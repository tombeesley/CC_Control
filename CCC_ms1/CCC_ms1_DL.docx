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1B9CD" w14:textId="77777777" w:rsidR="00735E2D" w:rsidRDefault="00735E2D">
      <w:pPr>
        <w:pStyle w:val="BodyText"/>
        <w:spacing w:before="0"/>
        <w:ind w:left="0"/>
        <w:rPr>
          <w:sz w:val="20"/>
        </w:rPr>
      </w:pPr>
    </w:p>
    <w:p w14:paraId="6201D3BF" w14:textId="77777777" w:rsidR="00735E2D" w:rsidRDefault="00735E2D">
      <w:pPr>
        <w:pStyle w:val="BodyText"/>
        <w:spacing w:before="0"/>
        <w:ind w:left="0"/>
        <w:rPr>
          <w:sz w:val="20"/>
        </w:rPr>
      </w:pPr>
    </w:p>
    <w:p w14:paraId="7B254443" w14:textId="77777777" w:rsidR="00735E2D" w:rsidRDefault="00735E2D">
      <w:pPr>
        <w:pStyle w:val="BodyText"/>
        <w:spacing w:before="0"/>
        <w:ind w:left="0"/>
        <w:rPr>
          <w:sz w:val="20"/>
        </w:rPr>
      </w:pPr>
    </w:p>
    <w:p w14:paraId="5FB8C489" w14:textId="77777777" w:rsidR="00735E2D" w:rsidRDefault="00735E2D">
      <w:pPr>
        <w:pStyle w:val="BodyText"/>
        <w:spacing w:before="0"/>
        <w:ind w:left="0"/>
        <w:rPr>
          <w:sz w:val="20"/>
        </w:rPr>
      </w:pPr>
    </w:p>
    <w:p w14:paraId="4E58A1E5" w14:textId="77777777" w:rsidR="00735E2D" w:rsidRDefault="00735E2D">
      <w:pPr>
        <w:pStyle w:val="BodyText"/>
        <w:spacing w:before="0"/>
        <w:ind w:left="0"/>
        <w:rPr>
          <w:sz w:val="20"/>
        </w:rPr>
      </w:pPr>
    </w:p>
    <w:p w14:paraId="3947BE23" w14:textId="77777777" w:rsidR="00735E2D" w:rsidRDefault="00735E2D">
      <w:pPr>
        <w:pStyle w:val="BodyText"/>
        <w:spacing w:before="0"/>
        <w:ind w:left="0"/>
        <w:rPr>
          <w:sz w:val="20"/>
        </w:rPr>
      </w:pPr>
    </w:p>
    <w:p w14:paraId="1056066E" w14:textId="77777777" w:rsidR="00735E2D" w:rsidRDefault="00735E2D">
      <w:pPr>
        <w:pStyle w:val="BodyText"/>
        <w:spacing w:before="0"/>
        <w:ind w:left="0"/>
        <w:rPr>
          <w:sz w:val="20"/>
        </w:rPr>
      </w:pPr>
    </w:p>
    <w:p w14:paraId="4F4168E6" w14:textId="77777777" w:rsidR="00735E2D" w:rsidRDefault="00735E2D">
      <w:pPr>
        <w:pStyle w:val="BodyText"/>
        <w:spacing w:before="0"/>
        <w:ind w:left="0"/>
        <w:rPr>
          <w:sz w:val="20"/>
        </w:rPr>
      </w:pPr>
    </w:p>
    <w:p w14:paraId="1B622F93" w14:textId="77777777" w:rsidR="00735E2D" w:rsidRDefault="00735E2D">
      <w:pPr>
        <w:pStyle w:val="BodyText"/>
        <w:spacing w:before="0"/>
        <w:ind w:left="0"/>
        <w:rPr>
          <w:sz w:val="20"/>
        </w:rPr>
      </w:pPr>
    </w:p>
    <w:p w14:paraId="20C7E316" w14:textId="77777777" w:rsidR="00735E2D" w:rsidRDefault="00735E2D">
      <w:pPr>
        <w:pStyle w:val="BodyText"/>
        <w:spacing w:before="0"/>
        <w:ind w:left="0"/>
        <w:rPr>
          <w:sz w:val="20"/>
        </w:rPr>
      </w:pPr>
    </w:p>
    <w:p w14:paraId="2F5F7DD0" w14:textId="77777777" w:rsidR="00735E2D" w:rsidRDefault="00735E2D">
      <w:pPr>
        <w:pStyle w:val="BodyText"/>
        <w:spacing w:before="7"/>
        <w:ind w:left="0"/>
        <w:rPr>
          <w:sz w:val="17"/>
        </w:rPr>
      </w:pPr>
    </w:p>
    <w:p w14:paraId="7D6A5E97" w14:textId="77777777" w:rsidR="00735E2D" w:rsidRDefault="00000000">
      <w:pPr>
        <w:pStyle w:val="Heading1"/>
        <w:tabs>
          <w:tab w:val="left" w:pos="1909"/>
        </w:tabs>
        <w:spacing w:before="120"/>
        <w:ind w:left="277"/>
      </w:pPr>
      <w:r>
        <w:rPr>
          <w:rFonts w:ascii="Trebuchet MS"/>
          <w:b w:val="0"/>
          <w:w w:val="105"/>
          <w:sz w:val="12"/>
        </w:rPr>
        <w:t>1</w:t>
      </w:r>
      <w:r>
        <w:rPr>
          <w:rFonts w:ascii="Trebuchet MS"/>
          <w:b w:val="0"/>
          <w:w w:val="105"/>
          <w:sz w:val="12"/>
        </w:rPr>
        <w:tab/>
      </w:r>
      <w:r>
        <w:rPr>
          <w:w w:val="105"/>
        </w:rPr>
        <w:t>Contextual</w:t>
      </w:r>
      <w:r>
        <w:rPr>
          <w:spacing w:val="26"/>
          <w:w w:val="105"/>
        </w:rPr>
        <w:t xml:space="preserve"> </w:t>
      </w:r>
      <w:r>
        <w:rPr>
          <w:w w:val="105"/>
        </w:rPr>
        <w:t>cuing</w:t>
      </w:r>
      <w:r>
        <w:rPr>
          <w:spacing w:val="26"/>
          <w:w w:val="105"/>
        </w:rPr>
        <w:t xml:space="preserve"> </w:t>
      </w:r>
      <w:r>
        <w:rPr>
          <w:w w:val="105"/>
        </w:rPr>
        <w:t>in</w:t>
      </w:r>
      <w:r>
        <w:rPr>
          <w:spacing w:val="26"/>
          <w:w w:val="105"/>
        </w:rPr>
        <w:t xml:space="preserve"> </w:t>
      </w:r>
      <w:r>
        <w:rPr>
          <w:w w:val="105"/>
        </w:rPr>
        <w:t>the</w:t>
      </w:r>
      <w:r>
        <w:rPr>
          <w:spacing w:val="26"/>
          <w:w w:val="105"/>
        </w:rPr>
        <w:t xml:space="preserve"> </w:t>
      </w:r>
      <w:r>
        <w:rPr>
          <w:w w:val="105"/>
        </w:rPr>
        <w:t>presence</w:t>
      </w:r>
      <w:r>
        <w:rPr>
          <w:spacing w:val="26"/>
          <w:w w:val="105"/>
        </w:rPr>
        <w:t xml:space="preserve"> </w:t>
      </w:r>
      <w:r>
        <w:rPr>
          <w:w w:val="105"/>
        </w:rPr>
        <w:t>of</w:t>
      </w:r>
      <w:r>
        <w:rPr>
          <w:spacing w:val="26"/>
          <w:w w:val="105"/>
        </w:rPr>
        <w:t xml:space="preserve"> </w:t>
      </w:r>
      <w:r>
        <w:rPr>
          <w:w w:val="105"/>
        </w:rPr>
        <w:t>an</w:t>
      </w:r>
      <w:r>
        <w:rPr>
          <w:spacing w:val="26"/>
          <w:w w:val="105"/>
        </w:rPr>
        <w:t xml:space="preserve"> </w:t>
      </w:r>
      <w:r>
        <w:rPr>
          <w:w w:val="105"/>
        </w:rPr>
        <w:t>overt</w:t>
      </w:r>
      <w:r>
        <w:rPr>
          <w:spacing w:val="26"/>
          <w:w w:val="105"/>
        </w:rPr>
        <w:t xml:space="preserve"> </w:t>
      </w:r>
      <w:r>
        <w:rPr>
          <w:w w:val="105"/>
        </w:rPr>
        <w:t>instruction</w:t>
      </w:r>
    </w:p>
    <w:p w14:paraId="74BBB260" w14:textId="77777777" w:rsidR="00735E2D" w:rsidRDefault="00735E2D">
      <w:pPr>
        <w:pStyle w:val="BodyText"/>
        <w:spacing w:before="0"/>
        <w:ind w:left="0"/>
        <w:rPr>
          <w:rFonts w:ascii="Palatino Linotype"/>
          <w:b/>
          <w:sz w:val="20"/>
        </w:rPr>
      </w:pPr>
    </w:p>
    <w:p w14:paraId="5FB6FFE3" w14:textId="77777777" w:rsidR="00735E2D" w:rsidRDefault="00735E2D">
      <w:pPr>
        <w:pStyle w:val="BodyText"/>
        <w:spacing w:before="2"/>
        <w:ind w:left="0"/>
        <w:rPr>
          <w:rFonts w:ascii="Palatino Linotype"/>
          <w:b/>
          <w:sz w:val="18"/>
        </w:rPr>
      </w:pPr>
    </w:p>
    <w:p w14:paraId="0A83A0C7" w14:textId="77777777" w:rsidR="00735E2D" w:rsidRDefault="00000000">
      <w:pPr>
        <w:pStyle w:val="BodyText"/>
        <w:tabs>
          <w:tab w:val="left" w:pos="742"/>
        </w:tabs>
        <w:spacing w:before="130"/>
        <w:ind w:left="277"/>
      </w:pPr>
      <w:r>
        <w:rPr>
          <w:rFonts w:ascii="Trebuchet MS"/>
          <w:w w:val="105"/>
          <w:sz w:val="12"/>
        </w:rPr>
        <w:t>2</w:t>
      </w:r>
      <w:r>
        <w:rPr>
          <w:rFonts w:ascii="Trebuchet MS"/>
          <w:w w:val="105"/>
          <w:sz w:val="12"/>
        </w:rPr>
        <w:tab/>
      </w:r>
      <w:r>
        <w:rPr>
          <w:w w:val="105"/>
        </w:rPr>
        <w:t>Tom</w:t>
      </w:r>
      <w:r>
        <w:rPr>
          <w:spacing w:val="10"/>
          <w:w w:val="105"/>
        </w:rPr>
        <w:t xml:space="preserve"> </w:t>
      </w:r>
      <w:r>
        <w:rPr>
          <w:w w:val="105"/>
        </w:rPr>
        <w:t>Beesley</w:t>
      </w:r>
      <w:r>
        <w:rPr>
          <w:rFonts w:ascii="Trebuchet MS"/>
          <w:w w:val="105"/>
          <w:position w:val="9"/>
          <w:sz w:val="16"/>
        </w:rPr>
        <w:t>1</w:t>
      </w:r>
      <w:r>
        <w:rPr>
          <w:w w:val="105"/>
        </w:rPr>
        <w:t>,</w:t>
      </w:r>
      <w:r>
        <w:rPr>
          <w:spacing w:val="9"/>
          <w:w w:val="105"/>
        </w:rPr>
        <w:t xml:space="preserve"> </w:t>
      </w:r>
      <w:r>
        <w:rPr>
          <w:w w:val="105"/>
        </w:rPr>
        <w:t>Louise</w:t>
      </w:r>
      <w:r>
        <w:rPr>
          <w:spacing w:val="10"/>
          <w:w w:val="105"/>
        </w:rPr>
        <w:t xml:space="preserve"> </w:t>
      </w:r>
      <w:r>
        <w:rPr>
          <w:w w:val="105"/>
        </w:rPr>
        <w:t>Earl</w:t>
      </w:r>
      <w:r>
        <w:rPr>
          <w:rFonts w:ascii="Trebuchet MS"/>
          <w:w w:val="105"/>
          <w:position w:val="9"/>
          <w:sz w:val="16"/>
        </w:rPr>
        <w:t>1</w:t>
      </w:r>
      <w:r>
        <w:rPr>
          <w:w w:val="105"/>
        </w:rPr>
        <w:t>,</w:t>
      </w:r>
      <w:r>
        <w:rPr>
          <w:spacing w:val="10"/>
          <w:w w:val="105"/>
        </w:rPr>
        <w:t xml:space="preserve"> </w:t>
      </w:r>
      <w:r>
        <w:rPr>
          <w:w w:val="105"/>
        </w:rPr>
        <w:t>Hope</w:t>
      </w:r>
      <w:r>
        <w:rPr>
          <w:spacing w:val="10"/>
          <w:w w:val="105"/>
        </w:rPr>
        <w:t xml:space="preserve"> </w:t>
      </w:r>
      <w:r>
        <w:rPr>
          <w:w w:val="105"/>
        </w:rPr>
        <w:t>Butler</w:t>
      </w:r>
      <w:r>
        <w:rPr>
          <w:rFonts w:ascii="Trebuchet MS"/>
          <w:w w:val="105"/>
          <w:position w:val="9"/>
          <w:sz w:val="16"/>
        </w:rPr>
        <w:t>1</w:t>
      </w:r>
      <w:r>
        <w:rPr>
          <w:w w:val="105"/>
        </w:rPr>
        <w:t>,</w:t>
      </w:r>
      <w:r>
        <w:rPr>
          <w:spacing w:val="9"/>
          <w:w w:val="105"/>
        </w:rPr>
        <w:t xml:space="preserve"> </w:t>
      </w:r>
      <w:r>
        <w:rPr>
          <w:w w:val="105"/>
        </w:rPr>
        <w:t>Inez</w:t>
      </w:r>
      <w:r>
        <w:rPr>
          <w:spacing w:val="10"/>
          <w:w w:val="105"/>
        </w:rPr>
        <w:t xml:space="preserve"> </w:t>
      </w:r>
      <w:r>
        <w:rPr>
          <w:w w:val="105"/>
        </w:rPr>
        <w:t>Sharp</w:t>
      </w:r>
      <w:r>
        <w:rPr>
          <w:rFonts w:ascii="Trebuchet MS"/>
          <w:w w:val="105"/>
          <w:position w:val="9"/>
          <w:sz w:val="16"/>
        </w:rPr>
        <w:t>1</w:t>
      </w:r>
      <w:r>
        <w:rPr>
          <w:w w:val="105"/>
        </w:rPr>
        <w:t>,</w:t>
      </w:r>
      <w:r>
        <w:rPr>
          <w:spacing w:val="10"/>
          <w:w w:val="105"/>
        </w:rPr>
        <w:t xml:space="preserve"> </w:t>
      </w:r>
      <w:r>
        <w:rPr>
          <w:w w:val="105"/>
        </w:rPr>
        <w:t>Ieva</w:t>
      </w:r>
      <w:r>
        <w:rPr>
          <w:spacing w:val="9"/>
          <w:w w:val="105"/>
        </w:rPr>
        <w:t xml:space="preserve"> </w:t>
      </w:r>
      <w:r>
        <w:rPr>
          <w:w w:val="105"/>
        </w:rPr>
        <w:t>Jaceviciute</w:t>
      </w:r>
      <w:r>
        <w:rPr>
          <w:rFonts w:ascii="Trebuchet MS"/>
          <w:w w:val="105"/>
          <w:position w:val="9"/>
          <w:sz w:val="16"/>
        </w:rPr>
        <w:t>1</w:t>
      </w:r>
      <w:r>
        <w:rPr>
          <w:w w:val="105"/>
        </w:rPr>
        <w:t>,</w:t>
      </w:r>
      <w:r>
        <w:rPr>
          <w:spacing w:val="9"/>
          <w:w w:val="105"/>
        </w:rPr>
        <w:t xml:space="preserve"> </w:t>
      </w:r>
      <w:r>
        <w:rPr>
          <w:w w:val="105"/>
        </w:rPr>
        <w:t>and</w:t>
      </w:r>
      <w:r>
        <w:rPr>
          <w:spacing w:val="10"/>
          <w:w w:val="105"/>
        </w:rPr>
        <w:t xml:space="preserve"> </w:t>
      </w:r>
      <w:r>
        <w:rPr>
          <w:w w:val="105"/>
        </w:rPr>
        <w:t>&amp;</w:t>
      </w:r>
      <w:r>
        <w:rPr>
          <w:spacing w:val="10"/>
          <w:w w:val="105"/>
        </w:rPr>
        <w:t xml:space="preserve"> </w:t>
      </w:r>
      <w:r>
        <w:rPr>
          <w:w w:val="105"/>
        </w:rPr>
        <w:t>David</w:t>
      </w:r>
    </w:p>
    <w:p w14:paraId="76BBA8B0" w14:textId="77777777" w:rsidR="00735E2D" w:rsidRPr="00C52D66" w:rsidRDefault="00000000">
      <w:pPr>
        <w:tabs>
          <w:tab w:val="left" w:pos="4855"/>
        </w:tabs>
        <w:spacing w:before="186"/>
        <w:ind w:left="277"/>
        <w:rPr>
          <w:rFonts w:ascii="Trebuchet MS"/>
          <w:sz w:val="16"/>
          <w:lang w:val="es-ES"/>
        </w:rPr>
      </w:pPr>
      <w:r w:rsidRPr="00C52D66">
        <w:rPr>
          <w:rFonts w:ascii="Trebuchet MS"/>
          <w:sz w:val="12"/>
          <w:lang w:val="es-ES"/>
        </w:rPr>
        <w:t>3</w:t>
      </w:r>
      <w:r w:rsidRPr="00C52D66">
        <w:rPr>
          <w:rFonts w:ascii="Trebuchet MS"/>
          <w:sz w:val="12"/>
          <w:lang w:val="es-ES"/>
        </w:rPr>
        <w:tab/>
      </w:r>
      <w:r w:rsidRPr="00C52D66">
        <w:rPr>
          <w:sz w:val="24"/>
          <w:lang w:val="es-ES"/>
        </w:rPr>
        <w:t>Luque</w:t>
      </w:r>
      <w:r w:rsidRPr="00C52D66">
        <w:rPr>
          <w:rFonts w:ascii="Trebuchet MS"/>
          <w:position w:val="9"/>
          <w:sz w:val="16"/>
          <w:lang w:val="es-ES"/>
        </w:rPr>
        <w:t>2</w:t>
      </w:r>
    </w:p>
    <w:p w14:paraId="18436333" w14:textId="77777777" w:rsidR="00735E2D" w:rsidRPr="00C52D66" w:rsidRDefault="00735E2D">
      <w:pPr>
        <w:pStyle w:val="BodyText"/>
        <w:spacing w:before="3"/>
        <w:ind w:left="0"/>
        <w:rPr>
          <w:rFonts w:ascii="Trebuchet MS"/>
          <w:sz w:val="29"/>
          <w:lang w:val="es-ES"/>
        </w:rPr>
      </w:pPr>
    </w:p>
    <w:p w14:paraId="6C41475C" w14:textId="77777777" w:rsidR="00735E2D" w:rsidRPr="00C52D66" w:rsidRDefault="00000000">
      <w:pPr>
        <w:pStyle w:val="BodyText"/>
        <w:tabs>
          <w:tab w:val="left" w:pos="4073"/>
        </w:tabs>
        <w:spacing w:before="129"/>
        <w:ind w:left="277"/>
        <w:rPr>
          <w:lang w:val="es-ES"/>
        </w:rPr>
      </w:pPr>
      <w:r w:rsidRPr="00C52D66">
        <w:rPr>
          <w:rFonts w:ascii="Trebuchet MS"/>
          <w:w w:val="105"/>
          <w:sz w:val="12"/>
          <w:lang w:val="es-ES"/>
        </w:rPr>
        <w:t>4</w:t>
      </w:r>
      <w:r w:rsidRPr="00C52D66">
        <w:rPr>
          <w:rFonts w:ascii="Trebuchet MS"/>
          <w:w w:val="105"/>
          <w:sz w:val="12"/>
          <w:lang w:val="es-ES"/>
        </w:rPr>
        <w:tab/>
      </w:r>
      <w:r w:rsidRPr="00C52D66">
        <w:rPr>
          <w:rFonts w:ascii="Trebuchet MS"/>
          <w:w w:val="105"/>
          <w:position w:val="9"/>
          <w:sz w:val="16"/>
          <w:lang w:val="es-ES"/>
        </w:rPr>
        <w:t>1</w:t>
      </w:r>
      <w:r w:rsidRPr="00C52D66">
        <w:rPr>
          <w:rFonts w:ascii="Trebuchet MS"/>
          <w:spacing w:val="30"/>
          <w:w w:val="105"/>
          <w:position w:val="9"/>
          <w:sz w:val="16"/>
          <w:lang w:val="es-ES"/>
        </w:rPr>
        <w:t xml:space="preserve"> </w:t>
      </w:r>
      <w:r w:rsidRPr="00C52D66">
        <w:rPr>
          <w:w w:val="105"/>
          <w:lang w:val="es-ES"/>
        </w:rPr>
        <w:t>Lancaster</w:t>
      </w:r>
      <w:r w:rsidRPr="00C52D66">
        <w:rPr>
          <w:spacing w:val="9"/>
          <w:w w:val="105"/>
          <w:lang w:val="es-ES"/>
        </w:rPr>
        <w:t xml:space="preserve"> </w:t>
      </w:r>
      <w:proofErr w:type="spellStart"/>
      <w:r w:rsidRPr="00C52D66">
        <w:rPr>
          <w:w w:val="105"/>
          <w:lang w:val="es-ES"/>
        </w:rPr>
        <w:t>University</w:t>
      </w:r>
      <w:proofErr w:type="spellEnd"/>
    </w:p>
    <w:p w14:paraId="1F5B783B" w14:textId="77777777" w:rsidR="00735E2D" w:rsidRPr="00C52D66" w:rsidRDefault="00000000">
      <w:pPr>
        <w:tabs>
          <w:tab w:val="left" w:pos="5041"/>
        </w:tabs>
        <w:spacing w:before="203"/>
        <w:ind w:left="277"/>
        <w:rPr>
          <w:sz w:val="24"/>
          <w:lang w:val="es-ES"/>
        </w:rPr>
      </w:pPr>
      <w:r w:rsidRPr="00C52D66">
        <w:rPr>
          <w:rFonts w:ascii="Trebuchet MS"/>
          <w:sz w:val="12"/>
          <w:lang w:val="es-ES"/>
        </w:rPr>
        <w:t>5</w:t>
      </w:r>
      <w:r w:rsidRPr="00C52D66">
        <w:rPr>
          <w:rFonts w:ascii="Trebuchet MS"/>
          <w:sz w:val="12"/>
          <w:lang w:val="es-ES"/>
        </w:rPr>
        <w:tab/>
      </w:r>
      <w:r w:rsidRPr="00C52D66">
        <w:rPr>
          <w:sz w:val="24"/>
          <w:lang w:val="es-ES"/>
        </w:rPr>
        <w:t>UK</w:t>
      </w:r>
    </w:p>
    <w:p w14:paraId="132020D0" w14:textId="77777777" w:rsidR="00735E2D" w:rsidRPr="00C52D66" w:rsidRDefault="00000000">
      <w:pPr>
        <w:pStyle w:val="BodyText"/>
        <w:tabs>
          <w:tab w:val="left" w:pos="3955"/>
        </w:tabs>
        <w:spacing w:before="186"/>
        <w:ind w:left="277"/>
        <w:rPr>
          <w:lang w:val="es-ES"/>
        </w:rPr>
      </w:pPr>
      <w:r w:rsidRPr="00C52D66">
        <w:rPr>
          <w:rFonts w:ascii="Trebuchet MS" w:hAnsi="Trebuchet MS"/>
          <w:w w:val="105"/>
          <w:sz w:val="12"/>
          <w:lang w:val="es-ES"/>
        </w:rPr>
        <w:t>6</w:t>
      </w:r>
      <w:r w:rsidRPr="00C52D66">
        <w:rPr>
          <w:rFonts w:ascii="Trebuchet MS" w:hAnsi="Trebuchet MS"/>
          <w:w w:val="105"/>
          <w:sz w:val="12"/>
          <w:lang w:val="es-ES"/>
        </w:rPr>
        <w:tab/>
      </w:r>
      <w:r w:rsidRPr="00C52D66">
        <w:rPr>
          <w:rFonts w:ascii="Trebuchet MS" w:hAnsi="Trebuchet MS"/>
          <w:w w:val="105"/>
          <w:position w:val="9"/>
          <w:sz w:val="16"/>
          <w:lang w:val="es-ES"/>
        </w:rPr>
        <w:t>2</w:t>
      </w:r>
      <w:r w:rsidRPr="00C52D66">
        <w:rPr>
          <w:rFonts w:ascii="Trebuchet MS" w:hAnsi="Trebuchet MS"/>
          <w:spacing w:val="27"/>
          <w:w w:val="105"/>
          <w:position w:val="9"/>
          <w:sz w:val="16"/>
          <w:lang w:val="es-ES"/>
        </w:rPr>
        <w:t xml:space="preserve"> </w:t>
      </w:r>
      <w:r w:rsidRPr="00C52D66">
        <w:rPr>
          <w:w w:val="105"/>
          <w:lang w:val="es-ES"/>
        </w:rPr>
        <w:t>Universidad</w:t>
      </w:r>
      <w:r w:rsidRPr="00C52D66">
        <w:rPr>
          <w:spacing w:val="7"/>
          <w:w w:val="105"/>
          <w:lang w:val="es-ES"/>
        </w:rPr>
        <w:t xml:space="preserve"> </w:t>
      </w:r>
      <w:r w:rsidRPr="00C52D66">
        <w:rPr>
          <w:w w:val="105"/>
          <w:lang w:val="es-ES"/>
        </w:rPr>
        <w:t>de</w:t>
      </w:r>
      <w:r w:rsidRPr="00C52D66">
        <w:rPr>
          <w:spacing w:val="6"/>
          <w:w w:val="105"/>
          <w:lang w:val="es-ES"/>
        </w:rPr>
        <w:t xml:space="preserve"> </w:t>
      </w:r>
      <w:r w:rsidRPr="00C52D66">
        <w:rPr>
          <w:w w:val="105"/>
          <w:lang w:val="es-ES"/>
        </w:rPr>
        <w:t>Málaga</w:t>
      </w:r>
    </w:p>
    <w:p w14:paraId="529799F0" w14:textId="77777777" w:rsidR="00735E2D" w:rsidRDefault="00000000">
      <w:pPr>
        <w:tabs>
          <w:tab w:val="left" w:pos="4933"/>
        </w:tabs>
        <w:spacing w:before="202"/>
        <w:ind w:left="277"/>
        <w:rPr>
          <w:sz w:val="24"/>
        </w:rPr>
      </w:pPr>
      <w:r>
        <w:rPr>
          <w:rFonts w:ascii="Trebuchet MS"/>
          <w:w w:val="105"/>
          <w:sz w:val="12"/>
        </w:rPr>
        <w:t>7</w:t>
      </w:r>
      <w:r>
        <w:rPr>
          <w:rFonts w:ascii="Trebuchet MS"/>
          <w:w w:val="105"/>
          <w:sz w:val="12"/>
        </w:rPr>
        <w:tab/>
      </w:r>
      <w:r>
        <w:rPr>
          <w:w w:val="105"/>
          <w:sz w:val="24"/>
        </w:rPr>
        <w:t>Spain</w:t>
      </w:r>
    </w:p>
    <w:p w14:paraId="1CF965E1" w14:textId="77777777" w:rsidR="00735E2D" w:rsidRDefault="00735E2D">
      <w:pPr>
        <w:pStyle w:val="BodyText"/>
        <w:spacing w:before="0"/>
        <w:ind w:left="0"/>
        <w:rPr>
          <w:sz w:val="20"/>
        </w:rPr>
      </w:pPr>
    </w:p>
    <w:p w14:paraId="26C62C7A" w14:textId="77777777" w:rsidR="00735E2D" w:rsidRDefault="00735E2D">
      <w:pPr>
        <w:pStyle w:val="BodyText"/>
        <w:spacing w:before="0"/>
        <w:ind w:left="0"/>
        <w:rPr>
          <w:sz w:val="20"/>
        </w:rPr>
      </w:pPr>
    </w:p>
    <w:p w14:paraId="1BA4FF97" w14:textId="77777777" w:rsidR="00735E2D" w:rsidRDefault="00735E2D">
      <w:pPr>
        <w:pStyle w:val="BodyText"/>
        <w:spacing w:before="0"/>
        <w:ind w:left="0"/>
        <w:rPr>
          <w:sz w:val="20"/>
        </w:rPr>
      </w:pPr>
    </w:p>
    <w:p w14:paraId="23EE1155" w14:textId="77777777" w:rsidR="00735E2D" w:rsidRDefault="00735E2D">
      <w:pPr>
        <w:pStyle w:val="BodyText"/>
        <w:spacing w:before="0"/>
        <w:ind w:left="0"/>
        <w:rPr>
          <w:sz w:val="20"/>
        </w:rPr>
      </w:pPr>
    </w:p>
    <w:p w14:paraId="7F1BBCAC" w14:textId="77777777" w:rsidR="00735E2D" w:rsidRDefault="00735E2D">
      <w:pPr>
        <w:pStyle w:val="BodyText"/>
        <w:spacing w:before="0"/>
        <w:ind w:left="0"/>
        <w:rPr>
          <w:sz w:val="20"/>
        </w:rPr>
      </w:pPr>
    </w:p>
    <w:p w14:paraId="662207AC" w14:textId="77777777" w:rsidR="00735E2D" w:rsidRDefault="00735E2D">
      <w:pPr>
        <w:pStyle w:val="BodyText"/>
        <w:spacing w:before="0"/>
        <w:ind w:left="0"/>
        <w:rPr>
          <w:sz w:val="20"/>
        </w:rPr>
      </w:pPr>
    </w:p>
    <w:p w14:paraId="428D2E9F" w14:textId="77777777" w:rsidR="00735E2D" w:rsidRDefault="00735E2D">
      <w:pPr>
        <w:pStyle w:val="BodyText"/>
        <w:spacing w:before="0"/>
        <w:ind w:left="0"/>
        <w:rPr>
          <w:sz w:val="20"/>
        </w:rPr>
      </w:pPr>
    </w:p>
    <w:p w14:paraId="3D425B22" w14:textId="77777777" w:rsidR="00735E2D" w:rsidRDefault="00735E2D">
      <w:pPr>
        <w:pStyle w:val="BodyText"/>
        <w:spacing w:before="0"/>
        <w:ind w:left="0"/>
        <w:rPr>
          <w:sz w:val="20"/>
        </w:rPr>
      </w:pPr>
    </w:p>
    <w:p w14:paraId="35AF0B3B" w14:textId="77777777" w:rsidR="00735E2D" w:rsidRDefault="00735E2D">
      <w:pPr>
        <w:pStyle w:val="BodyText"/>
        <w:spacing w:before="0"/>
        <w:ind w:left="0"/>
        <w:rPr>
          <w:sz w:val="20"/>
        </w:rPr>
      </w:pPr>
    </w:p>
    <w:p w14:paraId="174EB525" w14:textId="77777777" w:rsidR="00735E2D" w:rsidRDefault="00735E2D">
      <w:pPr>
        <w:pStyle w:val="BodyText"/>
        <w:spacing w:before="0"/>
        <w:ind w:left="0"/>
        <w:rPr>
          <w:sz w:val="20"/>
        </w:rPr>
      </w:pPr>
    </w:p>
    <w:p w14:paraId="418816B2" w14:textId="77777777" w:rsidR="00735E2D" w:rsidRDefault="00735E2D">
      <w:pPr>
        <w:pStyle w:val="BodyText"/>
        <w:spacing w:before="0"/>
        <w:ind w:left="0"/>
        <w:rPr>
          <w:sz w:val="20"/>
        </w:rPr>
      </w:pPr>
    </w:p>
    <w:p w14:paraId="1CDB84BB" w14:textId="77777777" w:rsidR="00735E2D" w:rsidRDefault="00735E2D">
      <w:pPr>
        <w:pStyle w:val="BodyText"/>
        <w:spacing w:before="0"/>
        <w:ind w:left="0"/>
        <w:rPr>
          <w:sz w:val="20"/>
        </w:rPr>
      </w:pPr>
    </w:p>
    <w:p w14:paraId="2C7FBA26" w14:textId="77777777" w:rsidR="00735E2D" w:rsidRDefault="00735E2D">
      <w:pPr>
        <w:pStyle w:val="BodyText"/>
        <w:spacing w:before="0"/>
        <w:ind w:left="0"/>
        <w:rPr>
          <w:sz w:val="20"/>
        </w:rPr>
      </w:pPr>
    </w:p>
    <w:p w14:paraId="3B1510D5" w14:textId="77777777" w:rsidR="00735E2D" w:rsidRDefault="00735E2D">
      <w:pPr>
        <w:pStyle w:val="BodyText"/>
        <w:spacing w:before="0"/>
        <w:ind w:left="0"/>
        <w:rPr>
          <w:sz w:val="20"/>
        </w:rPr>
      </w:pPr>
    </w:p>
    <w:p w14:paraId="32338ABB" w14:textId="77777777" w:rsidR="00735E2D" w:rsidRDefault="00735E2D">
      <w:pPr>
        <w:pStyle w:val="BodyText"/>
        <w:spacing w:before="0"/>
        <w:ind w:left="0"/>
        <w:rPr>
          <w:sz w:val="20"/>
        </w:rPr>
      </w:pPr>
    </w:p>
    <w:p w14:paraId="7E5DE91E" w14:textId="77777777" w:rsidR="00735E2D" w:rsidRDefault="00735E2D">
      <w:pPr>
        <w:pStyle w:val="BodyText"/>
        <w:spacing w:before="0"/>
        <w:ind w:left="0"/>
        <w:rPr>
          <w:sz w:val="20"/>
        </w:rPr>
      </w:pPr>
    </w:p>
    <w:p w14:paraId="73C52526" w14:textId="77777777" w:rsidR="00735E2D" w:rsidRDefault="00735E2D">
      <w:pPr>
        <w:pStyle w:val="BodyText"/>
        <w:spacing w:before="2"/>
        <w:ind w:left="0"/>
        <w:rPr>
          <w:sz w:val="23"/>
        </w:rPr>
      </w:pPr>
    </w:p>
    <w:p w14:paraId="6D2F0961" w14:textId="77777777" w:rsidR="00735E2D" w:rsidRDefault="00000000">
      <w:pPr>
        <w:pStyle w:val="Heading1"/>
        <w:tabs>
          <w:tab w:val="left" w:pos="4467"/>
        </w:tabs>
        <w:spacing w:before="120"/>
        <w:ind w:left="277"/>
      </w:pPr>
      <w:r>
        <w:rPr>
          <w:rFonts w:ascii="Trebuchet MS"/>
          <w:b w:val="0"/>
          <w:w w:val="105"/>
          <w:sz w:val="12"/>
        </w:rPr>
        <w:t>8</w:t>
      </w:r>
      <w:r>
        <w:rPr>
          <w:rFonts w:ascii="Trebuchet MS"/>
          <w:b w:val="0"/>
          <w:w w:val="105"/>
          <w:sz w:val="12"/>
        </w:rPr>
        <w:tab/>
      </w:r>
      <w:r>
        <w:rPr>
          <w:w w:val="105"/>
        </w:rPr>
        <w:t>Author</w:t>
      </w:r>
      <w:r>
        <w:rPr>
          <w:spacing w:val="43"/>
          <w:w w:val="105"/>
        </w:rPr>
        <w:t xml:space="preserve"> </w:t>
      </w:r>
      <w:r>
        <w:rPr>
          <w:w w:val="105"/>
        </w:rPr>
        <w:t>Note</w:t>
      </w:r>
    </w:p>
    <w:p w14:paraId="4087C1B4" w14:textId="77777777" w:rsidR="00735E2D" w:rsidRDefault="00735E2D">
      <w:pPr>
        <w:pStyle w:val="BodyText"/>
        <w:spacing w:before="12"/>
        <w:ind w:left="0"/>
        <w:rPr>
          <w:rFonts w:ascii="Palatino Linotype"/>
          <w:b/>
          <w:sz w:val="34"/>
        </w:rPr>
      </w:pPr>
    </w:p>
    <w:p w14:paraId="331EECC9" w14:textId="77777777" w:rsidR="00735E2D" w:rsidRDefault="00000000">
      <w:pPr>
        <w:ind w:left="277"/>
        <w:rPr>
          <w:rFonts w:ascii="Trebuchet MS"/>
          <w:sz w:val="12"/>
        </w:rPr>
      </w:pPr>
      <w:r>
        <w:rPr>
          <w:rFonts w:ascii="Trebuchet MS"/>
          <w:sz w:val="12"/>
        </w:rPr>
        <w:t>9</w:t>
      </w:r>
    </w:p>
    <w:p w14:paraId="446E9F0E" w14:textId="77777777" w:rsidR="00735E2D" w:rsidRDefault="00735E2D">
      <w:pPr>
        <w:pStyle w:val="BodyText"/>
        <w:spacing w:before="0"/>
        <w:ind w:left="0"/>
        <w:rPr>
          <w:rFonts w:ascii="Trebuchet MS"/>
          <w:sz w:val="18"/>
        </w:rPr>
      </w:pPr>
    </w:p>
    <w:p w14:paraId="62D8B33A" w14:textId="77777777" w:rsidR="00735E2D" w:rsidRDefault="00000000">
      <w:pPr>
        <w:pStyle w:val="BodyText"/>
        <w:tabs>
          <w:tab w:val="left" w:pos="1259"/>
        </w:tabs>
        <w:spacing w:before="138"/>
        <w:ind w:left="213"/>
      </w:pPr>
      <w:r>
        <w:rPr>
          <w:rFonts w:ascii="Trebuchet MS"/>
          <w:w w:val="105"/>
          <w:sz w:val="12"/>
        </w:rPr>
        <w:t>10</w:t>
      </w:r>
      <w:r>
        <w:rPr>
          <w:rFonts w:ascii="Trebuchet MS"/>
          <w:w w:val="105"/>
          <w:sz w:val="12"/>
        </w:rPr>
        <w:tab/>
      </w:r>
      <w:r>
        <w:rPr>
          <w:w w:val="105"/>
        </w:rPr>
        <w:t>Correspondence</w:t>
      </w:r>
      <w:r>
        <w:rPr>
          <w:spacing w:val="2"/>
          <w:w w:val="105"/>
        </w:rPr>
        <w:t xml:space="preserve"> </w:t>
      </w:r>
      <w:r>
        <w:rPr>
          <w:w w:val="105"/>
        </w:rPr>
        <w:t>concerning</w:t>
      </w:r>
      <w:r>
        <w:rPr>
          <w:spacing w:val="3"/>
          <w:w w:val="105"/>
        </w:rPr>
        <w:t xml:space="preserve"> </w:t>
      </w:r>
      <w:r>
        <w:rPr>
          <w:w w:val="105"/>
        </w:rPr>
        <w:t>this</w:t>
      </w:r>
      <w:r>
        <w:rPr>
          <w:spacing w:val="2"/>
          <w:w w:val="105"/>
        </w:rPr>
        <w:t xml:space="preserve"> </w:t>
      </w:r>
      <w:r>
        <w:rPr>
          <w:w w:val="105"/>
        </w:rPr>
        <w:t>article</w:t>
      </w:r>
      <w:r>
        <w:rPr>
          <w:spacing w:val="2"/>
          <w:w w:val="105"/>
        </w:rPr>
        <w:t xml:space="preserve"> </w:t>
      </w:r>
      <w:r>
        <w:rPr>
          <w:w w:val="105"/>
        </w:rPr>
        <w:t>should</w:t>
      </w:r>
      <w:r>
        <w:rPr>
          <w:spacing w:val="3"/>
          <w:w w:val="105"/>
        </w:rPr>
        <w:t xml:space="preserve"> </w:t>
      </w:r>
      <w:r>
        <w:rPr>
          <w:w w:val="105"/>
        </w:rPr>
        <w:t>be</w:t>
      </w:r>
      <w:r>
        <w:rPr>
          <w:spacing w:val="3"/>
          <w:w w:val="105"/>
        </w:rPr>
        <w:t xml:space="preserve"> </w:t>
      </w:r>
      <w:r>
        <w:rPr>
          <w:w w:val="105"/>
        </w:rPr>
        <w:t>addressed</w:t>
      </w:r>
      <w:r>
        <w:rPr>
          <w:spacing w:val="2"/>
          <w:w w:val="105"/>
        </w:rPr>
        <w:t xml:space="preserve"> </w:t>
      </w:r>
      <w:r>
        <w:rPr>
          <w:w w:val="105"/>
        </w:rPr>
        <w:t>to</w:t>
      </w:r>
      <w:r>
        <w:rPr>
          <w:spacing w:val="3"/>
          <w:w w:val="105"/>
        </w:rPr>
        <w:t xml:space="preserve"> </w:t>
      </w:r>
      <w:r>
        <w:rPr>
          <w:w w:val="105"/>
        </w:rPr>
        <w:t>Tom</w:t>
      </w:r>
      <w:r>
        <w:rPr>
          <w:spacing w:val="2"/>
          <w:w w:val="105"/>
        </w:rPr>
        <w:t xml:space="preserve"> </w:t>
      </w:r>
      <w:r>
        <w:rPr>
          <w:w w:val="105"/>
        </w:rPr>
        <w:t>Beesley,</w:t>
      </w:r>
    </w:p>
    <w:p w14:paraId="2E609B6D" w14:textId="77777777" w:rsidR="00735E2D" w:rsidRDefault="00000000">
      <w:pPr>
        <w:pStyle w:val="BodyText"/>
        <w:spacing w:before="203"/>
        <w:ind w:left="213"/>
      </w:pPr>
      <w:r>
        <w:rPr>
          <w:rFonts w:ascii="Trebuchet MS"/>
          <w:sz w:val="12"/>
        </w:rPr>
        <w:t xml:space="preserve">11    </w:t>
      </w:r>
      <w:r>
        <w:rPr>
          <w:rFonts w:ascii="Trebuchet MS"/>
          <w:spacing w:val="19"/>
          <w:sz w:val="12"/>
        </w:rPr>
        <w:t xml:space="preserve"> </w:t>
      </w:r>
      <w:r>
        <w:rPr>
          <w:w w:val="105"/>
        </w:rPr>
        <w:t>Department</w:t>
      </w:r>
      <w:r>
        <w:rPr>
          <w:spacing w:val="-2"/>
          <w:w w:val="105"/>
        </w:rPr>
        <w:t xml:space="preserve"> </w:t>
      </w:r>
      <w:r>
        <w:rPr>
          <w:w w:val="105"/>
        </w:rPr>
        <w:t>of</w:t>
      </w:r>
      <w:r>
        <w:rPr>
          <w:spacing w:val="-2"/>
          <w:w w:val="105"/>
        </w:rPr>
        <w:t xml:space="preserve"> </w:t>
      </w:r>
      <w:r>
        <w:rPr>
          <w:w w:val="105"/>
        </w:rPr>
        <w:t>Psychology,</w:t>
      </w:r>
      <w:r>
        <w:rPr>
          <w:spacing w:val="-1"/>
          <w:w w:val="105"/>
        </w:rPr>
        <w:t xml:space="preserve"> </w:t>
      </w:r>
      <w:r>
        <w:rPr>
          <w:w w:val="105"/>
        </w:rPr>
        <w:t>Lancaster</w:t>
      </w:r>
      <w:r>
        <w:rPr>
          <w:spacing w:val="-2"/>
          <w:w w:val="105"/>
        </w:rPr>
        <w:t xml:space="preserve"> </w:t>
      </w:r>
      <w:r>
        <w:rPr>
          <w:w w:val="105"/>
        </w:rPr>
        <w:t>University,</w:t>
      </w:r>
      <w:r>
        <w:rPr>
          <w:spacing w:val="-2"/>
          <w:w w:val="105"/>
        </w:rPr>
        <w:t xml:space="preserve"> </w:t>
      </w:r>
      <w:r>
        <w:rPr>
          <w:w w:val="105"/>
        </w:rPr>
        <w:t>UK,</w:t>
      </w:r>
      <w:r>
        <w:rPr>
          <w:spacing w:val="-1"/>
          <w:w w:val="105"/>
        </w:rPr>
        <w:t xml:space="preserve"> </w:t>
      </w:r>
      <w:r>
        <w:rPr>
          <w:w w:val="105"/>
        </w:rPr>
        <w:t>LA1</w:t>
      </w:r>
      <w:r>
        <w:rPr>
          <w:spacing w:val="-2"/>
          <w:w w:val="105"/>
        </w:rPr>
        <w:t xml:space="preserve"> </w:t>
      </w:r>
      <w:r>
        <w:rPr>
          <w:w w:val="105"/>
        </w:rPr>
        <w:t>4YD. E-mail:</w:t>
      </w:r>
    </w:p>
    <w:p w14:paraId="4B3778E4" w14:textId="77777777" w:rsidR="00735E2D" w:rsidRDefault="00000000">
      <w:pPr>
        <w:spacing w:before="202"/>
        <w:ind w:left="213"/>
        <w:rPr>
          <w:sz w:val="24"/>
        </w:rPr>
      </w:pPr>
      <w:r>
        <w:rPr>
          <w:rFonts w:ascii="Trebuchet MS"/>
          <w:sz w:val="12"/>
        </w:rPr>
        <w:t xml:space="preserve">12    </w:t>
      </w:r>
      <w:r>
        <w:rPr>
          <w:rFonts w:ascii="Trebuchet MS"/>
          <w:spacing w:val="19"/>
          <w:sz w:val="12"/>
        </w:rPr>
        <w:t xml:space="preserve"> </w:t>
      </w:r>
      <w:hyperlink r:id="rId6">
        <w:r>
          <w:rPr>
            <w:sz w:val="24"/>
          </w:rPr>
          <w:t>t.beesley@lancaster.ac.uk</w:t>
        </w:r>
      </w:hyperlink>
    </w:p>
    <w:p w14:paraId="2A25A9EE" w14:textId="77777777" w:rsidR="00735E2D" w:rsidRDefault="00735E2D">
      <w:pPr>
        <w:rPr>
          <w:sz w:val="24"/>
        </w:rPr>
        <w:sectPr w:rsidR="00735E2D">
          <w:headerReference w:type="default" r:id="rId7"/>
          <w:type w:val="continuous"/>
          <w:pgSz w:w="12240" w:h="15840"/>
          <w:pgMar w:top="1360" w:right="1280" w:bottom="280" w:left="900" w:header="649" w:footer="720" w:gutter="0"/>
          <w:pgNumType w:start="1"/>
          <w:cols w:space="720"/>
        </w:sectPr>
      </w:pPr>
    </w:p>
    <w:p w14:paraId="01F4E6E8" w14:textId="77777777" w:rsidR="00735E2D" w:rsidRDefault="00000000">
      <w:pPr>
        <w:tabs>
          <w:tab w:val="left" w:pos="4705"/>
        </w:tabs>
        <w:spacing w:before="112"/>
        <w:ind w:left="213"/>
        <w:rPr>
          <w:rFonts w:ascii="Palatino Linotype"/>
          <w:b/>
          <w:sz w:val="24"/>
        </w:rPr>
      </w:pPr>
      <w:r>
        <w:rPr>
          <w:rFonts w:ascii="Trebuchet MS"/>
          <w:w w:val="110"/>
          <w:sz w:val="12"/>
        </w:rPr>
        <w:lastRenderedPageBreak/>
        <w:t>13</w:t>
      </w:r>
      <w:r>
        <w:rPr>
          <w:rFonts w:ascii="Trebuchet MS"/>
          <w:w w:val="110"/>
          <w:sz w:val="12"/>
        </w:rPr>
        <w:tab/>
      </w:r>
      <w:r>
        <w:rPr>
          <w:rFonts w:ascii="Palatino Linotype"/>
          <w:b/>
          <w:w w:val="110"/>
          <w:sz w:val="24"/>
        </w:rPr>
        <w:t>Abstract</w:t>
      </w:r>
    </w:p>
    <w:p w14:paraId="2B4B04C9" w14:textId="77777777" w:rsidR="00735E2D" w:rsidRDefault="00735E2D">
      <w:pPr>
        <w:pStyle w:val="BodyText"/>
        <w:spacing w:before="9"/>
        <w:ind w:left="0"/>
        <w:rPr>
          <w:rFonts w:ascii="Palatino Linotype"/>
          <w:b/>
          <w:sz w:val="26"/>
        </w:rPr>
      </w:pPr>
    </w:p>
    <w:p w14:paraId="780356D4" w14:textId="77777777" w:rsidR="00735E2D" w:rsidRDefault="00000000">
      <w:pPr>
        <w:pStyle w:val="BodyText"/>
        <w:spacing w:before="0"/>
        <w:ind w:left="213"/>
      </w:pPr>
      <w:r>
        <w:rPr>
          <w:rFonts w:ascii="Trebuchet MS"/>
          <w:sz w:val="12"/>
        </w:rPr>
        <w:t xml:space="preserve">14    </w:t>
      </w:r>
      <w:r>
        <w:rPr>
          <w:rFonts w:ascii="Trebuchet MS"/>
          <w:spacing w:val="19"/>
          <w:sz w:val="12"/>
        </w:rPr>
        <w:t xml:space="preserve"> </w:t>
      </w:r>
      <w:r>
        <w:rPr>
          <w:w w:val="105"/>
        </w:rPr>
        <w:t>Three</w:t>
      </w:r>
      <w:r>
        <w:rPr>
          <w:spacing w:val="15"/>
          <w:w w:val="105"/>
        </w:rPr>
        <w:t xml:space="preserve"> </w:t>
      </w:r>
      <w:r>
        <w:rPr>
          <w:w w:val="105"/>
        </w:rPr>
        <w:t>experiments</w:t>
      </w:r>
      <w:r>
        <w:rPr>
          <w:spacing w:val="14"/>
          <w:w w:val="105"/>
        </w:rPr>
        <w:t xml:space="preserve"> </w:t>
      </w:r>
      <w:r>
        <w:rPr>
          <w:w w:val="105"/>
        </w:rPr>
        <w:t>explored</w:t>
      </w:r>
      <w:r>
        <w:rPr>
          <w:spacing w:val="14"/>
          <w:w w:val="105"/>
        </w:rPr>
        <w:t xml:space="preserve"> </w:t>
      </w:r>
      <w:r>
        <w:rPr>
          <w:w w:val="105"/>
        </w:rPr>
        <w:t>the</w:t>
      </w:r>
      <w:r>
        <w:rPr>
          <w:spacing w:val="14"/>
          <w:w w:val="105"/>
        </w:rPr>
        <w:t xml:space="preserve"> </w:t>
      </w:r>
      <w:r>
        <w:rPr>
          <w:w w:val="105"/>
        </w:rPr>
        <w:t>interaction</w:t>
      </w:r>
      <w:r>
        <w:rPr>
          <w:spacing w:val="14"/>
          <w:w w:val="105"/>
        </w:rPr>
        <w:t xml:space="preserve"> </w:t>
      </w:r>
      <w:r>
        <w:rPr>
          <w:w w:val="105"/>
        </w:rPr>
        <w:t>between</w:t>
      </w:r>
      <w:r>
        <w:rPr>
          <w:spacing w:val="15"/>
          <w:w w:val="105"/>
        </w:rPr>
        <w:t xml:space="preserve"> </w:t>
      </w:r>
      <w:r>
        <w:rPr>
          <w:w w:val="105"/>
        </w:rPr>
        <w:t>an</w:t>
      </w:r>
      <w:r>
        <w:rPr>
          <w:spacing w:val="14"/>
          <w:w w:val="105"/>
        </w:rPr>
        <w:t xml:space="preserve"> </w:t>
      </w:r>
      <w:r>
        <w:rPr>
          <w:w w:val="105"/>
        </w:rPr>
        <w:t>endogenous</w:t>
      </w:r>
      <w:r>
        <w:rPr>
          <w:spacing w:val="15"/>
          <w:w w:val="105"/>
        </w:rPr>
        <w:t xml:space="preserve"> </w:t>
      </w:r>
      <w:r>
        <w:rPr>
          <w:w w:val="105"/>
        </w:rPr>
        <w:t>cue</w:t>
      </w:r>
      <w:r>
        <w:rPr>
          <w:spacing w:val="15"/>
          <w:w w:val="105"/>
        </w:rPr>
        <w:t xml:space="preserve"> </w:t>
      </w:r>
      <w:r>
        <w:rPr>
          <w:w w:val="105"/>
        </w:rPr>
        <w:t>of</w:t>
      </w:r>
      <w:r>
        <w:rPr>
          <w:spacing w:val="14"/>
          <w:w w:val="105"/>
        </w:rPr>
        <w:t xml:space="preserve"> </w:t>
      </w:r>
      <w:r>
        <w:rPr>
          <w:w w:val="105"/>
        </w:rPr>
        <w:t>attention</w:t>
      </w:r>
      <w:r>
        <w:rPr>
          <w:spacing w:val="14"/>
          <w:w w:val="105"/>
        </w:rPr>
        <w:t xml:space="preserve"> </w:t>
      </w:r>
      <w:r>
        <w:rPr>
          <w:w w:val="105"/>
        </w:rPr>
        <w:t>and</w:t>
      </w:r>
    </w:p>
    <w:p w14:paraId="3327029F" w14:textId="77777777" w:rsidR="00735E2D" w:rsidRDefault="00000000">
      <w:pPr>
        <w:pStyle w:val="BodyText"/>
        <w:ind w:left="213"/>
      </w:pPr>
      <w:r>
        <w:rPr>
          <w:rFonts w:ascii="Trebuchet MS"/>
          <w:sz w:val="12"/>
        </w:rPr>
        <w:t xml:space="preserve">15    </w:t>
      </w:r>
      <w:r>
        <w:rPr>
          <w:rFonts w:ascii="Trebuchet MS"/>
          <w:spacing w:val="19"/>
          <w:sz w:val="12"/>
        </w:rPr>
        <w:t xml:space="preserve"> </w:t>
      </w:r>
      <w:r>
        <w:rPr>
          <w:w w:val="105"/>
        </w:rPr>
        <w:t>the</w:t>
      </w:r>
      <w:r>
        <w:rPr>
          <w:spacing w:val="14"/>
          <w:w w:val="105"/>
        </w:rPr>
        <w:t xml:space="preserve"> </w:t>
      </w:r>
      <w:r>
        <w:rPr>
          <w:w w:val="105"/>
        </w:rPr>
        <w:t>repetition</w:t>
      </w:r>
      <w:r>
        <w:rPr>
          <w:spacing w:val="16"/>
          <w:w w:val="105"/>
        </w:rPr>
        <w:t xml:space="preserve"> </w:t>
      </w:r>
      <w:r>
        <w:rPr>
          <w:w w:val="105"/>
        </w:rPr>
        <w:t>of</w:t>
      </w:r>
      <w:r>
        <w:rPr>
          <w:spacing w:val="14"/>
          <w:w w:val="105"/>
        </w:rPr>
        <w:t xml:space="preserve"> </w:t>
      </w:r>
      <w:r>
        <w:rPr>
          <w:w w:val="105"/>
        </w:rPr>
        <w:t>a</w:t>
      </w:r>
      <w:r>
        <w:rPr>
          <w:spacing w:val="14"/>
          <w:w w:val="105"/>
        </w:rPr>
        <w:t xml:space="preserve"> </w:t>
      </w:r>
      <w:r>
        <w:rPr>
          <w:w w:val="105"/>
        </w:rPr>
        <w:t>visual</w:t>
      </w:r>
      <w:r>
        <w:rPr>
          <w:spacing w:val="16"/>
          <w:w w:val="105"/>
        </w:rPr>
        <w:t xml:space="preserve"> </w:t>
      </w:r>
      <w:r>
        <w:rPr>
          <w:w w:val="105"/>
        </w:rPr>
        <w:t>search</w:t>
      </w:r>
      <w:r>
        <w:rPr>
          <w:spacing w:val="14"/>
          <w:w w:val="105"/>
        </w:rPr>
        <w:t xml:space="preserve"> </w:t>
      </w:r>
      <w:r>
        <w:rPr>
          <w:w w:val="105"/>
        </w:rPr>
        <w:t>display</w:t>
      </w:r>
      <w:r>
        <w:rPr>
          <w:spacing w:val="15"/>
          <w:w w:val="105"/>
        </w:rPr>
        <w:t xml:space="preserve"> </w:t>
      </w:r>
      <w:r>
        <w:rPr>
          <w:w w:val="105"/>
        </w:rPr>
        <w:t>during</w:t>
      </w:r>
      <w:r>
        <w:rPr>
          <w:spacing w:val="14"/>
          <w:w w:val="105"/>
        </w:rPr>
        <w:t xml:space="preserve"> </w:t>
      </w:r>
      <w:r>
        <w:rPr>
          <w:w w:val="105"/>
        </w:rPr>
        <w:t>contextual</w:t>
      </w:r>
      <w:r>
        <w:rPr>
          <w:spacing w:val="15"/>
          <w:w w:val="105"/>
        </w:rPr>
        <w:t xml:space="preserve"> </w:t>
      </w:r>
      <w:r>
        <w:rPr>
          <w:w w:val="105"/>
        </w:rPr>
        <w:t>cuing.</w:t>
      </w:r>
      <w:r>
        <w:rPr>
          <w:spacing w:val="41"/>
          <w:w w:val="105"/>
        </w:rPr>
        <w:t xml:space="preserve"> </w:t>
      </w:r>
      <w:r>
        <w:rPr>
          <w:w w:val="105"/>
        </w:rPr>
        <w:t>In</w:t>
      </w:r>
      <w:r>
        <w:rPr>
          <w:spacing w:val="16"/>
          <w:w w:val="105"/>
        </w:rPr>
        <w:t xml:space="preserve"> </w:t>
      </w:r>
      <w:r>
        <w:rPr>
          <w:w w:val="105"/>
        </w:rPr>
        <w:t>Experiment</w:t>
      </w:r>
      <w:r>
        <w:rPr>
          <w:spacing w:val="14"/>
          <w:w w:val="105"/>
        </w:rPr>
        <w:t xml:space="preserve"> </w:t>
      </w:r>
      <w:r>
        <w:rPr>
          <w:w w:val="105"/>
        </w:rPr>
        <w:t>1,</w:t>
      </w:r>
    </w:p>
    <w:p w14:paraId="7A9C4E1F" w14:textId="77777777" w:rsidR="00735E2D" w:rsidRDefault="00000000">
      <w:pPr>
        <w:pStyle w:val="BodyText"/>
        <w:ind w:left="213"/>
      </w:pPr>
      <w:r>
        <w:rPr>
          <w:rFonts w:ascii="Trebuchet MS"/>
          <w:sz w:val="12"/>
        </w:rPr>
        <w:t xml:space="preserve">16    </w:t>
      </w:r>
      <w:r>
        <w:rPr>
          <w:rFonts w:ascii="Trebuchet MS"/>
          <w:spacing w:val="19"/>
          <w:sz w:val="12"/>
        </w:rPr>
        <w:t xml:space="preserve"> </w:t>
      </w:r>
      <w:r>
        <w:rPr>
          <w:w w:val="105"/>
        </w:rPr>
        <w:t>participants</w:t>
      </w:r>
      <w:r>
        <w:rPr>
          <w:spacing w:val="14"/>
          <w:w w:val="105"/>
        </w:rPr>
        <w:t xml:space="preserve"> </w:t>
      </w:r>
      <w:r>
        <w:rPr>
          <w:w w:val="105"/>
        </w:rPr>
        <w:t>readily</w:t>
      </w:r>
      <w:r>
        <w:rPr>
          <w:spacing w:val="14"/>
          <w:w w:val="105"/>
        </w:rPr>
        <w:t xml:space="preserve"> </w:t>
      </w:r>
      <w:r>
        <w:rPr>
          <w:w w:val="105"/>
        </w:rPr>
        <w:t>learnt</w:t>
      </w:r>
      <w:r>
        <w:rPr>
          <w:spacing w:val="14"/>
          <w:w w:val="105"/>
        </w:rPr>
        <w:t xml:space="preserve"> </w:t>
      </w:r>
      <w:r>
        <w:rPr>
          <w:w w:val="105"/>
        </w:rPr>
        <w:t>about</w:t>
      </w:r>
      <w:r>
        <w:rPr>
          <w:spacing w:val="15"/>
          <w:w w:val="105"/>
        </w:rPr>
        <w:t xml:space="preserve"> </w:t>
      </w:r>
      <w:r>
        <w:rPr>
          <w:w w:val="105"/>
        </w:rPr>
        <w:t>repeated</w:t>
      </w:r>
      <w:r>
        <w:rPr>
          <w:spacing w:val="15"/>
          <w:w w:val="105"/>
        </w:rPr>
        <w:t xml:space="preserve"> </w:t>
      </w:r>
      <w:r>
        <w:rPr>
          <w:w w:val="105"/>
        </w:rPr>
        <w:t>configurations</w:t>
      </w:r>
      <w:r>
        <w:rPr>
          <w:spacing w:val="15"/>
          <w:w w:val="105"/>
        </w:rPr>
        <w:t xml:space="preserve"> </w:t>
      </w:r>
      <w:r>
        <w:rPr>
          <w:w w:val="105"/>
        </w:rPr>
        <w:t>of</w:t>
      </w:r>
      <w:r>
        <w:rPr>
          <w:spacing w:val="14"/>
          <w:w w:val="105"/>
        </w:rPr>
        <w:t xml:space="preserve"> </w:t>
      </w:r>
      <w:r>
        <w:rPr>
          <w:w w:val="105"/>
        </w:rPr>
        <w:t>visual</w:t>
      </w:r>
      <w:r>
        <w:rPr>
          <w:spacing w:val="15"/>
          <w:w w:val="105"/>
        </w:rPr>
        <w:t xml:space="preserve"> </w:t>
      </w:r>
      <w:r>
        <w:rPr>
          <w:w w:val="105"/>
        </w:rPr>
        <w:t>search,</w:t>
      </w:r>
      <w:r>
        <w:rPr>
          <w:spacing w:val="14"/>
          <w:w w:val="105"/>
        </w:rPr>
        <w:t xml:space="preserve"> </w:t>
      </w:r>
      <w:r>
        <w:rPr>
          <w:w w:val="105"/>
        </w:rPr>
        <w:t>before</w:t>
      </w:r>
      <w:r>
        <w:rPr>
          <w:spacing w:val="15"/>
          <w:w w:val="105"/>
        </w:rPr>
        <w:t xml:space="preserve"> </w:t>
      </w:r>
      <w:proofErr w:type="gramStart"/>
      <w:r>
        <w:rPr>
          <w:w w:val="105"/>
        </w:rPr>
        <w:t>being</w:t>
      </w:r>
      <w:proofErr w:type="gramEnd"/>
    </w:p>
    <w:p w14:paraId="596DFC96" w14:textId="77777777" w:rsidR="00735E2D" w:rsidRDefault="00000000">
      <w:pPr>
        <w:pStyle w:val="BodyText"/>
        <w:ind w:left="213"/>
      </w:pPr>
      <w:r>
        <w:rPr>
          <w:rFonts w:ascii="Trebuchet MS"/>
          <w:sz w:val="12"/>
        </w:rPr>
        <w:t xml:space="preserve">17    </w:t>
      </w:r>
      <w:r>
        <w:rPr>
          <w:rFonts w:ascii="Trebuchet MS"/>
          <w:spacing w:val="19"/>
          <w:sz w:val="12"/>
        </w:rPr>
        <w:t xml:space="preserve"> </w:t>
      </w:r>
      <w:r>
        <w:rPr>
          <w:w w:val="105"/>
        </w:rPr>
        <w:t>presented</w:t>
      </w:r>
      <w:r>
        <w:rPr>
          <w:spacing w:val="17"/>
          <w:w w:val="105"/>
        </w:rPr>
        <w:t xml:space="preserve"> </w:t>
      </w:r>
      <w:r>
        <w:rPr>
          <w:w w:val="105"/>
        </w:rPr>
        <w:t>with</w:t>
      </w:r>
      <w:r>
        <w:rPr>
          <w:spacing w:val="18"/>
          <w:w w:val="105"/>
        </w:rPr>
        <w:t xml:space="preserve"> </w:t>
      </w:r>
      <w:r>
        <w:rPr>
          <w:w w:val="105"/>
        </w:rPr>
        <w:t>an</w:t>
      </w:r>
      <w:r>
        <w:rPr>
          <w:spacing w:val="18"/>
          <w:w w:val="105"/>
        </w:rPr>
        <w:t xml:space="preserve"> </w:t>
      </w:r>
      <w:r>
        <w:rPr>
          <w:w w:val="105"/>
        </w:rPr>
        <w:t>endogenous</w:t>
      </w:r>
      <w:r>
        <w:rPr>
          <w:spacing w:val="18"/>
          <w:w w:val="105"/>
        </w:rPr>
        <w:t xml:space="preserve"> </w:t>
      </w:r>
      <w:r>
        <w:rPr>
          <w:w w:val="105"/>
        </w:rPr>
        <w:t>cue</w:t>
      </w:r>
      <w:r>
        <w:rPr>
          <w:spacing w:val="19"/>
          <w:w w:val="105"/>
        </w:rPr>
        <w:t xml:space="preserve"> </w:t>
      </w:r>
      <w:r>
        <w:rPr>
          <w:w w:val="105"/>
        </w:rPr>
        <w:t>for</w:t>
      </w:r>
      <w:r>
        <w:rPr>
          <w:spacing w:val="18"/>
          <w:w w:val="105"/>
        </w:rPr>
        <w:t xml:space="preserve"> </w:t>
      </w:r>
      <w:r>
        <w:rPr>
          <w:w w:val="105"/>
        </w:rPr>
        <w:t>attention</w:t>
      </w:r>
      <w:r>
        <w:rPr>
          <w:spacing w:val="18"/>
          <w:w w:val="105"/>
        </w:rPr>
        <w:t xml:space="preserve"> </w:t>
      </w:r>
      <w:r>
        <w:rPr>
          <w:w w:val="105"/>
        </w:rPr>
        <w:t>towards</w:t>
      </w:r>
      <w:r>
        <w:rPr>
          <w:spacing w:val="18"/>
          <w:w w:val="105"/>
        </w:rPr>
        <w:t xml:space="preserve"> </w:t>
      </w:r>
      <w:r>
        <w:rPr>
          <w:w w:val="105"/>
        </w:rPr>
        <w:t>the</w:t>
      </w:r>
      <w:r>
        <w:rPr>
          <w:spacing w:val="17"/>
          <w:w w:val="105"/>
        </w:rPr>
        <w:t xml:space="preserve"> </w:t>
      </w:r>
      <w:r>
        <w:rPr>
          <w:w w:val="105"/>
        </w:rPr>
        <w:t>target</w:t>
      </w:r>
      <w:r>
        <w:rPr>
          <w:spacing w:val="17"/>
          <w:w w:val="105"/>
        </w:rPr>
        <w:t xml:space="preserve"> </w:t>
      </w:r>
      <w:r>
        <w:rPr>
          <w:w w:val="105"/>
        </w:rPr>
        <w:t>on</w:t>
      </w:r>
      <w:r>
        <w:rPr>
          <w:spacing w:val="18"/>
          <w:w w:val="105"/>
        </w:rPr>
        <w:t xml:space="preserve"> </w:t>
      </w:r>
      <w:r>
        <w:rPr>
          <w:w w:val="105"/>
        </w:rPr>
        <w:t>every</w:t>
      </w:r>
      <w:r>
        <w:rPr>
          <w:spacing w:val="18"/>
          <w:w w:val="105"/>
        </w:rPr>
        <w:t xml:space="preserve"> </w:t>
      </w:r>
      <w:r>
        <w:rPr>
          <w:w w:val="105"/>
        </w:rPr>
        <w:t>trial.</w:t>
      </w:r>
    </w:p>
    <w:p w14:paraId="6B7FF41C" w14:textId="77777777" w:rsidR="00735E2D" w:rsidRDefault="00000000">
      <w:pPr>
        <w:pStyle w:val="BodyText"/>
        <w:spacing w:before="203"/>
        <w:ind w:left="213"/>
      </w:pPr>
      <w:r>
        <w:rPr>
          <w:rFonts w:ascii="Trebuchet MS"/>
          <w:sz w:val="12"/>
        </w:rPr>
        <w:t xml:space="preserve">18    </w:t>
      </w:r>
      <w:r>
        <w:rPr>
          <w:rFonts w:ascii="Trebuchet MS"/>
          <w:spacing w:val="19"/>
          <w:sz w:val="12"/>
        </w:rPr>
        <w:t xml:space="preserve"> </w:t>
      </w:r>
      <w:r>
        <w:rPr>
          <w:w w:val="110"/>
        </w:rPr>
        <w:t>Participants</w:t>
      </w:r>
      <w:r>
        <w:rPr>
          <w:spacing w:val="-11"/>
          <w:w w:val="110"/>
        </w:rPr>
        <w:t xml:space="preserve"> </w:t>
      </w:r>
      <w:r>
        <w:rPr>
          <w:w w:val="110"/>
        </w:rPr>
        <w:t>used</w:t>
      </w:r>
      <w:r>
        <w:rPr>
          <w:spacing w:val="-12"/>
          <w:w w:val="110"/>
        </w:rPr>
        <w:t xml:space="preserve"> </w:t>
      </w:r>
      <w:r>
        <w:rPr>
          <w:w w:val="110"/>
        </w:rPr>
        <w:t>this</w:t>
      </w:r>
      <w:r>
        <w:rPr>
          <w:spacing w:val="-12"/>
          <w:w w:val="110"/>
        </w:rPr>
        <w:t xml:space="preserve"> </w:t>
      </w:r>
      <w:r>
        <w:rPr>
          <w:w w:val="110"/>
        </w:rPr>
        <w:t>cue</w:t>
      </w:r>
      <w:r>
        <w:rPr>
          <w:spacing w:val="-11"/>
          <w:w w:val="110"/>
        </w:rPr>
        <w:t xml:space="preserve"> </w:t>
      </w:r>
      <w:r>
        <w:rPr>
          <w:w w:val="110"/>
        </w:rPr>
        <w:t>to</w:t>
      </w:r>
      <w:r>
        <w:rPr>
          <w:spacing w:val="-12"/>
          <w:w w:val="110"/>
        </w:rPr>
        <w:t xml:space="preserve"> </w:t>
      </w:r>
      <w:r>
        <w:rPr>
          <w:w w:val="110"/>
        </w:rPr>
        <w:t>improve</w:t>
      </w:r>
      <w:r>
        <w:rPr>
          <w:spacing w:val="-11"/>
          <w:w w:val="110"/>
        </w:rPr>
        <w:t xml:space="preserve"> </w:t>
      </w:r>
      <w:r>
        <w:rPr>
          <w:w w:val="110"/>
        </w:rPr>
        <w:t>search</w:t>
      </w:r>
      <w:r>
        <w:rPr>
          <w:spacing w:val="-12"/>
          <w:w w:val="110"/>
        </w:rPr>
        <w:t xml:space="preserve"> </w:t>
      </w:r>
      <w:r>
        <w:rPr>
          <w:w w:val="110"/>
        </w:rPr>
        <w:t>times,</w:t>
      </w:r>
      <w:r>
        <w:rPr>
          <w:spacing w:val="-11"/>
          <w:w w:val="110"/>
        </w:rPr>
        <w:t xml:space="preserve"> </w:t>
      </w:r>
      <w:r>
        <w:rPr>
          <w:w w:val="110"/>
        </w:rPr>
        <w:t>but</w:t>
      </w:r>
      <w:r>
        <w:rPr>
          <w:spacing w:val="-12"/>
          <w:w w:val="110"/>
        </w:rPr>
        <w:t xml:space="preserve"> </w:t>
      </w:r>
      <w:r>
        <w:rPr>
          <w:w w:val="110"/>
        </w:rPr>
        <w:t>the</w:t>
      </w:r>
      <w:r>
        <w:rPr>
          <w:spacing w:val="-12"/>
          <w:w w:val="110"/>
        </w:rPr>
        <w:t xml:space="preserve"> </w:t>
      </w:r>
      <w:r>
        <w:rPr>
          <w:w w:val="110"/>
        </w:rPr>
        <w:t>repeated</w:t>
      </w:r>
      <w:r>
        <w:rPr>
          <w:spacing w:val="-11"/>
          <w:w w:val="110"/>
        </w:rPr>
        <w:t xml:space="preserve"> </w:t>
      </w:r>
      <w:r>
        <w:rPr>
          <w:w w:val="110"/>
        </w:rPr>
        <w:t>contexts</w:t>
      </w:r>
      <w:r>
        <w:rPr>
          <w:spacing w:val="-11"/>
          <w:w w:val="110"/>
        </w:rPr>
        <w:t xml:space="preserve"> </w:t>
      </w:r>
      <w:r>
        <w:rPr>
          <w:w w:val="110"/>
        </w:rPr>
        <w:t>continued</w:t>
      </w:r>
      <w:r>
        <w:rPr>
          <w:spacing w:val="-11"/>
          <w:w w:val="110"/>
        </w:rPr>
        <w:t xml:space="preserve"> </w:t>
      </w:r>
      <w:r>
        <w:rPr>
          <w:w w:val="110"/>
        </w:rPr>
        <w:t>to</w:t>
      </w:r>
    </w:p>
    <w:p w14:paraId="26C4CC69" w14:textId="77777777" w:rsidR="00735E2D" w:rsidRDefault="00000000">
      <w:pPr>
        <w:pStyle w:val="BodyText"/>
        <w:ind w:left="213"/>
      </w:pPr>
      <w:r>
        <w:rPr>
          <w:rFonts w:ascii="Trebuchet MS"/>
          <w:sz w:val="12"/>
        </w:rPr>
        <w:t xml:space="preserve">19    </w:t>
      </w:r>
      <w:r>
        <w:rPr>
          <w:rFonts w:ascii="Trebuchet MS"/>
          <w:spacing w:val="19"/>
          <w:sz w:val="12"/>
        </w:rPr>
        <w:t xml:space="preserve"> </w:t>
      </w:r>
      <w:r>
        <w:rPr>
          <w:w w:val="105"/>
        </w:rPr>
        <w:t>guide</w:t>
      </w:r>
      <w:r>
        <w:rPr>
          <w:spacing w:val="10"/>
          <w:w w:val="105"/>
        </w:rPr>
        <w:t xml:space="preserve"> </w:t>
      </w:r>
      <w:r>
        <w:rPr>
          <w:w w:val="105"/>
        </w:rPr>
        <w:t>attention.</w:t>
      </w:r>
      <w:r>
        <w:rPr>
          <w:spacing w:val="34"/>
          <w:w w:val="105"/>
        </w:rPr>
        <w:t xml:space="preserve"> </w:t>
      </w:r>
      <w:r>
        <w:rPr>
          <w:w w:val="105"/>
        </w:rPr>
        <w:t>Experiment</w:t>
      </w:r>
      <w:r>
        <w:rPr>
          <w:spacing w:val="10"/>
          <w:w w:val="105"/>
        </w:rPr>
        <w:t xml:space="preserve"> </w:t>
      </w:r>
      <w:r>
        <w:rPr>
          <w:w w:val="105"/>
        </w:rPr>
        <w:t>2</w:t>
      </w:r>
      <w:r>
        <w:rPr>
          <w:spacing w:val="11"/>
          <w:w w:val="105"/>
        </w:rPr>
        <w:t xml:space="preserve"> </w:t>
      </w:r>
      <w:r>
        <w:rPr>
          <w:w w:val="105"/>
        </w:rPr>
        <w:t>explored</w:t>
      </w:r>
      <w:r>
        <w:rPr>
          <w:spacing w:val="11"/>
          <w:w w:val="105"/>
        </w:rPr>
        <w:t xml:space="preserve"> </w:t>
      </w:r>
      <w:r>
        <w:rPr>
          <w:w w:val="105"/>
        </w:rPr>
        <w:t>whether</w:t>
      </w:r>
      <w:r>
        <w:rPr>
          <w:spacing w:val="11"/>
          <w:w w:val="105"/>
        </w:rPr>
        <w:t xml:space="preserve"> </w:t>
      </w:r>
      <w:r>
        <w:rPr>
          <w:w w:val="105"/>
        </w:rPr>
        <w:t>the</w:t>
      </w:r>
      <w:r>
        <w:rPr>
          <w:spacing w:val="10"/>
          <w:w w:val="105"/>
        </w:rPr>
        <w:t xml:space="preserve"> </w:t>
      </w:r>
      <w:r>
        <w:rPr>
          <w:w w:val="105"/>
        </w:rPr>
        <w:t>presence</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endogenous</w:t>
      </w:r>
      <w:r>
        <w:rPr>
          <w:spacing w:val="11"/>
          <w:w w:val="105"/>
        </w:rPr>
        <w:t xml:space="preserve"> </w:t>
      </w:r>
      <w:proofErr w:type="gramStart"/>
      <w:r>
        <w:rPr>
          <w:w w:val="105"/>
        </w:rPr>
        <w:t>would</w:t>
      </w:r>
      <w:proofErr w:type="gramEnd"/>
    </w:p>
    <w:p w14:paraId="66E2A3E5" w14:textId="77777777" w:rsidR="00735E2D" w:rsidRDefault="00000000">
      <w:pPr>
        <w:pStyle w:val="BodyText"/>
        <w:ind w:left="213"/>
      </w:pPr>
      <w:r>
        <w:rPr>
          <w:rFonts w:ascii="Trebuchet MS"/>
          <w:sz w:val="12"/>
        </w:rPr>
        <w:t xml:space="preserve">20    </w:t>
      </w:r>
      <w:r>
        <w:rPr>
          <w:rFonts w:ascii="Trebuchet MS"/>
          <w:spacing w:val="19"/>
          <w:sz w:val="12"/>
        </w:rPr>
        <w:t xml:space="preserve"> </w:t>
      </w:r>
      <w:r>
        <w:rPr>
          <w:w w:val="105"/>
        </w:rPr>
        <w:t>impede</w:t>
      </w:r>
      <w:r>
        <w:rPr>
          <w:spacing w:val="14"/>
          <w:w w:val="105"/>
        </w:rPr>
        <w:t xml:space="preserve"> </w:t>
      </w:r>
      <w:r>
        <w:rPr>
          <w:w w:val="105"/>
        </w:rPr>
        <w:t>the</w:t>
      </w:r>
      <w:r>
        <w:rPr>
          <w:spacing w:val="13"/>
          <w:w w:val="105"/>
        </w:rPr>
        <w:t xml:space="preserve"> </w:t>
      </w:r>
      <w:r>
        <w:rPr>
          <w:w w:val="105"/>
        </w:rPr>
        <w:t>acquisition</w:t>
      </w:r>
      <w:r>
        <w:rPr>
          <w:spacing w:val="13"/>
          <w:w w:val="105"/>
        </w:rPr>
        <w:t xml:space="preserve"> </w:t>
      </w:r>
      <w:r>
        <w:rPr>
          <w:w w:val="105"/>
        </w:rPr>
        <w:t>of</w:t>
      </w:r>
      <w:r>
        <w:rPr>
          <w:spacing w:val="13"/>
          <w:w w:val="105"/>
        </w:rPr>
        <w:t xml:space="preserve"> </w:t>
      </w:r>
      <w:r>
        <w:rPr>
          <w:w w:val="105"/>
        </w:rPr>
        <w:t>contextual</w:t>
      </w:r>
      <w:r>
        <w:rPr>
          <w:spacing w:val="13"/>
          <w:w w:val="105"/>
        </w:rPr>
        <w:t xml:space="preserve"> </w:t>
      </w:r>
      <w:r>
        <w:rPr>
          <w:w w:val="105"/>
        </w:rPr>
        <w:t>cuing.</w:t>
      </w:r>
      <w:r>
        <w:rPr>
          <w:spacing w:val="39"/>
          <w:w w:val="105"/>
        </w:rPr>
        <w:t xml:space="preserve"> </w:t>
      </w:r>
      <w:r>
        <w:rPr>
          <w:w w:val="105"/>
        </w:rPr>
        <w:t>It</w:t>
      </w:r>
      <w:r>
        <w:rPr>
          <w:spacing w:val="14"/>
          <w:w w:val="105"/>
        </w:rPr>
        <w:t xml:space="preserve"> </w:t>
      </w:r>
      <w:r>
        <w:rPr>
          <w:w w:val="105"/>
        </w:rPr>
        <w:t>was</w:t>
      </w:r>
      <w:r>
        <w:rPr>
          <w:spacing w:val="13"/>
          <w:w w:val="105"/>
        </w:rPr>
        <w:t xml:space="preserve"> </w:t>
      </w:r>
      <w:r>
        <w:rPr>
          <w:w w:val="105"/>
        </w:rPr>
        <w:t>found</w:t>
      </w:r>
      <w:r>
        <w:rPr>
          <w:spacing w:val="14"/>
          <w:w w:val="105"/>
        </w:rPr>
        <w:t xml:space="preserve"> </w:t>
      </w:r>
      <w:r>
        <w:rPr>
          <w:w w:val="105"/>
        </w:rPr>
        <w:t>that</w:t>
      </w:r>
      <w:r>
        <w:rPr>
          <w:spacing w:val="14"/>
          <w:w w:val="105"/>
        </w:rPr>
        <w:t xml:space="preserve"> </w:t>
      </w:r>
      <w:r>
        <w:rPr>
          <w:w w:val="105"/>
        </w:rPr>
        <w:t>contextual</w:t>
      </w:r>
      <w:r>
        <w:rPr>
          <w:spacing w:val="13"/>
          <w:w w:val="105"/>
        </w:rPr>
        <w:t xml:space="preserve"> </w:t>
      </w:r>
      <w:r>
        <w:rPr>
          <w:w w:val="105"/>
        </w:rPr>
        <w:t>cuing</w:t>
      </w:r>
      <w:r>
        <w:rPr>
          <w:spacing w:val="14"/>
          <w:w w:val="105"/>
        </w:rPr>
        <w:t xml:space="preserve"> </w:t>
      </w:r>
      <w:r>
        <w:rPr>
          <w:w w:val="105"/>
        </w:rPr>
        <w:t>was</w:t>
      </w:r>
      <w:r>
        <w:rPr>
          <w:spacing w:val="13"/>
          <w:w w:val="105"/>
        </w:rPr>
        <w:t xml:space="preserve"> </w:t>
      </w:r>
      <w:r>
        <w:rPr>
          <w:w w:val="105"/>
        </w:rPr>
        <w:t>as</w:t>
      </w:r>
    </w:p>
    <w:p w14:paraId="1FB67A89" w14:textId="77777777" w:rsidR="00735E2D" w:rsidRDefault="00000000">
      <w:pPr>
        <w:pStyle w:val="BodyText"/>
        <w:ind w:left="213"/>
      </w:pPr>
      <w:r>
        <w:rPr>
          <w:rFonts w:ascii="Trebuchet MS"/>
          <w:sz w:val="12"/>
        </w:rPr>
        <w:t xml:space="preserve">21    </w:t>
      </w:r>
      <w:r>
        <w:rPr>
          <w:rFonts w:ascii="Trebuchet MS"/>
          <w:spacing w:val="19"/>
          <w:sz w:val="12"/>
        </w:rPr>
        <w:t xml:space="preserve"> </w:t>
      </w:r>
      <w:r>
        <w:rPr>
          <w:w w:val="105"/>
        </w:rPr>
        <w:t>strongly</w:t>
      </w:r>
      <w:r>
        <w:rPr>
          <w:spacing w:val="11"/>
          <w:w w:val="105"/>
        </w:rPr>
        <w:t xml:space="preserve"> </w:t>
      </w:r>
      <w:r>
        <w:rPr>
          <w:w w:val="105"/>
        </w:rPr>
        <w:t>acquired</w:t>
      </w:r>
      <w:r>
        <w:rPr>
          <w:spacing w:val="11"/>
          <w:w w:val="105"/>
        </w:rPr>
        <w:t xml:space="preserve"> </w:t>
      </w:r>
      <w:r>
        <w:rPr>
          <w:w w:val="105"/>
        </w:rPr>
        <w:t>in</w:t>
      </w:r>
      <w:r>
        <w:rPr>
          <w:spacing w:val="11"/>
          <w:w w:val="105"/>
        </w:rPr>
        <w:t xml:space="preserve"> </w:t>
      </w:r>
      <w:r>
        <w:rPr>
          <w:w w:val="105"/>
        </w:rPr>
        <w:t>the</w:t>
      </w:r>
      <w:r>
        <w:rPr>
          <w:spacing w:val="10"/>
          <w:w w:val="105"/>
        </w:rPr>
        <w:t xml:space="preserve"> </w:t>
      </w:r>
      <w:r>
        <w:rPr>
          <w:w w:val="105"/>
        </w:rPr>
        <w:t>presence</w:t>
      </w:r>
      <w:r>
        <w:rPr>
          <w:spacing w:val="12"/>
          <w:w w:val="105"/>
        </w:rPr>
        <w:t xml:space="preserve"> </w:t>
      </w:r>
      <w:r>
        <w:rPr>
          <w:w w:val="105"/>
        </w:rPr>
        <w:t>and</w:t>
      </w:r>
      <w:r>
        <w:rPr>
          <w:spacing w:val="11"/>
          <w:w w:val="105"/>
        </w:rPr>
        <w:t xml:space="preserve"> </w:t>
      </w:r>
      <w:r>
        <w:rPr>
          <w:w w:val="105"/>
        </w:rPr>
        <w:t>the</w:t>
      </w:r>
      <w:r>
        <w:rPr>
          <w:spacing w:val="10"/>
          <w:w w:val="105"/>
        </w:rPr>
        <w:t xml:space="preserve"> </w:t>
      </w:r>
      <w:r>
        <w:rPr>
          <w:w w:val="105"/>
        </w:rPr>
        <w:t>absence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endogenous</w:t>
      </w:r>
      <w:r>
        <w:rPr>
          <w:spacing w:val="12"/>
          <w:w w:val="105"/>
        </w:rPr>
        <w:t xml:space="preserve"> </w:t>
      </w:r>
      <w:r>
        <w:rPr>
          <w:w w:val="105"/>
        </w:rPr>
        <w:t>cue.</w:t>
      </w:r>
      <w:r>
        <w:rPr>
          <w:spacing w:val="36"/>
          <w:w w:val="105"/>
        </w:rPr>
        <w:t xml:space="preserve"> </w:t>
      </w:r>
      <w:r>
        <w:rPr>
          <w:w w:val="105"/>
        </w:rPr>
        <w:t>Experiment</w:t>
      </w:r>
      <w:r>
        <w:rPr>
          <w:spacing w:val="11"/>
          <w:w w:val="105"/>
        </w:rPr>
        <w:t xml:space="preserve"> </w:t>
      </w:r>
      <w:r>
        <w:rPr>
          <w:w w:val="105"/>
        </w:rPr>
        <w:t>3</w:t>
      </w:r>
    </w:p>
    <w:p w14:paraId="3687944A" w14:textId="77777777" w:rsidR="00735E2D" w:rsidRDefault="00000000">
      <w:pPr>
        <w:pStyle w:val="BodyText"/>
        <w:ind w:left="213"/>
      </w:pPr>
      <w:r>
        <w:rPr>
          <w:rFonts w:ascii="Trebuchet MS"/>
          <w:sz w:val="12"/>
        </w:rPr>
        <w:t xml:space="preserve">22    </w:t>
      </w:r>
      <w:r>
        <w:rPr>
          <w:rFonts w:ascii="Trebuchet MS"/>
          <w:spacing w:val="19"/>
          <w:sz w:val="12"/>
        </w:rPr>
        <w:t xml:space="preserve"> </w:t>
      </w:r>
      <w:r>
        <w:rPr>
          <w:w w:val="105"/>
        </w:rPr>
        <w:t>confirmed</w:t>
      </w:r>
      <w:r>
        <w:rPr>
          <w:spacing w:val="14"/>
          <w:w w:val="105"/>
        </w:rPr>
        <w:t xml:space="preserve"> </w:t>
      </w:r>
      <w:r>
        <w:rPr>
          <w:w w:val="105"/>
        </w:rPr>
        <w:t>the</w:t>
      </w:r>
      <w:r>
        <w:rPr>
          <w:spacing w:val="14"/>
          <w:w w:val="105"/>
        </w:rPr>
        <w:t xml:space="preserve"> </w:t>
      </w:r>
      <w:r>
        <w:rPr>
          <w:w w:val="105"/>
        </w:rPr>
        <w:t>hypothesis</w:t>
      </w:r>
      <w:r>
        <w:rPr>
          <w:spacing w:val="13"/>
          <w:w w:val="105"/>
        </w:rPr>
        <w:t xml:space="preserve"> </w:t>
      </w:r>
      <w:r>
        <w:rPr>
          <w:w w:val="105"/>
        </w:rPr>
        <w:t>that</w:t>
      </w:r>
      <w:r>
        <w:rPr>
          <w:spacing w:val="13"/>
          <w:w w:val="105"/>
        </w:rPr>
        <w:t xml:space="preserve"> </w:t>
      </w:r>
      <w:r>
        <w:rPr>
          <w:w w:val="105"/>
        </w:rPr>
        <w:t>the</w:t>
      </w:r>
      <w:r>
        <w:rPr>
          <w:spacing w:val="15"/>
          <w:w w:val="105"/>
        </w:rPr>
        <w:t xml:space="preserve"> </w:t>
      </w:r>
      <w:r>
        <w:rPr>
          <w:w w:val="105"/>
        </w:rPr>
        <w:t>contextual</w:t>
      </w:r>
      <w:r>
        <w:rPr>
          <w:spacing w:val="14"/>
          <w:w w:val="105"/>
        </w:rPr>
        <w:t xml:space="preserve"> </w:t>
      </w:r>
      <w:r>
        <w:rPr>
          <w:w w:val="105"/>
        </w:rPr>
        <w:t>cuing</w:t>
      </w:r>
      <w:r>
        <w:rPr>
          <w:spacing w:val="14"/>
          <w:w w:val="105"/>
        </w:rPr>
        <w:t xml:space="preserve"> </w:t>
      </w:r>
      <w:r>
        <w:rPr>
          <w:w w:val="105"/>
        </w:rPr>
        <w:t>relies</w:t>
      </w:r>
      <w:r>
        <w:rPr>
          <w:spacing w:val="13"/>
          <w:w w:val="105"/>
        </w:rPr>
        <w:t xml:space="preserve"> </w:t>
      </w:r>
      <w:r>
        <w:rPr>
          <w:w w:val="105"/>
        </w:rPr>
        <w:t>largely</w:t>
      </w:r>
      <w:r>
        <w:rPr>
          <w:spacing w:val="13"/>
          <w:w w:val="105"/>
        </w:rPr>
        <w:t xml:space="preserve"> </w:t>
      </w:r>
      <w:r>
        <w:rPr>
          <w:w w:val="105"/>
        </w:rPr>
        <w:t>on</w:t>
      </w:r>
      <w:r>
        <w:rPr>
          <w:spacing w:val="14"/>
          <w:w w:val="105"/>
        </w:rPr>
        <w:t xml:space="preserve"> </w:t>
      </w:r>
      <w:commentRangeStart w:id="0"/>
      <w:commentRangeStart w:id="1"/>
      <w:proofErr w:type="spellStart"/>
      <w:r>
        <w:rPr>
          <w:w w:val="105"/>
        </w:rPr>
        <w:t>localised</w:t>
      </w:r>
      <w:proofErr w:type="spellEnd"/>
      <w:r>
        <w:rPr>
          <w:spacing w:val="15"/>
          <w:w w:val="105"/>
        </w:rPr>
        <w:t xml:space="preserve"> </w:t>
      </w:r>
      <w:commentRangeEnd w:id="0"/>
      <w:r w:rsidR="004966D4">
        <w:rPr>
          <w:rStyle w:val="CommentReference"/>
        </w:rPr>
        <w:commentReference w:id="0"/>
      </w:r>
      <w:commentRangeEnd w:id="1"/>
      <w:r w:rsidR="008D31C0">
        <w:rPr>
          <w:rStyle w:val="CommentReference"/>
        </w:rPr>
        <w:commentReference w:id="1"/>
      </w:r>
      <w:proofErr w:type="gramStart"/>
      <w:r>
        <w:rPr>
          <w:w w:val="105"/>
        </w:rPr>
        <w:t>distractor</w:t>
      </w:r>
      <w:proofErr w:type="gramEnd"/>
    </w:p>
    <w:p w14:paraId="0A50AF68" w14:textId="58DA0E3D" w:rsidR="00735E2D" w:rsidRDefault="00000000">
      <w:pPr>
        <w:pStyle w:val="BodyText"/>
        <w:ind w:left="213"/>
      </w:pPr>
      <w:r>
        <w:rPr>
          <w:rFonts w:ascii="Trebuchet MS"/>
          <w:sz w:val="12"/>
        </w:rPr>
        <w:t xml:space="preserve">23    </w:t>
      </w:r>
      <w:r>
        <w:rPr>
          <w:rFonts w:ascii="Trebuchet MS"/>
          <w:spacing w:val="19"/>
          <w:sz w:val="12"/>
        </w:rPr>
        <w:t xml:space="preserve"> </w:t>
      </w:r>
      <w:r>
        <w:rPr>
          <w:w w:val="105"/>
        </w:rPr>
        <w:t>contexts.</w:t>
      </w:r>
      <w:r>
        <w:rPr>
          <w:spacing w:val="31"/>
          <w:w w:val="105"/>
        </w:rPr>
        <w:t xml:space="preserve"> </w:t>
      </w:r>
      <w:r>
        <w:rPr>
          <w:w w:val="105"/>
        </w:rPr>
        <w:t>Together,</w:t>
      </w:r>
      <w:r>
        <w:rPr>
          <w:spacing w:val="5"/>
          <w:w w:val="105"/>
        </w:rPr>
        <w:t xml:space="preserve"> </w:t>
      </w:r>
      <w:r>
        <w:rPr>
          <w:w w:val="105"/>
        </w:rPr>
        <w:t>the</w:t>
      </w:r>
      <w:r>
        <w:rPr>
          <w:spacing w:val="5"/>
          <w:w w:val="105"/>
        </w:rPr>
        <w:t xml:space="preserve"> </w:t>
      </w:r>
      <w:r>
        <w:rPr>
          <w:w w:val="105"/>
        </w:rPr>
        <w:t>experiments</w:t>
      </w:r>
      <w:r>
        <w:rPr>
          <w:spacing w:val="5"/>
          <w:w w:val="105"/>
        </w:rPr>
        <w:t xml:space="preserve"> </w:t>
      </w:r>
      <w:r>
        <w:rPr>
          <w:w w:val="105"/>
        </w:rPr>
        <w:t>point</w:t>
      </w:r>
      <w:r>
        <w:rPr>
          <w:spacing w:val="6"/>
          <w:w w:val="105"/>
        </w:rPr>
        <w:t xml:space="preserve"> </w:t>
      </w:r>
      <w:r>
        <w:rPr>
          <w:w w:val="105"/>
        </w:rPr>
        <w:t>towards</w:t>
      </w:r>
      <w:r>
        <w:rPr>
          <w:spacing w:val="5"/>
          <w:w w:val="105"/>
        </w:rPr>
        <w:t xml:space="preserve"> </w:t>
      </w:r>
      <w:r>
        <w:rPr>
          <w:w w:val="105"/>
        </w:rPr>
        <w:t>a</w:t>
      </w:r>
      <w:r>
        <w:rPr>
          <w:spacing w:val="4"/>
          <w:w w:val="105"/>
        </w:rPr>
        <w:t xml:space="preserve"> </w:t>
      </w:r>
      <w:commentRangeStart w:id="2"/>
      <w:commentRangeStart w:id="3"/>
      <w:del w:id="4" w:author="Beesley, Tom" w:date="2023-07-25T17:05:00Z">
        <w:r w:rsidDel="008D31C0">
          <w:rPr>
            <w:w w:val="105"/>
          </w:rPr>
          <w:delText>seemless</w:delText>
        </w:r>
      </w:del>
      <w:ins w:id="5" w:author="Beesley, Tom" w:date="2023-07-25T17:05:00Z">
        <w:r w:rsidR="008D31C0">
          <w:rPr>
            <w:w w:val="105"/>
          </w:rPr>
          <w:t>seamless</w:t>
        </w:r>
      </w:ins>
      <w:r>
        <w:rPr>
          <w:spacing w:val="5"/>
          <w:w w:val="105"/>
        </w:rPr>
        <w:t xml:space="preserve"> </w:t>
      </w:r>
      <w:commentRangeEnd w:id="2"/>
      <w:r w:rsidR="00D14C85">
        <w:rPr>
          <w:rStyle w:val="CommentReference"/>
        </w:rPr>
        <w:commentReference w:id="2"/>
      </w:r>
      <w:commentRangeEnd w:id="3"/>
      <w:r w:rsidR="008D31C0">
        <w:rPr>
          <w:rStyle w:val="CommentReference"/>
        </w:rPr>
        <w:commentReference w:id="3"/>
      </w:r>
      <w:r>
        <w:rPr>
          <w:w w:val="105"/>
        </w:rPr>
        <w:t>interplay</w:t>
      </w:r>
      <w:r>
        <w:rPr>
          <w:spacing w:val="6"/>
          <w:w w:val="105"/>
        </w:rPr>
        <w:t xml:space="preserve"> </w:t>
      </w:r>
      <w:r>
        <w:rPr>
          <w:w w:val="105"/>
        </w:rPr>
        <w:t>between</w:t>
      </w:r>
      <w:r>
        <w:rPr>
          <w:spacing w:val="5"/>
          <w:w w:val="105"/>
        </w:rPr>
        <w:t xml:space="preserve"> </w:t>
      </w:r>
      <w:r>
        <w:rPr>
          <w:w w:val="105"/>
        </w:rPr>
        <w:t>two</w:t>
      </w:r>
      <w:r>
        <w:rPr>
          <w:spacing w:val="5"/>
          <w:w w:val="105"/>
        </w:rPr>
        <w:t xml:space="preserve"> </w:t>
      </w:r>
      <w:proofErr w:type="gramStart"/>
      <w:r>
        <w:rPr>
          <w:w w:val="105"/>
        </w:rPr>
        <w:t>drivers</w:t>
      </w:r>
      <w:proofErr w:type="gramEnd"/>
    </w:p>
    <w:p w14:paraId="5465D80F" w14:textId="3B8A47D6" w:rsidR="00735E2D" w:rsidRDefault="00000000">
      <w:pPr>
        <w:pStyle w:val="BodyText"/>
        <w:spacing w:before="203"/>
        <w:ind w:left="213"/>
      </w:pPr>
      <w:r>
        <w:rPr>
          <w:rFonts w:ascii="Trebuchet MS"/>
          <w:sz w:val="12"/>
        </w:rPr>
        <w:t xml:space="preserve">24    </w:t>
      </w:r>
      <w:r>
        <w:rPr>
          <w:rFonts w:ascii="Trebuchet MS"/>
          <w:spacing w:val="19"/>
          <w:sz w:val="12"/>
        </w:rPr>
        <w:t xml:space="preserve"> </w:t>
      </w:r>
      <w:r>
        <w:rPr>
          <w:w w:val="105"/>
        </w:rPr>
        <w:t>of</w:t>
      </w:r>
      <w:r>
        <w:rPr>
          <w:spacing w:val="5"/>
          <w:w w:val="105"/>
        </w:rPr>
        <w:t xml:space="preserve"> </w:t>
      </w:r>
      <w:r>
        <w:rPr>
          <w:w w:val="105"/>
        </w:rPr>
        <w:t>attention:</w:t>
      </w:r>
      <w:r>
        <w:rPr>
          <w:spacing w:val="29"/>
          <w:w w:val="105"/>
        </w:rPr>
        <w:t xml:space="preserve"> </w:t>
      </w:r>
      <w:r>
        <w:rPr>
          <w:w w:val="105"/>
        </w:rPr>
        <w:t>visual</w:t>
      </w:r>
      <w:r>
        <w:rPr>
          <w:spacing w:val="6"/>
          <w:w w:val="105"/>
        </w:rPr>
        <w:t xml:space="preserve"> </w:t>
      </w:r>
      <w:r>
        <w:rPr>
          <w:w w:val="105"/>
        </w:rPr>
        <w:t>search</w:t>
      </w:r>
      <w:r>
        <w:rPr>
          <w:spacing w:val="7"/>
          <w:w w:val="105"/>
        </w:rPr>
        <w:t xml:space="preserve"> </w:t>
      </w:r>
      <w:r>
        <w:rPr>
          <w:w w:val="105"/>
        </w:rPr>
        <w:t>was</w:t>
      </w:r>
      <w:r>
        <w:rPr>
          <w:spacing w:val="6"/>
          <w:w w:val="105"/>
        </w:rPr>
        <w:t xml:space="preserve"> </w:t>
      </w:r>
      <w:r>
        <w:rPr>
          <w:w w:val="105"/>
        </w:rPr>
        <w:t>initially</w:t>
      </w:r>
      <w:r>
        <w:rPr>
          <w:spacing w:val="5"/>
          <w:w w:val="105"/>
        </w:rPr>
        <w:t xml:space="preserve"> </w:t>
      </w:r>
      <w:r>
        <w:rPr>
          <w:w w:val="105"/>
        </w:rPr>
        <w:t>guided</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presence</w:t>
      </w:r>
      <w:r>
        <w:rPr>
          <w:spacing w:val="5"/>
          <w:w w:val="105"/>
        </w:rPr>
        <w:t xml:space="preserve"> </w:t>
      </w:r>
      <w:r>
        <w:rPr>
          <w:w w:val="105"/>
        </w:rPr>
        <w:t>of</w:t>
      </w:r>
      <w:r>
        <w:rPr>
          <w:spacing w:val="7"/>
          <w:w w:val="105"/>
        </w:rPr>
        <w:t xml:space="preserve"> </w:t>
      </w:r>
      <w:r>
        <w:rPr>
          <w:w w:val="105"/>
        </w:rPr>
        <w:t>the</w:t>
      </w:r>
      <w:r>
        <w:rPr>
          <w:spacing w:val="6"/>
          <w:w w:val="105"/>
        </w:rPr>
        <w:t xml:space="preserve"> </w:t>
      </w:r>
      <w:commentRangeStart w:id="6"/>
      <w:del w:id="7" w:author="Beesley, Tom" w:date="2023-07-25T17:03:00Z">
        <w:r w:rsidDel="008D31C0">
          <w:rPr>
            <w:w w:val="105"/>
          </w:rPr>
          <w:delText>valid</w:delText>
        </w:r>
        <w:r w:rsidDel="008D31C0">
          <w:rPr>
            <w:spacing w:val="6"/>
            <w:w w:val="105"/>
          </w:rPr>
          <w:delText xml:space="preserve"> </w:delText>
        </w:r>
        <w:commentRangeEnd w:id="6"/>
        <w:r w:rsidR="00D14C85" w:rsidDel="008D31C0">
          <w:rPr>
            <w:rStyle w:val="CommentReference"/>
          </w:rPr>
          <w:commentReference w:id="6"/>
        </w:r>
      </w:del>
      <w:r>
        <w:rPr>
          <w:w w:val="105"/>
        </w:rPr>
        <w:t>endogenous</w:t>
      </w:r>
      <w:r>
        <w:rPr>
          <w:spacing w:val="7"/>
          <w:w w:val="105"/>
        </w:rPr>
        <w:t xml:space="preserve"> </w:t>
      </w:r>
      <w:proofErr w:type="gramStart"/>
      <w:r>
        <w:rPr>
          <w:w w:val="105"/>
        </w:rPr>
        <w:t>cue</w:t>
      </w:r>
      <w:proofErr w:type="gramEnd"/>
    </w:p>
    <w:p w14:paraId="621EA8E4" w14:textId="77777777" w:rsidR="00735E2D" w:rsidRDefault="00000000">
      <w:pPr>
        <w:pStyle w:val="BodyText"/>
        <w:ind w:left="213"/>
      </w:pPr>
      <w:r>
        <w:rPr>
          <w:rFonts w:ascii="Trebuchet MS"/>
          <w:sz w:val="12"/>
        </w:rPr>
        <w:t xml:space="preserve">25    </w:t>
      </w:r>
      <w:r>
        <w:rPr>
          <w:rFonts w:ascii="Trebuchet MS"/>
          <w:spacing w:val="19"/>
          <w:sz w:val="12"/>
        </w:rPr>
        <w:t xml:space="preserve"> </w:t>
      </w:r>
      <w:r>
        <w:rPr>
          <w:w w:val="105"/>
        </w:rPr>
        <w:t>and</w:t>
      </w:r>
      <w:r>
        <w:rPr>
          <w:spacing w:val="21"/>
          <w:w w:val="105"/>
        </w:rPr>
        <w:t xml:space="preserve"> </w:t>
      </w:r>
      <w:r>
        <w:rPr>
          <w:w w:val="105"/>
        </w:rPr>
        <w:t>then</w:t>
      </w:r>
      <w:r>
        <w:rPr>
          <w:spacing w:val="22"/>
          <w:w w:val="105"/>
        </w:rPr>
        <w:t xml:space="preserve"> </w:t>
      </w:r>
      <w:commentRangeStart w:id="8"/>
      <w:commentRangeStart w:id="9"/>
      <w:r>
        <w:rPr>
          <w:w w:val="105"/>
        </w:rPr>
        <w:t>refined</w:t>
      </w:r>
      <w:r>
        <w:rPr>
          <w:spacing w:val="22"/>
          <w:w w:val="105"/>
        </w:rPr>
        <w:t xml:space="preserve"> </w:t>
      </w:r>
      <w:commentRangeEnd w:id="8"/>
      <w:r w:rsidR="00D14C85">
        <w:rPr>
          <w:rStyle w:val="CommentReference"/>
        </w:rPr>
        <w:commentReference w:id="8"/>
      </w:r>
      <w:commentRangeEnd w:id="9"/>
      <w:r w:rsidR="008D31C0">
        <w:rPr>
          <w:rStyle w:val="CommentReference"/>
        </w:rPr>
        <w:commentReference w:id="9"/>
      </w:r>
      <w:r>
        <w:rPr>
          <w:w w:val="105"/>
        </w:rPr>
        <w:t>by</w:t>
      </w:r>
      <w:r>
        <w:rPr>
          <w:spacing w:val="21"/>
          <w:w w:val="105"/>
        </w:rPr>
        <w:t xml:space="preserve"> </w:t>
      </w:r>
      <w:r>
        <w:rPr>
          <w:w w:val="105"/>
        </w:rPr>
        <w:t>the</w:t>
      </w:r>
      <w:r>
        <w:rPr>
          <w:spacing w:val="21"/>
          <w:w w:val="105"/>
        </w:rPr>
        <w:t xml:space="preserve"> </w:t>
      </w:r>
      <w:r>
        <w:rPr>
          <w:w w:val="105"/>
        </w:rPr>
        <w:t>repeated</w:t>
      </w:r>
      <w:r>
        <w:rPr>
          <w:spacing w:val="22"/>
          <w:w w:val="105"/>
        </w:rPr>
        <w:t xml:space="preserve"> </w:t>
      </w:r>
      <w:r>
        <w:rPr>
          <w:w w:val="105"/>
        </w:rPr>
        <w:t>configurations</w:t>
      </w:r>
      <w:r>
        <w:rPr>
          <w:spacing w:val="23"/>
          <w:w w:val="105"/>
        </w:rPr>
        <w:t xml:space="preserve"> </w:t>
      </w:r>
      <w:r>
        <w:rPr>
          <w:w w:val="105"/>
        </w:rPr>
        <w:t>to</w:t>
      </w:r>
      <w:r>
        <w:rPr>
          <w:spacing w:val="21"/>
          <w:w w:val="105"/>
        </w:rPr>
        <w:t xml:space="preserve"> </w:t>
      </w:r>
      <w:r>
        <w:rPr>
          <w:w w:val="105"/>
        </w:rPr>
        <w:t>facilitate</w:t>
      </w:r>
      <w:r>
        <w:rPr>
          <w:spacing w:val="22"/>
          <w:w w:val="105"/>
        </w:rPr>
        <w:t xml:space="preserve"> </w:t>
      </w:r>
      <w:r>
        <w:rPr>
          <w:w w:val="105"/>
        </w:rPr>
        <w:t>target</w:t>
      </w:r>
      <w:r>
        <w:rPr>
          <w:spacing w:val="22"/>
          <w:w w:val="105"/>
        </w:rPr>
        <w:t xml:space="preserve"> </w:t>
      </w:r>
      <w:r>
        <w:rPr>
          <w:w w:val="105"/>
        </w:rPr>
        <w:t>detection.</w:t>
      </w:r>
    </w:p>
    <w:p w14:paraId="4D420CD1" w14:textId="77777777" w:rsidR="00735E2D" w:rsidRDefault="00735E2D">
      <w:pPr>
        <w:pStyle w:val="BodyText"/>
        <w:spacing w:before="11"/>
        <w:ind w:left="0"/>
        <w:rPr>
          <w:sz w:val="27"/>
        </w:rPr>
      </w:pPr>
    </w:p>
    <w:p w14:paraId="79F28D88" w14:textId="77777777" w:rsidR="00735E2D" w:rsidRDefault="00000000">
      <w:pPr>
        <w:pStyle w:val="BodyText"/>
        <w:tabs>
          <w:tab w:val="left" w:pos="1259"/>
        </w:tabs>
        <w:spacing w:before="0"/>
        <w:ind w:left="213"/>
      </w:pPr>
      <w:r>
        <w:rPr>
          <w:rFonts w:ascii="Trebuchet MS"/>
          <w:w w:val="105"/>
          <w:sz w:val="12"/>
        </w:rPr>
        <w:t>26</w:t>
      </w:r>
      <w:r>
        <w:rPr>
          <w:rFonts w:ascii="Trebuchet MS"/>
          <w:w w:val="105"/>
          <w:sz w:val="12"/>
        </w:rPr>
        <w:tab/>
      </w:r>
      <w:r>
        <w:rPr>
          <w:w w:val="105"/>
        </w:rPr>
        <w:t>Public</w:t>
      </w:r>
      <w:r>
        <w:rPr>
          <w:spacing w:val="9"/>
          <w:w w:val="105"/>
        </w:rPr>
        <w:t xml:space="preserve"> </w:t>
      </w:r>
      <w:r>
        <w:rPr>
          <w:w w:val="105"/>
        </w:rPr>
        <w:t>significance</w:t>
      </w:r>
      <w:r>
        <w:rPr>
          <w:spacing w:val="10"/>
          <w:w w:val="105"/>
        </w:rPr>
        <w:t xml:space="preserve"> </w:t>
      </w:r>
      <w:r>
        <w:rPr>
          <w:w w:val="105"/>
        </w:rPr>
        <w:t>statement:</w:t>
      </w:r>
    </w:p>
    <w:p w14:paraId="692C91EA" w14:textId="77777777" w:rsidR="00735E2D" w:rsidRDefault="00735E2D">
      <w:pPr>
        <w:pStyle w:val="BodyText"/>
        <w:spacing w:before="0"/>
        <w:ind w:left="0"/>
        <w:rPr>
          <w:sz w:val="28"/>
        </w:rPr>
      </w:pPr>
    </w:p>
    <w:p w14:paraId="6DE6B36B" w14:textId="77777777" w:rsidR="00735E2D" w:rsidRDefault="00000000">
      <w:pPr>
        <w:tabs>
          <w:tab w:val="left" w:pos="1259"/>
        </w:tabs>
        <w:ind w:left="213"/>
        <w:rPr>
          <w:sz w:val="24"/>
        </w:rPr>
      </w:pPr>
      <w:r>
        <w:rPr>
          <w:rFonts w:ascii="Trebuchet MS"/>
          <w:sz w:val="12"/>
        </w:rPr>
        <w:t>27</w:t>
      </w:r>
      <w:r>
        <w:rPr>
          <w:rFonts w:ascii="Trebuchet MS"/>
          <w:sz w:val="12"/>
        </w:rPr>
        <w:tab/>
      </w:r>
      <w:r>
        <w:rPr>
          <w:i/>
          <w:sz w:val="24"/>
        </w:rPr>
        <w:t>Keywords:</w:t>
      </w:r>
      <w:r>
        <w:rPr>
          <w:i/>
          <w:spacing w:val="47"/>
          <w:sz w:val="24"/>
        </w:rPr>
        <w:t xml:space="preserve"> </w:t>
      </w:r>
      <w:r>
        <w:rPr>
          <w:sz w:val="24"/>
        </w:rPr>
        <w:t>keywords</w:t>
      </w:r>
    </w:p>
    <w:p w14:paraId="467E01E9" w14:textId="77777777" w:rsidR="00735E2D" w:rsidRDefault="00000000">
      <w:pPr>
        <w:pStyle w:val="BodyText"/>
        <w:tabs>
          <w:tab w:val="left" w:pos="1259"/>
        </w:tabs>
        <w:ind w:left="213"/>
      </w:pPr>
      <w:r>
        <w:rPr>
          <w:rFonts w:ascii="Trebuchet MS"/>
          <w:w w:val="105"/>
          <w:sz w:val="12"/>
        </w:rPr>
        <w:t>28</w:t>
      </w:r>
      <w:r>
        <w:rPr>
          <w:rFonts w:ascii="Trebuchet MS"/>
          <w:w w:val="105"/>
          <w:sz w:val="12"/>
        </w:rPr>
        <w:tab/>
      </w:r>
      <w:r>
        <w:rPr>
          <w:w w:val="105"/>
        </w:rPr>
        <w:t>Word</w:t>
      </w:r>
      <w:r>
        <w:rPr>
          <w:spacing w:val="6"/>
          <w:w w:val="105"/>
        </w:rPr>
        <w:t xml:space="preserve"> </w:t>
      </w:r>
      <w:r>
        <w:rPr>
          <w:w w:val="105"/>
        </w:rPr>
        <w:t>count:</w:t>
      </w:r>
      <w:r>
        <w:rPr>
          <w:spacing w:val="30"/>
          <w:w w:val="105"/>
        </w:rPr>
        <w:t xml:space="preserve"> </w:t>
      </w:r>
      <w:r>
        <w:rPr>
          <w:w w:val="105"/>
        </w:rPr>
        <w:t>X</w:t>
      </w:r>
    </w:p>
    <w:p w14:paraId="6B1C332A" w14:textId="77777777" w:rsidR="00735E2D" w:rsidRDefault="00735E2D">
      <w:pPr>
        <w:sectPr w:rsidR="00735E2D">
          <w:pgSz w:w="12240" w:h="15840"/>
          <w:pgMar w:top="1360" w:right="1280" w:bottom="280" w:left="900" w:header="649" w:footer="0" w:gutter="0"/>
          <w:cols w:space="720"/>
        </w:sectPr>
      </w:pPr>
    </w:p>
    <w:p w14:paraId="33E3C533" w14:textId="77777777" w:rsidR="00735E2D" w:rsidRDefault="00000000">
      <w:pPr>
        <w:pStyle w:val="Heading1"/>
        <w:tabs>
          <w:tab w:val="left" w:pos="1909"/>
        </w:tabs>
        <w:ind w:left="213"/>
      </w:pPr>
      <w:r>
        <w:rPr>
          <w:rFonts w:ascii="Trebuchet MS"/>
          <w:b w:val="0"/>
          <w:w w:val="105"/>
          <w:sz w:val="12"/>
        </w:rPr>
        <w:lastRenderedPageBreak/>
        <w:t>29</w:t>
      </w:r>
      <w:r>
        <w:rPr>
          <w:rFonts w:ascii="Trebuchet MS"/>
          <w:b w:val="0"/>
          <w:w w:val="105"/>
          <w:sz w:val="12"/>
        </w:rPr>
        <w:tab/>
      </w:r>
      <w:r>
        <w:rPr>
          <w:w w:val="105"/>
        </w:rPr>
        <w:t>Contextual</w:t>
      </w:r>
      <w:r>
        <w:rPr>
          <w:spacing w:val="26"/>
          <w:w w:val="105"/>
        </w:rPr>
        <w:t xml:space="preserve"> </w:t>
      </w:r>
      <w:r>
        <w:rPr>
          <w:w w:val="105"/>
        </w:rPr>
        <w:t>cuing</w:t>
      </w:r>
      <w:r>
        <w:rPr>
          <w:spacing w:val="26"/>
          <w:w w:val="105"/>
        </w:rPr>
        <w:t xml:space="preserve"> </w:t>
      </w:r>
      <w:r>
        <w:rPr>
          <w:w w:val="105"/>
        </w:rPr>
        <w:t>in</w:t>
      </w:r>
      <w:r>
        <w:rPr>
          <w:spacing w:val="26"/>
          <w:w w:val="105"/>
        </w:rPr>
        <w:t xml:space="preserve"> </w:t>
      </w:r>
      <w:r>
        <w:rPr>
          <w:w w:val="105"/>
        </w:rPr>
        <w:t>the</w:t>
      </w:r>
      <w:r>
        <w:rPr>
          <w:spacing w:val="26"/>
          <w:w w:val="105"/>
        </w:rPr>
        <w:t xml:space="preserve"> </w:t>
      </w:r>
      <w:r>
        <w:rPr>
          <w:w w:val="105"/>
        </w:rPr>
        <w:t>presence</w:t>
      </w:r>
      <w:r>
        <w:rPr>
          <w:spacing w:val="26"/>
          <w:w w:val="105"/>
        </w:rPr>
        <w:t xml:space="preserve"> </w:t>
      </w:r>
      <w:r>
        <w:rPr>
          <w:w w:val="105"/>
        </w:rPr>
        <w:t>of</w:t>
      </w:r>
      <w:r>
        <w:rPr>
          <w:spacing w:val="26"/>
          <w:w w:val="105"/>
        </w:rPr>
        <w:t xml:space="preserve"> </w:t>
      </w:r>
      <w:r>
        <w:rPr>
          <w:w w:val="105"/>
        </w:rPr>
        <w:t>an</w:t>
      </w:r>
      <w:r>
        <w:rPr>
          <w:spacing w:val="26"/>
          <w:w w:val="105"/>
        </w:rPr>
        <w:t xml:space="preserve"> </w:t>
      </w:r>
      <w:r>
        <w:rPr>
          <w:w w:val="105"/>
        </w:rPr>
        <w:t>overt</w:t>
      </w:r>
      <w:r>
        <w:rPr>
          <w:spacing w:val="26"/>
          <w:w w:val="105"/>
        </w:rPr>
        <w:t xml:space="preserve"> </w:t>
      </w:r>
      <w:r>
        <w:rPr>
          <w:w w:val="105"/>
        </w:rPr>
        <w:t>instruction</w:t>
      </w:r>
    </w:p>
    <w:p w14:paraId="44110194" w14:textId="77777777" w:rsidR="00735E2D" w:rsidRDefault="00735E2D">
      <w:pPr>
        <w:pStyle w:val="BodyText"/>
        <w:spacing w:before="9"/>
        <w:ind w:left="0"/>
        <w:rPr>
          <w:rFonts w:ascii="Palatino Linotype"/>
          <w:b/>
          <w:sz w:val="26"/>
        </w:rPr>
      </w:pPr>
    </w:p>
    <w:p w14:paraId="5B76729D" w14:textId="77777777" w:rsidR="00735E2D" w:rsidRDefault="00000000">
      <w:pPr>
        <w:pStyle w:val="BodyText"/>
        <w:tabs>
          <w:tab w:val="left" w:pos="1259"/>
        </w:tabs>
        <w:spacing w:before="0"/>
        <w:ind w:left="213"/>
      </w:pPr>
      <w:r>
        <w:rPr>
          <w:rFonts w:ascii="Trebuchet MS"/>
          <w:w w:val="105"/>
          <w:sz w:val="12"/>
        </w:rPr>
        <w:t>30</w:t>
      </w:r>
      <w:r>
        <w:rPr>
          <w:rFonts w:ascii="Trebuchet MS"/>
          <w:w w:val="105"/>
          <w:sz w:val="12"/>
        </w:rPr>
        <w:tab/>
      </w:r>
      <w:r>
        <w:rPr>
          <w:w w:val="105"/>
        </w:rPr>
        <w:t>It</w:t>
      </w:r>
      <w:r>
        <w:rPr>
          <w:spacing w:val="10"/>
          <w:w w:val="105"/>
        </w:rPr>
        <w:t xml:space="preserve"> </w:t>
      </w:r>
      <w:r>
        <w:rPr>
          <w:w w:val="105"/>
        </w:rPr>
        <w:t>is</w:t>
      </w:r>
      <w:r>
        <w:rPr>
          <w:spacing w:val="11"/>
          <w:w w:val="105"/>
        </w:rPr>
        <w:t xml:space="preserve"> </w:t>
      </w:r>
      <w:r>
        <w:rPr>
          <w:w w:val="105"/>
        </w:rPr>
        <w:t>well</w:t>
      </w:r>
      <w:r>
        <w:rPr>
          <w:spacing w:val="11"/>
          <w:w w:val="105"/>
        </w:rPr>
        <w:t xml:space="preserve"> </w:t>
      </w:r>
      <w:r>
        <w:rPr>
          <w:w w:val="105"/>
        </w:rPr>
        <w:t>established</w:t>
      </w:r>
      <w:r>
        <w:rPr>
          <w:spacing w:val="11"/>
          <w:w w:val="105"/>
        </w:rPr>
        <w:t xml:space="preserve"> </w:t>
      </w:r>
      <w:r>
        <w:rPr>
          <w:w w:val="105"/>
        </w:rPr>
        <w:t>that</w:t>
      </w:r>
      <w:r>
        <w:rPr>
          <w:spacing w:val="11"/>
          <w:w w:val="105"/>
        </w:rPr>
        <w:t xml:space="preserve"> </w:t>
      </w:r>
      <w:r>
        <w:rPr>
          <w:w w:val="105"/>
        </w:rPr>
        <w:t>the</w:t>
      </w:r>
      <w:r>
        <w:rPr>
          <w:spacing w:val="10"/>
          <w:w w:val="105"/>
        </w:rPr>
        <w:t xml:space="preserve"> </w:t>
      </w:r>
      <w:r>
        <w:rPr>
          <w:w w:val="105"/>
        </w:rPr>
        <w:t>process</w:t>
      </w:r>
      <w:r>
        <w:rPr>
          <w:spacing w:val="11"/>
          <w:w w:val="105"/>
        </w:rPr>
        <w:t xml:space="preserve"> </w:t>
      </w:r>
      <w:r>
        <w:rPr>
          <w:w w:val="105"/>
        </w:rPr>
        <w:t>of</w:t>
      </w:r>
      <w:r>
        <w:rPr>
          <w:spacing w:val="11"/>
          <w:w w:val="105"/>
        </w:rPr>
        <w:t xml:space="preserve"> </w:t>
      </w:r>
      <w:r>
        <w:rPr>
          <w:w w:val="105"/>
        </w:rPr>
        <w:t>visual</w:t>
      </w:r>
      <w:r>
        <w:rPr>
          <w:spacing w:val="10"/>
          <w:w w:val="105"/>
        </w:rPr>
        <w:t xml:space="preserve"> </w:t>
      </w:r>
      <w:r>
        <w:rPr>
          <w:w w:val="105"/>
        </w:rPr>
        <w:t>search</w:t>
      </w:r>
      <w:r>
        <w:rPr>
          <w:spacing w:val="10"/>
          <w:w w:val="105"/>
        </w:rPr>
        <w:t xml:space="preserve"> </w:t>
      </w:r>
      <w:r>
        <w:rPr>
          <w:w w:val="105"/>
        </w:rPr>
        <w:t>is</w:t>
      </w:r>
      <w:r>
        <w:rPr>
          <w:spacing w:val="11"/>
          <w:w w:val="105"/>
        </w:rPr>
        <w:t xml:space="preserve"> </w:t>
      </w:r>
      <w:r>
        <w:rPr>
          <w:w w:val="105"/>
        </w:rPr>
        <w:t>guided</w:t>
      </w:r>
      <w:r>
        <w:rPr>
          <w:spacing w:val="10"/>
          <w:w w:val="105"/>
        </w:rPr>
        <w:t xml:space="preserve"> </w:t>
      </w:r>
      <w:r>
        <w:rPr>
          <w:w w:val="105"/>
        </w:rPr>
        <w:t>by</w:t>
      </w:r>
      <w:r>
        <w:rPr>
          <w:spacing w:val="10"/>
          <w:w w:val="105"/>
        </w:rPr>
        <w:t xml:space="preserve"> </w:t>
      </w:r>
      <w:proofErr w:type="gramStart"/>
      <w:r>
        <w:rPr>
          <w:w w:val="105"/>
        </w:rPr>
        <w:t>past</w:t>
      </w:r>
      <w:r>
        <w:rPr>
          <w:spacing w:val="10"/>
          <w:w w:val="105"/>
        </w:rPr>
        <w:t xml:space="preserve"> </w:t>
      </w:r>
      <w:r>
        <w:rPr>
          <w:w w:val="105"/>
        </w:rPr>
        <w:t>experience</w:t>
      </w:r>
      <w:proofErr w:type="gramEnd"/>
      <w:r>
        <w:rPr>
          <w:w w:val="105"/>
        </w:rPr>
        <w:t>.</w:t>
      </w:r>
    </w:p>
    <w:p w14:paraId="6A17E7CB" w14:textId="77777777" w:rsidR="00735E2D" w:rsidRDefault="00000000">
      <w:pPr>
        <w:pStyle w:val="BodyText"/>
        <w:ind w:left="213"/>
      </w:pPr>
      <w:r>
        <w:rPr>
          <w:rFonts w:ascii="Trebuchet MS"/>
          <w:sz w:val="12"/>
        </w:rPr>
        <w:t xml:space="preserve">31    </w:t>
      </w:r>
      <w:r>
        <w:rPr>
          <w:rFonts w:ascii="Trebuchet MS"/>
          <w:spacing w:val="19"/>
          <w:sz w:val="12"/>
        </w:rPr>
        <w:t xml:space="preserve"> </w:t>
      </w:r>
      <w:r>
        <w:rPr>
          <w:w w:val="105"/>
        </w:rPr>
        <w:t>When</w:t>
      </w:r>
      <w:r>
        <w:rPr>
          <w:spacing w:val="10"/>
          <w:w w:val="105"/>
        </w:rPr>
        <w:t xml:space="preserve"> </w:t>
      </w:r>
      <w:r>
        <w:rPr>
          <w:w w:val="105"/>
        </w:rPr>
        <w:t>we</w:t>
      </w:r>
      <w:r>
        <w:rPr>
          <w:spacing w:val="12"/>
          <w:w w:val="105"/>
        </w:rPr>
        <w:t xml:space="preserve"> </w:t>
      </w:r>
      <w:r>
        <w:rPr>
          <w:w w:val="105"/>
        </w:rPr>
        <w:t>encounter</w:t>
      </w:r>
      <w:r>
        <w:rPr>
          <w:spacing w:val="10"/>
          <w:w w:val="105"/>
        </w:rPr>
        <w:t xml:space="preserve"> </w:t>
      </w:r>
      <w:r>
        <w:rPr>
          <w:w w:val="105"/>
        </w:rPr>
        <w:t>a</w:t>
      </w:r>
      <w:r>
        <w:rPr>
          <w:spacing w:val="12"/>
          <w:w w:val="105"/>
        </w:rPr>
        <w:t xml:space="preserve"> </w:t>
      </w:r>
      <w:r>
        <w:rPr>
          <w:w w:val="105"/>
        </w:rPr>
        <w:t>scene,</w:t>
      </w:r>
      <w:r>
        <w:rPr>
          <w:spacing w:val="11"/>
          <w:w w:val="105"/>
        </w:rPr>
        <w:t xml:space="preserve"> </w:t>
      </w:r>
      <w:commentRangeStart w:id="10"/>
      <w:commentRangeStart w:id="11"/>
      <w:r>
        <w:rPr>
          <w:w w:val="105"/>
        </w:rPr>
        <w:t>the</w:t>
      </w:r>
      <w:r>
        <w:rPr>
          <w:spacing w:val="11"/>
          <w:w w:val="105"/>
        </w:rPr>
        <w:t xml:space="preserve"> </w:t>
      </w:r>
      <w:r>
        <w:rPr>
          <w:w w:val="105"/>
        </w:rPr>
        <w:t>extent</w:t>
      </w:r>
      <w:r>
        <w:rPr>
          <w:spacing w:val="10"/>
          <w:w w:val="105"/>
        </w:rPr>
        <w:t xml:space="preserve"> </w:t>
      </w:r>
      <w:r>
        <w:rPr>
          <w:w w:val="105"/>
        </w:rPr>
        <w:t>to</w:t>
      </w:r>
      <w:r>
        <w:rPr>
          <w:spacing w:val="12"/>
          <w:w w:val="105"/>
        </w:rPr>
        <w:t xml:space="preserve"> </w:t>
      </w:r>
      <w:r>
        <w:rPr>
          <w:w w:val="105"/>
        </w:rPr>
        <w:t>which</w:t>
      </w:r>
      <w:r>
        <w:rPr>
          <w:spacing w:val="10"/>
          <w:w w:val="105"/>
        </w:rPr>
        <w:t xml:space="preserve"> </w:t>
      </w:r>
      <w:r>
        <w:rPr>
          <w:w w:val="105"/>
        </w:rPr>
        <w:t>the</w:t>
      </w:r>
      <w:r>
        <w:rPr>
          <w:spacing w:val="11"/>
          <w:w w:val="105"/>
        </w:rPr>
        <w:t xml:space="preserve"> </w:t>
      </w:r>
      <w:r>
        <w:rPr>
          <w:w w:val="105"/>
        </w:rPr>
        <w:t>configuration</w:t>
      </w:r>
      <w:r>
        <w:rPr>
          <w:spacing w:val="11"/>
          <w:w w:val="105"/>
        </w:rPr>
        <w:t xml:space="preserve"> </w:t>
      </w:r>
      <w:r>
        <w:rPr>
          <w:w w:val="105"/>
        </w:rPr>
        <w:t>of</w:t>
      </w:r>
      <w:r>
        <w:rPr>
          <w:spacing w:val="12"/>
          <w:w w:val="105"/>
        </w:rPr>
        <w:t xml:space="preserve"> </w:t>
      </w:r>
      <w:r>
        <w:rPr>
          <w:w w:val="105"/>
        </w:rPr>
        <w:t>stimuli</w:t>
      </w:r>
      <w:r>
        <w:rPr>
          <w:spacing w:val="10"/>
          <w:w w:val="105"/>
        </w:rPr>
        <w:t xml:space="preserve"> </w:t>
      </w:r>
      <w:proofErr w:type="gramStart"/>
      <w:r>
        <w:rPr>
          <w:w w:val="105"/>
        </w:rPr>
        <w:t>matches</w:t>
      </w:r>
      <w:proofErr w:type="gramEnd"/>
    </w:p>
    <w:p w14:paraId="32245321" w14:textId="77777777" w:rsidR="00735E2D" w:rsidRDefault="00000000">
      <w:pPr>
        <w:pStyle w:val="BodyText"/>
        <w:ind w:left="213"/>
      </w:pPr>
      <w:r>
        <w:rPr>
          <w:rFonts w:ascii="Trebuchet MS"/>
          <w:sz w:val="12"/>
        </w:rPr>
        <w:t xml:space="preserve">32    </w:t>
      </w:r>
      <w:r>
        <w:rPr>
          <w:rFonts w:ascii="Trebuchet MS"/>
          <w:spacing w:val="19"/>
          <w:sz w:val="12"/>
        </w:rPr>
        <w:t xml:space="preserve"> </w:t>
      </w:r>
      <w:r>
        <w:rPr>
          <w:w w:val="105"/>
        </w:rPr>
        <w:t>stored</w:t>
      </w:r>
      <w:r>
        <w:rPr>
          <w:spacing w:val="6"/>
          <w:w w:val="105"/>
        </w:rPr>
        <w:t xml:space="preserve"> </w:t>
      </w:r>
      <w:r>
        <w:rPr>
          <w:w w:val="105"/>
        </w:rPr>
        <w:t>representations</w:t>
      </w:r>
      <w:r>
        <w:rPr>
          <w:spacing w:val="6"/>
          <w:w w:val="105"/>
        </w:rPr>
        <w:t xml:space="preserve"> </w:t>
      </w:r>
      <w:r>
        <w:rPr>
          <w:w w:val="105"/>
        </w:rPr>
        <w:t>in</w:t>
      </w:r>
      <w:r>
        <w:rPr>
          <w:spacing w:val="7"/>
          <w:w w:val="105"/>
        </w:rPr>
        <w:t xml:space="preserve"> </w:t>
      </w:r>
      <w:r>
        <w:rPr>
          <w:w w:val="105"/>
        </w:rPr>
        <w:t>memory</w:t>
      </w:r>
      <w:r>
        <w:rPr>
          <w:spacing w:val="5"/>
          <w:w w:val="105"/>
        </w:rPr>
        <w:t xml:space="preserve"> </w:t>
      </w:r>
      <w:r>
        <w:rPr>
          <w:w w:val="105"/>
        </w:rPr>
        <w:t>will</w:t>
      </w:r>
      <w:r>
        <w:rPr>
          <w:spacing w:val="7"/>
          <w:w w:val="105"/>
        </w:rPr>
        <w:t xml:space="preserve"> </w:t>
      </w:r>
      <w:proofErr w:type="gramStart"/>
      <w:r>
        <w:rPr>
          <w:w w:val="105"/>
        </w:rPr>
        <w:t>determined</w:t>
      </w:r>
      <w:proofErr w:type="gramEnd"/>
      <w:r>
        <w:rPr>
          <w:spacing w:val="7"/>
          <w:w w:val="105"/>
        </w:rPr>
        <w:t xml:space="preserve"> </w:t>
      </w:r>
      <w:r>
        <w:rPr>
          <w:w w:val="105"/>
        </w:rPr>
        <w:t>the</w:t>
      </w:r>
      <w:r>
        <w:rPr>
          <w:spacing w:val="6"/>
          <w:w w:val="105"/>
        </w:rPr>
        <w:t xml:space="preserve"> </w:t>
      </w:r>
      <w:r>
        <w:rPr>
          <w:w w:val="105"/>
        </w:rPr>
        <w:t>effectiveness</w:t>
      </w:r>
      <w:r>
        <w:rPr>
          <w:spacing w:val="7"/>
          <w:w w:val="105"/>
        </w:rPr>
        <w:t xml:space="preserve"> </w:t>
      </w:r>
      <w:r>
        <w:rPr>
          <w:w w:val="105"/>
        </w:rPr>
        <w:t>of</w:t>
      </w:r>
      <w:r>
        <w:rPr>
          <w:spacing w:val="5"/>
          <w:w w:val="105"/>
        </w:rPr>
        <w:t xml:space="preserve"> </w:t>
      </w:r>
      <w:r>
        <w:rPr>
          <w:w w:val="105"/>
        </w:rPr>
        <w:t>the</w:t>
      </w:r>
      <w:r>
        <w:rPr>
          <w:spacing w:val="6"/>
          <w:w w:val="105"/>
        </w:rPr>
        <w:t xml:space="preserve"> </w:t>
      </w:r>
      <w:r>
        <w:rPr>
          <w:w w:val="105"/>
        </w:rPr>
        <w:t>processing</w:t>
      </w:r>
      <w:r>
        <w:rPr>
          <w:spacing w:val="7"/>
          <w:w w:val="105"/>
        </w:rPr>
        <w:t xml:space="preserve"> </w:t>
      </w:r>
      <w:r>
        <w:rPr>
          <w:w w:val="105"/>
        </w:rPr>
        <w:t>and</w:t>
      </w:r>
    </w:p>
    <w:p w14:paraId="3695E08C" w14:textId="77777777" w:rsidR="00735E2D" w:rsidRDefault="00000000">
      <w:pPr>
        <w:pStyle w:val="BodyText"/>
        <w:ind w:left="213"/>
      </w:pPr>
      <w:r>
        <w:rPr>
          <w:rFonts w:ascii="Trebuchet MS"/>
          <w:sz w:val="12"/>
        </w:rPr>
        <w:t xml:space="preserve">33    </w:t>
      </w:r>
      <w:r>
        <w:rPr>
          <w:rFonts w:ascii="Trebuchet MS"/>
          <w:spacing w:val="19"/>
          <w:sz w:val="12"/>
        </w:rPr>
        <w:t xml:space="preserve"> </w:t>
      </w:r>
      <w:r>
        <w:rPr>
          <w:w w:val="105"/>
        </w:rPr>
        <w:t>subsequent</w:t>
      </w:r>
      <w:r>
        <w:rPr>
          <w:spacing w:val="12"/>
          <w:w w:val="105"/>
        </w:rPr>
        <w:t xml:space="preserve"> </w:t>
      </w:r>
      <w:proofErr w:type="gramStart"/>
      <w:r>
        <w:rPr>
          <w:w w:val="105"/>
        </w:rPr>
        <w:t>search</w:t>
      </w:r>
      <w:proofErr w:type="gramEnd"/>
      <w:r>
        <w:rPr>
          <w:spacing w:val="11"/>
          <w:w w:val="105"/>
        </w:rPr>
        <w:t xml:space="preserve"> </w:t>
      </w:r>
      <w:r>
        <w:rPr>
          <w:w w:val="105"/>
        </w:rPr>
        <w:t>through</w:t>
      </w:r>
      <w:r>
        <w:rPr>
          <w:spacing w:val="12"/>
          <w:w w:val="105"/>
        </w:rPr>
        <w:t xml:space="preserve"> </w:t>
      </w:r>
      <w:r>
        <w:rPr>
          <w:w w:val="105"/>
        </w:rPr>
        <w:t>the</w:t>
      </w:r>
      <w:r>
        <w:rPr>
          <w:spacing w:val="13"/>
          <w:w w:val="105"/>
        </w:rPr>
        <w:t xml:space="preserve"> </w:t>
      </w:r>
      <w:r>
        <w:rPr>
          <w:w w:val="105"/>
        </w:rPr>
        <w:t>elements</w:t>
      </w:r>
      <w:r>
        <w:rPr>
          <w:spacing w:val="13"/>
          <w:w w:val="105"/>
        </w:rPr>
        <w:t xml:space="preserve"> </w:t>
      </w:r>
      <w:r>
        <w:rPr>
          <w:w w:val="105"/>
        </w:rPr>
        <w:t>of</w:t>
      </w:r>
      <w:r>
        <w:rPr>
          <w:spacing w:val="11"/>
          <w:w w:val="105"/>
        </w:rPr>
        <w:t xml:space="preserve"> </w:t>
      </w:r>
      <w:r>
        <w:rPr>
          <w:w w:val="105"/>
        </w:rPr>
        <w:t>that</w:t>
      </w:r>
      <w:r>
        <w:rPr>
          <w:spacing w:val="13"/>
          <w:w w:val="105"/>
        </w:rPr>
        <w:t xml:space="preserve"> </w:t>
      </w:r>
      <w:r>
        <w:rPr>
          <w:w w:val="105"/>
        </w:rPr>
        <w:t>scene.</w:t>
      </w:r>
      <w:r>
        <w:rPr>
          <w:spacing w:val="38"/>
          <w:w w:val="105"/>
        </w:rPr>
        <w:t xml:space="preserve"> </w:t>
      </w:r>
      <w:commentRangeEnd w:id="10"/>
      <w:r w:rsidR="00C52D66">
        <w:rPr>
          <w:rStyle w:val="CommentReference"/>
        </w:rPr>
        <w:commentReference w:id="10"/>
      </w:r>
      <w:commentRangeEnd w:id="11"/>
      <w:r w:rsidR="008D31C0">
        <w:rPr>
          <w:rStyle w:val="CommentReference"/>
        </w:rPr>
        <w:commentReference w:id="11"/>
      </w:r>
      <w:r>
        <w:rPr>
          <w:w w:val="105"/>
        </w:rPr>
        <w:t>This</w:t>
      </w:r>
      <w:r>
        <w:rPr>
          <w:spacing w:val="13"/>
          <w:w w:val="105"/>
        </w:rPr>
        <w:t xml:space="preserve"> </w:t>
      </w:r>
      <w:r>
        <w:rPr>
          <w:w w:val="105"/>
        </w:rPr>
        <w:t>cognitive</w:t>
      </w:r>
      <w:r>
        <w:rPr>
          <w:spacing w:val="13"/>
          <w:w w:val="105"/>
        </w:rPr>
        <w:t xml:space="preserve"> </w:t>
      </w:r>
      <w:r>
        <w:rPr>
          <w:w w:val="105"/>
        </w:rPr>
        <w:t>process</w:t>
      </w:r>
      <w:r>
        <w:rPr>
          <w:spacing w:val="12"/>
          <w:w w:val="105"/>
        </w:rPr>
        <w:t xml:space="preserve"> </w:t>
      </w:r>
      <w:r>
        <w:rPr>
          <w:w w:val="105"/>
        </w:rPr>
        <w:t>is</w:t>
      </w:r>
      <w:r>
        <w:rPr>
          <w:spacing w:val="12"/>
          <w:w w:val="105"/>
        </w:rPr>
        <w:t xml:space="preserve"> </w:t>
      </w:r>
      <w:r>
        <w:rPr>
          <w:w w:val="105"/>
        </w:rPr>
        <w:t>studied</w:t>
      </w:r>
      <w:r>
        <w:rPr>
          <w:spacing w:val="13"/>
          <w:w w:val="105"/>
        </w:rPr>
        <w:t xml:space="preserve"> </w:t>
      </w:r>
      <w:proofErr w:type="gramStart"/>
      <w:r>
        <w:rPr>
          <w:w w:val="105"/>
        </w:rPr>
        <w:t>in</w:t>
      </w:r>
      <w:proofErr w:type="gramEnd"/>
    </w:p>
    <w:p w14:paraId="2ED4203F" w14:textId="77777777" w:rsidR="00735E2D" w:rsidRDefault="00000000">
      <w:pPr>
        <w:pStyle w:val="BodyText"/>
        <w:spacing w:before="203"/>
        <w:ind w:left="213"/>
      </w:pPr>
      <w:r>
        <w:rPr>
          <w:rFonts w:ascii="Trebuchet MS"/>
          <w:sz w:val="12"/>
        </w:rPr>
        <w:t xml:space="preserve">34    </w:t>
      </w:r>
      <w:r>
        <w:rPr>
          <w:rFonts w:ascii="Trebuchet MS"/>
          <w:spacing w:val="19"/>
          <w:sz w:val="12"/>
        </w:rPr>
        <w:t xml:space="preserve"> </w:t>
      </w:r>
      <w:r>
        <w:rPr>
          <w:w w:val="110"/>
        </w:rPr>
        <w:t>the</w:t>
      </w:r>
      <w:r>
        <w:rPr>
          <w:spacing w:val="-13"/>
          <w:w w:val="110"/>
        </w:rPr>
        <w:t xml:space="preserve"> </w:t>
      </w:r>
      <w:r>
        <w:rPr>
          <w:w w:val="110"/>
        </w:rPr>
        <w:t>lab</w:t>
      </w:r>
      <w:r>
        <w:rPr>
          <w:spacing w:val="-12"/>
          <w:w w:val="110"/>
        </w:rPr>
        <w:t xml:space="preserve"> </w:t>
      </w:r>
      <w:r>
        <w:rPr>
          <w:w w:val="110"/>
        </w:rPr>
        <w:t>using</w:t>
      </w:r>
      <w:r>
        <w:rPr>
          <w:spacing w:val="-12"/>
          <w:w w:val="110"/>
        </w:rPr>
        <w:t xml:space="preserve"> </w:t>
      </w:r>
      <w:r>
        <w:rPr>
          <w:w w:val="110"/>
        </w:rPr>
        <w:t>the</w:t>
      </w:r>
      <w:r>
        <w:rPr>
          <w:spacing w:val="-13"/>
          <w:w w:val="110"/>
        </w:rPr>
        <w:t xml:space="preserve"> </w:t>
      </w:r>
      <w:r>
        <w:rPr>
          <w:w w:val="110"/>
        </w:rPr>
        <w:t>contextual</w:t>
      </w:r>
      <w:r>
        <w:rPr>
          <w:spacing w:val="-12"/>
          <w:w w:val="110"/>
        </w:rPr>
        <w:t xml:space="preserve"> </w:t>
      </w:r>
      <w:r>
        <w:rPr>
          <w:w w:val="110"/>
        </w:rPr>
        <w:t>cuing</w:t>
      </w:r>
      <w:r>
        <w:rPr>
          <w:spacing w:val="-12"/>
          <w:w w:val="110"/>
        </w:rPr>
        <w:t xml:space="preserve"> </w:t>
      </w:r>
      <w:r>
        <w:rPr>
          <w:w w:val="110"/>
        </w:rPr>
        <w:t>(CC)</w:t>
      </w:r>
      <w:r>
        <w:rPr>
          <w:spacing w:val="-12"/>
          <w:w w:val="110"/>
        </w:rPr>
        <w:t xml:space="preserve"> </w:t>
      </w:r>
      <w:r>
        <w:rPr>
          <w:w w:val="110"/>
        </w:rPr>
        <w:t>task:</w:t>
      </w:r>
      <w:r>
        <w:rPr>
          <w:spacing w:val="5"/>
          <w:w w:val="110"/>
        </w:rPr>
        <w:t xml:space="preserve"> </w:t>
      </w:r>
      <w:r>
        <w:rPr>
          <w:w w:val="110"/>
        </w:rPr>
        <w:t>participants</w:t>
      </w:r>
      <w:r>
        <w:rPr>
          <w:spacing w:val="-12"/>
          <w:w w:val="110"/>
        </w:rPr>
        <w:t xml:space="preserve"> </w:t>
      </w:r>
      <w:r>
        <w:rPr>
          <w:w w:val="110"/>
        </w:rPr>
        <w:t>typically</w:t>
      </w:r>
      <w:r>
        <w:rPr>
          <w:spacing w:val="-13"/>
          <w:w w:val="110"/>
        </w:rPr>
        <w:t xml:space="preserve"> </w:t>
      </w:r>
      <w:r>
        <w:rPr>
          <w:w w:val="110"/>
        </w:rPr>
        <w:t>experience</w:t>
      </w:r>
      <w:r>
        <w:rPr>
          <w:spacing w:val="-12"/>
          <w:w w:val="110"/>
        </w:rPr>
        <w:t xml:space="preserve"> </w:t>
      </w:r>
      <w:r>
        <w:rPr>
          <w:w w:val="110"/>
        </w:rPr>
        <w:t>a</w:t>
      </w:r>
      <w:r>
        <w:rPr>
          <w:spacing w:val="-12"/>
          <w:w w:val="110"/>
        </w:rPr>
        <w:t xml:space="preserve"> </w:t>
      </w:r>
      <w:proofErr w:type="gramStart"/>
      <w:r>
        <w:rPr>
          <w:w w:val="110"/>
        </w:rPr>
        <w:t>standard</w:t>
      </w:r>
      <w:proofErr w:type="gramEnd"/>
    </w:p>
    <w:p w14:paraId="1AE5CC02" w14:textId="77777777" w:rsidR="00735E2D" w:rsidRDefault="00000000">
      <w:pPr>
        <w:pStyle w:val="BodyText"/>
        <w:ind w:left="213"/>
      </w:pPr>
      <w:r>
        <w:rPr>
          <w:rFonts w:ascii="Trebuchet MS"/>
          <w:sz w:val="12"/>
        </w:rPr>
        <w:t xml:space="preserve">35    </w:t>
      </w:r>
      <w:r>
        <w:rPr>
          <w:rFonts w:ascii="Trebuchet MS"/>
          <w:spacing w:val="19"/>
          <w:sz w:val="12"/>
        </w:rPr>
        <w:t xml:space="preserve"> </w:t>
      </w:r>
      <w:r>
        <w:t>visual</w:t>
      </w:r>
      <w:r>
        <w:rPr>
          <w:spacing w:val="33"/>
        </w:rPr>
        <w:t xml:space="preserve"> </w:t>
      </w:r>
      <w:r>
        <w:t>search</w:t>
      </w:r>
      <w:r>
        <w:rPr>
          <w:spacing w:val="33"/>
        </w:rPr>
        <w:t xml:space="preserve"> </w:t>
      </w:r>
      <w:proofErr w:type="gramStart"/>
      <w:r>
        <w:t>task</w:t>
      </w:r>
      <w:proofErr w:type="gramEnd"/>
      <w:r>
        <w:rPr>
          <w:spacing w:val="35"/>
        </w:rPr>
        <w:t xml:space="preserve"> </w:t>
      </w:r>
      <w:r>
        <w:t>(</w:t>
      </w:r>
      <w:commentRangeStart w:id="12"/>
      <w:commentRangeStart w:id="13"/>
      <w:r>
        <w:t>i.e.,</w:t>
      </w:r>
      <w:r>
        <w:rPr>
          <w:spacing w:val="33"/>
        </w:rPr>
        <w:t xml:space="preserve"> </w:t>
      </w:r>
      <w:r>
        <w:t>serial</w:t>
      </w:r>
      <w:r>
        <w:rPr>
          <w:spacing w:val="35"/>
        </w:rPr>
        <w:t xml:space="preserve"> </w:t>
      </w:r>
      <w:r>
        <w:t>processing;</w:t>
      </w:r>
      <w:r>
        <w:rPr>
          <w:spacing w:val="35"/>
        </w:rPr>
        <w:t xml:space="preserve"> </w:t>
      </w:r>
      <w:r>
        <w:t>slow</w:t>
      </w:r>
      <w:r>
        <w:rPr>
          <w:spacing w:val="34"/>
        </w:rPr>
        <w:t xml:space="preserve"> </w:t>
      </w:r>
      <w:r>
        <w:t>search</w:t>
      </w:r>
      <w:commentRangeEnd w:id="12"/>
      <w:r w:rsidR="00C52D66">
        <w:rPr>
          <w:rStyle w:val="CommentReference"/>
        </w:rPr>
        <w:commentReference w:id="12"/>
      </w:r>
      <w:commentRangeEnd w:id="13"/>
      <w:r w:rsidR="008D31C0">
        <w:rPr>
          <w:rStyle w:val="CommentReference"/>
        </w:rPr>
        <w:commentReference w:id="13"/>
      </w:r>
      <w:r>
        <w:t>),</w:t>
      </w:r>
      <w:r>
        <w:rPr>
          <w:spacing w:val="33"/>
        </w:rPr>
        <w:t xml:space="preserve"> </w:t>
      </w:r>
      <w:r>
        <w:t>such</w:t>
      </w:r>
      <w:r>
        <w:rPr>
          <w:spacing w:val="34"/>
        </w:rPr>
        <w:t xml:space="preserve"> </w:t>
      </w:r>
      <w:r>
        <w:t>as</w:t>
      </w:r>
      <w:r>
        <w:rPr>
          <w:spacing w:val="34"/>
        </w:rPr>
        <w:t xml:space="preserve"> </w:t>
      </w:r>
      <w:r>
        <w:t>searching</w:t>
      </w:r>
      <w:r>
        <w:rPr>
          <w:spacing w:val="35"/>
        </w:rPr>
        <w:t xml:space="preserve"> </w:t>
      </w:r>
      <w:r>
        <w:t>for</w:t>
      </w:r>
      <w:r>
        <w:rPr>
          <w:spacing w:val="34"/>
        </w:rPr>
        <w:t xml:space="preserve"> </w:t>
      </w:r>
      <w:r>
        <w:t>a</w:t>
      </w:r>
      <w:r>
        <w:rPr>
          <w:spacing w:val="34"/>
        </w:rPr>
        <w:t xml:space="preserve"> </w:t>
      </w:r>
      <w:r>
        <w:t>T</w:t>
      </w:r>
      <w:r>
        <w:rPr>
          <w:spacing w:val="34"/>
        </w:rPr>
        <w:t xml:space="preserve"> </w:t>
      </w:r>
      <w:r>
        <w:t>amongst</w:t>
      </w:r>
      <w:r>
        <w:rPr>
          <w:spacing w:val="34"/>
        </w:rPr>
        <w:t xml:space="preserve"> </w:t>
      </w:r>
      <w:r>
        <w:t>L</w:t>
      </w:r>
    </w:p>
    <w:p w14:paraId="7CD02843" w14:textId="77777777" w:rsidR="00735E2D" w:rsidRDefault="00000000">
      <w:pPr>
        <w:pStyle w:val="BodyText"/>
        <w:ind w:left="213"/>
      </w:pPr>
      <w:r>
        <w:rPr>
          <w:rFonts w:ascii="Trebuchet MS"/>
          <w:sz w:val="12"/>
        </w:rPr>
        <w:t xml:space="preserve">36    </w:t>
      </w:r>
      <w:r>
        <w:rPr>
          <w:rFonts w:ascii="Trebuchet MS"/>
          <w:spacing w:val="19"/>
          <w:sz w:val="12"/>
        </w:rPr>
        <w:t xml:space="preserve"> </w:t>
      </w:r>
      <w:r>
        <w:rPr>
          <w:w w:val="105"/>
        </w:rPr>
        <w:t>shapes.</w:t>
      </w:r>
      <w:r>
        <w:rPr>
          <w:spacing w:val="35"/>
          <w:w w:val="105"/>
        </w:rPr>
        <w:t xml:space="preserve"> </w:t>
      </w:r>
      <w:r>
        <w:rPr>
          <w:w w:val="105"/>
        </w:rPr>
        <w:t>A</w:t>
      </w:r>
      <w:r>
        <w:rPr>
          <w:spacing w:val="10"/>
          <w:w w:val="105"/>
        </w:rPr>
        <w:t xml:space="preserve"> </w:t>
      </w:r>
      <w:r>
        <w:rPr>
          <w:w w:val="105"/>
        </w:rPr>
        <w:t>set</w:t>
      </w:r>
      <w:r>
        <w:rPr>
          <w:spacing w:val="10"/>
          <w:w w:val="105"/>
        </w:rPr>
        <w:t xml:space="preserve"> </w:t>
      </w:r>
      <w:r>
        <w:rPr>
          <w:w w:val="105"/>
        </w:rPr>
        <w:t>of</w:t>
      </w:r>
      <w:r>
        <w:rPr>
          <w:spacing w:val="10"/>
          <w:w w:val="105"/>
        </w:rPr>
        <w:t xml:space="preserve"> </w:t>
      </w:r>
      <w:r>
        <w:rPr>
          <w:w w:val="105"/>
        </w:rPr>
        <w:t>search</w:t>
      </w:r>
      <w:r>
        <w:rPr>
          <w:spacing w:val="10"/>
          <w:w w:val="105"/>
        </w:rPr>
        <w:t xml:space="preserve"> </w:t>
      </w:r>
      <w:r>
        <w:rPr>
          <w:w w:val="105"/>
        </w:rPr>
        <w:t>configurations</w:t>
      </w:r>
      <w:r>
        <w:rPr>
          <w:spacing w:val="10"/>
          <w:w w:val="105"/>
        </w:rPr>
        <w:t xml:space="preserve"> </w:t>
      </w:r>
      <w:r>
        <w:rPr>
          <w:w w:val="105"/>
        </w:rPr>
        <w:t>is</w:t>
      </w:r>
      <w:r>
        <w:rPr>
          <w:spacing w:val="10"/>
          <w:w w:val="105"/>
        </w:rPr>
        <w:t xml:space="preserve"> </w:t>
      </w:r>
      <w:r>
        <w:rPr>
          <w:w w:val="105"/>
        </w:rPr>
        <w:t>repeated</w:t>
      </w:r>
      <w:r>
        <w:rPr>
          <w:spacing w:val="10"/>
          <w:w w:val="105"/>
        </w:rPr>
        <w:t xml:space="preserve"> </w:t>
      </w:r>
      <w:r>
        <w:rPr>
          <w:w w:val="105"/>
        </w:rPr>
        <w:t>across</w:t>
      </w:r>
      <w:r>
        <w:rPr>
          <w:spacing w:val="10"/>
          <w:w w:val="105"/>
        </w:rPr>
        <w:t xml:space="preserve"> </w:t>
      </w:r>
      <w:r>
        <w:rPr>
          <w:w w:val="105"/>
        </w:rPr>
        <w:t>trials,</w:t>
      </w:r>
      <w:r>
        <w:rPr>
          <w:spacing w:val="10"/>
          <w:w w:val="105"/>
        </w:rPr>
        <w:t xml:space="preserve"> </w:t>
      </w:r>
      <w:r>
        <w:rPr>
          <w:w w:val="105"/>
        </w:rPr>
        <w:t>and</w:t>
      </w:r>
      <w:r>
        <w:rPr>
          <w:spacing w:val="10"/>
          <w:w w:val="105"/>
        </w:rPr>
        <w:t xml:space="preserve"> </w:t>
      </w:r>
      <w:r>
        <w:rPr>
          <w:w w:val="105"/>
        </w:rPr>
        <w:t>response</w:t>
      </w:r>
      <w:r>
        <w:rPr>
          <w:spacing w:val="10"/>
          <w:w w:val="105"/>
        </w:rPr>
        <w:t xml:space="preserve"> </w:t>
      </w:r>
      <w:r>
        <w:rPr>
          <w:w w:val="105"/>
        </w:rPr>
        <w:t>times</w:t>
      </w:r>
      <w:r>
        <w:rPr>
          <w:spacing w:val="9"/>
          <w:w w:val="105"/>
        </w:rPr>
        <w:t xml:space="preserve"> </w:t>
      </w:r>
      <w:r>
        <w:rPr>
          <w:w w:val="105"/>
        </w:rPr>
        <w:t>to</w:t>
      </w:r>
    </w:p>
    <w:p w14:paraId="58A593BD" w14:textId="77777777" w:rsidR="00735E2D" w:rsidRDefault="00000000">
      <w:pPr>
        <w:pStyle w:val="BodyText"/>
        <w:ind w:left="213"/>
      </w:pPr>
      <w:r>
        <w:rPr>
          <w:rFonts w:ascii="Trebuchet MS"/>
          <w:sz w:val="12"/>
        </w:rPr>
        <w:t xml:space="preserve">37    </w:t>
      </w:r>
      <w:r>
        <w:rPr>
          <w:rFonts w:ascii="Trebuchet MS"/>
          <w:spacing w:val="19"/>
          <w:sz w:val="12"/>
        </w:rPr>
        <w:t xml:space="preserve"> </w:t>
      </w:r>
      <w:r>
        <w:rPr>
          <w:w w:val="105"/>
        </w:rPr>
        <w:t>targets</w:t>
      </w:r>
      <w:r>
        <w:rPr>
          <w:spacing w:val="23"/>
          <w:w w:val="105"/>
        </w:rPr>
        <w:t xml:space="preserve"> </w:t>
      </w:r>
      <w:r>
        <w:rPr>
          <w:w w:val="105"/>
        </w:rPr>
        <w:t>are</w:t>
      </w:r>
      <w:r>
        <w:rPr>
          <w:spacing w:val="24"/>
          <w:w w:val="105"/>
        </w:rPr>
        <w:t xml:space="preserve"> </w:t>
      </w:r>
      <w:r>
        <w:rPr>
          <w:w w:val="105"/>
        </w:rPr>
        <w:t>faster</w:t>
      </w:r>
      <w:r>
        <w:rPr>
          <w:spacing w:val="25"/>
          <w:w w:val="105"/>
        </w:rPr>
        <w:t xml:space="preserve"> </w:t>
      </w:r>
      <w:r>
        <w:rPr>
          <w:w w:val="105"/>
        </w:rPr>
        <w:t>compared</w:t>
      </w:r>
      <w:r>
        <w:rPr>
          <w:spacing w:val="24"/>
          <w:w w:val="105"/>
        </w:rPr>
        <w:t xml:space="preserve"> </w:t>
      </w:r>
      <w:r>
        <w:rPr>
          <w:w w:val="105"/>
        </w:rPr>
        <w:t>to</w:t>
      </w:r>
      <w:r>
        <w:rPr>
          <w:spacing w:val="23"/>
          <w:w w:val="105"/>
        </w:rPr>
        <w:t xml:space="preserve"> </w:t>
      </w:r>
      <w:r>
        <w:rPr>
          <w:w w:val="105"/>
        </w:rPr>
        <w:t>those</w:t>
      </w:r>
      <w:r>
        <w:rPr>
          <w:spacing w:val="25"/>
          <w:w w:val="105"/>
        </w:rPr>
        <w:t xml:space="preserve"> </w:t>
      </w:r>
      <w:r>
        <w:rPr>
          <w:w w:val="105"/>
        </w:rPr>
        <w:t>in</w:t>
      </w:r>
      <w:r>
        <w:rPr>
          <w:spacing w:val="23"/>
          <w:w w:val="105"/>
        </w:rPr>
        <w:t xml:space="preserve"> </w:t>
      </w:r>
      <w:r>
        <w:rPr>
          <w:w w:val="105"/>
        </w:rPr>
        <w:t>configurations</w:t>
      </w:r>
      <w:r>
        <w:rPr>
          <w:spacing w:val="25"/>
          <w:w w:val="105"/>
        </w:rPr>
        <w:t xml:space="preserve"> </w:t>
      </w:r>
      <w:r>
        <w:rPr>
          <w:w w:val="105"/>
        </w:rPr>
        <w:t>that</w:t>
      </w:r>
      <w:r>
        <w:rPr>
          <w:spacing w:val="24"/>
          <w:w w:val="105"/>
        </w:rPr>
        <w:t xml:space="preserve"> </w:t>
      </w:r>
      <w:r>
        <w:rPr>
          <w:w w:val="105"/>
        </w:rPr>
        <w:t>do</w:t>
      </w:r>
      <w:r>
        <w:rPr>
          <w:spacing w:val="23"/>
          <w:w w:val="105"/>
        </w:rPr>
        <w:t xml:space="preserve"> </w:t>
      </w:r>
      <w:r>
        <w:rPr>
          <w:w w:val="105"/>
        </w:rPr>
        <w:t>not</w:t>
      </w:r>
      <w:r>
        <w:rPr>
          <w:spacing w:val="23"/>
          <w:w w:val="105"/>
        </w:rPr>
        <w:t xml:space="preserve"> </w:t>
      </w:r>
      <w:r>
        <w:rPr>
          <w:w w:val="105"/>
        </w:rPr>
        <w:t>repeat.</w:t>
      </w:r>
      <w:r>
        <w:rPr>
          <w:spacing w:val="54"/>
          <w:w w:val="105"/>
        </w:rPr>
        <w:t xml:space="preserve"> </w:t>
      </w:r>
      <w:commentRangeStart w:id="14"/>
      <w:commentRangeStart w:id="15"/>
      <w:r>
        <w:rPr>
          <w:w w:val="105"/>
        </w:rPr>
        <w:t>Thus,</w:t>
      </w:r>
      <w:r>
        <w:rPr>
          <w:spacing w:val="24"/>
          <w:w w:val="105"/>
        </w:rPr>
        <w:t xml:space="preserve"> </w:t>
      </w:r>
      <w:r>
        <w:rPr>
          <w:w w:val="105"/>
        </w:rPr>
        <w:t>the</w:t>
      </w:r>
    </w:p>
    <w:p w14:paraId="6321AE2C" w14:textId="77777777" w:rsidR="00735E2D" w:rsidRDefault="00000000">
      <w:pPr>
        <w:pStyle w:val="BodyText"/>
        <w:ind w:left="213"/>
      </w:pPr>
      <w:r>
        <w:rPr>
          <w:rFonts w:ascii="Trebuchet MS"/>
          <w:sz w:val="12"/>
        </w:rPr>
        <w:t xml:space="preserve">38    </w:t>
      </w:r>
      <w:r>
        <w:rPr>
          <w:rFonts w:ascii="Trebuchet MS"/>
          <w:spacing w:val="19"/>
          <w:sz w:val="12"/>
        </w:rPr>
        <w:t xml:space="preserve"> </w:t>
      </w:r>
      <w:r>
        <w:rPr>
          <w:w w:val="105"/>
        </w:rPr>
        <w:t>repetition</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search</w:t>
      </w:r>
      <w:r>
        <w:rPr>
          <w:spacing w:val="13"/>
          <w:w w:val="105"/>
        </w:rPr>
        <w:t xml:space="preserve"> </w:t>
      </w:r>
      <w:r>
        <w:rPr>
          <w:w w:val="105"/>
        </w:rPr>
        <w:t>configurations</w:t>
      </w:r>
      <w:r>
        <w:rPr>
          <w:spacing w:val="13"/>
          <w:w w:val="105"/>
        </w:rPr>
        <w:t xml:space="preserve"> </w:t>
      </w:r>
      <w:r>
        <w:rPr>
          <w:w w:val="105"/>
        </w:rPr>
        <w:t>leads</w:t>
      </w:r>
      <w:r>
        <w:rPr>
          <w:spacing w:val="13"/>
          <w:w w:val="105"/>
        </w:rPr>
        <w:t xml:space="preserve"> </w:t>
      </w:r>
      <w:r>
        <w:rPr>
          <w:w w:val="105"/>
        </w:rPr>
        <w:t>to</w:t>
      </w:r>
      <w:r>
        <w:rPr>
          <w:spacing w:val="12"/>
          <w:w w:val="105"/>
        </w:rPr>
        <w:t xml:space="preserve"> </w:t>
      </w:r>
      <w:r>
        <w:rPr>
          <w:w w:val="105"/>
        </w:rPr>
        <w:t>a</w:t>
      </w:r>
      <w:r>
        <w:rPr>
          <w:spacing w:val="12"/>
          <w:w w:val="105"/>
        </w:rPr>
        <w:t xml:space="preserve"> </w:t>
      </w:r>
      <w:r>
        <w:rPr>
          <w:w w:val="105"/>
        </w:rPr>
        <w:t>stored</w:t>
      </w:r>
      <w:r>
        <w:rPr>
          <w:spacing w:val="14"/>
          <w:w w:val="105"/>
        </w:rPr>
        <w:t xml:space="preserve"> </w:t>
      </w:r>
      <w:r>
        <w:rPr>
          <w:w w:val="105"/>
        </w:rPr>
        <w:t>representation</w:t>
      </w:r>
      <w:r>
        <w:rPr>
          <w:spacing w:val="13"/>
          <w:w w:val="105"/>
        </w:rPr>
        <w:t xml:space="preserve"> </w:t>
      </w:r>
      <w:r>
        <w:rPr>
          <w:w w:val="105"/>
        </w:rPr>
        <w:t>of</w:t>
      </w:r>
      <w:r>
        <w:rPr>
          <w:spacing w:val="12"/>
          <w:w w:val="105"/>
        </w:rPr>
        <w:t xml:space="preserve"> </w:t>
      </w:r>
      <w:r>
        <w:rPr>
          <w:w w:val="105"/>
        </w:rPr>
        <w:t>(some</w:t>
      </w:r>
      <w:r>
        <w:rPr>
          <w:spacing w:val="12"/>
          <w:w w:val="105"/>
        </w:rPr>
        <w:t xml:space="preserve"> </w:t>
      </w:r>
      <w:r>
        <w:rPr>
          <w:w w:val="105"/>
        </w:rPr>
        <w:t>aspect</w:t>
      </w:r>
      <w:r>
        <w:rPr>
          <w:spacing w:val="13"/>
          <w:w w:val="105"/>
        </w:rPr>
        <w:t xml:space="preserve"> </w:t>
      </w:r>
      <w:r>
        <w:rPr>
          <w:w w:val="105"/>
        </w:rPr>
        <w:t>of)</w:t>
      </w:r>
    </w:p>
    <w:p w14:paraId="1E23B922" w14:textId="77777777" w:rsidR="00735E2D" w:rsidRDefault="00000000">
      <w:pPr>
        <w:pStyle w:val="BodyText"/>
        <w:ind w:left="213"/>
      </w:pPr>
      <w:r>
        <w:rPr>
          <w:rFonts w:ascii="Trebuchet MS"/>
          <w:sz w:val="12"/>
        </w:rPr>
        <w:t xml:space="preserve">39    </w:t>
      </w:r>
      <w:r>
        <w:rPr>
          <w:rFonts w:ascii="Trebuchet MS"/>
          <w:spacing w:val="19"/>
          <w:sz w:val="12"/>
        </w:rPr>
        <w:t xml:space="preserve"> </w:t>
      </w:r>
      <w:r>
        <w:rPr>
          <w:w w:val="105"/>
        </w:rPr>
        <w:t>the</w:t>
      </w:r>
      <w:r>
        <w:rPr>
          <w:spacing w:val="10"/>
          <w:w w:val="105"/>
        </w:rPr>
        <w:t xml:space="preserve"> </w:t>
      </w:r>
      <w:r>
        <w:rPr>
          <w:w w:val="105"/>
        </w:rPr>
        <w:t>configuration</w:t>
      </w:r>
      <w:r>
        <w:rPr>
          <w:spacing w:val="10"/>
          <w:w w:val="105"/>
        </w:rPr>
        <w:t xml:space="preserve"> </w:t>
      </w:r>
      <w:r>
        <w:rPr>
          <w:w w:val="105"/>
        </w:rPr>
        <w:t>in</w:t>
      </w:r>
      <w:r>
        <w:rPr>
          <w:spacing w:val="10"/>
          <w:w w:val="105"/>
        </w:rPr>
        <w:t xml:space="preserve"> </w:t>
      </w:r>
      <w:r>
        <w:rPr>
          <w:w w:val="105"/>
        </w:rPr>
        <w:t>memory,</w:t>
      </w:r>
      <w:r>
        <w:rPr>
          <w:spacing w:val="11"/>
          <w:w w:val="105"/>
        </w:rPr>
        <w:t xml:space="preserve"> </w:t>
      </w:r>
      <w:r>
        <w:rPr>
          <w:w w:val="105"/>
        </w:rPr>
        <w:t>and</w:t>
      </w:r>
      <w:r>
        <w:rPr>
          <w:spacing w:val="10"/>
          <w:w w:val="105"/>
        </w:rPr>
        <w:t xml:space="preserve"> </w:t>
      </w:r>
      <w:r>
        <w:rPr>
          <w:w w:val="105"/>
        </w:rPr>
        <w:t>future</w:t>
      </w:r>
      <w:r>
        <w:rPr>
          <w:spacing w:val="11"/>
          <w:w w:val="105"/>
        </w:rPr>
        <w:t xml:space="preserve"> </w:t>
      </w:r>
      <w:r>
        <w:rPr>
          <w:w w:val="105"/>
        </w:rPr>
        <w:t>processing</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same</w:t>
      </w:r>
      <w:r>
        <w:rPr>
          <w:spacing w:val="10"/>
          <w:w w:val="105"/>
        </w:rPr>
        <w:t xml:space="preserve"> </w:t>
      </w:r>
      <w:r>
        <w:rPr>
          <w:w w:val="105"/>
        </w:rPr>
        <w:t>configuration</w:t>
      </w:r>
      <w:r>
        <w:rPr>
          <w:spacing w:val="11"/>
          <w:w w:val="105"/>
        </w:rPr>
        <w:t xml:space="preserve"> </w:t>
      </w:r>
      <w:r>
        <w:rPr>
          <w:w w:val="105"/>
        </w:rPr>
        <w:t>activates</w:t>
      </w:r>
      <w:r>
        <w:rPr>
          <w:spacing w:val="11"/>
          <w:w w:val="105"/>
        </w:rPr>
        <w:t xml:space="preserve"> </w:t>
      </w:r>
      <w:r>
        <w:rPr>
          <w:w w:val="105"/>
        </w:rPr>
        <w:t>the</w:t>
      </w:r>
    </w:p>
    <w:p w14:paraId="5B821D73" w14:textId="77777777" w:rsidR="00735E2D" w:rsidRDefault="00000000">
      <w:pPr>
        <w:pStyle w:val="BodyText"/>
        <w:spacing w:before="203"/>
        <w:ind w:left="213"/>
      </w:pPr>
      <w:r>
        <w:rPr>
          <w:rFonts w:ascii="Trebuchet MS"/>
          <w:sz w:val="12"/>
        </w:rPr>
        <w:t xml:space="preserve">40    </w:t>
      </w:r>
      <w:r>
        <w:rPr>
          <w:rFonts w:ascii="Trebuchet MS"/>
          <w:spacing w:val="19"/>
          <w:sz w:val="12"/>
        </w:rPr>
        <w:t xml:space="preserve"> </w:t>
      </w:r>
      <w:r>
        <w:rPr>
          <w:w w:val="105"/>
        </w:rPr>
        <w:t>memory</w:t>
      </w:r>
      <w:r>
        <w:rPr>
          <w:spacing w:val="8"/>
          <w:w w:val="105"/>
        </w:rPr>
        <w:t xml:space="preserve"> </w:t>
      </w:r>
      <w:r>
        <w:rPr>
          <w:w w:val="105"/>
        </w:rPr>
        <w:t>representation,</w:t>
      </w:r>
      <w:r>
        <w:rPr>
          <w:spacing w:val="8"/>
          <w:w w:val="105"/>
        </w:rPr>
        <w:t xml:space="preserve"> </w:t>
      </w:r>
      <w:r>
        <w:rPr>
          <w:w w:val="105"/>
        </w:rPr>
        <w:t>driving</w:t>
      </w:r>
      <w:r>
        <w:rPr>
          <w:spacing w:val="10"/>
          <w:w w:val="105"/>
        </w:rPr>
        <w:t xml:space="preserve"> </w:t>
      </w:r>
      <w:r>
        <w:rPr>
          <w:w w:val="105"/>
        </w:rPr>
        <w:t>more</w:t>
      </w:r>
      <w:r>
        <w:rPr>
          <w:spacing w:val="8"/>
          <w:w w:val="105"/>
        </w:rPr>
        <w:t xml:space="preserve"> </w:t>
      </w:r>
      <w:r>
        <w:rPr>
          <w:w w:val="105"/>
        </w:rPr>
        <w:t>efficient</w:t>
      </w:r>
      <w:r>
        <w:rPr>
          <w:spacing w:val="8"/>
          <w:w w:val="105"/>
        </w:rPr>
        <w:t xml:space="preserve"> </w:t>
      </w:r>
      <w:r>
        <w:rPr>
          <w:w w:val="105"/>
        </w:rPr>
        <w:t>search</w:t>
      </w:r>
      <w:r>
        <w:rPr>
          <w:spacing w:val="8"/>
          <w:w w:val="105"/>
        </w:rPr>
        <w:t xml:space="preserve"> </w:t>
      </w:r>
      <w:proofErr w:type="spellStart"/>
      <w:r>
        <w:rPr>
          <w:w w:val="105"/>
        </w:rPr>
        <w:t>behaviour</w:t>
      </w:r>
      <w:proofErr w:type="spellEnd"/>
      <w:r>
        <w:rPr>
          <w:spacing w:val="9"/>
          <w:w w:val="105"/>
        </w:rPr>
        <w:t xml:space="preserve"> </w:t>
      </w:r>
      <w:r>
        <w:rPr>
          <w:w w:val="105"/>
        </w:rPr>
        <w:t>within</w:t>
      </w:r>
      <w:r>
        <w:rPr>
          <w:spacing w:val="9"/>
          <w:w w:val="105"/>
        </w:rPr>
        <w:t xml:space="preserve"> </w:t>
      </w:r>
      <w:r>
        <w:rPr>
          <w:w w:val="105"/>
        </w:rPr>
        <w:t>that</w:t>
      </w:r>
      <w:r>
        <w:rPr>
          <w:spacing w:val="8"/>
          <w:w w:val="105"/>
        </w:rPr>
        <w:t xml:space="preserve"> </w:t>
      </w:r>
      <w:r>
        <w:rPr>
          <w:w w:val="105"/>
        </w:rPr>
        <w:t>scene</w:t>
      </w:r>
      <w:commentRangeEnd w:id="14"/>
      <w:r w:rsidR="00C52D66">
        <w:rPr>
          <w:rStyle w:val="CommentReference"/>
        </w:rPr>
        <w:commentReference w:id="14"/>
      </w:r>
      <w:commentRangeEnd w:id="15"/>
      <w:r w:rsidR="008D31C0">
        <w:rPr>
          <w:rStyle w:val="CommentReference"/>
        </w:rPr>
        <w:commentReference w:id="15"/>
      </w:r>
      <w:commentRangeStart w:id="16"/>
      <w:commentRangeStart w:id="17"/>
      <w:r>
        <w:rPr>
          <w:w w:val="105"/>
        </w:rPr>
        <w:t>.</w:t>
      </w:r>
      <w:commentRangeEnd w:id="16"/>
      <w:r w:rsidR="00C52D66">
        <w:rPr>
          <w:rStyle w:val="CommentReference"/>
        </w:rPr>
        <w:commentReference w:id="16"/>
      </w:r>
      <w:commentRangeEnd w:id="17"/>
      <w:r w:rsidR="008D31C0">
        <w:rPr>
          <w:rStyle w:val="CommentReference"/>
        </w:rPr>
        <w:commentReference w:id="17"/>
      </w:r>
    </w:p>
    <w:p w14:paraId="29B0A549" w14:textId="77777777" w:rsidR="00735E2D" w:rsidRDefault="00735E2D">
      <w:pPr>
        <w:pStyle w:val="BodyText"/>
        <w:spacing w:before="11"/>
        <w:ind w:left="0"/>
        <w:rPr>
          <w:sz w:val="27"/>
        </w:rPr>
      </w:pPr>
    </w:p>
    <w:p w14:paraId="78C1B98F" w14:textId="5EFE909D" w:rsidR="00735E2D" w:rsidRDefault="00000000">
      <w:pPr>
        <w:pStyle w:val="BodyText"/>
        <w:tabs>
          <w:tab w:val="left" w:pos="1259"/>
        </w:tabs>
        <w:spacing w:before="0"/>
        <w:ind w:left="213"/>
      </w:pPr>
      <w:r>
        <w:rPr>
          <w:rFonts w:ascii="Trebuchet MS"/>
          <w:w w:val="105"/>
          <w:sz w:val="12"/>
        </w:rPr>
        <w:t>41</w:t>
      </w:r>
      <w:r>
        <w:rPr>
          <w:rFonts w:ascii="Trebuchet MS"/>
          <w:w w:val="105"/>
          <w:sz w:val="12"/>
        </w:rPr>
        <w:tab/>
      </w:r>
      <w:r>
        <w:rPr>
          <w:w w:val="105"/>
        </w:rPr>
        <w:t>Much</w:t>
      </w:r>
      <w:r>
        <w:rPr>
          <w:spacing w:val="12"/>
          <w:w w:val="105"/>
        </w:rPr>
        <w:t xml:space="preserve"> </w:t>
      </w:r>
      <w:r>
        <w:rPr>
          <w:w w:val="105"/>
        </w:rPr>
        <w:t>work</w:t>
      </w:r>
      <w:r>
        <w:rPr>
          <w:spacing w:val="12"/>
          <w:w w:val="105"/>
        </w:rPr>
        <w:t xml:space="preserve"> </w:t>
      </w:r>
      <w:r>
        <w:rPr>
          <w:w w:val="105"/>
        </w:rPr>
        <w:t>has</w:t>
      </w:r>
      <w:r>
        <w:rPr>
          <w:spacing w:val="13"/>
          <w:w w:val="105"/>
        </w:rPr>
        <w:t xml:space="preserve"> </w:t>
      </w:r>
      <w:r>
        <w:rPr>
          <w:w w:val="105"/>
        </w:rPr>
        <w:t>focused</w:t>
      </w:r>
      <w:r>
        <w:rPr>
          <w:spacing w:val="13"/>
          <w:w w:val="105"/>
        </w:rPr>
        <w:t xml:space="preserve"> </w:t>
      </w:r>
      <w:r>
        <w:rPr>
          <w:w w:val="105"/>
        </w:rPr>
        <w:t>on</w:t>
      </w:r>
      <w:r>
        <w:rPr>
          <w:spacing w:val="13"/>
          <w:w w:val="105"/>
        </w:rPr>
        <w:t xml:space="preserve"> </w:t>
      </w:r>
      <w:r>
        <w:rPr>
          <w:w w:val="105"/>
        </w:rPr>
        <w:t>the</w:t>
      </w:r>
      <w:r>
        <w:rPr>
          <w:spacing w:val="12"/>
          <w:w w:val="105"/>
        </w:rPr>
        <w:t xml:space="preserve"> </w:t>
      </w:r>
      <w:r>
        <w:rPr>
          <w:w w:val="105"/>
        </w:rPr>
        <w:t>nature</w:t>
      </w:r>
      <w:r>
        <w:rPr>
          <w:spacing w:val="12"/>
          <w:w w:val="105"/>
        </w:rPr>
        <w:t xml:space="preserve"> </w:t>
      </w:r>
      <w:r>
        <w:rPr>
          <w:w w:val="105"/>
        </w:rPr>
        <w:t>of</w:t>
      </w:r>
      <w:r>
        <w:rPr>
          <w:spacing w:val="12"/>
          <w:w w:val="105"/>
        </w:rPr>
        <w:t xml:space="preserve"> </w:t>
      </w:r>
      <w:r>
        <w:rPr>
          <w:w w:val="105"/>
        </w:rPr>
        <w:t>the</w:t>
      </w:r>
      <w:r>
        <w:rPr>
          <w:spacing w:val="13"/>
          <w:w w:val="105"/>
        </w:rPr>
        <w:t xml:space="preserve"> </w:t>
      </w:r>
      <w:ins w:id="18" w:author="Beesley, Tom" w:date="2023-07-25T17:12:00Z">
        <w:r w:rsidR="003E0800">
          <w:rPr>
            <w:spacing w:val="13"/>
            <w:w w:val="105"/>
          </w:rPr>
          <w:t xml:space="preserve">cognitive </w:t>
        </w:r>
      </w:ins>
      <w:commentRangeStart w:id="19"/>
      <w:del w:id="20" w:author="Beesley, Tom" w:date="2023-07-25T17:12:00Z">
        <w:r w:rsidDel="003E0800">
          <w:rPr>
            <w:w w:val="105"/>
          </w:rPr>
          <w:delText>memory</w:delText>
        </w:r>
        <w:r w:rsidDel="003E0800">
          <w:rPr>
            <w:spacing w:val="12"/>
            <w:w w:val="105"/>
          </w:rPr>
          <w:delText xml:space="preserve"> </w:delText>
        </w:r>
        <w:r w:rsidDel="003E0800">
          <w:rPr>
            <w:w w:val="105"/>
          </w:rPr>
          <w:delText>and</w:delText>
        </w:r>
        <w:r w:rsidDel="003E0800">
          <w:rPr>
            <w:spacing w:val="12"/>
            <w:w w:val="105"/>
          </w:rPr>
          <w:delText xml:space="preserve"> </w:delText>
        </w:r>
        <w:r w:rsidDel="003E0800">
          <w:rPr>
            <w:w w:val="105"/>
          </w:rPr>
          <w:delText>attention</w:delText>
        </w:r>
        <w:r w:rsidDel="003E0800">
          <w:rPr>
            <w:spacing w:val="12"/>
            <w:w w:val="105"/>
          </w:rPr>
          <w:delText xml:space="preserve"> </w:delText>
        </w:r>
      </w:del>
      <w:commentRangeEnd w:id="19"/>
      <w:r w:rsidR="00C52D66">
        <w:rPr>
          <w:rStyle w:val="CommentReference"/>
        </w:rPr>
        <w:commentReference w:id="19"/>
      </w:r>
      <w:proofErr w:type="gramStart"/>
      <w:r>
        <w:rPr>
          <w:w w:val="105"/>
        </w:rPr>
        <w:t>processes</w:t>
      </w:r>
      <w:proofErr w:type="gramEnd"/>
    </w:p>
    <w:p w14:paraId="3AF88D33" w14:textId="77777777" w:rsidR="00735E2D" w:rsidRDefault="00000000">
      <w:pPr>
        <w:pStyle w:val="BodyText"/>
        <w:ind w:left="213"/>
      </w:pPr>
      <w:r>
        <w:rPr>
          <w:rFonts w:ascii="Trebuchet MS"/>
          <w:sz w:val="12"/>
        </w:rPr>
        <w:t xml:space="preserve">42    </w:t>
      </w:r>
      <w:r>
        <w:rPr>
          <w:rFonts w:ascii="Trebuchet MS"/>
          <w:spacing w:val="19"/>
          <w:sz w:val="12"/>
        </w:rPr>
        <w:t xml:space="preserve"> </w:t>
      </w:r>
      <w:r>
        <w:rPr>
          <w:w w:val="105"/>
        </w:rPr>
        <w:t>responsible</w:t>
      </w:r>
      <w:r>
        <w:rPr>
          <w:spacing w:val="11"/>
          <w:w w:val="105"/>
        </w:rPr>
        <w:t xml:space="preserve"> </w:t>
      </w:r>
      <w:r>
        <w:rPr>
          <w:w w:val="105"/>
        </w:rPr>
        <w:t>for</w:t>
      </w:r>
      <w:r>
        <w:rPr>
          <w:spacing w:val="10"/>
          <w:w w:val="105"/>
        </w:rPr>
        <w:t xml:space="preserve"> </w:t>
      </w:r>
      <w:r>
        <w:rPr>
          <w:w w:val="105"/>
        </w:rPr>
        <w:t>contextual</w:t>
      </w:r>
      <w:r>
        <w:rPr>
          <w:spacing w:val="11"/>
          <w:w w:val="105"/>
        </w:rPr>
        <w:t xml:space="preserve"> </w:t>
      </w:r>
      <w:r>
        <w:rPr>
          <w:w w:val="105"/>
        </w:rPr>
        <w:t>cuing.</w:t>
      </w:r>
      <w:r>
        <w:rPr>
          <w:spacing w:val="36"/>
          <w:w w:val="105"/>
        </w:rPr>
        <w:t xml:space="preserve"> </w:t>
      </w:r>
      <w:r>
        <w:rPr>
          <w:w w:val="105"/>
        </w:rPr>
        <w:t>The</w:t>
      </w:r>
      <w:r>
        <w:rPr>
          <w:spacing w:val="10"/>
          <w:w w:val="105"/>
        </w:rPr>
        <w:t xml:space="preserve"> </w:t>
      </w:r>
      <w:r>
        <w:rPr>
          <w:w w:val="105"/>
        </w:rPr>
        <w:t>effect</w:t>
      </w:r>
      <w:r>
        <w:rPr>
          <w:spacing w:val="11"/>
          <w:w w:val="105"/>
        </w:rPr>
        <w:t xml:space="preserve"> </w:t>
      </w:r>
      <w:r>
        <w:rPr>
          <w:w w:val="105"/>
        </w:rPr>
        <w:t>was</w:t>
      </w:r>
      <w:r>
        <w:rPr>
          <w:spacing w:val="11"/>
          <w:w w:val="105"/>
        </w:rPr>
        <w:t xml:space="preserve"> </w:t>
      </w:r>
      <w:r>
        <w:rPr>
          <w:w w:val="105"/>
        </w:rPr>
        <w:t>initially</w:t>
      </w:r>
      <w:r>
        <w:rPr>
          <w:spacing w:val="10"/>
          <w:w w:val="105"/>
        </w:rPr>
        <w:t xml:space="preserve"> </w:t>
      </w:r>
      <w:r>
        <w:rPr>
          <w:w w:val="105"/>
        </w:rPr>
        <w:t>suggested</w:t>
      </w:r>
      <w:r>
        <w:rPr>
          <w:spacing w:val="11"/>
          <w:w w:val="105"/>
        </w:rPr>
        <w:t xml:space="preserve"> </w:t>
      </w:r>
      <w:r>
        <w:rPr>
          <w:w w:val="105"/>
        </w:rPr>
        <w:t>to</w:t>
      </w:r>
      <w:r>
        <w:rPr>
          <w:spacing w:val="11"/>
          <w:w w:val="105"/>
        </w:rPr>
        <w:t xml:space="preserve"> </w:t>
      </w:r>
      <w:r>
        <w:rPr>
          <w:w w:val="105"/>
        </w:rPr>
        <w:t>be</w:t>
      </w:r>
      <w:r>
        <w:rPr>
          <w:spacing w:val="10"/>
          <w:w w:val="105"/>
        </w:rPr>
        <w:t xml:space="preserve"> </w:t>
      </w:r>
      <w:r>
        <w:rPr>
          <w:w w:val="105"/>
        </w:rPr>
        <w:t>implicit</w:t>
      </w:r>
      <w:r>
        <w:rPr>
          <w:spacing w:val="10"/>
          <w:w w:val="105"/>
        </w:rPr>
        <w:t xml:space="preserve"> </w:t>
      </w:r>
      <w:r>
        <w:rPr>
          <w:w w:val="105"/>
        </w:rPr>
        <w:t>in</w:t>
      </w:r>
      <w:r>
        <w:rPr>
          <w:spacing w:val="11"/>
          <w:w w:val="105"/>
        </w:rPr>
        <w:t xml:space="preserve"> </w:t>
      </w:r>
      <w:r>
        <w:rPr>
          <w:w w:val="105"/>
        </w:rPr>
        <w:t>nature,</w:t>
      </w:r>
    </w:p>
    <w:p w14:paraId="6C4DA6E1" w14:textId="77777777" w:rsidR="00735E2D" w:rsidRDefault="00000000">
      <w:pPr>
        <w:pStyle w:val="BodyText"/>
        <w:ind w:left="213"/>
      </w:pPr>
      <w:r>
        <w:rPr>
          <w:rFonts w:ascii="Trebuchet MS"/>
          <w:sz w:val="12"/>
        </w:rPr>
        <w:t xml:space="preserve">43    </w:t>
      </w:r>
      <w:r>
        <w:rPr>
          <w:rFonts w:ascii="Trebuchet MS"/>
          <w:spacing w:val="19"/>
          <w:sz w:val="12"/>
        </w:rPr>
        <w:t xml:space="preserve"> </w:t>
      </w:r>
      <w:r>
        <w:rPr>
          <w:w w:val="105"/>
        </w:rPr>
        <w:t>with</w:t>
      </w:r>
      <w:r>
        <w:rPr>
          <w:spacing w:val="5"/>
          <w:w w:val="105"/>
        </w:rPr>
        <w:t xml:space="preserve"> </w:t>
      </w:r>
      <w:r>
        <w:rPr>
          <w:w w:val="105"/>
        </w:rPr>
        <w:t>repeated</w:t>
      </w:r>
      <w:r>
        <w:rPr>
          <w:spacing w:val="5"/>
          <w:w w:val="105"/>
        </w:rPr>
        <w:t xml:space="preserve"> </w:t>
      </w:r>
      <w:r>
        <w:rPr>
          <w:w w:val="105"/>
        </w:rPr>
        <w:t>configurations</w:t>
      </w:r>
      <w:r>
        <w:rPr>
          <w:spacing w:val="5"/>
          <w:w w:val="105"/>
        </w:rPr>
        <w:t xml:space="preserve"> </w:t>
      </w:r>
      <w:r>
        <w:rPr>
          <w:w w:val="105"/>
        </w:rPr>
        <w:t>seemingly</w:t>
      </w:r>
      <w:r>
        <w:rPr>
          <w:spacing w:val="5"/>
          <w:w w:val="105"/>
        </w:rPr>
        <w:t xml:space="preserve"> </w:t>
      </w:r>
      <w:r>
        <w:rPr>
          <w:w w:val="105"/>
        </w:rPr>
        <w:t>guiding</w:t>
      </w:r>
      <w:r>
        <w:rPr>
          <w:spacing w:val="6"/>
          <w:w w:val="105"/>
        </w:rPr>
        <w:t xml:space="preserve"> </w:t>
      </w:r>
      <w:r>
        <w:rPr>
          <w:w w:val="105"/>
        </w:rPr>
        <w:t>search</w:t>
      </w:r>
      <w:r>
        <w:rPr>
          <w:spacing w:val="5"/>
          <w:w w:val="105"/>
        </w:rPr>
        <w:t xml:space="preserve"> </w:t>
      </w:r>
      <w:r>
        <w:rPr>
          <w:w w:val="105"/>
        </w:rPr>
        <w:t>unconsciously:</w:t>
      </w:r>
      <w:r>
        <w:rPr>
          <w:spacing w:val="28"/>
          <w:w w:val="105"/>
        </w:rPr>
        <w:t xml:space="preserve"> </w:t>
      </w:r>
      <w:proofErr w:type="gramStart"/>
      <w:r>
        <w:rPr>
          <w:w w:val="105"/>
        </w:rPr>
        <w:t>typically</w:t>
      </w:r>
      <w:proofErr w:type="gramEnd"/>
      <w:r>
        <w:rPr>
          <w:spacing w:val="5"/>
          <w:w w:val="105"/>
        </w:rPr>
        <w:t xml:space="preserve"> </w:t>
      </w:r>
      <w:r>
        <w:rPr>
          <w:w w:val="105"/>
        </w:rPr>
        <w:t>participants</w:t>
      </w:r>
    </w:p>
    <w:p w14:paraId="7A07FF45" w14:textId="77777777" w:rsidR="00735E2D" w:rsidRDefault="00000000">
      <w:pPr>
        <w:pStyle w:val="BodyText"/>
        <w:ind w:left="213"/>
      </w:pPr>
      <w:r>
        <w:rPr>
          <w:rFonts w:ascii="Trebuchet MS"/>
          <w:sz w:val="12"/>
        </w:rPr>
        <w:t xml:space="preserve">44    </w:t>
      </w:r>
      <w:r>
        <w:rPr>
          <w:rFonts w:ascii="Trebuchet MS"/>
          <w:spacing w:val="19"/>
          <w:sz w:val="12"/>
        </w:rPr>
        <w:t xml:space="preserve"> </w:t>
      </w:r>
      <w:r>
        <w:rPr>
          <w:w w:val="105"/>
        </w:rPr>
        <w:t>are</w:t>
      </w:r>
      <w:r>
        <w:rPr>
          <w:spacing w:val="13"/>
          <w:w w:val="105"/>
        </w:rPr>
        <w:t xml:space="preserve"> </w:t>
      </w:r>
      <w:r>
        <w:rPr>
          <w:w w:val="105"/>
        </w:rPr>
        <w:t>unable</w:t>
      </w:r>
      <w:r>
        <w:rPr>
          <w:spacing w:val="14"/>
          <w:w w:val="105"/>
        </w:rPr>
        <w:t xml:space="preserve"> </w:t>
      </w:r>
      <w:r>
        <w:rPr>
          <w:w w:val="105"/>
        </w:rPr>
        <w:t>to</w:t>
      </w:r>
      <w:r>
        <w:rPr>
          <w:spacing w:val="13"/>
          <w:w w:val="105"/>
        </w:rPr>
        <w:t xml:space="preserve"> </w:t>
      </w:r>
      <w:r>
        <w:rPr>
          <w:w w:val="105"/>
        </w:rPr>
        <w:t>articulate</w:t>
      </w:r>
      <w:r>
        <w:rPr>
          <w:spacing w:val="13"/>
          <w:w w:val="105"/>
        </w:rPr>
        <w:t xml:space="preserve"> </w:t>
      </w:r>
      <w:r>
        <w:rPr>
          <w:w w:val="105"/>
        </w:rPr>
        <w:t>their</w:t>
      </w:r>
      <w:r>
        <w:rPr>
          <w:spacing w:val="12"/>
          <w:w w:val="105"/>
        </w:rPr>
        <w:t xml:space="preserve"> </w:t>
      </w:r>
      <w:r>
        <w:rPr>
          <w:w w:val="105"/>
        </w:rPr>
        <w:t>knowledge</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repeated</w:t>
      </w:r>
      <w:r>
        <w:rPr>
          <w:spacing w:val="14"/>
          <w:w w:val="105"/>
        </w:rPr>
        <w:t xml:space="preserve"> </w:t>
      </w:r>
      <w:r>
        <w:rPr>
          <w:w w:val="105"/>
        </w:rPr>
        <w:t>configurations,</w:t>
      </w:r>
      <w:r>
        <w:rPr>
          <w:spacing w:val="14"/>
          <w:w w:val="105"/>
        </w:rPr>
        <w:t xml:space="preserve"> </w:t>
      </w:r>
      <w:r>
        <w:rPr>
          <w:w w:val="105"/>
        </w:rPr>
        <w:t>and</w:t>
      </w:r>
      <w:r>
        <w:rPr>
          <w:spacing w:val="13"/>
          <w:w w:val="105"/>
        </w:rPr>
        <w:t xml:space="preserve"> </w:t>
      </w:r>
      <w:r>
        <w:rPr>
          <w:w w:val="105"/>
        </w:rPr>
        <w:t>show</w:t>
      </w:r>
      <w:r>
        <w:rPr>
          <w:spacing w:val="14"/>
          <w:w w:val="105"/>
        </w:rPr>
        <w:t xml:space="preserve"> </w:t>
      </w:r>
      <w:proofErr w:type="gramStart"/>
      <w:r>
        <w:rPr>
          <w:w w:val="105"/>
        </w:rPr>
        <w:t>poor</w:t>
      </w:r>
      <w:proofErr w:type="gramEnd"/>
    </w:p>
    <w:p w14:paraId="1FD8EBE3" w14:textId="77777777" w:rsidR="00735E2D" w:rsidRDefault="00000000">
      <w:pPr>
        <w:pStyle w:val="BodyText"/>
        <w:spacing w:before="203"/>
        <w:ind w:left="213"/>
      </w:pPr>
      <w:r>
        <w:rPr>
          <w:rFonts w:ascii="Trebuchet MS"/>
          <w:sz w:val="12"/>
        </w:rPr>
        <w:t xml:space="preserve">45    </w:t>
      </w:r>
      <w:r>
        <w:rPr>
          <w:rFonts w:ascii="Trebuchet MS"/>
          <w:spacing w:val="19"/>
          <w:sz w:val="12"/>
        </w:rPr>
        <w:t xml:space="preserve"> </w:t>
      </w:r>
      <w:proofErr w:type="gramStart"/>
      <w:r>
        <w:rPr>
          <w:w w:val="105"/>
        </w:rPr>
        <w:t>ability</w:t>
      </w:r>
      <w:proofErr w:type="gramEnd"/>
      <w:r>
        <w:rPr>
          <w:spacing w:val="5"/>
          <w:w w:val="105"/>
        </w:rPr>
        <w:t xml:space="preserve"> </w:t>
      </w:r>
      <w:r>
        <w:rPr>
          <w:w w:val="105"/>
        </w:rPr>
        <w:t>to</w:t>
      </w:r>
      <w:r>
        <w:rPr>
          <w:spacing w:val="4"/>
          <w:w w:val="105"/>
        </w:rPr>
        <w:t xml:space="preserve"> </w:t>
      </w:r>
      <w:proofErr w:type="spellStart"/>
      <w:r>
        <w:rPr>
          <w:w w:val="105"/>
        </w:rPr>
        <w:t>recognise</w:t>
      </w:r>
      <w:proofErr w:type="spellEnd"/>
      <w:r>
        <w:rPr>
          <w:spacing w:val="6"/>
          <w:w w:val="105"/>
        </w:rPr>
        <w:t xml:space="preserve"> </w:t>
      </w:r>
      <w:r>
        <w:rPr>
          <w:w w:val="105"/>
        </w:rPr>
        <w:t>configurations</w:t>
      </w:r>
      <w:r>
        <w:rPr>
          <w:spacing w:val="6"/>
          <w:w w:val="105"/>
        </w:rPr>
        <w:t xml:space="preserve"> </w:t>
      </w:r>
      <w:r>
        <w:rPr>
          <w:w w:val="105"/>
        </w:rPr>
        <w:t>in</w:t>
      </w:r>
      <w:r>
        <w:rPr>
          <w:spacing w:val="5"/>
          <w:w w:val="105"/>
        </w:rPr>
        <w:t xml:space="preserve"> </w:t>
      </w:r>
      <w:r>
        <w:rPr>
          <w:w w:val="105"/>
        </w:rPr>
        <w:t>memory</w:t>
      </w:r>
      <w:r>
        <w:rPr>
          <w:spacing w:val="5"/>
          <w:w w:val="105"/>
        </w:rPr>
        <w:t xml:space="preserve"> </w:t>
      </w:r>
      <w:r>
        <w:rPr>
          <w:w w:val="105"/>
        </w:rPr>
        <w:t>tests</w:t>
      </w:r>
      <w:r>
        <w:rPr>
          <w:spacing w:val="5"/>
          <w:w w:val="105"/>
        </w:rPr>
        <w:t xml:space="preserve"> </w:t>
      </w:r>
      <w:r>
        <w:rPr>
          <w:w w:val="105"/>
        </w:rPr>
        <w:t>(e.g.,</w:t>
      </w:r>
      <w:r>
        <w:rPr>
          <w:spacing w:val="5"/>
          <w:w w:val="105"/>
        </w:rPr>
        <w:t xml:space="preserve"> </w:t>
      </w:r>
      <w:r>
        <w:rPr>
          <w:w w:val="105"/>
        </w:rPr>
        <w:t>Chun</w:t>
      </w:r>
      <w:r>
        <w:rPr>
          <w:spacing w:val="5"/>
          <w:w w:val="105"/>
        </w:rPr>
        <w:t xml:space="preserve"> </w:t>
      </w:r>
      <w:r>
        <w:rPr>
          <w:w w:val="105"/>
        </w:rPr>
        <w:t>&amp;</w:t>
      </w:r>
      <w:r>
        <w:rPr>
          <w:spacing w:val="5"/>
          <w:w w:val="105"/>
        </w:rPr>
        <w:t xml:space="preserve"> </w:t>
      </w:r>
      <w:r>
        <w:rPr>
          <w:w w:val="105"/>
        </w:rPr>
        <w:t>Jiang,</w:t>
      </w:r>
      <w:r>
        <w:rPr>
          <w:spacing w:val="5"/>
          <w:w w:val="105"/>
        </w:rPr>
        <w:t xml:space="preserve"> </w:t>
      </w:r>
      <w:r>
        <w:rPr>
          <w:w w:val="105"/>
        </w:rPr>
        <w:t>1998;</w:t>
      </w:r>
      <w:r>
        <w:rPr>
          <w:spacing w:val="5"/>
          <w:w w:val="105"/>
        </w:rPr>
        <w:t xml:space="preserve"> </w:t>
      </w:r>
      <w:proofErr w:type="spellStart"/>
      <w:r>
        <w:rPr>
          <w:w w:val="105"/>
        </w:rPr>
        <w:t>Colagiuri</w:t>
      </w:r>
      <w:proofErr w:type="spellEnd"/>
      <w:r>
        <w:rPr>
          <w:spacing w:val="6"/>
          <w:w w:val="105"/>
        </w:rPr>
        <w:t xml:space="preserve"> </w:t>
      </w:r>
      <w:r>
        <w:rPr>
          <w:w w:val="105"/>
        </w:rPr>
        <w:t>&amp;</w:t>
      </w:r>
    </w:p>
    <w:p w14:paraId="5FDE13A4" w14:textId="77777777" w:rsidR="00735E2D" w:rsidRDefault="00000000">
      <w:pPr>
        <w:pStyle w:val="BodyText"/>
        <w:ind w:left="213"/>
      </w:pPr>
      <w:r>
        <w:rPr>
          <w:rFonts w:ascii="Trebuchet MS"/>
          <w:sz w:val="12"/>
        </w:rPr>
        <w:t xml:space="preserve">46    </w:t>
      </w:r>
      <w:r>
        <w:rPr>
          <w:rFonts w:ascii="Trebuchet MS"/>
          <w:spacing w:val="19"/>
          <w:sz w:val="12"/>
        </w:rPr>
        <w:t xml:space="preserve"> </w:t>
      </w:r>
      <w:r>
        <w:rPr>
          <w:w w:val="105"/>
        </w:rPr>
        <w:t>Livesey,</w:t>
      </w:r>
      <w:r>
        <w:rPr>
          <w:spacing w:val="4"/>
          <w:w w:val="105"/>
        </w:rPr>
        <w:t xml:space="preserve"> </w:t>
      </w:r>
      <w:r>
        <w:rPr>
          <w:w w:val="105"/>
        </w:rPr>
        <w:t>2016),</w:t>
      </w:r>
      <w:r>
        <w:rPr>
          <w:spacing w:val="4"/>
          <w:w w:val="105"/>
        </w:rPr>
        <w:t xml:space="preserve"> </w:t>
      </w:r>
      <w:r>
        <w:rPr>
          <w:w w:val="105"/>
        </w:rPr>
        <w:t>although</w:t>
      </w:r>
      <w:r>
        <w:rPr>
          <w:spacing w:val="4"/>
          <w:w w:val="105"/>
        </w:rPr>
        <w:t xml:space="preserve"> </w:t>
      </w:r>
      <w:r>
        <w:rPr>
          <w:w w:val="105"/>
        </w:rPr>
        <w:t>this</w:t>
      </w:r>
      <w:r>
        <w:rPr>
          <w:spacing w:val="3"/>
          <w:w w:val="105"/>
        </w:rPr>
        <w:t xml:space="preserve"> </w:t>
      </w:r>
      <w:r>
        <w:rPr>
          <w:w w:val="105"/>
        </w:rPr>
        <w:t>view</w:t>
      </w:r>
      <w:r>
        <w:rPr>
          <w:spacing w:val="5"/>
          <w:w w:val="105"/>
        </w:rPr>
        <w:t xml:space="preserve"> </w:t>
      </w:r>
      <w:r>
        <w:rPr>
          <w:w w:val="105"/>
        </w:rPr>
        <w:t>of</w:t>
      </w:r>
      <w:r>
        <w:rPr>
          <w:spacing w:val="3"/>
          <w:w w:val="105"/>
        </w:rPr>
        <w:t xml:space="preserve"> </w:t>
      </w:r>
      <w:r>
        <w:rPr>
          <w:w w:val="105"/>
        </w:rPr>
        <w:t>CC</w:t>
      </w:r>
      <w:r>
        <w:rPr>
          <w:spacing w:val="4"/>
          <w:w w:val="105"/>
        </w:rPr>
        <w:t xml:space="preserve"> </w:t>
      </w:r>
      <w:r>
        <w:rPr>
          <w:w w:val="105"/>
        </w:rPr>
        <w:t>has</w:t>
      </w:r>
      <w:r>
        <w:rPr>
          <w:spacing w:val="5"/>
          <w:w w:val="105"/>
        </w:rPr>
        <w:t xml:space="preserve"> </w:t>
      </w:r>
      <w:r>
        <w:rPr>
          <w:w w:val="105"/>
        </w:rPr>
        <w:t>been</w:t>
      </w:r>
      <w:r>
        <w:rPr>
          <w:spacing w:val="4"/>
          <w:w w:val="105"/>
        </w:rPr>
        <w:t xml:space="preserve"> </w:t>
      </w:r>
      <w:r>
        <w:rPr>
          <w:w w:val="105"/>
        </w:rPr>
        <w:t>strongly</w:t>
      </w:r>
      <w:r>
        <w:rPr>
          <w:spacing w:val="4"/>
          <w:w w:val="105"/>
        </w:rPr>
        <w:t xml:space="preserve"> </w:t>
      </w:r>
      <w:r>
        <w:rPr>
          <w:w w:val="105"/>
        </w:rPr>
        <w:t>contested</w:t>
      </w:r>
      <w:r>
        <w:rPr>
          <w:spacing w:val="5"/>
          <w:w w:val="105"/>
        </w:rPr>
        <w:t xml:space="preserve"> </w:t>
      </w:r>
      <w:r>
        <w:rPr>
          <w:w w:val="105"/>
        </w:rPr>
        <w:t>(e.g.,</w:t>
      </w:r>
      <w:r>
        <w:rPr>
          <w:spacing w:val="3"/>
          <w:w w:val="105"/>
        </w:rPr>
        <w:t xml:space="preserve"> </w:t>
      </w:r>
      <w:r>
        <w:rPr>
          <w:w w:val="105"/>
        </w:rPr>
        <w:t>Smyth</w:t>
      </w:r>
      <w:r>
        <w:rPr>
          <w:spacing w:val="4"/>
          <w:w w:val="105"/>
        </w:rPr>
        <w:t xml:space="preserve"> </w:t>
      </w:r>
      <w:r>
        <w:rPr>
          <w:w w:val="105"/>
        </w:rPr>
        <w:t>&amp;</w:t>
      </w:r>
    </w:p>
    <w:p w14:paraId="65A472E9" w14:textId="77777777" w:rsidR="00735E2D" w:rsidRDefault="00000000">
      <w:pPr>
        <w:pStyle w:val="BodyText"/>
        <w:ind w:left="213"/>
      </w:pPr>
      <w:r>
        <w:rPr>
          <w:rFonts w:ascii="Trebuchet MS"/>
          <w:sz w:val="12"/>
        </w:rPr>
        <w:t xml:space="preserve">47    </w:t>
      </w:r>
      <w:r>
        <w:rPr>
          <w:rFonts w:ascii="Trebuchet MS"/>
          <w:spacing w:val="19"/>
          <w:sz w:val="12"/>
        </w:rPr>
        <w:t xml:space="preserve"> </w:t>
      </w:r>
      <w:r>
        <w:rPr>
          <w:w w:val="105"/>
        </w:rPr>
        <w:t>Shanks,</w:t>
      </w:r>
      <w:r>
        <w:rPr>
          <w:spacing w:val="1"/>
          <w:w w:val="105"/>
        </w:rPr>
        <w:t xml:space="preserve"> </w:t>
      </w:r>
      <w:r>
        <w:rPr>
          <w:w w:val="105"/>
        </w:rPr>
        <w:t>2008;</w:t>
      </w:r>
      <w:r>
        <w:rPr>
          <w:spacing w:val="2"/>
          <w:w w:val="105"/>
        </w:rPr>
        <w:t xml:space="preserve"> </w:t>
      </w:r>
      <w:r>
        <w:rPr>
          <w:w w:val="105"/>
        </w:rPr>
        <w:t>Vadillo</w:t>
      </w:r>
      <w:r>
        <w:rPr>
          <w:spacing w:val="1"/>
          <w:w w:val="105"/>
        </w:rPr>
        <w:t xml:space="preserve"> </w:t>
      </w:r>
      <w:r>
        <w:rPr>
          <w:w w:val="105"/>
        </w:rPr>
        <w:t>et</w:t>
      </w:r>
      <w:r>
        <w:rPr>
          <w:spacing w:val="2"/>
          <w:w w:val="105"/>
        </w:rPr>
        <w:t xml:space="preserve"> </w:t>
      </w:r>
      <w:r>
        <w:rPr>
          <w:w w:val="105"/>
        </w:rPr>
        <w:t>al.,</w:t>
      </w:r>
      <w:r>
        <w:rPr>
          <w:spacing w:val="1"/>
          <w:w w:val="105"/>
        </w:rPr>
        <w:t xml:space="preserve"> </w:t>
      </w:r>
      <w:r>
        <w:rPr>
          <w:w w:val="105"/>
        </w:rPr>
        <w:t>2016).</w:t>
      </w:r>
      <w:r>
        <w:rPr>
          <w:spacing w:val="23"/>
          <w:w w:val="105"/>
        </w:rPr>
        <w:t xml:space="preserve"> </w:t>
      </w:r>
      <w:r>
        <w:rPr>
          <w:w w:val="105"/>
        </w:rPr>
        <w:t>There</w:t>
      </w:r>
      <w:r>
        <w:rPr>
          <w:spacing w:val="2"/>
          <w:w w:val="105"/>
        </w:rPr>
        <w:t xml:space="preserve"> </w:t>
      </w:r>
      <w:r>
        <w:rPr>
          <w:w w:val="105"/>
        </w:rPr>
        <w:t>are</w:t>
      </w:r>
      <w:r>
        <w:rPr>
          <w:spacing w:val="2"/>
          <w:w w:val="105"/>
        </w:rPr>
        <w:t xml:space="preserve"> </w:t>
      </w:r>
      <w:r>
        <w:rPr>
          <w:w w:val="105"/>
        </w:rPr>
        <w:t>also</w:t>
      </w:r>
      <w:r>
        <w:rPr>
          <w:spacing w:val="2"/>
          <w:w w:val="105"/>
        </w:rPr>
        <w:t xml:space="preserve"> </w:t>
      </w:r>
      <w:r>
        <w:rPr>
          <w:w w:val="105"/>
        </w:rPr>
        <w:t>a</w:t>
      </w:r>
      <w:r>
        <w:rPr>
          <w:spacing w:val="1"/>
          <w:w w:val="105"/>
        </w:rPr>
        <w:t xml:space="preserve"> </w:t>
      </w:r>
      <w:r>
        <w:rPr>
          <w:w w:val="105"/>
        </w:rPr>
        <w:t>number</w:t>
      </w:r>
      <w:r>
        <w:rPr>
          <w:spacing w:val="2"/>
          <w:w w:val="105"/>
        </w:rPr>
        <w:t xml:space="preserve"> </w:t>
      </w:r>
      <w:r>
        <w:rPr>
          <w:w w:val="105"/>
        </w:rPr>
        <w:t>of</w:t>
      </w:r>
      <w:r>
        <w:rPr>
          <w:spacing w:val="1"/>
          <w:w w:val="105"/>
        </w:rPr>
        <w:t xml:space="preserve"> </w:t>
      </w:r>
      <w:r>
        <w:rPr>
          <w:w w:val="105"/>
        </w:rPr>
        <w:t>plausible</w:t>
      </w:r>
      <w:r>
        <w:rPr>
          <w:spacing w:val="1"/>
          <w:w w:val="105"/>
        </w:rPr>
        <w:t xml:space="preserve"> </w:t>
      </w:r>
      <w:r>
        <w:rPr>
          <w:w w:val="105"/>
        </w:rPr>
        <w:t>models</w:t>
      </w:r>
      <w:r>
        <w:rPr>
          <w:spacing w:val="2"/>
          <w:w w:val="105"/>
        </w:rPr>
        <w:t xml:space="preserve"> </w:t>
      </w:r>
      <w:r>
        <w:rPr>
          <w:w w:val="105"/>
        </w:rPr>
        <w:t>of</w:t>
      </w:r>
      <w:r>
        <w:rPr>
          <w:spacing w:val="1"/>
          <w:w w:val="105"/>
        </w:rPr>
        <w:t xml:space="preserve"> </w:t>
      </w:r>
      <w:proofErr w:type="gramStart"/>
      <w:r>
        <w:rPr>
          <w:w w:val="105"/>
        </w:rPr>
        <w:t>how</w:t>
      </w:r>
      <w:proofErr w:type="gramEnd"/>
    </w:p>
    <w:p w14:paraId="70D949E8" w14:textId="77777777" w:rsidR="00735E2D" w:rsidRDefault="00000000">
      <w:pPr>
        <w:pStyle w:val="BodyText"/>
        <w:ind w:left="213"/>
      </w:pPr>
      <w:r>
        <w:rPr>
          <w:rFonts w:ascii="Trebuchet MS"/>
          <w:sz w:val="12"/>
        </w:rPr>
        <w:t xml:space="preserve">48    </w:t>
      </w:r>
      <w:r>
        <w:rPr>
          <w:rFonts w:ascii="Trebuchet MS"/>
          <w:spacing w:val="19"/>
          <w:sz w:val="12"/>
        </w:rPr>
        <w:t xml:space="preserve"> </w:t>
      </w:r>
      <w:r>
        <w:rPr>
          <w:w w:val="105"/>
        </w:rPr>
        <w:t>memory</w:t>
      </w:r>
      <w:r>
        <w:rPr>
          <w:spacing w:val="6"/>
          <w:w w:val="105"/>
        </w:rPr>
        <w:t xml:space="preserve"> </w:t>
      </w:r>
      <w:r>
        <w:rPr>
          <w:w w:val="105"/>
        </w:rPr>
        <w:t>representations</w:t>
      </w:r>
      <w:r>
        <w:rPr>
          <w:spacing w:val="6"/>
          <w:w w:val="105"/>
        </w:rPr>
        <w:t xml:space="preserve"> </w:t>
      </w:r>
      <w:r>
        <w:rPr>
          <w:w w:val="105"/>
        </w:rPr>
        <w:t>of</w:t>
      </w:r>
      <w:r>
        <w:rPr>
          <w:spacing w:val="7"/>
          <w:w w:val="105"/>
        </w:rPr>
        <w:t xml:space="preserve"> </w:t>
      </w:r>
      <w:r>
        <w:rPr>
          <w:w w:val="105"/>
        </w:rPr>
        <w:t>repeated</w:t>
      </w:r>
      <w:r>
        <w:rPr>
          <w:spacing w:val="7"/>
          <w:w w:val="105"/>
        </w:rPr>
        <w:t xml:space="preserve"> </w:t>
      </w:r>
      <w:r>
        <w:rPr>
          <w:w w:val="105"/>
        </w:rPr>
        <w:t>configurations</w:t>
      </w:r>
      <w:r>
        <w:rPr>
          <w:spacing w:val="7"/>
          <w:w w:val="105"/>
        </w:rPr>
        <w:t xml:space="preserve"> </w:t>
      </w:r>
      <w:r>
        <w:rPr>
          <w:w w:val="105"/>
        </w:rPr>
        <w:t>might</w:t>
      </w:r>
      <w:r>
        <w:rPr>
          <w:spacing w:val="6"/>
          <w:w w:val="105"/>
        </w:rPr>
        <w:t xml:space="preserve"> </w:t>
      </w:r>
      <w:r>
        <w:rPr>
          <w:w w:val="105"/>
        </w:rPr>
        <w:t>guide</w:t>
      </w:r>
      <w:r>
        <w:rPr>
          <w:spacing w:val="7"/>
          <w:w w:val="105"/>
        </w:rPr>
        <w:t xml:space="preserve"> </w:t>
      </w:r>
      <w:r>
        <w:rPr>
          <w:w w:val="105"/>
        </w:rPr>
        <w:t>search</w:t>
      </w:r>
      <w:r>
        <w:rPr>
          <w:spacing w:val="7"/>
          <w:w w:val="105"/>
        </w:rPr>
        <w:t xml:space="preserve"> </w:t>
      </w:r>
      <w:r>
        <w:rPr>
          <w:w w:val="105"/>
        </w:rPr>
        <w:t>(e.g.,</w:t>
      </w:r>
      <w:r>
        <w:rPr>
          <w:spacing w:val="6"/>
          <w:w w:val="105"/>
        </w:rPr>
        <w:t xml:space="preserve"> </w:t>
      </w:r>
      <w:r>
        <w:rPr>
          <w:w w:val="105"/>
        </w:rPr>
        <w:t>Beesley</w:t>
      </w:r>
      <w:r>
        <w:rPr>
          <w:spacing w:val="7"/>
          <w:w w:val="105"/>
        </w:rPr>
        <w:t xml:space="preserve"> </w:t>
      </w:r>
      <w:r>
        <w:rPr>
          <w:w w:val="105"/>
        </w:rPr>
        <w:t>et</w:t>
      </w:r>
      <w:r>
        <w:rPr>
          <w:spacing w:val="7"/>
          <w:w w:val="105"/>
        </w:rPr>
        <w:t xml:space="preserve"> </w:t>
      </w:r>
      <w:r>
        <w:rPr>
          <w:w w:val="105"/>
        </w:rPr>
        <w:t>al.,</w:t>
      </w:r>
    </w:p>
    <w:p w14:paraId="5AF52D62" w14:textId="77777777" w:rsidR="00735E2D" w:rsidRDefault="00000000">
      <w:pPr>
        <w:pStyle w:val="BodyText"/>
        <w:ind w:left="213"/>
      </w:pPr>
      <w:r>
        <w:rPr>
          <w:rFonts w:ascii="Trebuchet MS"/>
          <w:sz w:val="12"/>
        </w:rPr>
        <w:t xml:space="preserve">49    </w:t>
      </w:r>
      <w:r>
        <w:rPr>
          <w:rFonts w:ascii="Trebuchet MS"/>
          <w:spacing w:val="19"/>
          <w:sz w:val="12"/>
        </w:rPr>
        <w:t xml:space="preserve"> </w:t>
      </w:r>
      <w:r>
        <w:rPr>
          <w:spacing w:val="-1"/>
          <w:w w:val="110"/>
        </w:rPr>
        <w:t>2015;</w:t>
      </w:r>
      <w:r>
        <w:rPr>
          <w:spacing w:val="-16"/>
          <w:w w:val="110"/>
        </w:rPr>
        <w:t xml:space="preserve"> </w:t>
      </w:r>
      <w:r>
        <w:rPr>
          <w:spacing w:val="-1"/>
          <w:w w:val="110"/>
        </w:rPr>
        <w:t>Brady</w:t>
      </w:r>
      <w:r>
        <w:rPr>
          <w:spacing w:val="-14"/>
          <w:w w:val="110"/>
        </w:rPr>
        <w:t xml:space="preserve"> </w:t>
      </w:r>
      <w:r>
        <w:rPr>
          <w:spacing w:val="-1"/>
          <w:w w:val="110"/>
        </w:rPr>
        <w:t>&amp;</w:t>
      </w:r>
      <w:r>
        <w:rPr>
          <w:spacing w:val="-16"/>
          <w:w w:val="110"/>
        </w:rPr>
        <w:t xml:space="preserve"> </w:t>
      </w:r>
      <w:r>
        <w:rPr>
          <w:spacing w:val="-1"/>
          <w:w w:val="110"/>
        </w:rPr>
        <w:t>Chun,</w:t>
      </w:r>
      <w:r>
        <w:rPr>
          <w:spacing w:val="-15"/>
          <w:w w:val="110"/>
        </w:rPr>
        <w:t xml:space="preserve"> </w:t>
      </w:r>
      <w:r>
        <w:rPr>
          <w:spacing w:val="-1"/>
          <w:w w:val="110"/>
        </w:rPr>
        <w:t>2007),</w:t>
      </w:r>
      <w:r>
        <w:rPr>
          <w:spacing w:val="-15"/>
          <w:w w:val="110"/>
        </w:rPr>
        <w:t xml:space="preserve"> </w:t>
      </w:r>
      <w:r>
        <w:rPr>
          <w:spacing w:val="-1"/>
          <w:w w:val="110"/>
        </w:rPr>
        <w:t>with</w:t>
      </w:r>
      <w:r>
        <w:rPr>
          <w:spacing w:val="-15"/>
          <w:w w:val="110"/>
        </w:rPr>
        <w:t xml:space="preserve"> </w:t>
      </w:r>
      <w:r>
        <w:rPr>
          <w:spacing w:val="-1"/>
          <w:w w:val="110"/>
        </w:rPr>
        <w:t>the</w:t>
      </w:r>
      <w:r>
        <w:rPr>
          <w:spacing w:val="-15"/>
          <w:w w:val="110"/>
        </w:rPr>
        <w:t xml:space="preserve"> </w:t>
      </w:r>
      <w:r>
        <w:rPr>
          <w:w w:val="110"/>
        </w:rPr>
        <w:t>predominant</w:t>
      </w:r>
      <w:r>
        <w:rPr>
          <w:spacing w:val="-16"/>
          <w:w w:val="110"/>
        </w:rPr>
        <w:t xml:space="preserve"> </w:t>
      </w:r>
      <w:r>
        <w:rPr>
          <w:w w:val="110"/>
        </w:rPr>
        <w:t>view</w:t>
      </w:r>
      <w:r>
        <w:rPr>
          <w:spacing w:val="-15"/>
          <w:w w:val="110"/>
        </w:rPr>
        <w:t xml:space="preserve"> </w:t>
      </w:r>
      <w:r>
        <w:rPr>
          <w:w w:val="110"/>
        </w:rPr>
        <w:t>being</w:t>
      </w:r>
      <w:r>
        <w:rPr>
          <w:spacing w:val="-15"/>
          <w:w w:val="110"/>
        </w:rPr>
        <w:t xml:space="preserve"> </w:t>
      </w:r>
      <w:r>
        <w:rPr>
          <w:w w:val="110"/>
        </w:rPr>
        <w:t>that</w:t>
      </w:r>
      <w:r>
        <w:rPr>
          <w:spacing w:val="-15"/>
          <w:w w:val="110"/>
        </w:rPr>
        <w:t xml:space="preserve"> </w:t>
      </w:r>
      <w:r>
        <w:rPr>
          <w:w w:val="110"/>
        </w:rPr>
        <w:t>the</w:t>
      </w:r>
      <w:r>
        <w:rPr>
          <w:spacing w:val="-15"/>
          <w:w w:val="110"/>
        </w:rPr>
        <w:t xml:space="preserve"> </w:t>
      </w:r>
      <w:proofErr w:type="gramStart"/>
      <w:r>
        <w:rPr>
          <w:w w:val="110"/>
        </w:rPr>
        <w:t>memory</w:t>
      </w:r>
      <w:proofErr w:type="gramEnd"/>
    </w:p>
    <w:p w14:paraId="0ADAFC38" w14:textId="77777777" w:rsidR="00735E2D" w:rsidRDefault="00000000">
      <w:pPr>
        <w:pStyle w:val="BodyText"/>
        <w:spacing w:before="203"/>
        <w:ind w:left="213"/>
      </w:pPr>
      <w:r>
        <w:rPr>
          <w:rFonts w:ascii="Trebuchet MS"/>
          <w:sz w:val="12"/>
        </w:rPr>
        <w:t xml:space="preserve">50    </w:t>
      </w:r>
      <w:r>
        <w:rPr>
          <w:rFonts w:ascii="Trebuchet MS"/>
          <w:spacing w:val="19"/>
          <w:sz w:val="12"/>
        </w:rPr>
        <w:t xml:space="preserve"> </w:t>
      </w:r>
      <w:r>
        <w:rPr>
          <w:w w:val="105"/>
        </w:rPr>
        <w:t>representations</w:t>
      </w:r>
      <w:r>
        <w:rPr>
          <w:spacing w:val="18"/>
          <w:w w:val="105"/>
        </w:rPr>
        <w:t xml:space="preserve"> </w:t>
      </w:r>
      <w:r>
        <w:rPr>
          <w:w w:val="105"/>
        </w:rPr>
        <w:t>are</w:t>
      </w:r>
      <w:r>
        <w:rPr>
          <w:spacing w:val="19"/>
          <w:w w:val="105"/>
        </w:rPr>
        <w:t xml:space="preserve"> </w:t>
      </w:r>
      <w:r>
        <w:rPr>
          <w:w w:val="105"/>
        </w:rPr>
        <w:t>best</w:t>
      </w:r>
      <w:r>
        <w:rPr>
          <w:spacing w:val="20"/>
          <w:w w:val="105"/>
        </w:rPr>
        <w:t xml:space="preserve"> </w:t>
      </w:r>
      <w:proofErr w:type="spellStart"/>
      <w:r>
        <w:rPr>
          <w:w w:val="105"/>
        </w:rPr>
        <w:t>characterised</w:t>
      </w:r>
      <w:proofErr w:type="spellEnd"/>
      <w:r>
        <w:rPr>
          <w:spacing w:val="19"/>
          <w:w w:val="105"/>
        </w:rPr>
        <w:t xml:space="preserve"> </w:t>
      </w:r>
      <w:r>
        <w:rPr>
          <w:w w:val="105"/>
        </w:rPr>
        <w:t>as</w:t>
      </w:r>
      <w:r>
        <w:rPr>
          <w:spacing w:val="19"/>
          <w:w w:val="105"/>
        </w:rPr>
        <w:t xml:space="preserve"> </w:t>
      </w:r>
      <w:r>
        <w:rPr>
          <w:w w:val="105"/>
        </w:rPr>
        <w:t>associative</w:t>
      </w:r>
      <w:r>
        <w:rPr>
          <w:spacing w:val="20"/>
          <w:w w:val="105"/>
        </w:rPr>
        <w:t xml:space="preserve"> </w:t>
      </w:r>
      <w:r>
        <w:rPr>
          <w:w w:val="105"/>
        </w:rPr>
        <w:t>in</w:t>
      </w:r>
      <w:r>
        <w:rPr>
          <w:spacing w:val="19"/>
          <w:w w:val="105"/>
        </w:rPr>
        <w:t xml:space="preserve"> </w:t>
      </w:r>
      <w:r>
        <w:rPr>
          <w:w w:val="105"/>
        </w:rPr>
        <w:t>nature,</w:t>
      </w:r>
      <w:r>
        <w:rPr>
          <w:spacing w:val="19"/>
          <w:w w:val="105"/>
        </w:rPr>
        <w:t xml:space="preserve"> </w:t>
      </w:r>
      <w:r>
        <w:rPr>
          <w:w w:val="105"/>
        </w:rPr>
        <w:t>whereby</w:t>
      </w:r>
      <w:r>
        <w:rPr>
          <w:spacing w:val="19"/>
          <w:w w:val="105"/>
        </w:rPr>
        <w:t xml:space="preserve"> </w:t>
      </w:r>
      <w:r>
        <w:rPr>
          <w:w w:val="105"/>
        </w:rPr>
        <w:t>distractors</w:t>
      </w:r>
      <w:r>
        <w:rPr>
          <w:spacing w:val="18"/>
          <w:w w:val="105"/>
        </w:rPr>
        <w:t xml:space="preserve"> </w:t>
      </w:r>
      <w:r>
        <w:rPr>
          <w:w w:val="105"/>
        </w:rPr>
        <w:t>(or</w:t>
      </w:r>
    </w:p>
    <w:p w14:paraId="0E0AAE3D" w14:textId="77777777" w:rsidR="00735E2D" w:rsidRDefault="00000000">
      <w:pPr>
        <w:pStyle w:val="BodyText"/>
        <w:ind w:left="213"/>
      </w:pPr>
      <w:r>
        <w:rPr>
          <w:rFonts w:ascii="Trebuchet MS"/>
          <w:sz w:val="12"/>
        </w:rPr>
        <w:t xml:space="preserve">51    </w:t>
      </w:r>
      <w:r>
        <w:rPr>
          <w:rFonts w:ascii="Trebuchet MS"/>
          <w:spacing w:val="19"/>
          <w:sz w:val="12"/>
        </w:rPr>
        <w:t xml:space="preserve"> </w:t>
      </w:r>
      <w:r>
        <w:rPr>
          <w:w w:val="105"/>
        </w:rPr>
        <w:t>groups</w:t>
      </w:r>
      <w:r>
        <w:rPr>
          <w:spacing w:val="7"/>
          <w:w w:val="105"/>
        </w:rPr>
        <w:t xml:space="preserve"> </w:t>
      </w:r>
      <w:r>
        <w:rPr>
          <w:w w:val="105"/>
        </w:rPr>
        <w:t>of</w:t>
      </w:r>
      <w:r>
        <w:rPr>
          <w:spacing w:val="8"/>
          <w:w w:val="105"/>
        </w:rPr>
        <w:t xml:space="preserve"> </w:t>
      </w:r>
      <w:r>
        <w:rPr>
          <w:w w:val="105"/>
        </w:rPr>
        <w:t>distractors,</w:t>
      </w:r>
      <w:r>
        <w:rPr>
          <w:spacing w:val="7"/>
          <w:w w:val="105"/>
        </w:rPr>
        <w:t xml:space="preserve"> </w:t>
      </w:r>
      <w:r>
        <w:rPr>
          <w:w w:val="105"/>
        </w:rPr>
        <w:t>see</w:t>
      </w:r>
      <w:r>
        <w:rPr>
          <w:spacing w:val="7"/>
          <w:w w:val="105"/>
        </w:rPr>
        <w:t xml:space="preserve"> </w:t>
      </w:r>
      <w:r>
        <w:rPr>
          <w:w w:val="105"/>
        </w:rPr>
        <w:t>Beesley</w:t>
      </w:r>
      <w:r>
        <w:rPr>
          <w:spacing w:val="8"/>
          <w:w w:val="105"/>
        </w:rPr>
        <w:t xml:space="preserve"> </w:t>
      </w:r>
      <w:r>
        <w:rPr>
          <w:w w:val="105"/>
        </w:rPr>
        <w:t>et</w:t>
      </w:r>
      <w:r>
        <w:rPr>
          <w:spacing w:val="8"/>
          <w:w w:val="105"/>
        </w:rPr>
        <w:t xml:space="preserve"> </w:t>
      </w:r>
      <w:r>
        <w:rPr>
          <w:w w:val="105"/>
        </w:rPr>
        <w:t>al.,</w:t>
      </w:r>
      <w:r>
        <w:rPr>
          <w:spacing w:val="7"/>
          <w:w w:val="105"/>
        </w:rPr>
        <w:t xml:space="preserve"> </w:t>
      </w:r>
      <w:r>
        <w:rPr>
          <w:w w:val="105"/>
        </w:rPr>
        <w:t>2016)</w:t>
      </w:r>
      <w:r>
        <w:rPr>
          <w:spacing w:val="8"/>
          <w:w w:val="105"/>
        </w:rPr>
        <w:t xml:space="preserve"> </w:t>
      </w:r>
      <w:r>
        <w:rPr>
          <w:w w:val="105"/>
        </w:rPr>
        <w:t>form</w:t>
      </w:r>
      <w:r>
        <w:rPr>
          <w:spacing w:val="8"/>
          <w:w w:val="105"/>
        </w:rPr>
        <w:t xml:space="preserve"> </w:t>
      </w:r>
      <w:r>
        <w:rPr>
          <w:w w:val="105"/>
        </w:rPr>
        <w:t>associations</w:t>
      </w:r>
      <w:r>
        <w:rPr>
          <w:spacing w:val="8"/>
          <w:w w:val="105"/>
        </w:rPr>
        <w:t xml:space="preserve"> </w:t>
      </w:r>
      <w:r>
        <w:rPr>
          <w:w w:val="105"/>
        </w:rPr>
        <w:t>that</w:t>
      </w:r>
      <w:r>
        <w:rPr>
          <w:spacing w:val="7"/>
          <w:w w:val="105"/>
        </w:rPr>
        <w:t xml:space="preserve"> </w:t>
      </w:r>
      <w:r>
        <w:rPr>
          <w:w w:val="105"/>
        </w:rPr>
        <w:t>activate</w:t>
      </w:r>
      <w:r>
        <w:rPr>
          <w:spacing w:val="8"/>
          <w:w w:val="105"/>
        </w:rPr>
        <w:t xml:space="preserve"> </w:t>
      </w:r>
      <w:r>
        <w:rPr>
          <w:w w:val="105"/>
        </w:rPr>
        <w:t>more</w:t>
      </w:r>
      <w:r>
        <w:rPr>
          <w:spacing w:val="8"/>
          <w:w w:val="105"/>
        </w:rPr>
        <w:t xml:space="preserve"> </w:t>
      </w:r>
      <w:proofErr w:type="gramStart"/>
      <w:r>
        <w:rPr>
          <w:w w:val="105"/>
        </w:rPr>
        <w:t>likely</w:t>
      </w:r>
      <w:proofErr w:type="gramEnd"/>
    </w:p>
    <w:p w14:paraId="4ACB0EFC" w14:textId="77777777" w:rsidR="00735E2D" w:rsidRDefault="00000000">
      <w:pPr>
        <w:spacing w:before="202"/>
        <w:ind w:left="213"/>
        <w:rPr>
          <w:sz w:val="24"/>
        </w:rPr>
      </w:pPr>
      <w:r>
        <w:rPr>
          <w:rFonts w:ascii="Trebuchet MS"/>
          <w:sz w:val="12"/>
        </w:rPr>
        <w:t xml:space="preserve">52    </w:t>
      </w:r>
      <w:r>
        <w:rPr>
          <w:rFonts w:ascii="Trebuchet MS"/>
          <w:spacing w:val="19"/>
          <w:sz w:val="12"/>
        </w:rPr>
        <w:t xml:space="preserve"> </w:t>
      </w:r>
      <w:r>
        <w:rPr>
          <w:w w:val="105"/>
          <w:sz w:val="24"/>
        </w:rPr>
        <w:t>target</w:t>
      </w:r>
      <w:r>
        <w:rPr>
          <w:spacing w:val="28"/>
          <w:w w:val="105"/>
          <w:sz w:val="24"/>
        </w:rPr>
        <w:t xml:space="preserve"> </w:t>
      </w:r>
      <w:r>
        <w:rPr>
          <w:w w:val="105"/>
          <w:sz w:val="24"/>
        </w:rPr>
        <w:t>positions.</w:t>
      </w:r>
    </w:p>
    <w:p w14:paraId="6B0AB58E" w14:textId="77777777" w:rsidR="00735E2D" w:rsidRDefault="00735E2D">
      <w:pPr>
        <w:pStyle w:val="BodyText"/>
        <w:spacing w:before="11"/>
        <w:ind w:left="0"/>
        <w:rPr>
          <w:sz w:val="27"/>
        </w:rPr>
      </w:pPr>
    </w:p>
    <w:p w14:paraId="14E40AE4" w14:textId="77777777" w:rsidR="00735E2D" w:rsidRDefault="00000000">
      <w:pPr>
        <w:pStyle w:val="BodyText"/>
        <w:tabs>
          <w:tab w:val="left" w:pos="1259"/>
        </w:tabs>
        <w:spacing w:before="0"/>
        <w:ind w:left="213"/>
      </w:pPr>
      <w:r>
        <w:rPr>
          <w:rFonts w:ascii="Trebuchet MS"/>
          <w:w w:val="105"/>
          <w:sz w:val="12"/>
        </w:rPr>
        <w:t>53</w:t>
      </w:r>
      <w:r>
        <w:rPr>
          <w:rFonts w:ascii="Trebuchet MS"/>
          <w:w w:val="105"/>
          <w:sz w:val="12"/>
        </w:rPr>
        <w:tab/>
      </w:r>
      <w:r>
        <w:rPr>
          <w:w w:val="105"/>
        </w:rPr>
        <w:t>The</w:t>
      </w:r>
      <w:r>
        <w:rPr>
          <w:spacing w:val="12"/>
          <w:w w:val="105"/>
        </w:rPr>
        <w:t xml:space="preserve"> </w:t>
      </w:r>
      <w:r>
        <w:rPr>
          <w:w w:val="105"/>
        </w:rPr>
        <w:t>exact</w:t>
      </w:r>
      <w:r>
        <w:rPr>
          <w:spacing w:val="13"/>
          <w:w w:val="105"/>
        </w:rPr>
        <w:t xml:space="preserve"> </w:t>
      </w:r>
      <w:r>
        <w:rPr>
          <w:w w:val="105"/>
        </w:rPr>
        <w:t>nature</w:t>
      </w:r>
      <w:r>
        <w:rPr>
          <w:spacing w:val="12"/>
          <w:w w:val="105"/>
        </w:rPr>
        <w:t xml:space="preserve"> </w:t>
      </w:r>
      <w:r>
        <w:rPr>
          <w:w w:val="105"/>
        </w:rPr>
        <w:t>of</w:t>
      </w:r>
      <w:r>
        <w:rPr>
          <w:spacing w:val="12"/>
          <w:w w:val="105"/>
        </w:rPr>
        <w:t xml:space="preserve"> </w:t>
      </w:r>
      <w:r>
        <w:rPr>
          <w:w w:val="105"/>
        </w:rPr>
        <w:t>how</w:t>
      </w:r>
      <w:r>
        <w:rPr>
          <w:spacing w:val="13"/>
          <w:w w:val="105"/>
        </w:rPr>
        <w:t xml:space="preserve"> </w:t>
      </w:r>
      <w:r>
        <w:rPr>
          <w:w w:val="105"/>
        </w:rPr>
        <w:t>repeated</w:t>
      </w:r>
      <w:r>
        <w:rPr>
          <w:spacing w:val="13"/>
          <w:w w:val="105"/>
        </w:rPr>
        <w:t xml:space="preserve"> </w:t>
      </w:r>
      <w:r>
        <w:rPr>
          <w:w w:val="105"/>
        </w:rPr>
        <w:t>configurations</w:t>
      </w:r>
      <w:r>
        <w:rPr>
          <w:spacing w:val="13"/>
          <w:w w:val="105"/>
        </w:rPr>
        <w:t xml:space="preserve"> </w:t>
      </w:r>
      <w:r>
        <w:rPr>
          <w:w w:val="105"/>
        </w:rPr>
        <w:t>facilitate</w:t>
      </w:r>
      <w:r>
        <w:rPr>
          <w:spacing w:val="13"/>
          <w:w w:val="105"/>
        </w:rPr>
        <w:t xml:space="preserve"> </w:t>
      </w:r>
      <w:r>
        <w:rPr>
          <w:w w:val="105"/>
        </w:rPr>
        <w:t>visual</w:t>
      </w:r>
      <w:r>
        <w:rPr>
          <w:spacing w:val="13"/>
          <w:w w:val="105"/>
        </w:rPr>
        <w:t xml:space="preserve"> </w:t>
      </w:r>
      <w:r>
        <w:rPr>
          <w:w w:val="105"/>
        </w:rPr>
        <w:t>search</w:t>
      </w:r>
      <w:r>
        <w:rPr>
          <w:spacing w:val="13"/>
          <w:w w:val="105"/>
        </w:rPr>
        <w:t xml:space="preserve"> </w:t>
      </w:r>
      <w:r>
        <w:rPr>
          <w:w w:val="105"/>
        </w:rPr>
        <w:t>is</w:t>
      </w:r>
      <w:r>
        <w:rPr>
          <w:spacing w:val="12"/>
          <w:w w:val="105"/>
        </w:rPr>
        <w:t xml:space="preserve"> </w:t>
      </w:r>
      <w:r>
        <w:rPr>
          <w:w w:val="105"/>
        </w:rPr>
        <w:t>also</w:t>
      </w:r>
      <w:r>
        <w:rPr>
          <w:spacing w:val="12"/>
          <w:w w:val="105"/>
        </w:rPr>
        <w:t xml:space="preserve"> </w:t>
      </w:r>
      <w:r>
        <w:rPr>
          <w:w w:val="105"/>
        </w:rPr>
        <w:t>the</w:t>
      </w:r>
    </w:p>
    <w:p w14:paraId="0B827B83" w14:textId="77777777" w:rsidR="00735E2D" w:rsidRDefault="00000000">
      <w:pPr>
        <w:pStyle w:val="BodyText"/>
        <w:ind w:left="213"/>
      </w:pPr>
      <w:r>
        <w:rPr>
          <w:rFonts w:ascii="Trebuchet MS"/>
          <w:sz w:val="12"/>
        </w:rPr>
        <w:t xml:space="preserve">54    </w:t>
      </w:r>
      <w:r>
        <w:rPr>
          <w:rFonts w:ascii="Trebuchet MS"/>
          <w:spacing w:val="19"/>
          <w:sz w:val="12"/>
        </w:rPr>
        <w:t xml:space="preserve"> </w:t>
      </w:r>
      <w:proofErr w:type="gramStart"/>
      <w:r>
        <w:rPr>
          <w:w w:val="105"/>
        </w:rPr>
        <w:t>focus</w:t>
      </w:r>
      <w:proofErr w:type="gramEnd"/>
      <w:r>
        <w:rPr>
          <w:spacing w:val="15"/>
          <w:w w:val="105"/>
        </w:rPr>
        <w:t xml:space="preserve"> </w:t>
      </w:r>
      <w:r>
        <w:rPr>
          <w:w w:val="105"/>
        </w:rPr>
        <w:t>of</w:t>
      </w:r>
      <w:r>
        <w:rPr>
          <w:spacing w:val="14"/>
          <w:w w:val="105"/>
        </w:rPr>
        <w:t xml:space="preserve"> </w:t>
      </w:r>
      <w:r>
        <w:rPr>
          <w:w w:val="105"/>
        </w:rPr>
        <w:t>much</w:t>
      </w:r>
      <w:r>
        <w:rPr>
          <w:spacing w:val="16"/>
          <w:w w:val="105"/>
        </w:rPr>
        <w:t xml:space="preserve"> </w:t>
      </w:r>
      <w:r>
        <w:rPr>
          <w:w w:val="105"/>
        </w:rPr>
        <w:t>debate</w:t>
      </w:r>
      <w:r>
        <w:rPr>
          <w:spacing w:val="14"/>
          <w:w w:val="105"/>
        </w:rPr>
        <w:t xml:space="preserve"> </w:t>
      </w:r>
      <w:r>
        <w:rPr>
          <w:w w:val="105"/>
        </w:rPr>
        <w:t>within</w:t>
      </w:r>
      <w:r>
        <w:rPr>
          <w:spacing w:val="16"/>
          <w:w w:val="105"/>
        </w:rPr>
        <w:t xml:space="preserve"> </w:t>
      </w:r>
      <w:r>
        <w:rPr>
          <w:w w:val="105"/>
        </w:rPr>
        <w:t>the</w:t>
      </w:r>
      <w:r>
        <w:rPr>
          <w:spacing w:val="15"/>
          <w:w w:val="105"/>
        </w:rPr>
        <w:t xml:space="preserve"> </w:t>
      </w:r>
      <w:r>
        <w:rPr>
          <w:w w:val="105"/>
        </w:rPr>
        <w:t>literature.</w:t>
      </w:r>
      <w:r>
        <w:rPr>
          <w:spacing w:val="41"/>
          <w:w w:val="105"/>
        </w:rPr>
        <w:t xml:space="preserve"> </w:t>
      </w:r>
      <w:r>
        <w:rPr>
          <w:w w:val="105"/>
        </w:rPr>
        <w:t>There</w:t>
      </w:r>
      <w:r>
        <w:rPr>
          <w:spacing w:val="16"/>
          <w:w w:val="105"/>
        </w:rPr>
        <w:t xml:space="preserve"> </w:t>
      </w:r>
      <w:r>
        <w:rPr>
          <w:w w:val="105"/>
        </w:rPr>
        <w:t>is</w:t>
      </w:r>
      <w:r>
        <w:rPr>
          <w:spacing w:val="14"/>
          <w:w w:val="105"/>
        </w:rPr>
        <w:t xml:space="preserve"> </w:t>
      </w:r>
      <w:r>
        <w:rPr>
          <w:w w:val="105"/>
        </w:rPr>
        <w:t>a</w:t>
      </w:r>
      <w:r>
        <w:rPr>
          <w:spacing w:val="15"/>
          <w:w w:val="105"/>
        </w:rPr>
        <w:t xml:space="preserve"> </w:t>
      </w:r>
      <w:r>
        <w:rPr>
          <w:w w:val="105"/>
        </w:rPr>
        <w:t>question</w:t>
      </w:r>
      <w:r>
        <w:rPr>
          <w:spacing w:val="15"/>
          <w:w w:val="105"/>
        </w:rPr>
        <w:t xml:space="preserve"> </w:t>
      </w:r>
      <w:r>
        <w:rPr>
          <w:w w:val="105"/>
        </w:rPr>
        <w:t>as</w:t>
      </w:r>
      <w:r>
        <w:rPr>
          <w:spacing w:val="14"/>
          <w:w w:val="105"/>
        </w:rPr>
        <w:t xml:space="preserve"> </w:t>
      </w:r>
      <w:r>
        <w:rPr>
          <w:w w:val="105"/>
        </w:rPr>
        <w:t>to</w:t>
      </w:r>
      <w:r>
        <w:rPr>
          <w:spacing w:val="15"/>
          <w:w w:val="105"/>
        </w:rPr>
        <w:t xml:space="preserve"> </w:t>
      </w:r>
      <w:r>
        <w:rPr>
          <w:w w:val="105"/>
        </w:rPr>
        <w:t>whether</w:t>
      </w:r>
      <w:r>
        <w:rPr>
          <w:spacing w:val="16"/>
          <w:w w:val="105"/>
        </w:rPr>
        <w:t xml:space="preserve"> </w:t>
      </w:r>
      <w:r>
        <w:rPr>
          <w:w w:val="105"/>
        </w:rPr>
        <w:t>CC</w:t>
      </w:r>
      <w:r>
        <w:rPr>
          <w:spacing w:val="15"/>
          <w:w w:val="105"/>
        </w:rPr>
        <w:t xml:space="preserve"> </w:t>
      </w:r>
      <w:proofErr w:type="gramStart"/>
      <w:r>
        <w:rPr>
          <w:w w:val="105"/>
        </w:rPr>
        <w:t>reflects</w:t>
      </w:r>
      <w:proofErr w:type="gramEnd"/>
    </w:p>
    <w:p w14:paraId="27C90A49" w14:textId="77777777" w:rsidR="00735E2D" w:rsidRDefault="00735E2D">
      <w:pPr>
        <w:sectPr w:rsidR="00735E2D">
          <w:pgSz w:w="12240" w:h="15840"/>
          <w:pgMar w:top="1360" w:right="1280" w:bottom="280" w:left="900" w:header="649" w:footer="0" w:gutter="0"/>
          <w:cols w:space="720"/>
        </w:sectPr>
      </w:pPr>
    </w:p>
    <w:p w14:paraId="669C671D" w14:textId="77777777" w:rsidR="00735E2D" w:rsidRDefault="00000000">
      <w:pPr>
        <w:pStyle w:val="BodyText"/>
        <w:spacing w:before="140"/>
        <w:ind w:left="213"/>
      </w:pPr>
      <w:r>
        <w:rPr>
          <w:rFonts w:ascii="Trebuchet MS"/>
          <w:sz w:val="12"/>
        </w:rPr>
        <w:lastRenderedPageBreak/>
        <w:t xml:space="preserve">55    </w:t>
      </w:r>
      <w:r>
        <w:rPr>
          <w:rFonts w:ascii="Trebuchet MS"/>
          <w:spacing w:val="19"/>
          <w:sz w:val="12"/>
        </w:rPr>
        <w:t xml:space="preserve"> </w:t>
      </w:r>
      <w:r>
        <w:rPr>
          <w:w w:val="105"/>
        </w:rPr>
        <w:t>enhanced</w:t>
      </w:r>
      <w:r>
        <w:rPr>
          <w:spacing w:val="9"/>
          <w:w w:val="105"/>
        </w:rPr>
        <w:t xml:space="preserve"> </w:t>
      </w:r>
      <w:r>
        <w:rPr>
          <w:w w:val="105"/>
        </w:rPr>
        <w:t>attentional</w:t>
      </w:r>
      <w:r>
        <w:rPr>
          <w:spacing w:val="9"/>
          <w:w w:val="105"/>
        </w:rPr>
        <w:t xml:space="preserve"> </w:t>
      </w:r>
      <w:r>
        <w:rPr>
          <w:w w:val="105"/>
        </w:rPr>
        <w:t>processing</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display,</w:t>
      </w:r>
      <w:r>
        <w:rPr>
          <w:spacing w:val="9"/>
          <w:w w:val="105"/>
        </w:rPr>
        <w:t xml:space="preserve"> </w:t>
      </w:r>
      <w:r>
        <w:rPr>
          <w:w w:val="105"/>
        </w:rPr>
        <w:t>such</w:t>
      </w:r>
      <w:r>
        <w:rPr>
          <w:spacing w:val="8"/>
          <w:w w:val="105"/>
        </w:rPr>
        <w:t xml:space="preserve"> </w:t>
      </w:r>
      <w:r>
        <w:rPr>
          <w:w w:val="105"/>
        </w:rPr>
        <w:t>as</w:t>
      </w:r>
      <w:r>
        <w:rPr>
          <w:spacing w:val="10"/>
          <w:w w:val="105"/>
        </w:rPr>
        <w:t xml:space="preserve"> </w:t>
      </w:r>
      <w:r>
        <w:rPr>
          <w:w w:val="105"/>
        </w:rPr>
        <w:t>by</w:t>
      </w:r>
      <w:r>
        <w:rPr>
          <w:spacing w:val="9"/>
          <w:w w:val="105"/>
        </w:rPr>
        <w:t xml:space="preserve"> </w:t>
      </w:r>
      <w:r>
        <w:rPr>
          <w:w w:val="105"/>
        </w:rPr>
        <w:t>reducing</w:t>
      </w:r>
      <w:r>
        <w:rPr>
          <w:spacing w:val="8"/>
          <w:w w:val="105"/>
        </w:rPr>
        <w:t xml:space="preserve"> </w:t>
      </w:r>
      <w:r>
        <w:rPr>
          <w:w w:val="105"/>
        </w:rPr>
        <w:t>the</w:t>
      </w:r>
      <w:r>
        <w:rPr>
          <w:spacing w:val="9"/>
          <w:w w:val="105"/>
        </w:rPr>
        <w:t xml:space="preserve"> </w:t>
      </w:r>
      <w:r>
        <w:rPr>
          <w:w w:val="105"/>
        </w:rPr>
        <w:t>number</w:t>
      </w:r>
      <w:r>
        <w:rPr>
          <w:spacing w:val="9"/>
          <w:w w:val="105"/>
        </w:rPr>
        <w:t xml:space="preserve"> </w:t>
      </w:r>
      <w:r>
        <w:rPr>
          <w:w w:val="105"/>
        </w:rPr>
        <w:t>of</w:t>
      </w:r>
    </w:p>
    <w:p w14:paraId="192CA026" w14:textId="77777777" w:rsidR="00735E2D" w:rsidRDefault="00000000">
      <w:pPr>
        <w:pStyle w:val="BodyText"/>
        <w:ind w:left="213"/>
      </w:pPr>
      <w:r>
        <w:rPr>
          <w:rFonts w:ascii="Trebuchet MS"/>
          <w:sz w:val="12"/>
        </w:rPr>
        <w:t xml:space="preserve">56    </w:t>
      </w:r>
      <w:r>
        <w:rPr>
          <w:rFonts w:ascii="Trebuchet MS"/>
          <w:spacing w:val="19"/>
          <w:sz w:val="12"/>
        </w:rPr>
        <w:t xml:space="preserve"> </w:t>
      </w:r>
      <w:r>
        <w:rPr>
          <w:w w:val="105"/>
        </w:rPr>
        <w:t>distractors</w:t>
      </w:r>
      <w:r>
        <w:rPr>
          <w:spacing w:val="10"/>
          <w:w w:val="105"/>
        </w:rPr>
        <w:t xml:space="preserve"> </w:t>
      </w:r>
      <w:r>
        <w:rPr>
          <w:w w:val="105"/>
        </w:rPr>
        <w:t>processed</w:t>
      </w:r>
      <w:r>
        <w:rPr>
          <w:spacing w:val="12"/>
          <w:w w:val="105"/>
        </w:rPr>
        <w:t xml:space="preserve"> </w:t>
      </w:r>
      <w:r>
        <w:rPr>
          <w:w w:val="105"/>
        </w:rPr>
        <w:t>(e.g.,</w:t>
      </w:r>
      <w:r>
        <w:rPr>
          <w:spacing w:val="10"/>
          <w:w w:val="105"/>
        </w:rPr>
        <w:t xml:space="preserve"> </w:t>
      </w:r>
      <w:r>
        <w:rPr>
          <w:w w:val="105"/>
        </w:rPr>
        <w:t>Beesley</w:t>
      </w:r>
      <w:r>
        <w:rPr>
          <w:spacing w:val="11"/>
          <w:w w:val="105"/>
        </w:rPr>
        <w:t xml:space="preserve"> </w:t>
      </w:r>
      <w:r>
        <w:rPr>
          <w:w w:val="105"/>
        </w:rPr>
        <w:t>et</w:t>
      </w:r>
      <w:r>
        <w:rPr>
          <w:spacing w:val="12"/>
          <w:w w:val="105"/>
        </w:rPr>
        <w:t xml:space="preserve"> </w:t>
      </w:r>
      <w:r>
        <w:rPr>
          <w:w w:val="105"/>
        </w:rPr>
        <w:t>al.,</w:t>
      </w:r>
      <w:r>
        <w:rPr>
          <w:spacing w:val="10"/>
          <w:w w:val="105"/>
        </w:rPr>
        <w:t xml:space="preserve"> </w:t>
      </w:r>
      <w:r>
        <w:rPr>
          <w:w w:val="105"/>
        </w:rPr>
        <w:t>2018),</w:t>
      </w:r>
      <w:r>
        <w:rPr>
          <w:spacing w:val="10"/>
          <w:w w:val="105"/>
        </w:rPr>
        <w:t xml:space="preserve"> </w:t>
      </w:r>
      <w:r>
        <w:rPr>
          <w:w w:val="105"/>
        </w:rPr>
        <w:t>or</w:t>
      </w:r>
      <w:r>
        <w:rPr>
          <w:spacing w:val="12"/>
          <w:w w:val="105"/>
        </w:rPr>
        <w:t xml:space="preserve"> </w:t>
      </w:r>
      <w:r>
        <w:rPr>
          <w:w w:val="105"/>
        </w:rPr>
        <w:t>whether</w:t>
      </w:r>
      <w:r>
        <w:rPr>
          <w:spacing w:val="11"/>
          <w:w w:val="105"/>
        </w:rPr>
        <w:t xml:space="preserve"> </w:t>
      </w:r>
      <w:r>
        <w:rPr>
          <w:w w:val="105"/>
        </w:rPr>
        <w:t>it</w:t>
      </w:r>
      <w:r>
        <w:rPr>
          <w:spacing w:val="11"/>
          <w:w w:val="105"/>
        </w:rPr>
        <w:t xml:space="preserve"> </w:t>
      </w:r>
      <w:r>
        <w:rPr>
          <w:w w:val="105"/>
        </w:rPr>
        <w:t>facilitates</w:t>
      </w:r>
      <w:r>
        <w:rPr>
          <w:spacing w:val="11"/>
          <w:w w:val="105"/>
        </w:rPr>
        <w:t xml:space="preserve"> </w:t>
      </w:r>
      <w:r>
        <w:rPr>
          <w:w w:val="105"/>
        </w:rPr>
        <w:t>the</w:t>
      </w:r>
      <w:r>
        <w:rPr>
          <w:spacing w:val="11"/>
          <w:w w:val="105"/>
        </w:rPr>
        <w:t xml:space="preserve"> </w:t>
      </w:r>
      <w:proofErr w:type="gramStart"/>
      <w:r>
        <w:rPr>
          <w:w w:val="105"/>
        </w:rPr>
        <w:t>decision</w:t>
      </w:r>
      <w:proofErr w:type="gramEnd"/>
    </w:p>
    <w:p w14:paraId="600898C3" w14:textId="77777777" w:rsidR="00735E2D" w:rsidRDefault="00000000">
      <w:pPr>
        <w:pStyle w:val="BodyText"/>
        <w:ind w:left="213"/>
      </w:pPr>
      <w:r>
        <w:rPr>
          <w:rFonts w:ascii="Trebuchet MS"/>
          <w:sz w:val="12"/>
        </w:rPr>
        <w:t xml:space="preserve">57    </w:t>
      </w:r>
      <w:r>
        <w:rPr>
          <w:rFonts w:ascii="Trebuchet MS"/>
          <w:spacing w:val="19"/>
          <w:sz w:val="12"/>
        </w:rPr>
        <w:t xml:space="preserve"> </w:t>
      </w:r>
      <w:proofErr w:type="gramStart"/>
      <w:r>
        <w:rPr>
          <w:w w:val="105"/>
        </w:rPr>
        <w:t>process</w:t>
      </w:r>
      <w:proofErr w:type="gramEnd"/>
      <w:r>
        <w:rPr>
          <w:spacing w:val="9"/>
          <w:w w:val="105"/>
        </w:rPr>
        <w:t xml:space="preserve"> </w:t>
      </w:r>
      <w:r>
        <w:rPr>
          <w:w w:val="105"/>
        </w:rPr>
        <w:t>once</w:t>
      </w:r>
      <w:r>
        <w:rPr>
          <w:spacing w:val="9"/>
          <w:w w:val="105"/>
        </w:rPr>
        <w:t xml:space="preserve"> </w:t>
      </w:r>
      <w:r>
        <w:rPr>
          <w:w w:val="105"/>
        </w:rPr>
        <w:t>targets</w:t>
      </w:r>
      <w:r>
        <w:rPr>
          <w:spacing w:val="9"/>
          <w:w w:val="105"/>
        </w:rPr>
        <w:t xml:space="preserve"> </w:t>
      </w:r>
      <w:r>
        <w:rPr>
          <w:w w:val="105"/>
        </w:rPr>
        <w:t>have</w:t>
      </w:r>
      <w:r>
        <w:rPr>
          <w:spacing w:val="9"/>
          <w:w w:val="105"/>
        </w:rPr>
        <w:t xml:space="preserve"> </w:t>
      </w:r>
      <w:r>
        <w:rPr>
          <w:w w:val="105"/>
        </w:rPr>
        <w:t>been</w:t>
      </w:r>
      <w:r>
        <w:rPr>
          <w:spacing w:val="9"/>
          <w:w w:val="105"/>
        </w:rPr>
        <w:t xml:space="preserve"> </w:t>
      </w:r>
      <w:r>
        <w:rPr>
          <w:w w:val="105"/>
        </w:rPr>
        <w:t>detected</w:t>
      </w:r>
      <w:r>
        <w:rPr>
          <w:spacing w:val="9"/>
          <w:w w:val="105"/>
        </w:rPr>
        <w:t xml:space="preserve"> </w:t>
      </w:r>
      <w:r>
        <w:rPr>
          <w:w w:val="105"/>
        </w:rPr>
        <w:t>(</w:t>
      </w:r>
      <w:proofErr w:type="spellStart"/>
      <w:r>
        <w:rPr>
          <w:w w:val="105"/>
        </w:rPr>
        <w:t>e.g</w:t>
      </w:r>
      <w:proofErr w:type="spellEnd"/>
      <w:r>
        <w:rPr>
          <w:w w:val="105"/>
        </w:rPr>
        <w:t>,</w:t>
      </w:r>
      <w:r>
        <w:rPr>
          <w:spacing w:val="9"/>
          <w:w w:val="105"/>
        </w:rPr>
        <w:t xml:space="preserve"> </w:t>
      </w:r>
      <w:r>
        <w:rPr>
          <w:w w:val="105"/>
        </w:rPr>
        <w:t>Kunar</w:t>
      </w:r>
      <w:r>
        <w:rPr>
          <w:spacing w:val="9"/>
          <w:w w:val="105"/>
        </w:rPr>
        <w:t xml:space="preserve"> </w:t>
      </w:r>
      <w:r>
        <w:rPr>
          <w:w w:val="105"/>
        </w:rPr>
        <w:t>et</w:t>
      </w:r>
      <w:r>
        <w:rPr>
          <w:spacing w:val="9"/>
          <w:w w:val="105"/>
        </w:rPr>
        <w:t xml:space="preserve"> </w:t>
      </w:r>
      <w:r>
        <w:rPr>
          <w:w w:val="105"/>
        </w:rPr>
        <w:t>al.,</w:t>
      </w:r>
      <w:r>
        <w:rPr>
          <w:spacing w:val="8"/>
          <w:w w:val="105"/>
        </w:rPr>
        <w:t xml:space="preserve"> </w:t>
      </w:r>
      <w:r>
        <w:rPr>
          <w:w w:val="105"/>
        </w:rPr>
        <w:t>2007;</w:t>
      </w:r>
      <w:r>
        <w:rPr>
          <w:spacing w:val="9"/>
          <w:w w:val="105"/>
        </w:rPr>
        <w:t xml:space="preserve"> </w:t>
      </w:r>
      <w:r>
        <w:rPr>
          <w:w w:val="105"/>
        </w:rPr>
        <w:t>Sewell</w:t>
      </w:r>
      <w:r>
        <w:rPr>
          <w:spacing w:val="9"/>
          <w:w w:val="105"/>
        </w:rPr>
        <w:t xml:space="preserve"> </w:t>
      </w:r>
      <w:r>
        <w:rPr>
          <w:w w:val="105"/>
        </w:rPr>
        <w:t>et</w:t>
      </w:r>
      <w:r>
        <w:rPr>
          <w:spacing w:val="9"/>
          <w:w w:val="105"/>
        </w:rPr>
        <w:t xml:space="preserve"> </w:t>
      </w:r>
      <w:r>
        <w:rPr>
          <w:w w:val="105"/>
        </w:rPr>
        <w:t>al.,</w:t>
      </w:r>
      <w:r>
        <w:rPr>
          <w:spacing w:val="9"/>
          <w:w w:val="105"/>
        </w:rPr>
        <w:t xml:space="preserve"> </w:t>
      </w:r>
      <w:r>
        <w:rPr>
          <w:w w:val="105"/>
        </w:rPr>
        <w:t>2018).</w:t>
      </w:r>
      <w:r>
        <w:rPr>
          <w:spacing w:val="32"/>
          <w:w w:val="105"/>
        </w:rPr>
        <w:t xml:space="preserve"> </w:t>
      </w:r>
      <w:r>
        <w:rPr>
          <w:w w:val="105"/>
        </w:rPr>
        <w:t>The</w:t>
      </w:r>
    </w:p>
    <w:p w14:paraId="44D94B34" w14:textId="77777777" w:rsidR="00735E2D" w:rsidRDefault="00000000">
      <w:pPr>
        <w:pStyle w:val="BodyText"/>
        <w:ind w:left="213"/>
      </w:pPr>
      <w:r>
        <w:rPr>
          <w:rFonts w:ascii="Trebuchet MS"/>
          <w:sz w:val="12"/>
        </w:rPr>
        <w:t xml:space="preserve">58    </w:t>
      </w:r>
      <w:r>
        <w:rPr>
          <w:rFonts w:ascii="Trebuchet MS"/>
          <w:spacing w:val="19"/>
          <w:sz w:val="12"/>
        </w:rPr>
        <w:t xml:space="preserve"> </w:t>
      </w:r>
      <w:r>
        <w:rPr>
          <w:w w:val="105"/>
        </w:rPr>
        <w:t>current</w:t>
      </w:r>
      <w:r>
        <w:rPr>
          <w:spacing w:val="15"/>
          <w:w w:val="105"/>
        </w:rPr>
        <w:t xml:space="preserve"> </w:t>
      </w:r>
      <w:r>
        <w:rPr>
          <w:w w:val="105"/>
        </w:rPr>
        <w:t>article</w:t>
      </w:r>
      <w:r>
        <w:rPr>
          <w:spacing w:val="15"/>
          <w:w w:val="105"/>
        </w:rPr>
        <w:t xml:space="preserve"> </w:t>
      </w:r>
      <w:r>
        <w:rPr>
          <w:w w:val="105"/>
        </w:rPr>
        <w:t>focuses</w:t>
      </w:r>
      <w:r>
        <w:rPr>
          <w:spacing w:val="16"/>
          <w:w w:val="105"/>
        </w:rPr>
        <w:t xml:space="preserve"> </w:t>
      </w:r>
      <w:r>
        <w:rPr>
          <w:w w:val="105"/>
        </w:rPr>
        <w:t>on</w:t>
      </w:r>
      <w:r>
        <w:rPr>
          <w:spacing w:val="14"/>
          <w:w w:val="105"/>
        </w:rPr>
        <w:t xml:space="preserve"> </w:t>
      </w:r>
      <w:r>
        <w:rPr>
          <w:w w:val="105"/>
        </w:rPr>
        <w:t>the</w:t>
      </w:r>
      <w:r>
        <w:rPr>
          <w:spacing w:val="15"/>
          <w:w w:val="105"/>
        </w:rPr>
        <w:t xml:space="preserve"> </w:t>
      </w:r>
      <w:r>
        <w:rPr>
          <w:w w:val="105"/>
        </w:rPr>
        <w:t>assumed</w:t>
      </w:r>
      <w:r>
        <w:rPr>
          <w:spacing w:val="16"/>
          <w:w w:val="105"/>
        </w:rPr>
        <w:t xml:space="preserve"> </w:t>
      </w:r>
      <w:r>
        <w:rPr>
          <w:w w:val="105"/>
        </w:rPr>
        <w:t>attentional</w:t>
      </w:r>
      <w:r>
        <w:rPr>
          <w:spacing w:val="16"/>
          <w:w w:val="105"/>
        </w:rPr>
        <w:t xml:space="preserve"> </w:t>
      </w:r>
      <w:r>
        <w:rPr>
          <w:w w:val="105"/>
        </w:rPr>
        <w:t>advantage</w:t>
      </w:r>
      <w:r>
        <w:rPr>
          <w:spacing w:val="15"/>
          <w:w w:val="105"/>
        </w:rPr>
        <w:t xml:space="preserve"> </w:t>
      </w:r>
      <w:r>
        <w:rPr>
          <w:w w:val="105"/>
        </w:rPr>
        <w:t>for</w:t>
      </w:r>
      <w:r>
        <w:rPr>
          <w:spacing w:val="16"/>
          <w:w w:val="105"/>
        </w:rPr>
        <w:t xml:space="preserve"> </w:t>
      </w:r>
      <w:r>
        <w:rPr>
          <w:w w:val="105"/>
        </w:rPr>
        <w:t>repeated</w:t>
      </w:r>
      <w:r>
        <w:rPr>
          <w:spacing w:val="16"/>
          <w:w w:val="105"/>
        </w:rPr>
        <w:t xml:space="preserve"> </w:t>
      </w:r>
      <w:r>
        <w:rPr>
          <w:w w:val="105"/>
        </w:rPr>
        <w:t>configurations,</w:t>
      </w:r>
    </w:p>
    <w:p w14:paraId="5F26E5FA" w14:textId="77777777" w:rsidR="00735E2D" w:rsidRDefault="00000000">
      <w:pPr>
        <w:pStyle w:val="BodyText"/>
        <w:spacing w:before="203"/>
        <w:ind w:left="213"/>
      </w:pPr>
      <w:r>
        <w:rPr>
          <w:rFonts w:ascii="Trebuchet MS"/>
          <w:sz w:val="12"/>
        </w:rPr>
        <w:t xml:space="preserve">59    </w:t>
      </w:r>
      <w:r>
        <w:rPr>
          <w:rFonts w:ascii="Trebuchet MS"/>
          <w:spacing w:val="19"/>
          <w:sz w:val="12"/>
        </w:rPr>
        <w:t xml:space="preserve"> </w:t>
      </w:r>
      <w:r>
        <w:rPr>
          <w:w w:val="110"/>
        </w:rPr>
        <w:t>and</w:t>
      </w:r>
      <w:r>
        <w:rPr>
          <w:spacing w:val="-10"/>
          <w:w w:val="110"/>
        </w:rPr>
        <w:t xml:space="preserve"> </w:t>
      </w:r>
      <w:r>
        <w:rPr>
          <w:w w:val="110"/>
        </w:rPr>
        <w:t>explores</w:t>
      </w:r>
      <w:r>
        <w:rPr>
          <w:spacing w:val="-9"/>
          <w:w w:val="110"/>
        </w:rPr>
        <w:t xml:space="preserve"> </w:t>
      </w:r>
      <w:r>
        <w:rPr>
          <w:w w:val="110"/>
        </w:rPr>
        <w:t>the</w:t>
      </w:r>
      <w:r>
        <w:rPr>
          <w:spacing w:val="-10"/>
          <w:w w:val="110"/>
        </w:rPr>
        <w:t xml:space="preserve"> </w:t>
      </w:r>
      <w:r>
        <w:rPr>
          <w:w w:val="110"/>
        </w:rPr>
        <w:t>extent</w:t>
      </w:r>
      <w:r>
        <w:rPr>
          <w:spacing w:val="-10"/>
          <w:w w:val="110"/>
        </w:rPr>
        <w:t xml:space="preserve"> </w:t>
      </w:r>
      <w:r>
        <w:rPr>
          <w:w w:val="110"/>
        </w:rPr>
        <w:t>to</w:t>
      </w:r>
      <w:r>
        <w:rPr>
          <w:spacing w:val="-9"/>
          <w:w w:val="110"/>
        </w:rPr>
        <w:t xml:space="preserve"> </w:t>
      </w:r>
      <w:r>
        <w:rPr>
          <w:w w:val="110"/>
        </w:rPr>
        <w:t>which</w:t>
      </w:r>
      <w:r>
        <w:rPr>
          <w:spacing w:val="-10"/>
          <w:w w:val="110"/>
        </w:rPr>
        <w:t xml:space="preserve"> </w:t>
      </w:r>
      <w:r>
        <w:rPr>
          <w:w w:val="110"/>
        </w:rPr>
        <w:t>this</w:t>
      </w:r>
      <w:r>
        <w:rPr>
          <w:spacing w:val="-9"/>
          <w:w w:val="110"/>
        </w:rPr>
        <w:t xml:space="preserve"> </w:t>
      </w:r>
      <w:r>
        <w:rPr>
          <w:w w:val="110"/>
        </w:rPr>
        <w:t>results</w:t>
      </w:r>
      <w:r>
        <w:rPr>
          <w:spacing w:val="-10"/>
          <w:w w:val="110"/>
        </w:rPr>
        <w:t xml:space="preserve"> </w:t>
      </w:r>
      <w:r>
        <w:rPr>
          <w:w w:val="110"/>
        </w:rPr>
        <w:t>in</w:t>
      </w:r>
      <w:r>
        <w:rPr>
          <w:spacing w:val="-9"/>
          <w:w w:val="110"/>
        </w:rPr>
        <w:t xml:space="preserve"> </w:t>
      </w:r>
      <w:r>
        <w:rPr>
          <w:w w:val="110"/>
        </w:rPr>
        <w:t>an</w:t>
      </w:r>
      <w:r>
        <w:rPr>
          <w:spacing w:val="-10"/>
          <w:w w:val="110"/>
        </w:rPr>
        <w:t xml:space="preserve"> </w:t>
      </w:r>
      <w:r>
        <w:rPr>
          <w:w w:val="110"/>
        </w:rPr>
        <w:t>automatic</w:t>
      </w:r>
      <w:r>
        <w:rPr>
          <w:spacing w:val="-10"/>
          <w:w w:val="110"/>
        </w:rPr>
        <w:t xml:space="preserve"> </w:t>
      </w:r>
      <w:r>
        <w:rPr>
          <w:w w:val="110"/>
        </w:rPr>
        <w:t>form</w:t>
      </w:r>
      <w:r>
        <w:rPr>
          <w:spacing w:val="-9"/>
          <w:w w:val="110"/>
        </w:rPr>
        <w:t xml:space="preserve"> </w:t>
      </w:r>
      <w:r>
        <w:rPr>
          <w:w w:val="110"/>
        </w:rPr>
        <w:t>of</w:t>
      </w:r>
      <w:r>
        <w:rPr>
          <w:spacing w:val="-9"/>
          <w:w w:val="110"/>
        </w:rPr>
        <w:t xml:space="preserve"> </w:t>
      </w:r>
      <w:r>
        <w:rPr>
          <w:w w:val="110"/>
        </w:rPr>
        <w:t>attentional</w:t>
      </w:r>
      <w:r>
        <w:rPr>
          <w:spacing w:val="-9"/>
          <w:w w:val="110"/>
        </w:rPr>
        <w:t xml:space="preserve"> </w:t>
      </w:r>
      <w:r>
        <w:rPr>
          <w:w w:val="110"/>
        </w:rPr>
        <w:t>bias.</w:t>
      </w:r>
    </w:p>
    <w:p w14:paraId="72518AB9" w14:textId="77777777" w:rsidR="00735E2D" w:rsidRDefault="00000000">
      <w:pPr>
        <w:pStyle w:val="BodyText"/>
        <w:ind w:left="213"/>
      </w:pPr>
      <w:r>
        <w:rPr>
          <w:rFonts w:ascii="Trebuchet MS"/>
          <w:sz w:val="12"/>
        </w:rPr>
        <w:t xml:space="preserve">60    </w:t>
      </w:r>
      <w:r>
        <w:rPr>
          <w:rFonts w:ascii="Trebuchet MS"/>
          <w:spacing w:val="19"/>
          <w:sz w:val="12"/>
        </w:rPr>
        <w:t xml:space="preserve"> </w:t>
      </w:r>
      <w:r>
        <w:rPr>
          <w:w w:val="105"/>
        </w:rPr>
        <w:t>That</w:t>
      </w:r>
      <w:r>
        <w:rPr>
          <w:spacing w:val="10"/>
          <w:w w:val="105"/>
        </w:rPr>
        <w:t xml:space="preserve"> </w:t>
      </w:r>
      <w:r>
        <w:rPr>
          <w:w w:val="105"/>
        </w:rPr>
        <w:t>is,</w:t>
      </w:r>
      <w:r>
        <w:rPr>
          <w:spacing w:val="12"/>
          <w:w w:val="105"/>
        </w:rPr>
        <w:t xml:space="preserve"> </w:t>
      </w:r>
      <w:r>
        <w:rPr>
          <w:w w:val="105"/>
        </w:rPr>
        <w:t>to</w:t>
      </w:r>
      <w:r>
        <w:rPr>
          <w:spacing w:val="11"/>
          <w:w w:val="105"/>
        </w:rPr>
        <w:t xml:space="preserve"> </w:t>
      </w:r>
      <w:r>
        <w:rPr>
          <w:w w:val="105"/>
        </w:rPr>
        <w:t>what</w:t>
      </w:r>
      <w:r>
        <w:rPr>
          <w:spacing w:val="11"/>
          <w:w w:val="105"/>
        </w:rPr>
        <w:t xml:space="preserve"> </w:t>
      </w:r>
      <w:r>
        <w:rPr>
          <w:w w:val="105"/>
        </w:rPr>
        <w:t>extent</w:t>
      </w:r>
      <w:r>
        <w:rPr>
          <w:spacing w:val="10"/>
          <w:w w:val="105"/>
        </w:rPr>
        <w:t xml:space="preserve"> </w:t>
      </w:r>
      <w:r>
        <w:rPr>
          <w:w w:val="105"/>
        </w:rPr>
        <w:t>does</w:t>
      </w:r>
      <w:r>
        <w:rPr>
          <w:spacing w:val="11"/>
          <w:w w:val="105"/>
        </w:rPr>
        <w:t xml:space="preserve"> </w:t>
      </w:r>
      <w:r>
        <w:rPr>
          <w:w w:val="105"/>
        </w:rPr>
        <w:t>the</w:t>
      </w:r>
      <w:r>
        <w:rPr>
          <w:spacing w:val="11"/>
          <w:w w:val="105"/>
        </w:rPr>
        <w:t xml:space="preserve"> </w:t>
      </w:r>
      <w:r>
        <w:rPr>
          <w:w w:val="105"/>
        </w:rPr>
        <w:t>processing</w:t>
      </w:r>
      <w:r>
        <w:rPr>
          <w:spacing w:val="10"/>
          <w:w w:val="105"/>
        </w:rPr>
        <w:t xml:space="preserve"> </w:t>
      </w:r>
      <w:r>
        <w:rPr>
          <w:w w:val="105"/>
        </w:rPr>
        <w:t>of</w:t>
      </w:r>
      <w:r>
        <w:rPr>
          <w:spacing w:val="11"/>
          <w:w w:val="105"/>
        </w:rPr>
        <w:t xml:space="preserve"> </w:t>
      </w:r>
      <w:r>
        <w:rPr>
          <w:w w:val="105"/>
        </w:rPr>
        <w:t>the</w:t>
      </w:r>
      <w:r>
        <w:rPr>
          <w:spacing w:val="12"/>
          <w:w w:val="105"/>
        </w:rPr>
        <w:t xml:space="preserve"> </w:t>
      </w:r>
      <w:r>
        <w:rPr>
          <w:w w:val="105"/>
        </w:rPr>
        <w:t>search</w:t>
      </w:r>
      <w:r>
        <w:rPr>
          <w:spacing w:val="10"/>
          <w:w w:val="105"/>
        </w:rPr>
        <w:t xml:space="preserve"> </w:t>
      </w:r>
      <w:r>
        <w:rPr>
          <w:w w:val="105"/>
        </w:rPr>
        <w:t>configuration</w:t>
      </w:r>
      <w:r>
        <w:rPr>
          <w:spacing w:val="11"/>
          <w:w w:val="105"/>
        </w:rPr>
        <w:t xml:space="preserve"> </w:t>
      </w:r>
      <w:r>
        <w:rPr>
          <w:w w:val="105"/>
        </w:rPr>
        <w:t>control</w:t>
      </w:r>
      <w:r>
        <w:rPr>
          <w:spacing w:val="11"/>
          <w:w w:val="105"/>
        </w:rPr>
        <w:t xml:space="preserve"> </w:t>
      </w:r>
      <w:r>
        <w:rPr>
          <w:w w:val="105"/>
        </w:rPr>
        <w:t>the</w:t>
      </w:r>
      <w:r>
        <w:rPr>
          <w:spacing w:val="11"/>
          <w:w w:val="105"/>
        </w:rPr>
        <w:t xml:space="preserve"> </w:t>
      </w:r>
      <w:proofErr w:type="gramStart"/>
      <w:r>
        <w:rPr>
          <w:w w:val="105"/>
        </w:rPr>
        <w:t>guidance</w:t>
      </w:r>
      <w:proofErr w:type="gramEnd"/>
    </w:p>
    <w:p w14:paraId="3D43D26B" w14:textId="77777777" w:rsidR="00735E2D" w:rsidRDefault="00000000">
      <w:pPr>
        <w:pStyle w:val="BodyText"/>
        <w:ind w:left="213"/>
      </w:pPr>
      <w:r>
        <w:rPr>
          <w:rFonts w:ascii="Trebuchet MS"/>
          <w:sz w:val="12"/>
        </w:rPr>
        <w:t xml:space="preserve">61    </w:t>
      </w:r>
      <w:r>
        <w:rPr>
          <w:rFonts w:ascii="Trebuchet MS"/>
          <w:spacing w:val="19"/>
          <w:sz w:val="12"/>
        </w:rPr>
        <w:t xml:space="preserve"> </w:t>
      </w:r>
      <w:r>
        <w:rPr>
          <w:w w:val="110"/>
        </w:rPr>
        <w:t>of</w:t>
      </w:r>
      <w:r>
        <w:rPr>
          <w:spacing w:val="-8"/>
          <w:w w:val="110"/>
        </w:rPr>
        <w:t xml:space="preserve"> </w:t>
      </w:r>
      <w:r>
        <w:rPr>
          <w:w w:val="110"/>
        </w:rPr>
        <w:t>attention,</w:t>
      </w:r>
      <w:r>
        <w:rPr>
          <w:spacing w:val="-9"/>
          <w:w w:val="110"/>
        </w:rPr>
        <w:t xml:space="preserve"> </w:t>
      </w:r>
      <w:r>
        <w:rPr>
          <w:w w:val="110"/>
        </w:rPr>
        <w:t>and</w:t>
      </w:r>
      <w:r>
        <w:rPr>
          <w:spacing w:val="-7"/>
          <w:w w:val="110"/>
        </w:rPr>
        <w:t xml:space="preserve"> </w:t>
      </w:r>
      <w:r>
        <w:rPr>
          <w:w w:val="110"/>
        </w:rPr>
        <w:t>to</w:t>
      </w:r>
      <w:r>
        <w:rPr>
          <w:spacing w:val="-8"/>
          <w:w w:val="110"/>
        </w:rPr>
        <w:t xml:space="preserve"> </w:t>
      </w:r>
      <w:r>
        <w:rPr>
          <w:w w:val="110"/>
        </w:rPr>
        <w:t>what</w:t>
      </w:r>
      <w:r>
        <w:rPr>
          <w:spacing w:val="-8"/>
          <w:w w:val="110"/>
        </w:rPr>
        <w:t xml:space="preserve"> </w:t>
      </w:r>
      <w:r>
        <w:rPr>
          <w:w w:val="110"/>
        </w:rPr>
        <w:t>extent</w:t>
      </w:r>
      <w:r>
        <w:rPr>
          <w:spacing w:val="-8"/>
          <w:w w:val="110"/>
        </w:rPr>
        <w:t xml:space="preserve"> </w:t>
      </w:r>
      <w:r>
        <w:rPr>
          <w:w w:val="110"/>
        </w:rPr>
        <w:t>does</w:t>
      </w:r>
      <w:r>
        <w:rPr>
          <w:spacing w:val="-7"/>
          <w:w w:val="110"/>
        </w:rPr>
        <w:t xml:space="preserve"> </w:t>
      </w:r>
      <w:r>
        <w:rPr>
          <w:w w:val="110"/>
        </w:rPr>
        <w:t>that</w:t>
      </w:r>
      <w:r>
        <w:rPr>
          <w:spacing w:val="-9"/>
          <w:w w:val="110"/>
        </w:rPr>
        <w:t xml:space="preserve"> </w:t>
      </w:r>
      <w:r>
        <w:rPr>
          <w:w w:val="110"/>
        </w:rPr>
        <w:t>guidance</w:t>
      </w:r>
      <w:r>
        <w:rPr>
          <w:spacing w:val="-7"/>
          <w:w w:val="110"/>
        </w:rPr>
        <w:t xml:space="preserve"> </w:t>
      </w:r>
      <w:r>
        <w:rPr>
          <w:w w:val="110"/>
        </w:rPr>
        <w:t>persist</w:t>
      </w:r>
      <w:r>
        <w:rPr>
          <w:spacing w:val="-8"/>
          <w:w w:val="110"/>
        </w:rPr>
        <w:t xml:space="preserve"> </w:t>
      </w:r>
      <w:r>
        <w:rPr>
          <w:w w:val="110"/>
        </w:rPr>
        <w:t>even</w:t>
      </w:r>
      <w:r>
        <w:rPr>
          <w:spacing w:val="-7"/>
          <w:w w:val="110"/>
        </w:rPr>
        <w:t xml:space="preserve"> </w:t>
      </w:r>
      <w:r>
        <w:rPr>
          <w:w w:val="110"/>
        </w:rPr>
        <w:t>in</w:t>
      </w:r>
      <w:r>
        <w:rPr>
          <w:spacing w:val="-7"/>
          <w:w w:val="110"/>
        </w:rPr>
        <w:t xml:space="preserve"> </w:t>
      </w:r>
      <w:r>
        <w:rPr>
          <w:w w:val="110"/>
        </w:rPr>
        <w:t>the</w:t>
      </w:r>
      <w:r>
        <w:rPr>
          <w:spacing w:val="-9"/>
          <w:w w:val="110"/>
        </w:rPr>
        <w:t xml:space="preserve"> </w:t>
      </w:r>
      <w:r>
        <w:rPr>
          <w:w w:val="110"/>
        </w:rPr>
        <w:t>presence</w:t>
      </w:r>
      <w:r>
        <w:rPr>
          <w:spacing w:val="-8"/>
          <w:w w:val="110"/>
        </w:rPr>
        <w:t xml:space="preserve"> </w:t>
      </w:r>
      <w:r>
        <w:rPr>
          <w:w w:val="110"/>
        </w:rPr>
        <w:t>of</w:t>
      </w:r>
      <w:r>
        <w:rPr>
          <w:spacing w:val="-8"/>
          <w:w w:val="110"/>
        </w:rPr>
        <w:t xml:space="preserve"> </w:t>
      </w:r>
      <w:proofErr w:type="gramStart"/>
      <w:r>
        <w:rPr>
          <w:w w:val="110"/>
        </w:rPr>
        <w:t>other</w:t>
      </w:r>
      <w:proofErr w:type="gramEnd"/>
    </w:p>
    <w:p w14:paraId="6DEC2C68" w14:textId="77777777" w:rsidR="00735E2D" w:rsidRDefault="00000000">
      <w:pPr>
        <w:pStyle w:val="BodyText"/>
        <w:ind w:left="213"/>
      </w:pPr>
      <w:r>
        <w:rPr>
          <w:rFonts w:ascii="Trebuchet MS"/>
          <w:sz w:val="12"/>
        </w:rPr>
        <w:t xml:space="preserve">62    </w:t>
      </w:r>
      <w:r>
        <w:rPr>
          <w:rFonts w:ascii="Trebuchet MS"/>
          <w:spacing w:val="19"/>
          <w:sz w:val="12"/>
        </w:rPr>
        <w:t xml:space="preserve"> </w:t>
      </w:r>
      <w:r>
        <w:rPr>
          <w:w w:val="105"/>
        </w:rPr>
        <w:t>top-down</w:t>
      </w:r>
      <w:r>
        <w:rPr>
          <w:spacing w:val="19"/>
          <w:w w:val="105"/>
        </w:rPr>
        <w:t xml:space="preserve"> </w:t>
      </w:r>
      <w:r>
        <w:rPr>
          <w:w w:val="105"/>
        </w:rPr>
        <w:t>control</w:t>
      </w:r>
      <w:r>
        <w:rPr>
          <w:spacing w:val="19"/>
          <w:w w:val="105"/>
        </w:rPr>
        <w:t xml:space="preserve"> </w:t>
      </w:r>
      <w:r>
        <w:rPr>
          <w:w w:val="105"/>
        </w:rPr>
        <w:t>processes</w:t>
      </w:r>
      <w:r>
        <w:rPr>
          <w:spacing w:val="19"/>
          <w:w w:val="105"/>
        </w:rPr>
        <w:t xml:space="preserve"> </w:t>
      </w:r>
      <w:r>
        <w:rPr>
          <w:w w:val="105"/>
        </w:rPr>
        <w:t>that</w:t>
      </w:r>
      <w:r>
        <w:rPr>
          <w:spacing w:val="19"/>
          <w:w w:val="105"/>
        </w:rPr>
        <w:t xml:space="preserve"> </w:t>
      </w:r>
      <w:r>
        <w:rPr>
          <w:w w:val="105"/>
        </w:rPr>
        <w:t>might</w:t>
      </w:r>
      <w:r>
        <w:rPr>
          <w:spacing w:val="18"/>
          <w:w w:val="105"/>
        </w:rPr>
        <w:t xml:space="preserve"> </w:t>
      </w:r>
      <w:r>
        <w:rPr>
          <w:w w:val="105"/>
        </w:rPr>
        <w:t>be</w:t>
      </w:r>
      <w:r>
        <w:rPr>
          <w:spacing w:val="20"/>
          <w:w w:val="105"/>
        </w:rPr>
        <w:t xml:space="preserve"> </w:t>
      </w:r>
      <w:r>
        <w:rPr>
          <w:w w:val="105"/>
        </w:rPr>
        <w:t>driving</w:t>
      </w:r>
      <w:r>
        <w:rPr>
          <w:spacing w:val="18"/>
          <w:w w:val="105"/>
        </w:rPr>
        <w:t xml:space="preserve"> </w:t>
      </w:r>
      <w:r>
        <w:rPr>
          <w:w w:val="105"/>
        </w:rPr>
        <w:t>attention.</w:t>
      </w:r>
    </w:p>
    <w:p w14:paraId="1870944F" w14:textId="77777777" w:rsidR="00735E2D" w:rsidRDefault="00735E2D">
      <w:pPr>
        <w:pStyle w:val="BodyText"/>
        <w:spacing w:before="0"/>
        <w:ind w:left="0"/>
        <w:rPr>
          <w:sz w:val="28"/>
        </w:rPr>
      </w:pPr>
    </w:p>
    <w:p w14:paraId="31F65E5C" w14:textId="77777777" w:rsidR="00735E2D" w:rsidRDefault="00000000">
      <w:pPr>
        <w:pStyle w:val="BodyText"/>
        <w:tabs>
          <w:tab w:val="left" w:pos="1259"/>
        </w:tabs>
        <w:spacing w:before="0"/>
        <w:ind w:left="213"/>
      </w:pPr>
      <w:r>
        <w:rPr>
          <w:rFonts w:ascii="Trebuchet MS"/>
          <w:w w:val="105"/>
          <w:sz w:val="12"/>
        </w:rPr>
        <w:t>63</w:t>
      </w:r>
      <w:r>
        <w:rPr>
          <w:rFonts w:ascii="Trebuchet MS"/>
          <w:w w:val="105"/>
          <w:sz w:val="12"/>
        </w:rPr>
        <w:tab/>
      </w:r>
      <w:proofErr w:type="gramStart"/>
      <w:r>
        <w:rPr>
          <w:w w:val="105"/>
        </w:rPr>
        <w:t>A</w:t>
      </w:r>
      <w:r>
        <w:rPr>
          <w:spacing w:val="4"/>
          <w:w w:val="105"/>
        </w:rPr>
        <w:t xml:space="preserve"> </w:t>
      </w:r>
      <w:r>
        <w:rPr>
          <w:w w:val="105"/>
        </w:rPr>
        <w:t>number</w:t>
      </w:r>
      <w:r>
        <w:rPr>
          <w:spacing w:val="5"/>
          <w:w w:val="105"/>
        </w:rPr>
        <w:t xml:space="preserve"> </w:t>
      </w:r>
      <w:r>
        <w:rPr>
          <w:w w:val="105"/>
        </w:rPr>
        <w:t>of</w:t>
      </w:r>
      <w:proofErr w:type="gramEnd"/>
      <w:r>
        <w:rPr>
          <w:spacing w:val="5"/>
          <w:w w:val="105"/>
        </w:rPr>
        <w:t xml:space="preserve"> </w:t>
      </w:r>
      <w:r>
        <w:rPr>
          <w:w w:val="105"/>
        </w:rPr>
        <w:t>studies</w:t>
      </w:r>
      <w:r>
        <w:rPr>
          <w:spacing w:val="5"/>
          <w:w w:val="105"/>
        </w:rPr>
        <w:t xml:space="preserve"> </w:t>
      </w:r>
      <w:r>
        <w:rPr>
          <w:w w:val="105"/>
        </w:rPr>
        <w:t>have</w:t>
      </w:r>
      <w:r>
        <w:rPr>
          <w:spacing w:val="5"/>
          <w:w w:val="105"/>
        </w:rPr>
        <w:t xml:space="preserve"> </w:t>
      </w:r>
      <w:r>
        <w:rPr>
          <w:w w:val="105"/>
        </w:rPr>
        <w:t>explored</w:t>
      </w:r>
      <w:r>
        <w:rPr>
          <w:spacing w:val="5"/>
          <w:w w:val="105"/>
        </w:rPr>
        <w:t xml:space="preserve"> </w:t>
      </w:r>
      <w:r>
        <w:rPr>
          <w:w w:val="105"/>
        </w:rPr>
        <w:t>how</w:t>
      </w:r>
      <w:r>
        <w:rPr>
          <w:spacing w:val="5"/>
          <w:w w:val="105"/>
        </w:rPr>
        <w:t xml:space="preserve"> </w:t>
      </w:r>
      <w:r>
        <w:rPr>
          <w:w w:val="105"/>
        </w:rPr>
        <w:t>flexible</w:t>
      </w:r>
      <w:r>
        <w:rPr>
          <w:spacing w:val="5"/>
          <w:w w:val="105"/>
        </w:rPr>
        <w:t xml:space="preserve"> </w:t>
      </w:r>
      <w:r>
        <w:rPr>
          <w:w w:val="105"/>
        </w:rPr>
        <w:t>the</w:t>
      </w:r>
      <w:r>
        <w:rPr>
          <w:spacing w:val="4"/>
          <w:w w:val="105"/>
        </w:rPr>
        <w:t xml:space="preserve"> </w:t>
      </w:r>
      <w:commentRangeStart w:id="21"/>
      <w:r>
        <w:rPr>
          <w:w w:val="105"/>
        </w:rPr>
        <w:t>learned</w:t>
      </w:r>
      <w:r>
        <w:rPr>
          <w:spacing w:val="4"/>
          <w:w w:val="105"/>
        </w:rPr>
        <w:t xml:space="preserve"> </w:t>
      </w:r>
      <w:commentRangeEnd w:id="21"/>
      <w:r w:rsidR="003E6522">
        <w:rPr>
          <w:rStyle w:val="CommentReference"/>
        </w:rPr>
        <w:commentReference w:id="21"/>
      </w:r>
      <w:proofErr w:type="spellStart"/>
      <w:r>
        <w:rPr>
          <w:w w:val="105"/>
        </w:rPr>
        <w:t>behaviours</w:t>
      </w:r>
      <w:proofErr w:type="spellEnd"/>
      <w:r>
        <w:rPr>
          <w:spacing w:val="5"/>
          <w:w w:val="105"/>
        </w:rPr>
        <w:t xml:space="preserve"> </w:t>
      </w:r>
      <w:r>
        <w:rPr>
          <w:w w:val="105"/>
        </w:rPr>
        <w:t>are</w:t>
      </w:r>
      <w:r>
        <w:rPr>
          <w:spacing w:val="4"/>
          <w:w w:val="105"/>
        </w:rPr>
        <w:t xml:space="preserve"> </w:t>
      </w:r>
      <w:r>
        <w:rPr>
          <w:w w:val="105"/>
        </w:rPr>
        <w:t>in</w:t>
      </w:r>
    </w:p>
    <w:p w14:paraId="538ECA16" w14:textId="77777777" w:rsidR="00735E2D" w:rsidRDefault="00000000">
      <w:pPr>
        <w:pStyle w:val="BodyText"/>
        <w:ind w:left="213"/>
      </w:pPr>
      <w:r>
        <w:rPr>
          <w:rFonts w:ascii="Trebuchet MS"/>
          <w:sz w:val="12"/>
        </w:rPr>
        <w:t xml:space="preserve">64    </w:t>
      </w:r>
      <w:r>
        <w:rPr>
          <w:rFonts w:ascii="Trebuchet MS"/>
          <w:spacing w:val="19"/>
          <w:sz w:val="12"/>
        </w:rPr>
        <w:t xml:space="preserve"> </w:t>
      </w:r>
      <w:r>
        <w:rPr>
          <w:w w:val="110"/>
        </w:rPr>
        <w:t>contextual</w:t>
      </w:r>
      <w:r>
        <w:rPr>
          <w:spacing w:val="-15"/>
          <w:w w:val="110"/>
        </w:rPr>
        <w:t xml:space="preserve"> </w:t>
      </w:r>
      <w:r>
        <w:rPr>
          <w:w w:val="110"/>
        </w:rPr>
        <w:t>cuing.</w:t>
      </w:r>
      <w:r>
        <w:rPr>
          <w:spacing w:val="3"/>
          <w:w w:val="110"/>
        </w:rPr>
        <w:t xml:space="preserve"> </w:t>
      </w:r>
      <w:r>
        <w:rPr>
          <w:w w:val="110"/>
        </w:rPr>
        <w:t>For</w:t>
      </w:r>
      <w:r>
        <w:rPr>
          <w:spacing w:val="-14"/>
          <w:w w:val="110"/>
        </w:rPr>
        <w:t xml:space="preserve"> </w:t>
      </w:r>
      <w:r>
        <w:rPr>
          <w:w w:val="110"/>
        </w:rPr>
        <w:t>example,</w:t>
      </w:r>
      <w:r>
        <w:rPr>
          <w:spacing w:val="-14"/>
          <w:w w:val="110"/>
        </w:rPr>
        <w:t xml:space="preserve"> </w:t>
      </w:r>
      <w:proofErr w:type="gramStart"/>
      <w:r>
        <w:rPr>
          <w:w w:val="110"/>
        </w:rPr>
        <w:t>a</w:t>
      </w:r>
      <w:r>
        <w:rPr>
          <w:spacing w:val="-14"/>
          <w:w w:val="110"/>
        </w:rPr>
        <w:t xml:space="preserve"> </w:t>
      </w:r>
      <w:r>
        <w:rPr>
          <w:w w:val="110"/>
        </w:rPr>
        <w:t>number</w:t>
      </w:r>
      <w:r>
        <w:rPr>
          <w:spacing w:val="-14"/>
          <w:w w:val="110"/>
        </w:rPr>
        <w:t xml:space="preserve"> </w:t>
      </w:r>
      <w:r>
        <w:rPr>
          <w:w w:val="110"/>
        </w:rPr>
        <w:t>of</w:t>
      </w:r>
      <w:proofErr w:type="gramEnd"/>
      <w:r>
        <w:rPr>
          <w:spacing w:val="-15"/>
          <w:w w:val="110"/>
        </w:rPr>
        <w:t xml:space="preserve"> </w:t>
      </w:r>
      <w:r>
        <w:rPr>
          <w:w w:val="110"/>
        </w:rPr>
        <w:t>studies</w:t>
      </w:r>
      <w:r>
        <w:rPr>
          <w:spacing w:val="-14"/>
          <w:w w:val="110"/>
        </w:rPr>
        <w:t xml:space="preserve"> </w:t>
      </w:r>
      <w:r>
        <w:rPr>
          <w:w w:val="110"/>
        </w:rPr>
        <w:t>have</w:t>
      </w:r>
      <w:r>
        <w:rPr>
          <w:spacing w:val="-14"/>
          <w:w w:val="110"/>
        </w:rPr>
        <w:t xml:space="preserve"> </w:t>
      </w:r>
      <w:r>
        <w:rPr>
          <w:w w:val="110"/>
        </w:rPr>
        <w:t>shown</w:t>
      </w:r>
      <w:r>
        <w:rPr>
          <w:spacing w:val="-14"/>
          <w:w w:val="110"/>
        </w:rPr>
        <w:t xml:space="preserve"> </w:t>
      </w:r>
      <w:r>
        <w:rPr>
          <w:w w:val="110"/>
        </w:rPr>
        <w:t>that</w:t>
      </w:r>
      <w:r>
        <w:rPr>
          <w:spacing w:val="-14"/>
          <w:w w:val="110"/>
        </w:rPr>
        <w:t xml:space="preserve"> </w:t>
      </w:r>
      <w:r>
        <w:rPr>
          <w:w w:val="110"/>
        </w:rPr>
        <w:t>moving</w:t>
      </w:r>
      <w:r>
        <w:rPr>
          <w:spacing w:val="-14"/>
          <w:w w:val="110"/>
        </w:rPr>
        <w:t xml:space="preserve"> </w:t>
      </w:r>
      <w:r>
        <w:rPr>
          <w:w w:val="110"/>
        </w:rPr>
        <w:t>the</w:t>
      </w:r>
      <w:r>
        <w:rPr>
          <w:spacing w:val="-14"/>
          <w:w w:val="110"/>
        </w:rPr>
        <w:t xml:space="preserve"> </w:t>
      </w:r>
      <w:r>
        <w:rPr>
          <w:w w:val="110"/>
        </w:rPr>
        <w:t>target</w:t>
      </w:r>
      <w:r>
        <w:rPr>
          <w:spacing w:val="-15"/>
          <w:w w:val="110"/>
        </w:rPr>
        <w:t xml:space="preserve"> </w:t>
      </w:r>
      <w:r>
        <w:rPr>
          <w:w w:val="110"/>
        </w:rPr>
        <w:t>to</w:t>
      </w:r>
    </w:p>
    <w:p w14:paraId="27EB7F97" w14:textId="77777777" w:rsidR="00735E2D" w:rsidRDefault="00000000">
      <w:pPr>
        <w:pStyle w:val="BodyText"/>
        <w:ind w:left="213"/>
      </w:pPr>
      <w:r>
        <w:rPr>
          <w:rFonts w:ascii="Trebuchet MS"/>
          <w:sz w:val="12"/>
        </w:rPr>
        <w:t xml:space="preserve">65    </w:t>
      </w:r>
      <w:r>
        <w:rPr>
          <w:rFonts w:ascii="Trebuchet MS"/>
          <w:spacing w:val="19"/>
          <w:sz w:val="12"/>
        </w:rPr>
        <w:t xml:space="preserve"> </w:t>
      </w:r>
      <w:r>
        <w:rPr>
          <w:w w:val="105"/>
        </w:rPr>
        <w:t>a</w:t>
      </w:r>
      <w:r>
        <w:rPr>
          <w:spacing w:val="6"/>
          <w:w w:val="105"/>
        </w:rPr>
        <w:t xml:space="preserve"> </w:t>
      </w:r>
      <w:r>
        <w:rPr>
          <w:w w:val="105"/>
        </w:rPr>
        <w:t>new</w:t>
      </w:r>
      <w:r>
        <w:rPr>
          <w:spacing w:val="6"/>
          <w:w w:val="105"/>
        </w:rPr>
        <w:t xml:space="preserve"> </w:t>
      </w:r>
      <w:r>
        <w:rPr>
          <w:w w:val="105"/>
        </w:rPr>
        <w:t>position</w:t>
      </w:r>
      <w:r>
        <w:rPr>
          <w:spacing w:val="7"/>
          <w:w w:val="105"/>
        </w:rPr>
        <w:t xml:space="preserve"> </w:t>
      </w:r>
      <w:r>
        <w:rPr>
          <w:w w:val="105"/>
        </w:rPr>
        <w:t>within</w:t>
      </w:r>
      <w:r>
        <w:rPr>
          <w:spacing w:val="6"/>
          <w:w w:val="105"/>
        </w:rPr>
        <w:t xml:space="preserve"> </w:t>
      </w:r>
      <w:r>
        <w:rPr>
          <w:w w:val="105"/>
        </w:rPr>
        <w:t>the</w:t>
      </w:r>
      <w:r>
        <w:rPr>
          <w:spacing w:val="7"/>
          <w:w w:val="105"/>
        </w:rPr>
        <w:t xml:space="preserve"> </w:t>
      </w:r>
      <w:r>
        <w:rPr>
          <w:w w:val="105"/>
        </w:rPr>
        <w:t>display</w:t>
      </w:r>
      <w:r>
        <w:rPr>
          <w:spacing w:val="6"/>
          <w:w w:val="105"/>
        </w:rPr>
        <w:t xml:space="preserve"> </w:t>
      </w:r>
      <w:r>
        <w:rPr>
          <w:w w:val="105"/>
        </w:rPr>
        <w:t>will</w:t>
      </w:r>
      <w:r>
        <w:rPr>
          <w:spacing w:val="6"/>
          <w:w w:val="105"/>
        </w:rPr>
        <w:t xml:space="preserve"> </w:t>
      </w:r>
      <w:r>
        <w:rPr>
          <w:w w:val="105"/>
        </w:rPr>
        <w:t>abolish</w:t>
      </w:r>
      <w:r>
        <w:rPr>
          <w:spacing w:val="7"/>
          <w:w w:val="105"/>
        </w:rPr>
        <w:t xml:space="preserve"> </w:t>
      </w:r>
      <w:r>
        <w:rPr>
          <w:w w:val="105"/>
        </w:rPr>
        <w:t>the</w:t>
      </w:r>
      <w:r>
        <w:rPr>
          <w:spacing w:val="6"/>
          <w:w w:val="105"/>
        </w:rPr>
        <w:t xml:space="preserve"> </w:t>
      </w:r>
      <w:r>
        <w:rPr>
          <w:w w:val="105"/>
        </w:rPr>
        <w:t>established</w:t>
      </w:r>
      <w:r>
        <w:rPr>
          <w:spacing w:val="6"/>
          <w:w w:val="105"/>
        </w:rPr>
        <w:t xml:space="preserve"> </w:t>
      </w:r>
      <w:r>
        <w:rPr>
          <w:w w:val="105"/>
        </w:rPr>
        <w:t>CC</w:t>
      </w:r>
      <w:r>
        <w:rPr>
          <w:spacing w:val="7"/>
          <w:w w:val="105"/>
        </w:rPr>
        <w:t xml:space="preserve"> </w:t>
      </w:r>
      <w:r>
        <w:rPr>
          <w:w w:val="105"/>
        </w:rPr>
        <w:t>effect</w:t>
      </w:r>
      <w:r>
        <w:rPr>
          <w:spacing w:val="6"/>
          <w:w w:val="105"/>
        </w:rPr>
        <w:t xml:space="preserve"> </w:t>
      </w:r>
      <w:r>
        <w:rPr>
          <w:w w:val="105"/>
        </w:rPr>
        <w:t>(</w:t>
      </w:r>
      <w:proofErr w:type="spellStart"/>
      <w:r>
        <w:rPr>
          <w:w w:val="105"/>
        </w:rPr>
        <w:t>Makovski</w:t>
      </w:r>
      <w:proofErr w:type="spellEnd"/>
      <w:r>
        <w:rPr>
          <w:spacing w:val="6"/>
          <w:w w:val="105"/>
        </w:rPr>
        <w:t xml:space="preserve"> </w:t>
      </w:r>
      <w:r>
        <w:rPr>
          <w:w w:val="105"/>
        </w:rPr>
        <w:t>&amp;</w:t>
      </w:r>
      <w:r>
        <w:rPr>
          <w:spacing w:val="7"/>
          <w:w w:val="105"/>
        </w:rPr>
        <w:t xml:space="preserve"> </w:t>
      </w:r>
      <w:r>
        <w:rPr>
          <w:w w:val="105"/>
        </w:rPr>
        <w:t>Jiang,</w:t>
      </w:r>
    </w:p>
    <w:p w14:paraId="108A9648" w14:textId="77777777" w:rsidR="00735E2D" w:rsidRDefault="00000000">
      <w:pPr>
        <w:pStyle w:val="BodyText"/>
        <w:ind w:left="213"/>
      </w:pPr>
      <w:r>
        <w:rPr>
          <w:rFonts w:ascii="Trebuchet MS"/>
          <w:sz w:val="12"/>
        </w:rPr>
        <w:t xml:space="preserve">66    </w:t>
      </w:r>
      <w:r>
        <w:rPr>
          <w:rFonts w:ascii="Trebuchet MS"/>
          <w:spacing w:val="19"/>
          <w:sz w:val="12"/>
        </w:rPr>
        <w:t xml:space="preserve"> </w:t>
      </w:r>
      <w:r>
        <w:rPr>
          <w:w w:val="105"/>
        </w:rPr>
        <w:t>2011; Manginelli</w:t>
      </w:r>
      <w:r>
        <w:rPr>
          <w:spacing w:val="2"/>
          <w:w w:val="105"/>
        </w:rPr>
        <w:t xml:space="preserve"> </w:t>
      </w:r>
      <w:r>
        <w:rPr>
          <w:w w:val="105"/>
        </w:rPr>
        <w:t>&amp; Pollmann, 2009).</w:t>
      </w:r>
      <w:r>
        <w:rPr>
          <w:spacing w:val="22"/>
          <w:w w:val="105"/>
        </w:rPr>
        <w:t xml:space="preserve"> </w:t>
      </w:r>
      <w:r>
        <w:rPr>
          <w:w w:val="105"/>
        </w:rPr>
        <w:t>Notably,</w:t>
      </w:r>
      <w:r>
        <w:rPr>
          <w:spacing w:val="1"/>
          <w:w w:val="105"/>
        </w:rPr>
        <w:t xml:space="preserve"> </w:t>
      </w:r>
      <w:proofErr w:type="spellStart"/>
      <w:r>
        <w:rPr>
          <w:w w:val="105"/>
        </w:rPr>
        <w:t>Zellin</w:t>
      </w:r>
      <w:proofErr w:type="spellEnd"/>
      <w:r>
        <w:rPr>
          <w:spacing w:val="1"/>
          <w:w w:val="105"/>
        </w:rPr>
        <w:t xml:space="preserve"> </w:t>
      </w:r>
      <w:r>
        <w:rPr>
          <w:w w:val="105"/>
        </w:rPr>
        <w:t>et</w:t>
      </w:r>
      <w:r>
        <w:rPr>
          <w:spacing w:val="1"/>
          <w:w w:val="105"/>
        </w:rPr>
        <w:t xml:space="preserve"> </w:t>
      </w:r>
      <w:r>
        <w:rPr>
          <w:w w:val="105"/>
        </w:rPr>
        <w:t>al.</w:t>
      </w:r>
      <w:r>
        <w:rPr>
          <w:spacing w:val="22"/>
          <w:w w:val="105"/>
        </w:rPr>
        <w:t xml:space="preserve"> </w:t>
      </w:r>
      <w:r>
        <w:rPr>
          <w:w w:val="105"/>
        </w:rPr>
        <w:t>(2013)</w:t>
      </w:r>
      <w:r>
        <w:rPr>
          <w:spacing w:val="1"/>
          <w:w w:val="105"/>
        </w:rPr>
        <w:t xml:space="preserve"> </w:t>
      </w:r>
      <w:r>
        <w:rPr>
          <w:w w:val="105"/>
        </w:rPr>
        <w:t>explored</w:t>
      </w:r>
      <w:r>
        <w:rPr>
          <w:spacing w:val="1"/>
          <w:w w:val="105"/>
        </w:rPr>
        <w:t xml:space="preserve"> </w:t>
      </w:r>
      <w:r>
        <w:rPr>
          <w:w w:val="105"/>
        </w:rPr>
        <w:t>the</w:t>
      </w:r>
      <w:r>
        <w:rPr>
          <w:spacing w:val="1"/>
          <w:w w:val="105"/>
        </w:rPr>
        <w:t xml:space="preserve"> </w:t>
      </w:r>
      <w:proofErr w:type="gramStart"/>
      <w:r>
        <w:rPr>
          <w:w w:val="105"/>
        </w:rPr>
        <w:t>remapping</w:t>
      </w:r>
      <w:proofErr w:type="gramEnd"/>
    </w:p>
    <w:p w14:paraId="2FB3F424" w14:textId="77777777" w:rsidR="00735E2D" w:rsidRDefault="00000000">
      <w:pPr>
        <w:pStyle w:val="BodyText"/>
        <w:spacing w:before="203"/>
        <w:ind w:left="213"/>
      </w:pPr>
      <w:r>
        <w:rPr>
          <w:rFonts w:ascii="Trebuchet MS"/>
          <w:sz w:val="12"/>
        </w:rPr>
        <w:t xml:space="preserve">67    </w:t>
      </w:r>
      <w:r>
        <w:rPr>
          <w:rFonts w:ascii="Trebuchet MS"/>
          <w:spacing w:val="19"/>
          <w:sz w:val="12"/>
        </w:rPr>
        <w:t xml:space="preserve"> </w:t>
      </w:r>
      <w:r>
        <w:rPr>
          <w:w w:val="105"/>
        </w:rPr>
        <w:t>of</w:t>
      </w:r>
      <w:r>
        <w:rPr>
          <w:spacing w:val="16"/>
          <w:w w:val="105"/>
        </w:rPr>
        <w:t xml:space="preserve"> </w:t>
      </w:r>
      <w:r>
        <w:rPr>
          <w:w w:val="105"/>
        </w:rPr>
        <w:t>target</w:t>
      </w:r>
      <w:r>
        <w:rPr>
          <w:spacing w:val="18"/>
          <w:w w:val="105"/>
        </w:rPr>
        <w:t xml:space="preserve"> </w:t>
      </w:r>
      <w:r>
        <w:rPr>
          <w:w w:val="105"/>
        </w:rPr>
        <w:t>positions</w:t>
      </w:r>
      <w:r>
        <w:rPr>
          <w:spacing w:val="16"/>
          <w:w w:val="105"/>
        </w:rPr>
        <w:t xml:space="preserve"> </w:t>
      </w:r>
      <w:r>
        <w:rPr>
          <w:w w:val="105"/>
        </w:rPr>
        <w:t>over</w:t>
      </w:r>
      <w:r>
        <w:rPr>
          <w:spacing w:val="17"/>
          <w:w w:val="105"/>
        </w:rPr>
        <w:t xml:space="preserve"> </w:t>
      </w:r>
      <w:r>
        <w:rPr>
          <w:w w:val="105"/>
        </w:rPr>
        <w:t>a</w:t>
      </w:r>
      <w:r>
        <w:rPr>
          <w:spacing w:val="17"/>
          <w:w w:val="105"/>
        </w:rPr>
        <w:t xml:space="preserve"> </w:t>
      </w:r>
      <w:r>
        <w:rPr>
          <w:w w:val="105"/>
        </w:rPr>
        <w:t>longer</w:t>
      </w:r>
      <w:r>
        <w:rPr>
          <w:spacing w:val="17"/>
          <w:w w:val="105"/>
        </w:rPr>
        <w:t xml:space="preserve"> </w:t>
      </w:r>
      <w:r>
        <w:rPr>
          <w:w w:val="105"/>
        </w:rPr>
        <w:t>training</w:t>
      </w:r>
      <w:r>
        <w:rPr>
          <w:spacing w:val="17"/>
          <w:w w:val="105"/>
        </w:rPr>
        <w:t xml:space="preserve"> </w:t>
      </w:r>
      <w:r>
        <w:rPr>
          <w:w w:val="105"/>
        </w:rPr>
        <w:t>period,</w:t>
      </w:r>
      <w:r>
        <w:rPr>
          <w:spacing w:val="17"/>
          <w:w w:val="105"/>
        </w:rPr>
        <w:t xml:space="preserve"> </w:t>
      </w:r>
      <w:r>
        <w:rPr>
          <w:w w:val="105"/>
        </w:rPr>
        <w:t>observing</w:t>
      </w:r>
      <w:r>
        <w:rPr>
          <w:spacing w:val="17"/>
          <w:w w:val="105"/>
        </w:rPr>
        <w:t xml:space="preserve"> </w:t>
      </w:r>
      <w:r>
        <w:rPr>
          <w:w w:val="105"/>
        </w:rPr>
        <w:t>that</w:t>
      </w:r>
      <w:r>
        <w:rPr>
          <w:spacing w:val="16"/>
          <w:w w:val="105"/>
        </w:rPr>
        <w:t xml:space="preserve"> </w:t>
      </w:r>
      <w:r>
        <w:rPr>
          <w:w w:val="105"/>
        </w:rPr>
        <w:t>with</w:t>
      </w:r>
      <w:r>
        <w:rPr>
          <w:spacing w:val="17"/>
          <w:w w:val="105"/>
        </w:rPr>
        <w:t xml:space="preserve"> </w:t>
      </w:r>
      <w:r>
        <w:rPr>
          <w:w w:val="105"/>
        </w:rPr>
        <w:t>extended</w:t>
      </w:r>
      <w:r>
        <w:rPr>
          <w:spacing w:val="18"/>
          <w:w w:val="105"/>
        </w:rPr>
        <w:t xml:space="preserve"> </w:t>
      </w:r>
      <w:r>
        <w:rPr>
          <w:w w:val="105"/>
        </w:rPr>
        <w:t>training,</w:t>
      </w:r>
    </w:p>
    <w:p w14:paraId="25A9D475" w14:textId="77777777" w:rsidR="00735E2D" w:rsidRDefault="00000000">
      <w:pPr>
        <w:pStyle w:val="BodyText"/>
        <w:ind w:left="213"/>
      </w:pPr>
      <w:r>
        <w:rPr>
          <w:rFonts w:ascii="Trebuchet MS"/>
          <w:sz w:val="12"/>
        </w:rPr>
        <w:t xml:space="preserve">68    </w:t>
      </w:r>
      <w:r>
        <w:rPr>
          <w:rFonts w:ascii="Trebuchet MS"/>
          <w:spacing w:val="19"/>
          <w:sz w:val="12"/>
        </w:rPr>
        <w:t xml:space="preserve"> </w:t>
      </w:r>
      <w:r>
        <w:rPr>
          <w:w w:val="105"/>
        </w:rPr>
        <w:t>new</w:t>
      </w:r>
      <w:r>
        <w:rPr>
          <w:spacing w:val="8"/>
          <w:w w:val="105"/>
        </w:rPr>
        <w:t xml:space="preserve"> </w:t>
      </w:r>
      <w:r>
        <w:rPr>
          <w:w w:val="105"/>
        </w:rPr>
        <w:t>associations</w:t>
      </w:r>
      <w:r>
        <w:rPr>
          <w:spacing w:val="10"/>
          <w:w w:val="105"/>
        </w:rPr>
        <w:t xml:space="preserve"> </w:t>
      </w:r>
      <w:r>
        <w:rPr>
          <w:w w:val="105"/>
        </w:rPr>
        <w:t>will</w:t>
      </w:r>
      <w:r>
        <w:rPr>
          <w:spacing w:val="9"/>
          <w:w w:val="105"/>
        </w:rPr>
        <w:t xml:space="preserve"> </w:t>
      </w:r>
      <w:r>
        <w:rPr>
          <w:w w:val="105"/>
        </w:rPr>
        <w:t>form</w:t>
      </w:r>
      <w:r>
        <w:rPr>
          <w:spacing w:val="9"/>
          <w:w w:val="105"/>
        </w:rPr>
        <w:t xml:space="preserve"> </w:t>
      </w:r>
      <w:r>
        <w:rPr>
          <w:w w:val="105"/>
        </w:rPr>
        <w:t>for</w:t>
      </w:r>
      <w:r>
        <w:rPr>
          <w:spacing w:val="10"/>
          <w:w w:val="105"/>
        </w:rPr>
        <w:t xml:space="preserve"> </w:t>
      </w:r>
      <w:r>
        <w:rPr>
          <w:w w:val="105"/>
        </w:rPr>
        <w:t>these</w:t>
      </w:r>
      <w:r>
        <w:rPr>
          <w:spacing w:val="8"/>
          <w:w w:val="105"/>
        </w:rPr>
        <w:t xml:space="preserve"> </w:t>
      </w:r>
      <w:r>
        <w:rPr>
          <w:w w:val="105"/>
        </w:rPr>
        <w:t>new</w:t>
      </w:r>
      <w:r>
        <w:rPr>
          <w:spacing w:val="8"/>
          <w:w w:val="105"/>
        </w:rPr>
        <w:t xml:space="preserve"> </w:t>
      </w:r>
      <w:r>
        <w:rPr>
          <w:w w:val="105"/>
        </w:rPr>
        <w:t>target</w:t>
      </w:r>
      <w:r>
        <w:rPr>
          <w:spacing w:val="10"/>
          <w:w w:val="105"/>
        </w:rPr>
        <w:t xml:space="preserve"> </w:t>
      </w:r>
      <w:r>
        <w:rPr>
          <w:w w:val="105"/>
        </w:rPr>
        <w:t>positions,</w:t>
      </w:r>
      <w:r>
        <w:rPr>
          <w:spacing w:val="8"/>
          <w:w w:val="105"/>
        </w:rPr>
        <w:t xml:space="preserve"> </w:t>
      </w:r>
      <w:r>
        <w:rPr>
          <w:w w:val="105"/>
        </w:rPr>
        <w:t>though</w:t>
      </w:r>
      <w:r>
        <w:rPr>
          <w:spacing w:val="9"/>
          <w:w w:val="105"/>
        </w:rPr>
        <w:t xml:space="preserve"> </w:t>
      </w:r>
      <w:r>
        <w:rPr>
          <w:w w:val="105"/>
        </w:rPr>
        <w:t>the</w:t>
      </w:r>
      <w:r>
        <w:rPr>
          <w:spacing w:val="9"/>
          <w:w w:val="105"/>
        </w:rPr>
        <w:t xml:space="preserve"> </w:t>
      </w:r>
      <w:r>
        <w:rPr>
          <w:w w:val="105"/>
        </w:rPr>
        <w:t>effects</w:t>
      </w:r>
      <w:r>
        <w:rPr>
          <w:spacing w:val="9"/>
          <w:w w:val="105"/>
        </w:rPr>
        <w:t xml:space="preserve"> </w:t>
      </w:r>
      <w:r>
        <w:rPr>
          <w:w w:val="105"/>
        </w:rPr>
        <w:t>are</w:t>
      </w:r>
      <w:r>
        <w:rPr>
          <w:spacing w:val="9"/>
          <w:w w:val="105"/>
        </w:rPr>
        <w:t xml:space="preserve"> </w:t>
      </w:r>
      <w:r>
        <w:rPr>
          <w:w w:val="105"/>
        </w:rPr>
        <w:t>limited</w:t>
      </w:r>
      <w:r>
        <w:rPr>
          <w:spacing w:val="9"/>
          <w:w w:val="105"/>
        </w:rPr>
        <w:t xml:space="preserve"> </w:t>
      </w:r>
      <w:proofErr w:type="gramStart"/>
      <w:r>
        <w:rPr>
          <w:w w:val="105"/>
        </w:rPr>
        <w:t>to</w:t>
      </w:r>
      <w:proofErr w:type="gramEnd"/>
    </w:p>
    <w:p w14:paraId="7F485C00" w14:textId="77777777" w:rsidR="00735E2D" w:rsidRDefault="00000000">
      <w:pPr>
        <w:pStyle w:val="BodyText"/>
        <w:ind w:left="213"/>
      </w:pPr>
      <w:r>
        <w:rPr>
          <w:rFonts w:ascii="Trebuchet MS"/>
          <w:sz w:val="12"/>
        </w:rPr>
        <w:t xml:space="preserve">69    </w:t>
      </w:r>
      <w:r>
        <w:rPr>
          <w:rFonts w:ascii="Trebuchet MS"/>
          <w:spacing w:val="19"/>
          <w:sz w:val="12"/>
        </w:rPr>
        <w:t xml:space="preserve"> </w:t>
      </w:r>
      <w:r>
        <w:rPr>
          <w:w w:val="110"/>
        </w:rPr>
        <w:t>targets that</w:t>
      </w:r>
      <w:r>
        <w:rPr>
          <w:spacing w:val="1"/>
          <w:w w:val="110"/>
        </w:rPr>
        <w:t xml:space="preserve"> </w:t>
      </w:r>
      <w:r>
        <w:rPr>
          <w:w w:val="110"/>
        </w:rPr>
        <w:t>appear closer</w:t>
      </w:r>
      <w:r>
        <w:rPr>
          <w:spacing w:val="1"/>
          <w:w w:val="110"/>
        </w:rPr>
        <w:t xml:space="preserve"> </w:t>
      </w:r>
      <w:r>
        <w:rPr>
          <w:w w:val="110"/>
        </w:rPr>
        <w:t>to</w:t>
      </w:r>
      <w:r>
        <w:rPr>
          <w:spacing w:val="1"/>
          <w:w w:val="110"/>
        </w:rPr>
        <w:t xml:space="preserve"> </w:t>
      </w:r>
      <w:r>
        <w:rPr>
          <w:w w:val="110"/>
        </w:rPr>
        <w:t>those that are</w:t>
      </w:r>
      <w:r>
        <w:rPr>
          <w:spacing w:val="1"/>
          <w:w w:val="110"/>
        </w:rPr>
        <w:t xml:space="preserve"> </w:t>
      </w:r>
      <w:r>
        <w:rPr>
          <w:w w:val="110"/>
        </w:rPr>
        <w:t>initially trained.</w:t>
      </w:r>
      <w:r>
        <w:rPr>
          <w:spacing w:val="22"/>
          <w:w w:val="110"/>
        </w:rPr>
        <w:t xml:space="preserve"> </w:t>
      </w:r>
      <w:r>
        <w:rPr>
          <w:w w:val="110"/>
        </w:rPr>
        <w:t>This</w:t>
      </w:r>
      <w:r>
        <w:rPr>
          <w:spacing w:val="1"/>
          <w:w w:val="110"/>
        </w:rPr>
        <w:t xml:space="preserve"> </w:t>
      </w:r>
      <w:r>
        <w:rPr>
          <w:w w:val="110"/>
        </w:rPr>
        <w:t>suggests</w:t>
      </w:r>
      <w:r>
        <w:rPr>
          <w:spacing w:val="1"/>
          <w:w w:val="110"/>
        </w:rPr>
        <w:t xml:space="preserve"> </w:t>
      </w:r>
      <w:r>
        <w:rPr>
          <w:w w:val="110"/>
        </w:rPr>
        <w:t xml:space="preserve">that </w:t>
      </w:r>
      <w:proofErr w:type="gramStart"/>
      <w:r>
        <w:rPr>
          <w:w w:val="110"/>
        </w:rPr>
        <w:t>any</w:t>
      </w:r>
      <w:proofErr w:type="gramEnd"/>
    </w:p>
    <w:p w14:paraId="15FE617E" w14:textId="77777777" w:rsidR="00735E2D" w:rsidRDefault="00000000">
      <w:pPr>
        <w:pStyle w:val="BodyText"/>
        <w:ind w:left="213"/>
      </w:pPr>
      <w:r>
        <w:rPr>
          <w:rFonts w:ascii="Trebuchet MS"/>
          <w:sz w:val="12"/>
        </w:rPr>
        <w:t xml:space="preserve">70    </w:t>
      </w:r>
      <w:r>
        <w:rPr>
          <w:rFonts w:ascii="Trebuchet MS"/>
          <w:spacing w:val="19"/>
          <w:sz w:val="12"/>
        </w:rPr>
        <w:t xml:space="preserve"> </w:t>
      </w:r>
      <w:r>
        <w:rPr>
          <w:w w:val="105"/>
        </w:rPr>
        <w:t>relocation</w:t>
      </w:r>
      <w:r>
        <w:rPr>
          <w:spacing w:val="6"/>
          <w:w w:val="105"/>
        </w:rPr>
        <w:t xml:space="preserve"> </w:t>
      </w:r>
      <w:r>
        <w:rPr>
          <w:w w:val="105"/>
        </w:rPr>
        <w:t>effect</w:t>
      </w:r>
      <w:r>
        <w:rPr>
          <w:spacing w:val="6"/>
          <w:w w:val="105"/>
        </w:rPr>
        <w:t xml:space="preserve"> </w:t>
      </w:r>
      <w:r>
        <w:rPr>
          <w:w w:val="105"/>
        </w:rPr>
        <w:t>is</w:t>
      </w:r>
      <w:r>
        <w:rPr>
          <w:spacing w:val="5"/>
          <w:w w:val="105"/>
        </w:rPr>
        <w:t xml:space="preserve"> </w:t>
      </w:r>
      <w:r>
        <w:rPr>
          <w:w w:val="105"/>
        </w:rPr>
        <w:t>driven</w:t>
      </w:r>
      <w:r>
        <w:rPr>
          <w:spacing w:val="6"/>
          <w:w w:val="105"/>
        </w:rPr>
        <w:t xml:space="preserve"> </w:t>
      </w:r>
      <w:r>
        <w:rPr>
          <w:w w:val="105"/>
        </w:rPr>
        <w:t>strongly</w:t>
      </w:r>
      <w:r>
        <w:rPr>
          <w:spacing w:val="6"/>
          <w:w w:val="105"/>
        </w:rPr>
        <w:t xml:space="preserve"> </w:t>
      </w:r>
      <w:r>
        <w:rPr>
          <w:w w:val="105"/>
        </w:rPr>
        <w:t>by</w:t>
      </w:r>
      <w:r>
        <w:rPr>
          <w:spacing w:val="6"/>
          <w:w w:val="105"/>
        </w:rPr>
        <w:t xml:space="preserve"> </w:t>
      </w:r>
      <w:r>
        <w:rPr>
          <w:w w:val="105"/>
        </w:rPr>
        <w:t>a</w:t>
      </w:r>
      <w:r>
        <w:rPr>
          <w:spacing w:val="5"/>
          <w:w w:val="105"/>
        </w:rPr>
        <w:t xml:space="preserve"> </w:t>
      </w:r>
      <w:proofErr w:type="spellStart"/>
      <w:r>
        <w:rPr>
          <w:w w:val="105"/>
        </w:rPr>
        <w:t>generalisation</w:t>
      </w:r>
      <w:proofErr w:type="spellEnd"/>
      <w:r>
        <w:rPr>
          <w:spacing w:val="5"/>
          <w:w w:val="105"/>
        </w:rPr>
        <w:t xml:space="preserve"> </w:t>
      </w:r>
      <w:r>
        <w:rPr>
          <w:w w:val="105"/>
        </w:rPr>
        <w:t>of</w:t>
      </w:r>
      <w:r>
        <w:rPr>
          <w:spacing w:val="6"/>
          <w:w w:val="105"/>
        </w:rPr>
        <w:t xml:space="preserve"> </w:t>
      </w:r>
      <w:r>
        <w:rPr>
          <w:w w:val="105"/>
        </w:rPr>
        <w:t>the</w:t>
      </w:r>
      <w:r>
        <w:rPr>
          <w:spacing w:val="5"/>
          <w:w w:val="105"/>
        </w:rPr>
        <w:t xml:space="preserve"> </w:t>
      </w:r>
      <w:r>
        <w:rPr>
          <w:w w:val="105"/>
        </w:rPr>
        <w:t>pre-existing</w:t>
      </w:r>
      <w:r>
        <w:rPr>
          <w:spacing w:val="5"/>
          <w:w w:val="105"/>
        </w:rPr>
        <w:t xml:space="preserve"> </w:t>
      </w:r>
      <w:r>
        <w:rPr>
          <w:w w:val="105"/>
        </w:rPr>
        <w:t>associations.</w:t>
      </w:r>
    </w:p>
    <w:p w14:paraId="5AEECB0E" w14:textId="77777777" w:rsidR="00735E2D" w:rsidRDefault="00000000">
      <w:pPr>
        <w:pStyle w:val="BodyText"/>
        <w:ind w:left="213"/>
      </w:pPr>
      <w:r>
        <w:rPr>
          <w:rFonts w:ascii="Trebuchet MS"/>
          <w:sz w:val="12"/>
        </w:rPr>
        <w:t xml:space="preserve">71    </w:t>
      </w:r>
      <w:r>
        <w:rPr>
          <w:rFonts w:ascii="Trebuchet MS"/>
          <w:spacing w:val="19"/>
          <w:sz w:val="12"/>
        </w:rPr>
        <w:t xml:space="preserve"> </w:t>
      </w:r>
      <w:r>
        <w:rPr>
          <w:w w:val="105"/>
        </w:rPr>
        <w:t>Furthermore,</w:t>
      </w:r>
      <w:r>
        <w:rPr>
          <w:spacing w:val="13"/>
          <w:w w:val="105"/>
        </w:rPr>
        <w:t xml:space="preserve"> </w:t>
      </w:r>
      <w:r>
        <w:rPr>
          <w:w w:val="105"/>
        </w:rPr>
        <w:t>strong</w:t>
      </w:r>
      <w:r>
        <w:rPr>
          <w:spacing w:val="14"/>
          <w:w w:val="105"/>
        </w:rPr>
        <w:t xml:space="preserve"> </w:t>
      </w:r>
      <w:r>
        <w:rPr>
          <w:w w:val="105"/>
        </w:rPr>
        <w:t>contextual</w:t>
      </w:r>
      <w:r>
        <w:rPr>
          <w:spacing w:val="12"/>
          <w:w w:val="105"/>
        </w:rPr>
        <w:t xml:space="preserve"> </w:t>
      </w:r>
      <w:r>
        <w:rPr>
          <w:w w:val="105"/>
        </w:rPr>
        <w:t>cuing</w:t>
      </w:r>
      <w:r>
        <w:rPr>
          <w:spacing w:val="13"/>
          <w:w w:val="105"/>
        </w:rPr>
        <w:t xml:space="preserve"> </w:t>
      </w:r>
      <w:r>
        <w:rPr>
          <w:w w:val="105"/>
        </w:rPr>
        <w:t>effects</w:t>
      </w:r>
      <w:r>
        <w:rPr>
          <w:spacing w:val="14"/>
          <w:w w:val="105"/>
        </w:rPr>
        <w:t xml:space="preserve"> </w:t>
      </w:r>
      <w:r>
        <w:rPr>
          <w:w w:val="105"/>
        </w:rPr>
        <w:t>were</w:t>
      </w:r>
      <w:r>
        <w:rPr>
          <w:spacing w:val="13"/>
          <w:w w:val="105"/>
        </w:rPr>
        <w:t xml:space="preserve"> </w:t>
      </w:r>
      <w:r>
        <w:rPr>
          <w:w w:val="105"/>
        </w:rPr>
        <w:t>observed</w:t>
      </w:r>
      <w:r>
        <w:rPr>
          <w:spacing w:val="13"/>
          <w:w w:val="105"/>
        </w:rPr>
        <w:t xml:space="preserve"> </w:t>
      </w:r>
      <w:r>
        <w:rPr>
          <w:w w:val="105"/>
        </w:rPr>
        <w:t>for</w:t>
      </w:r>
      <w:r>
        <w:rPr>
          <w:spacing w:val="14"/>
          <w:w w:val="105"/>
        </w:rPr>
        <w:t xml:space="preserve"> </w:t>
      </w:r>
      <w:r>
        <w:rPr>
          <w:w w:val="105"/>
        </w:rPr>
        <w:t>the</w:t>
      </w:r>
      <w:r>
        <w:rPr>
          <w:spacing w:val="12"/>
          <w:w w:val="105"/>
        </w:rPr>
        <w:t xml:space="preserve"> </w:t>
      </w:r>
      <w:r>
        <w:rPr>
          <w:w w:val="105"/>
        </w:rPr>
        <w:t>initially</w:t>
      </w:r>
      <w:r>
        <w:rPr>
          <w:spacing w:val="14"/>
          <w:w w:val="105"/>
        </w:rPr>
        <w:t xml:space="preserve"> </w:t>
      </w:r>
      <w:r>
        <w:rPr>
          <w:w w:val="105"/>
        </w:rPr>
        <w:t>trained</w:t>
      </w:r>
      <w:r>
        <w:rPr>
          <w:spacing w:val="13"/>
          <w:w w:val="105"/>
        </w:rPr>
        <w:t xml:space="preserve"> </w:t>
      </w:r>
      <w:proofErr w:type="gramStart"/>
      <w:r>
        <w:rPr>
          <w:w w:val="105"/>
        </w:rPr>
        <w:t>targets</w:t>
      </w:r>
      <w:proofErr w:type="gramEnd"/>
    </w:p>
    <w:p w14:paraId="15F0BF57" w14:textId="77777777" w:rsidR="00735E2D" w:rsidRDefault="00000000">
      <w:pPr>
        <w:pStyle w:val="BodyText"/>
        <w:spacing w:before="203"/>
        <w:ind w:left="213"/>
      </w:pPr>
      <w:r>
        <w:rPr>
          <w:rFonts w:ascii="Trebuchet MS" w:hAnsi="Trebuchet MS"/>
          <w:sz w:val="12"/>
        </w:rPr>
        <w:t xml:space="preserve">72    </w:t>
      </w:r>
      <w:r>
        <w:rPr>
          <w:rFonts w:ascii="Trebuchet MS" w:hAnsi="Trebuchet MS"/>
          <w:spacing w:val="19"/>
          <w:sz w:val="12"/>
        </w:rPr>
        <w:t xml:space="preserve"> </w:t>
      </w:r>
      <w:r>
        <w:rPr>
          <w:w w:val="105"/>
        </w:rPr>
        <w:t>in</w:t>
      </w:r>
      <w:r>
        <w:rPr>
          <w:spacing w:val="14"/>
          <w:w w:val="105"/>
        </w:rPr>
        <w:t xml:space="preserve"> </w:t>
      </w:r>
      <w:r>
        <w:rPr>
          <w:w w:val="105"/>
        </w:rPr>
        <w:t>a</w:t>
      </w:r>
      <w:r>
        <w:rPr>
          <w:spacing w:val="16"/>
          <w:w w:val="105"/>
        </w:rPr>
        <w:t xml:space="preserve"> </w:t>
      </w:r>
      <w:r>
        <w:rPr>
          <w:w w:val="105"/>
        </w:rPr>
        <w:t>final</w:t>
      </w:r>
      <w:r>
        <w:rPr>
          <w:spacing w:val="15"/>
          <w:w w:val="105"/>
        </w:rPr>
        <w:t xml:space="preserve"> </w:t>
      </w:r>
      <w:r>
        <w:rPr>
          <w:w w:val="105"/>
        </w:rPr>
        <w:t>“return</w:t>
      </w:r>
      <w:r>
        <w:rPr>
          <w:spacing w:val="15"/>
          <w:w w:val="105"/>
        </w:rPr>
        <w:t xml:space="preserve"> </w:t>
      </w:r>
      <w:r>
        <w:rPr>
          <w:w w:val="105"/>
        </w:rPr>
        <w:t>phase”</w:t>
      </w:r>
      <w:r>
        <w:rPr>
          <w:spacing w:val="15"/>
          <w:w w:val="105"/>
        </w:rPr>
        <w:t xml:space="preserve"> </w:t>
      </w:r>
      <w:r>
        <w:rPr>
          <w:w w:val="105"/>
        </w:rPr>
        <w:t>at</w:t>
      </w:r>
      <w:r>
        <w:rPr>
          <w:spacing w:val="15"/>
          <w:w w:val="105"/>
        </w:rPr>
        <w:t xml:space="preserve"> </w:t>
      </w:r>
      <w:r>
        <w:rPr>
          <w:w w:val="105"/>
        </w:rPr>
        <w:t>the</w:t>
      </w:r>
      <w:r>
        <w:rPr>
          <w:spacing w:val="15"/>
          <w:w w:val="105"/>
        </w:rPr>
        <w:t xml:space="preserve"> </w:t>
      </w:r>
      <w:r>
        <w:rPr>
          <w:w w:val="105"/>
        </w:rPr>
        <w:t>end</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experiment.</w:t>
      </w:r>
      <w:r>
        <w:rPr>
          <w:spacing w:val="41"/>
          <w:w w:val="105"/>
        </w:rPr>
        <w:t xml:space="preserve"> </w:t>
      </w:r>
      <w:proofErr w:type="gramStart"/>
      <w:r>
        <w:rPr>
          <w:w w:val="105"/>
        </w:rPr>
        <w:t>All</w:t>
      </w:r>
      <w:r>
        <w:rPr>
          <w:spacing w:val="16"/>
          <w:w w:val="105"/>
        </w:rPr>
        <w:t xml:space="preserve"> </w:t>
      </w:r>
      <w:r>
        <w:rPr>
          <w:w w:val="105"/>
        </w:rPr>
        <w:t>of</w:t>
      </w:r>
      <w:proofErr w:type="gramEnd"/>
      <w:r>
        <w:rPr>
          <w:spacing w:val="14"/>
          <w:w w:val="105"/>
        </w:rPr>
        <w:t xml:space="preserve"> </w:t>
      </w:r>
      <w:r>
        <w:rPr>
          <w:w w:val="105"/>
        </w:rPr>
        <w:t>these</w:t>
      </w:r>
      <w:r>
        <w:rPr>
          <w:spacing w:val="15"/>
          <w:w w:val="105"/>
        </w:rPr>
        <w:t xml:space="preserve"> </w:t>
      </w:r>
      <w:r>
        <w:rPr>
          <w:w w:val="105"/>
        </w:rPr>
        <w:t>results</w:t>
      </w:r>
      <w:r>
        <w:rPr>
          <w:spacing w:val="16"/>
          <w:w w:val="105"/>
        </w:rPr>
        <w:t xml:space="preserve"> </w:t>
      </w:r>
      <w:r>
        <w:rPr>
          <w:w w:val="105"/>
        </w:rPr>
        <w:t>point</w:t>
      </w:r>
      <w:r>
        <w:rPr>
          <w:spacing w:val="14"/>
          <w:w w:val="105"/>
        </w:rPr>
        <w:t xml:space="preserve"> </w:t>
      </w:r>
      <w:r>
        <w:rPr>
          <w:w w:val="105"/>
        </w:rPr>
        <w:t>towards</w:t>
      </w:r>
    </w:p>
    <w:p w14:paraId="4FE92B9F" w14:textId="77777777" w:rsidR="00735E2D" w:rsidRDefault="00000000">
      <w:pPr>
        <w:pStyle w:val="BodyText"/>
        <w:ind w:left="213"/>
      </w:pPr>
      <w:r>
        <w:rPr>
          <w:rFonts w:ascii="Trebuchet MS"/>
          <w:sz w:val="12"/>
        </w:rPr>
        <w:t xml:space="preserve">73    </w:t>
      </w:r>
      <w:r>
        <w:rPr>
          <w:rFonts w:ascii="Trebuchet MS"/>
          <w:spacing w:val="19"/>
          <w:sz w:val="12"/>
        </w:rPr>
        <w:t xml:space="preserve"> </w:t>
      </w:r>
      <w:r>
        <w:rPr>
          <w:w w:val="105"/>
        </w:rPr>
        <w:t>CC</w:t>
      </w:r>
      <w:r>
        <w:rPr>
          <w:spacing w:val="19"/>
          <w:w w:val="105"/>
        </w:rPr>
        <w:t xml:space="preserve"> </w:t>
      </w:r>
      <w:r>
        <w:rPr>
          <w:w w:val="105"/>
        </w:rPr>
        <w:t>constituting</w:t>
      </w:r>
      <w:r>
        <w:rPr>
          <w:spacing w:val="19"/>
          <w:w w:val="105"/>
        </w:rPr>
        <w:t xml:space="preserve"> </w:t>
      </w:r>
      <w:r>
        <w:rPr>
          <w:w w:val="105"/>
        </w:rPr>
        <w:t>a</w:t>
      </w:r>
      <w:r>
        <w:rPr>
          <w:spacing w:val="18"/>
          <w:w w:val="105"/>
        </w:rPr>
        <w:t xml:space="preserve"> </w:t>
      </w:r>
      <w:r>
        <w:rPr>
          <w:w w:val="105"/>
        </w:rPr>
        <w:t>fairly</w:t>
      </w:r>
      <w:r>
        <w:rPr>
          <w:spacing w:val="18"/>
          <w:w w:val="105"/>
        </w:rPr>
        <w:t xml:space="preserve"> </w:t>
      </w:r>
      <w:r>
        <w:rPr>
          <w:w w:val="105"/>
        </w:rPr>
        <w:t>inflexible</w:t>
      </w:r>
      <w:r>
        <w:rPr>
          <w:spacing w:val="19"/>
          <w:w w:val="105"/>
        </w:rPr>
        <w:t xml:space="preserve"> </w:t>
      </w:r>
      <w:proofErr w:type="spellStart"/>
      <w:r>
        <w:rPr>
          <w:w w:val="105"/>
        </w:rPr>
        <w:t>behaviour</w:t>
      </w:r>
      <w:proofErr w:type="spellEnd"/>
      <w:r>
        <w:rPr>
          <w:spacing w:val="19"/>
          <w:w w:val="105"/>
        </w:rPr>
        <w:t xml:space="preserve"> </w:t>
      </w:r>
      <w:r>
        <w:rPr>
          <w:w w:val="105"/>
        </w:rPr>
        <w:t>that</w:t>
      </w:r>
      <w:r>
        <w:rPr>
          <w:spacing w:val="18"/>
          <w:w w:val="105"/>
        </w:rPr>
        <w:t xml:space="preserve"> </w:t>
      </w:r>
      <w:r>
        <w:rPr>
          <w:w w:val="105"/>
        </w:rPr>
        <w:t>is</w:t>
      </w:r>
      <w:r>
        <w:rPr>
          <w:spacing w:val="19"/>
          <w:w w:val="105"/>
        </w:rPr>
        <w:t xml:space="preserve"> </w:t>
      </w:r>
      <w:r>
        <w:rPr>
          <w:w w:val="105"/>
        </w:rPr>
        <w:t>activated</w:t>
      </w:r>
      <w:r>
        <w:rPr>
          <w:spacing w:val="18"/>
          <w:w w:val="105"/>
        </w:rPr>
        <w:t xml:space="preserve"> </w:t>
      </w:r>
      <w:r>
        <w:rPr>
          <w:w w:val="105"/>
        </w:rPr>
        <w:t>somewhat</w:t>
      </w:r>
      <w:r>
        <w:rPr>
          <w:spacing w:val="19"/>
          <w:w w:val="105"/>
        </w:rPr>
        <w:t xml:space="preserve"> </w:t>
      </w:r>
      <w:proofErr w:type="gramStart"/>
      <w:r>
        <w:rPr>
          <w:w w:val="105"/>
        </w:rPr>
        <w:t>automatically</w:t>
      </w:r>
      <w:proofErr w:type="gramEnd"/>
    </w:p>
    <w:p w14:paraId="3F3B4363" w14:textId="77777777" w:rsidR="00735E2D" w:rsidRDefault="00000000">
      <w:pPr>
        <w:spacing w:before="202"/>
        <w:ind w:left="213"/>
        <w:rPr>
          <w:sz w:val="24"/>
        </w:rPr>
      </w:pPr>
      <w:r>
        <w:rPr>
          <w:rFonts w:ascii="Trebuchet MS"/>
          <w:sz w:val="12"/>
        </w:rPr>
        <w:t xml:space="preserve">74    </w:t>
      </w:r>
      <w:r>
        <w:rPr>
          <w:rFonts w:ascii="Trebuchet MS"/>
          <w:spacing w:val="19"/>
          <w:sz w:val="12"/>
        </w:rPr>
        <w:t xml:space="preserve"> </w:t>
      </w:r>
      <w:r>
        <w:rPr>
          <w:w w:val="105"/>
          <w:sz w:val="24"/>
        </w:rPr>
        <w:t>during</w:t>
      </w:r>
      <w:r>
        <w:rPr>
          <w:spacing w:val="11"/>
          <w:w w:val="105"/>
          <w:sz w:val="24"/>
        </w:rPr>
        <w:t xml:space="preserve"> </w:t>
      </w:r>
      <w:r>
        <w:rPr>
          <w:w w:val="105"/>
          <w:sz w:val="24"/>
        </w:rPr>
        <w:t>search.</w:t>
      </w:r>
    </w:p>
    <w:p w14:paraId="5F94F186" w14:textId="77777777" w:rsidR="00735E2D" w:rsidRDefault="00735E2D">
      <w:pPr>
        <w:pStyle w:val="BodyText"/>
        <w:spacing w:before="11"/>
        <w:ind w:left="0"/>
        <w:rPr>
          <w:sz w:val="27"/>
        </w:rPr>
      </w:pPr>
    </w:p>
    <w:p w14:paraId="7002833C" w14:textId="77777777" w:rsidR="00735E2D" w:rsidRDefault="00000000">
      <w:pPr>
        <w:pStyle w:val="BodyText"/>
        <w:tabs>
          <w:tab w:val="left" w:pos="1259"/>
        </w:tabs>
        <w:spacing w:before="0"/>
        <w:ind w:left="213"/>
      </w:pPr>
      <w:r>
        <w:rPr>
          <w:rFonts w:ascii="Trebuchet MS"/>
          <w:w w:val="105"/>
          <w:sz w:val="12"/>
        </w:rPr>
        <w:t>75</w:t>
      </w:r>
      <w:r>
        <w:rPr>
          <w:rFonts w:ascii="Trebuchet MS"/>
          <w:w w:val="105"/>
          <w:sz w:val="12"/>
        </w:rPr>
        <w:tab/>
      </w:r>
      <w:r>
        <w:rPr>
          <w:w w:val="105"/>
        </w:rPr>
        <w:t>More</w:t>
      </w:r>
      <w:r>
        <w:rPr>
          <w:spacing w:val="3"/>
          <w:w w:val="105"/>
        </w:rPr>
        <w:t xml:space="preserve"> </w:t>
      </w:r>
      <w:r>
        <w:rPr>
          <w:w w:val="105"/>
        </w:rPr>
        <w:t>direct</w:t>
      </w:r>
      <w:r>
        <w:rPr>
          <w:spacing w:val="4"/>
          <w:w w:val="105"/>
        </w:rPr>
        <w:t xml:space="preserve"> </w:t>
      </w:r>
      <w:r>
        <w:rPr>
          <w:w w:val="105"/>
        </w:rPr>
        <w:t>examination</w:t>
      </w:r>
      <w:r>
        <w:rPr>
          <w:spacing w:val="4"/>
          <w:w w:val="105"/>
        </w:rPr>
        <w:t xml:space="preserve"> </w:t>
      </w:r>
      <w:r>
        <w:rPr>
          <w:w w:val="105"/>
        </w:rPr>
        <w:t>of</w:t>
      </w:r>
      <w:r>
        <w:rPr>
          <w:spacing w:val="2"/>
          <w:w w:val="105"/>
        </w:rPr>
        <w:t xml:space="preserve"> </w:t>
      </w:r>
      <w:r>
        <w:rPr>
          <w:w w:val="105"/>
        </w:rPr>
        <w:t>the</w:t>
      </w:r>
      <w:r>
        <w:rPr>
          <w:spacing w:val="4"/>
          <w:w w:val="105"/>
        </w:rPr>
        <w:t xml:space="preserve"> </w:t>
      </w:r>
      <w:r>
        <w:rPr>
          <w:w w:val="105"/>
        </w:rPr>
        <w:t>role</w:t>
      </w:r>
      <w:r>
        <w:rPr>
          <w:spacing w:val="4"/>
          <w:w w:val="105"/>
        </w:rPr>
        <w:t xml:space="preserve"> </w:t>
      </w:r>
      <w:r>
        <w:rPr>
          <w:w w:val="105"/>
        </w:rPr>
        <w:t>of</w:t>
      </w:r>
      <w:r>
        <w:rPr>
          <w:spacing w:val="3"/>
          <w:w w:val="105"/>
        </w:rPr>
        <w:t xml:space="preserve"> </w:t>
      </w:r>
      <w:r>
        <w:rPr>
          <w:w w:val="105"/>
        </w:rPr>
        <w:t>top-down</w:t>
      </w:r>
      <w:r>
        <w:rPr>
          <w:spacing w:val="3"/>
          <w:w w:val="105"/>
        </w:rPr>
        <w:t xml:space="preserve"> </w:t>
      </w:r>
      <w:r>
        <w:rPr>
          <w:w w:val="105"/>
        </w:rPr>
        <w:t>control</w:t>
      </w:r>
      <w:r>
        <w:rPr>
          <w:spacing w:val="3"/>
          <w:w w:val="105"/>
        </w:rPr>
        <w:t xml:space="preserve"> </w:t>
      </w:r>
      <w:r>
        <w:rPr>
          <w:w w:val="105"/>
        </w:rPr>
        <w:t>processes</w:t>
      </w:r>
      <w:r>
        <w:rPr>
          <w:spacing w:val="4"/>
          <w:w w:val="105"/>
        </w:rPr>
        <w:t xml:space="preserve"> </w:t>
      </w:r>
      <w:r>
        <w:rPr>
          <w:w w:val="105"/>
        </w:rPr>
        <w:t>on</w:t>
      </w:r>
      <w:r>
        <w:rPr>
          <w:spacing w:val="3"/>
          <w:w w:val="105"/>
        </w:rPr>
        <w:t xml:space="preserve"> </w:t>
      </w:r>
      <w:r>
        <w:rPr>
          <w:w w:val="105"/>
        </w:rPr>
        <w:t>CC</w:t>
      </w:r>
      <w:r>
        <w:rPr>
          <w:spacing w:val="3"/>
          <w:w w:val="105"/>
        </w:rPr>
        <w:t xml:space="preserve"> </w:t>
      </w:r>
      <w:proofErr w:type="gramStart"/>
      <w:r>
        <w:rPr>
          <w:w w:val="105"/>
        </w:rPr>
        <w:t>comes</w:t>
      </w:r>
      <w:proofErr w:type="gramEnd"/>
    </w:p>
    <w:p w14:paraId="2B7181AB" w14:textId="77777777" w:rsidR="00735E2D" w:rsidRDefault="00000000">
      <w:pPr>
        <w:pStyle w:val="BodyText"/>
        <w:ind w:left="213"/>
      </w:pPr>
      <w:r>
        <w:rPr>
          <w:rFonts w:ascii="Trebuchet MS"/>
          <w:sz w:val="12"/>
        </w:rPr>
        <w:t xml:space="preserve">76    </w:t>
      </w:r>
      <w:r>
        <w:rPr>
          <w:rFonts w:ascii="Trebuchet MS"/>
          <w:spacing w:val="19"/>
          <w:sz w:val="12"/>
        </w:rPr>
        <w:t xml:space="preserve"> </w:t>
      </w:r>
      <w:r>
        <w:rPr>
          <w:w w:val="105"/>
        </w:rPr>
        <w:t>from</w:t>
      </w:r>
      <w:r>
        <w:rPr>
          <w:spacing w:val="14"/>
          <w:w w:val="105"/>
        </w:rPr>
        <w:t xml:space="preserve"> </w:t>
      </w:r>
      <w:r>
        <w:rPr>
          <w:w w:val="105"/>
        </w:rPr>
        <w:t>Luque</w:t>
      </w:r>
      <w:r>
        <w:rPr>
          <w:spacing w:val="14"/>
          <w:w w:val="105"/>
        </w:rPr>
        <w:t xml:space="preserve"> </w:t>
      </w:r>
      <w:r>
        <w:rPr>
          <w:w w:val="105"/>
        </w:rPr>
        <w:t>et</w:t>
      </w:r>
      <w:r>
        <w:rPr>
          <w:spacing w:val="14"/>
          <w:w w:val="105"/>
        </w:rPr>
        <w:t xml:space="preserve"> </w:t>
      </w:r>
      <w:r>
        <w:rPr>
          <w:w w:val="105"/>
        </w:rPr>
        <w:t>al.</w:t>
      </w:r>
      <w:r>
        <w:rPr>
          <w:spacing w:val="39"/>
          <w:w w:val="105"/>
        </w:rPr>
        <w:t xml:space="preserve"> </w:t>
      </w:r>
      <w:r>
        <w:rPr>
          <w:w w:val="105"/>
        </w:rPr>
        <w:t>(2017)</w:t>
      </w:r>
      <w:r>
        <w:rPr>
          <w:spacing w:val="13"/>
          <w:w w:val="105"/>
        </w:rPr>
        <w:t xml:space="preserve"> </w:t>
      </w:r>
      <w:r>
        <w:rPr>
          <w:w w:val="105"/>
        </w:rPr>
        <w:t>(Experiment</w:t>
      </w:r>
      <w:r>
        <w:rPr>
          <w:spacing w:val="14"/>
          <w:w w:val="105"/>
        </w:rPr>
        <w:t xml:space="preserve"> </w:t>
      </w:r>
      <w:r>
        <w:rPr>
          <w:w w:val="105"/>
        </w:rPr>
        <w:t>3).</w:t>
      </w:r>
      <w:r>
        <w:rPr>
          <w:spacing w:val="39"/>
          <w:w w:val="105"/>
        </w:rPr>
        <w:t xml:space="preserve"> </w:t>
      </w:r>
      <w:r>
        <w:rPr>
          <w:w w:val="105"/>
        </w:rPr>
        <w:t>They</w:t>
      </w:r>
      <w:r>
        <w:rPr>
          <w:spacing w:val="14"/>
          <w:w w:val="105"/>
        </w:rPr>
        <w:t xml:space="preserve"> </w:t>
      </w:r>
      <w:r>
        <w:rPr>
          <w:w w:val="105"/>
        </w:rPr>
        <w:t>used</w:t>
      </w:r>
      <w:r>
        <w:rPr>
          <w:spacing w:val="13"/>
          <w:w w:val="105"/>
        </w:rPr>
        <w:t xml:space="preserve"> </w:t>
      </w:r>
      <w:r>
        <w:rPr>
          <w:w w:val="105"/>
        </w:rPr>
        <w:t>a</w:t>
      </w:r>
      <w:r>
        <w:rPr>
          <w:spacing w:val="14"/>
          <w:w w:val="105"/>
        </w:rPr>
        <w:t xml:space="preserve"> </w:t>
      </w:r>
      <w:r>
        <w:rPr>
          <w:w w:val="105"/>
        </w:rPr>
        <w:t>task</w:t>
      </w:r>
      <w:r>
        <w:rPr>
          <w:spacing w:val="13"/>
          <w:w w:val="105"/>
        </w:rPr>
        <w:t xml:space="preserve"> </w:t>
      </w:r>
      <w:r>
        <w:rPr>
          <w:w w:val="105"/>
        </w:rPr>
        <w:t>in</w:t>
      </w:r>
      <w:r>
        <w:rPr>
          <w:spacing w:val="15"/>
          <w:w w:val="105"/>
        </w:rPr>
        <w:t xml:space="preserve"> </w:t>
      </w:r>
      <w:r>
        <w:rPr>
          <w:w w:val="105"/>
        </w:rPr>
        <w:t>which</w:t>
      </w:r>
      <w:r>
        <w:rPr>
          <w:spacing w:val="14"/>
          <w:w w:val="105"/>
        </w:rPr>
        <w:t xml:space="preserve"> </w:t>
      </w:r>
      <w:r>
        <w:rPr>
          <w:w w:val="105"/>
        </w:rPr>
        <w:t>participants</w:t>
      </w:r>
      <w:r>
        <w:rPr>
          <w:spacing w:val="14"/>
          <w:w w:val="105"/>
        </w:rPr>
        <w:t xml:space="preserve"> </w:t>
      </w:r>
      <w:proofErr w:type="gramStart"/>
      <w:r>
        <w:rPr>
          <w:w w:val="105"/>
        </w:rPr>
        <w:t>were</w:t>
      </w:r>
      <w:proofErr w:type="gramEnd"/>
    </w:p>
    <w:p w14:paraId="3C88541D" w14:textId="77777777" w:rsidR="00735E2D" w:rsidRDefault="00000000">
      <w:pPr>
        <w:pStyle w:val="BodyText"/>
        <w:spacing w:before="203"/>
        <w:ind w:left="213"/>
      </w:pPr>
      <w:r>
        <w:rPr>
          <w:rFonts w:ascii="Trebuchet MS"/>
          <w:sz w:val="12"/>
        </w:rPr>
        <w:t xml:space="preserve">77    </w:t>
      </w:r>
      <w:r>
        <w:rPr>
          <w:rFonts w:ascii="Trebuchet MS"/>
          <w:spacing w:val="19"/>
          <w:sz w:val="12"/>
        </w:rPr>
        <w:t xml:space="preserve"> </w:t>
      </w:r>
      <w:r>
        <w:rPr>
          <w:w w:val="105"/>
        </w:rPr>
        <w:t>initially</w:t>
      </w:r>
      <w:r>
        <w:rPr>
          <w:spacing w:val="14"/>
          <w:w w:val="105"/>
        </w:rPr>
        <w:t xml:space="preserve"> </w:t>
      </w:r>
      <w:r>
        <w:rPr>
          <w:w w:val="105"/>
        </w:rPr>
        <w:t>given</w:t>
      </w:r>
      <w:r>
        <w:rPr>
          <w:spacing w:val="16"/>
          <w:w w:val="105"/>
        </w:rPr>
        <w:t xml:space="preserve"> </w:t>
      </w:r>
      <w:r>
        <w:rPr>
          <w:w w:val="105"/>
        </w:rPr>
        <w:t>a</w:t>
      </w:r>
      <w:r>
        <w:rPr>
          <w:spacing w:val="16"/>
          <w:w w:val="105"/>
        </w:rPr>
        <w:t xml:space="preserve"> </w:t>
      </w:r>
      <w:r>
        <w:rPr>
          <w:w w:val="105"/>
        </w:rPr>
        <w:t>standard</w:t>
      </w:r>
      <w:r>
        <w:rPr>
          <w:spacing w:val="16"/>
          <w:w w:val="105"/>
        </w:rPr>
        <w:t xml:space="preserve"> </w:t>
      </w:r>
      <w:r>
        <w:rPr>
          <w:w w:val="105"/>
        </w:rPr>
        <w:t>CC</w:t>
      </w:r>
      <w:r>
        <w:rPr>
          <w:spacing w:val="15"/>
          <w:w w:val="105"/>
        </w:rPr>
        <w:t xml:space="preserve"> </w:t>
      </w:r>
      <w:r>
        <w:rPr>
          <w:w w:val="105"/>
        </w:rPr>
        <w:t>experiment</w:t>
      </w:r>
      <w:r>
        <w:rPr>
          <w:spacing w:val="16"/>
          <w:w w:val="105"/>
        </w:rPr>
        <w:t xml:space="preserve"> </w:t>
      </w:r>
      <w:r>
        <w:rPr>
          <w:w w:val="105"/>
        </w:rPr>
        <w:t>(search</w:t>
      </w:r>
      <w:r>
        <w:rPr>
          <w:spacing w:val="16"/>
          <w:w w:val="105"/>
        </w:rPr>
        <w:t xml:space="preserve"> </w:t>
      </w:r>
      <w:r>
        <w:rPr>
          <w:w w:val="105"/>
        </w:rPr>
        <w:t>for</w:t>
      </w:r>
      <w:r>
        <w:rPr>
          <w:spacing w:val="15"/>
          <w:w w:val="105"/>
        </w:rPr>
        <w:t xml:space="preserve"> </w:t>
      </w:r>
      <w:r>
        <w:rPr>
          <w:w w:val="105"/>
        </w:rPr>
        <w:t>a</w:t>
      </w:r>
      <w:r>
        <w:rPr>
          <w:spacing w:val="15"/>
          <w:w w:val="105"/>
        </w:rPr>
        <w:t xml:space="preserve"> </w:t>
      </w:r>
      <w:r>
        <w:rPr>
          <w:w w:val="105"/>
        </w:rPr>
        <w:t>T</w:t>
      </w:r>
      <w:r>
        <w:rPr>
          <w:spacing w:val="16"/>
          <w:w w:val="105"/>
        </w:rPr>
        <w:t xml:space="preserve"> </w:t>
      </w:r>
      <w:r>
        <w:rPr>
          <w:w w:val="105"/>
        </w:rPr>
        <w:t>amongst</w:t>
      </w:r>
      <w:r>
        <w:rPr>
          <w:spacing w:val="15"/>
          <w:w w:val="105"/>
        </w:rPr>
        <w:t xml:space="preserve"> </w:t>
      </w:r>
      <w:r>
        <w:rPr>
          <w:w w:val="105"/>
        </w:rPr>
        <w:t>Ls),</w:t>
      </w:r>
      <w:r>
        <w:rPr>
          <w:spacing w:val="14"/>
          <w:w w:val="105"/>
        </w:rPr>
        <w:t xml:space="preserve"> </w:t>
      </w:r>
      <w:r>
        <w:rPr>
          <w:w w:val="105"/>
        </w:rPr>
        <w:t>before</w:t>
      </w:r>
      <w:r>
        <w:rPr>
          <w:spacing w:val="16"/>
          <w:w w:val="105"/>
        </w:rPr>
        <w:t xml:space="preserve"> </w:t>
      </w:r>
      <w:r>
        <w:rPr>
          <w:w w:val="105"/>
        </w:rPr>
        <w:t>then</w:t>
      </w:r>
      <w:r>
        <w:rPr>
          <w:spacing w:val="15"/>
          <w:w w:val="105"/>
        </w:rPr>
        <w:t xml:space="preserve"> </w:t>
      </w:r>
      <w:r>
        <w:rPr>
          <w:w w:val="105"/>
        </w:rPr>
        <w:t>being</w:t>
      </w:r>
    </w:p>
    <w:p w14:paraId="550FB1F4" w14:textId="77777777" w:rsidR="00735E2D" w:rsidRDefault="00000000">
      <w:pPr>
        <w:pStyle w:val="BodyText"/>
        <w:ind w:left="213"/>
      </w:pPr>
      <w:r>
        <w:rPr>
          <w:rFonts w:ascii="Trebuchet MS"/>
          <w:sz w:val="12"/>
        </w:rPr>
        <w:t xml:space="preserve">78    </w:t>
      </w:r>
      <w:r>
        <w:rPr>
          <w:rFonts w:ascii="Trebuchet MS"/>
          <w:spacing w:val="19"/>
          <w:sz w:val="12"/>
        </w:rPr>
        <w:t xml:space="preserve"> </w:t>
      </w:r>
      <w:r>
        <w:rPr>
          <w:w w:val="105"/>
        </w:rPr>
        <w:t>told</w:t>
      </w:r>
      <w:r>
        <w:rPr>
          <w:spacing w:val="17"/>
          <w:w w:val="105"/>
        </w:rPr>
        <w:t xml:space="preserve"> </w:t>
      </w:r>
      <w:r>
        <w:rPr>
          <w:w w:val="105"/>
        </w:rPr>
        <w:t>in</w:t>
      </w:r>
      <w:r>
        <w:rPr>
          <w:spacing w:val="19"/>
          <w:w w:val="105"/>
        </w:rPr>
        <w:t xml:space="preserve"> </w:t>
      </w:r>
      <w:r>
        <w:rPr>
          <w:w w:val="105"/>
        </w:rPr>
        <w:t>a</w:t>
      </w:r>
      <w:r>
        <w:rPr>
          <w:spacing w:val="17"/>
          <w:w w:val="105"/>
        </w:rPr>
        <w:t xml:space="preserve"> </w:t>
      </w:r>
      <w:r>
        <w:rPr>
          <w:w w:val="105"/>
        </w:rPr>
        <w:t>second</w:t>
      </w:r>
      <w:r>
        <w:rPr>
          <w:spacing w:val="19"/>
          <w:w w:val="105"/>
        </w:rPr>
        <w:t xml:space="preserve"> </w:t>
      </w:r>
      <w:r>
        <w:rPr>
          <w:w w:val="105"/>
        </w:rPr>
        <w:t>phase</w:t>
      </w:r>
      <w:r>
        <w:rPr>
          <w:spacing w:val="19"/>
          <w:w w:val="105"/>
        </w:rPr>
        <w:t xml:space="preserve"> </w:t>
      </w:r>
      <w:r>
        <w:rPr>
          <w:w w:val="105"/>
        </w:rPr>
        <w:t>that</w:t>
      </w:r>
      <w:r>
        <w:rPr>
          <w:spacing w:val="17"/>
          <w:w w:val="105"/>
        </w:rPr>
        <w:t xml:space="preserve"> </w:t>
      </w:r>
      <w:r>
        <w:rPr>
          <w:w w:val="105"/>
        </w:rPr>
        <w:t>the</w:t>
      </w:r>
      <w:r>
        <w:rPr>
          <w:spacing w:val="18"/>
          <w:w w:val="105"/>
        </w:rPr>
        <w:t xml:space="preserve"> </w:t>
      </w:r>
      <w:r>
        <w:rPr>
          <w:w w:val="105"/>
        </w:rPr>
        <w:t>target</w:t>
      </w:r>
      <w:r>
        <w:rPr>
          <w:spacing w:val="18"/>
          <w:w w:val="105"/>
        </w:rPr>
        <w:t xml:space="preserve"> </w:t>
      </w:r>
      <w:r>
        <w:rPr>
          <w:w w:val="105"/>
        </w:rPr>
        <w:t>would</w:t>
      </w:r>
      <w:r>
        <w:rPr>
          <w:spacing w:val="19"/>
          <w:w w:val="105"/>
        </w:rPr>
        <w:t xml:space="preserve"> </w:t>
      </w:r>
      <w:r>
        <w:rPr>
          <w:w w:val="105"/>
        </w:rPr>
        <w:t>appear</w:t>
      </w:r>
      <w:r>
        <w:rPr>
          <w:spacing w:val="18"/>
          <w:w w:val="105"/>
        </w:rPr>
        <w:t xml:space="preserve"> </w:t>
      </w:r>
      <w:r>
        <w:rPr>
          <w:w w:val="105"/>
        </w:rPr>
        <w:t>in</w:t>
      </w:r>
      <w:r>
        <w:rPr>
          <w:spacing w:val="19"/>
          <w:w w:val="105"/>
        </w:rPr>
        <w:t xml:space="preserve"> </w:t>
      </w:r>
      <w:r>
        <w:rPr>
          <w:w w:val="105"/>
        </w:rPr>
        <w:t>two</w:t>
      </w:r>
      <w:r>
        <w:rPr>
          <w:spacing w:val="19"/>
          <w:w w:val="105"/>
        </w:rPr>
        <w:t xml:space="preserve"> </w:t>
      </w:r>
      <w:r>
        <w:rPr>
          <w:w w:val="105"/>
        </w:rPr>
        <w:t>designated</w:t>
      </w:r>
      <w:r>
        <w:rPr>
          <w:spacing w:val="18"/>
          <w:w w:val="105"/>
        </w:rPr>
        <w:t xml:space="preserve"> </w:t>
      </w:r>
      <w:r>
        <w:rPr>
          <w:w w:val="105"/>
        </w:rPr>
        <w:t>positions</w:t>
      </w:r>
      <w:r>
        <w:rPr>
          <w:spacing w:val="18"/>
          <w:w w:val="105"/>
        </w:rPr>
        <w:t xml:space="preserve"> </w:t>
      </w:r>
      <w:r>
        <w:rPr>
          <w:w w:val="105"/>
        </w:rPr>
        <w:t>along</w:t>
      </w:r>
      <w:r>
        <w:rPr>
          <w:spacing w:val="18"/>
          <w:w w:val="105"/>
        </w:rPr>
        <w:t xml:space="preserve"> </w:t>
      </w:r>
      <w:r>
        <w:rPr>
          <w:w w:val="105"/>
        </w:rPr>
        <w:t>the</w:t>
      </w:r>
    </w:p>
    <w:p w14:paraId="562ABA2D" w14:textId="77777777" w:rsidR="00735E2D" w:rsidRDefault="00000000">
      <w:pPr>
        <w:pStyle w:val="BodyText"/>
        <w:ind w:left="213"/>
      </w:pPr>
      <w:r>
        <w:rPr>
          <w:rFonts w:ascii="Trebuchet MS"/>
          <w:sz w:val="12"/>
        </w:rPr>
        <w:t xml:space="preserve">79    </w:t>
      </w:r>
      <w:r>
        <w:rPr>
          <w:rFonts w:ascii="Trebuchet MS"/>
          <w:spacing w:val="19"/>
          <w:sz w:val="12"/>
        </w:rPr>
        <w:t xml:space="preserve"> </w:t>
      </w:r>
      <w:r>
        <w:rPr>
          <w:w w:val="105"/>
        </w:rPr>
        <w:t>horizontal</w:t>
      </w:r>
      <w:r>
        <w:rPr>
          <w:spacing w:val="11"/>
          <w:w w:val="105"/>
        </w:rPr>
        <w:t xml:space="preserve"> </w:t>
      </w:r>
      <w:r>
        <w:rPr>
          <w:w w:val="105"/>
        </w:rPr>
        <w:t>mid-line</w:t>
      </w:r>
      <w:r>
        <w:rPr>
          <w:spacing w:val="11"/>
          <w:w w:val="105"/>
        </w:rPr>
        <w:t xml:space="preserve"> </w:t>
      </w:r>
      <w:r>
        <w:rPr>
          <w:w w:val="105"/>
        </w:rPr>
        <w:t>of</w:t>
      </w:r>
      <w:r>
        <w:rPr>
          <w:spacing w:val="12"/>
          <w:w w:val="105"/>
        </w:rPr>
        <w:t xml:space="preserve"> </w:t>
      </w:r>
      <w:r>
        <w:rPr>
          <w:w w:val="105"/>
        </w:rPr>
        <w:t>the</w:t>
      </w:r>
      <w:r>
        <w:rPr>
          <w:spacing w:val="11"/>
          <w:w w:val="105"/>
        </w:rPr>
        <w:t xml:space="preserve"> </w:t>
      </w:r>
      <w:r>
        <w:rPr>
          <w:w w:val="105"/>
        </w:rPr>
        <w:t>screen.</w:t>
      </w:r>
      <w:r>
        <w:rPr>
          <w:spacing w:val="38"/>
          <w:w w:val="105"/>
        </w:rPr>
        <w:t xml:space="preserve"> </w:t>
      </w:r>
      <w:r>
        <w:rPr>
          <w:w w:val="105"/>
        </w:rPr>
        <w:t>Participants</w:t>
      </w:r>
      <w:r>
        <w:rPr>
          <w:spacing w:val="11"/>
          <w:w w:val="105"/>
        </w:rPr>
        <w:t xml:space="preserve"> </w:t>
      </w:r>
      <w:r>
        <w:rPr>
          <w:w w:val="105"/>
        </w:rPr>
        <w:t>were</w:t>
      </w:r>
      <w:r>
        <w:rPr>
          <w:spacing w:val="12"/>
          <w:w w:val="105"/>
        </w:rPr>
        <w:t xml:space="preserve"> </w:t>
      </w:r>
      <w:r>
        <w:rPr>
          <w:w w:val="105"/>
        </w:rPr>
        <w:t>given</w:t>
      </w:r>
      <w:r>
        <w:rPr>
          <w:spacing w:val="12"/>
          <w:w w:val="105"/>
        </w:rPr>
        <w:t xml:space="preserve"> </w:t>
      </w:r>
      <w:r>
        <w:rPr>
          <w:w w:val="105"/>
        </w:rPr>
        <w:t>an</w:t>
      </w:r>
      <w:r>
        <w:rPr>
          <w:spacing w:val="11"/>
          <w:w w:val="105"/>
        </w:rPr>
        <w:t xml:space="preserve"> </w:t>
      </w:r>
      <w:r>
        <w:rPr>
          <w:w w:val="105"/>
        </w:rPr>
        <w:t>explicit</w:t>
      </w:r>
      <w:r>
        <w:rPr>
          <w:spacing w:val="13"/>
          <w:w w:val="105"/>
        </w:rPr>
        <w:t xml:space="preserve"> </w:t>
      </w:r>
      <w:r>
        <w:rPr>
          <w:w w:val="105"/>
        </w:rPr>
        <w:t>instruction</w:t>
      </w:r>
      <w:r>
        <w:rPr>
          <w:spacing w:val="11"/>
          <w:w w:val="105"/>
        </w:rPr>
        <w:t xml:space="preserve"> </w:t>
      </w:r>
      <w:r>
        <w:rPr>
          <w:w w:val="105"/>
        </w:rPr>
        <w:t>to</w:t>
      </w:r>
      <w:r>
        <w:rPr>
          <w:spacing w:val="11"/>
          <w:w w:val="105"/>
        </w:rPr>
        <w:t xml:space="preserve"> </w:t>
      </w:r>
      <w:proofErr w:type="gramStart"/>
      <w:r>
        <w:rPr>
          <w:w w:val="105"/>
        </w:rPr>
        <w:t>search</w:t>
      </w:r>
      <w:proofErr w:type="gramEnd"/>
    </w:p>
    <w:p w14:paraId="403536B3" w14:textId="77777777" w:rsidR="00735E2D" w:rsidRDefault="00000000">
      <w:pPr>
        <w:pStyle w:val="BodyText"/>
        <w:ind w:left="213"/>
      </w:pPr>
      <w:r>
        <w:rPr>
          <w:rFonts w:ascii="Trebuchet MS"/>
          <w:sz w:val="12"/>
        </w:rPr>
        <w:t xml:space="preserve">80    </w:t>
      </w:r>
      <w:r>
        <w:rPr>
          <w:rFonts w:ascii="Trebuchet MS"/>
          <w:spacing w:val="19"/>
          <w:sz w:val="12"/>
        </w:rPr>
        <w:t xml:space="preserve"> </w:t>
      </w:r>
      <w:r>
        <w:rPr>
          <w:w w:val="105"/>
        </w:rPr>
        <w:t>in</w:t>
      </w:r>
      <w:r>
        <w:rPr>
          <w:spacing w:val="15"/>
          <w:w w:val="105"/>
        </w:rPr>
        <w:t xml:space="preserve"> </w:t>
      </w:r>
      <w:r>
        <w:rPr>
          <w:w w:val="105"/>
        </w:rPr>
        <w:t>these</w:t>
      </w:r>
      <w:r>
        <w:rPr>
          <w:spacing w:val="15"/>
          <w:w w:val="105"/>
        </w:rPr>
        <w:t xml:space="preserve"> </w:t>
      </w:r>
      <w:r>
        <w:rPr>
          <w:w w:val="105"/>
        </w:rPr>
        <w:t>two</w:t>
      </w:r>
      <w:r>
        <w:rPr>
          <w:spacing w:val="16"/>
          <w:w w:val="105"/>
        </w:rPr>
        <w:t xml:space="preserve"> </w:t>
      </w:r>
      <w:r>
        <w:rPr>
          <w:w w:val="105"/>
        </w:rPr>
        <w:t>locations</w:t>
      </w:r>
      <w:r>
        <w:rPr>
          <w:spacing w:val="16"/>
          <w:w w:val="105"/>
        </w:rPr>
        <w:t xml:space="preserve"> </w:t>
      </w:r>
      <w:r>
        <w:rPr>
          <w:w w:val="105"/>
        </w:rPr>
        <w:t>for</w:t>
      </w:r>
      <w:r>
        <w:rPr>
          <w:spacing w:val="16"/>
          <w:w w:val="105"/>
        </w:rPr>
        <w:t xml:space="preserve"> </w:t>
      </w:r>
      <w:r>
        <w:rPr>
          <w:w w:val="105"/>
        </w:rPr>
        <w:t>a</w:t>
      </w:r>
      <w:r>
        <w:rPr>
          <w:spacing w:val="15"/>
          <w:w w:val="105"/>
        </w:rPr>
        <w:t xml:space="preserve"> </w:t>
      </w:r>
      <w:r>
        <w:rPr>
          <w:w w:val="105"/>
        </w:rPr>
        <w:t>new</w:t>
      </w:r>
      <w:r>
        <w:rPr>
          <w:spacing w:val="15"/>
          <w:w w:val="105"/>
        </w:rPr>
        <w:t xml:space="preserve"> </w:t>
      </w:r>
      <w:r>
        <w:rPr>
          <w:w w:val="105"/>
        </w:rPr>
        <w:t>target</w:t>
      </w:r>
      <w:r>
        <w:rPr>
          <w:spacing w:val="15"/>
          <w:w w:val="105"/>
        </w:rPr>
        <w:t xml:space="preserve"> </w:t>
      </w:r>
      <w:r>
        <w:rPr>
          <w:w w:val="105"/>
        </w:rPr>
        <w:t>(a</w:t>
      </w:r>
      <w:r>
        <w:rPr>
          <w:spacing w:val="16"/>
          <w:w w:val="105"/>
        </w:rPr>
        <w:t xml:space="preserve"> </w:t>
      </w:r>
      <w:r>
        <w:rPr>
          <w:w w:val="105"/>
        </w:rPr>
        <w:t>Y);</w:t>
      </w:r>
      <w:r>
        <w:rPr>
          <w:spacing w:val="14"/>
          <w:w w:val="105"/>
        </w:rPr>
        <w:t xml:space="preserve"> </w:t>
      </w:r>
      <w:r>
        <w:rPr>
          <w:w w:val="105"/>
        </w:rPr>
        <w:t>in</w:t>
      </w:r>
      <w:r>
        <w:rPr>
          <w:spacing w:val="15"/>
          <w:w w:val="105"/>
        </w:rPr>
        <w:t xml:space="preserve"> </w:t>
      </w:r>
      <w:r>
        <w:rPr>
          <w:w w:val="105"/>
        </w:rPr>
        <w:t>this</w:t>
      </w:r>
      <w:r>
        <w:rPr>
          <w:spacing w:val="16"/>
          <w:w w:val="105"/>
        </w:rPr>
        <w:t xml:space="preserve"> </w:t>
      </w:r>
      <w:r>
        <w:rPr>
          <w:w w:val="105"/>
        </w:rPr>
        <w:t>phase</w:t>
      </w:r>
      <w:r>
        <w:rPr>
          <w:spacing w:val="15"/>
          <w:w w:val="105"/>
        </w:rPr>
        <w:t xml:space="preserve"> </w:t>
      </w:r>
      <w:r>
        <w:rPr>
          <w:w w:val="105"/>
        </w:rPr>
        <w:t>participants</w:t>
      </w:r>
      <w:r>
        <w:rPr>
          <w:spacing w:val="14"/>
          <w:w w:val="105"/>
        </w:rPr>
        <w:t xml:space="preserve"> </w:t>
      </w:r>
      <w:r>
        <w:rPr>
          <w:w w:val="105"/>
        </w:rPr>
        <w:t>engaged</w:t>
      </w:r>
      <w:r>
        <w:rPr>
          <w:spacing w:val="16"/>
          <w:w w:val="105"/>
        </w:rPr>
        <w:t xml:space="preserve"> </w:t>
      </w:r>
      <w:r>
        <w:rPr>
          <w:w w:val="105"/>
        </w:rPr>
        <w:t>in</w:t>
      </w:r>
      <w:r>
        <w:rPr>
          <w:spacing w:val="16"/>
          <w:w w:val="105"/>
        </w:rPr>
        <w:t xml:space="preserve"> </w:t>
      </w:r>
      <w:r>
        <w:rPr>
          <w:w w:val="105"/>
        </w:rPr>
        <w:t>a</w:t>
      </w:r>
      <w:r>
        <w:rPr>
          <w:spacing w:val="15"/>
          <w:w w:val="105"/>
        </w:rPr>
        <w:t xml:space="preserve"> </w:t>
      </w:r>
      <w:r>
        <w:rPr>
          <w:w w:val="105"/>
        </w:rPr>
        <w:t>new</w:t>
      </w:r>
    </w:p>
    <w:p w14:paraId="54804F83" w14:textId="77777777" w:rsidR="00735E2D" w:rsidRDefault="00000000">
      <w:pPr>
        <w:pStyle w:val="BodyText"/>
        <w:ind w:left="213"/>
      </w:pPr>
      <w:r>
        <w:rPr>
          <w:rFonts w:ascii="Trebuchet MS"/>
          <w:sz w:val="12"/>
        </w:rPr>
        <w:t xml:space="preserve">81    </w:t>
      </w:r>
      <w:r>
        <w:rPr>
          <w:rFonts w:ascii="Trebuchet MS"/>
          <w:spacing w:val="19"/>
          <w:sz w:val="12"/>
        </w:rPr>
        <w:t xml:space="preserve"> </w:t>
      </w:r>
      <w:r>
        <w:rPr>
          <w:w w:val="105"/>
        </w:rPr>
        <w:t>search</w:t>
      </w:r>
      <w:r>
        <w:rPr>
          <w:spacing w:val="11"/>
          <w:w w:val="105"/>
        </w:rPr>
        <w:t xml:space="preserve"> </w:t>
      </w:r>
      <w:r>
        <w:rPr>
          <w:w w:val="105"/>
        </w:rPr>
        <w:t>task</w:t>
      </w:r>
      <w:r>
        <w:rPr>
          <w:spacing w:val="11"/>
          <w:w w:val="105"/>
        </w:rPr>
        <w:t xml:space="preserve"> </w:t>
      </w:r>
      <w:r>
        <w:rPr>
          <w:w w:val="105"/>
        </w:rPr>
        <w:t>requiring</w:t>
      </w:r>
      <w:r>
        <w:rPr>
          <w:spacing w:val="13"/>
          <w:w w:val="105"/>
        </w:rPr>
        <w:t xml:space="preserve"> </w:t>
      </w:r>
      <w:r>
        <w:rPr>
          <w:w w:val="105"/>
        </w:rPr>
        <w:t>controlled</w:t>
      </w:r>
      <w:r>
        <w:rPr>
          <w:spacing w:val="12"/>
          <w:w w:val="105"/>
        </w:rPr>
        <w:t xml:space="preserve"> </w:t>
      </w:r>
      <w:r>
        <w:rPr>
          <w:w w:val="105"/>
        </w:rPr>
        <w:t>attention</w:t>
      </w:r>
      <w:r>
        <w:rPr>
          <w:spacing w:val="12"/>
          <w:w w:val="105"/>
        </w:rPr>
        <w:t xml:space="preserve"> </w:t>
      </w:r>
      <w:r>
        <w:rPr>
          <w:w w:val="105"/>
        </w:rPr>
        <w:t>to</w:t>
      </w:r>
      <w:r>
        <w:rPr>
          <w:spacing w:val="12"/>
          <w:w w:val="105"/>
        </w:rPr>
        <w:t xml:space="preserve"> </w:t>
      </w:r>
      <w:r>
        <w:rPr>
          <w:w w:val="105"/>
        </w:rPr>
        <w:t>specified</w:t>
      </w:r>
      <w:r>
        <w:rPr>
          <w:spacing w:val="12"/>
          <w:w w:val="105"/>
        </w:rPr>
        <w:t xml:space="preserve"> </w:t>
      </w:r>
      <w:r>
        <w:rPr>
          <w:w w:val="105"/>
        </w:rPr>
        <w:t>locations.</w:t>
      </w:r>
      <w:r>
        <w:rPr>
          <w:spacing w:val="38"/>
          <w:w w:val="105"/>
        </w:rPr>
        <w:t xml:space="preserve"> </w:t>
      </w:r>
      <w:r>
        <w:rPr>
          <w:w w:val="105"/>
        </w:rPr>
        <w:t>Yet</w:t>
      </w:r>
      <w:r>
        <w:rPr>
          <w:spacing w:val="12"/>
          <w:w w:val="105"/>
        </w:rPr>
        <w:t xml:space="preserve"> </w:t>
      </w:r>
      <w:r>
        <w:rPr>
          <w:w w:val="105"/>
        </w:rPr>
        <w:t>the</w:t>
      </w:r>
      <w:r>
        <w:rPr>
          <w:spacing w:val="11"/>
          <w:w w:val="105"/>
        </w:rPr>
        <w:t xml:space="preserve"> </w:t>
      </w:r>
      <w:r>
        <w:rPr>
          <w:w w:val="105"/>
        </w:rPr>
        <w:t>underlying</w:t>
      </w:r>
    </w:p>
    <w:p w14:paraId="5977304D" w14:textId="77777777" w:rsidR="00735E2D" w:rsidRDefault="00735E2D">
      <w:pPr>
        <w:sectPr w:rsidR="00735E2D">
          <w:pgSz w:w="12240" w:h="15840"/>
          <w:pgMar w:top="1360" w:right="1280" w:bottom="280" w:left="900" w:header="649" w:footer="0" w:gutter="0"/>
          <w:cols w:space="720"/>
        </w:sectPr>
      </w:pPr>
    </w:p>
    <w:p w14:paraId="4C84E066" w14:textId="77777777" w:rsidR="00735E2D" w:rsidRDefault="00000000">
      <w:pPr>
        <w:pStyle w:val="BodyText"/>
        <w:spacing w:before="140"/>
        <w:ind w:left="213"/>
      </w:pPr>
      <w:r>
        <w:rPr>
          <w:rFonts w:ascii="Trebuchet MS"/>
          <w:sz w:val="12"/>
        </w:rPr>
        <w:lastRenderedPageBreak/>
        <w:t xml:space="preserve">82    </w:t>
      </w:r>
      <w:r>
        <w:rPr>
          <w:rFonts w:ascii="Trebuchet MS"/>
          <w:spacing w:val="19"/>
          <w:sz w:val="12"/>
        </w:rPr>
        <w:t xml:space="preserve"> </w:t>
      </w:r>
      <w:r>
        <w:rPr>
          <w:w w:val="105"/>
        </w:rPr>
        <w:t>configuration</w:t>
      </w:r>
      <w:r>
        <w:rPr>
          <w:spacing w:val="13"/>
          <w:w w:val="105"/>
        </w:rPr>
        <w:t xml:space="preserve"> </w:t>
      </w:r>
      <w:r>
        <w:rPr>
          <w:w w:val="105"/>
        </w:rPr>
        <w:t>of</w:t>
      </w:r>
      <w:r>
        <w:rPr>
          <w:spacing w:val="14"/>
          <w:w w:val="105"/>
        </w:rPr>
        <w:t xml:space="preserve"> </w:t>
      </w:r>
      <w:r>
        <w:rPr>
          <w:w w:val="105"/>
        </w:rPr>
        <w:t>repeated</w:t>
      </w:r>
      <w:r>
        <w:rPr>
          <w:spacing w:val="13"/>
          <w:w w:val="105"/>
        </w:rPr>
        <w:t xml:space="preserve"> </w:t>
      </w:r>
      <w:r>
        <w:rPr>
          <w:w w:val="105"/>
        </w:rPr>
        <w:t>distractors</w:t>
      </w:r>
      <w:r>
        <w:rPr>
          <w:spacing w:val="13"/>
          <w:w w:val="105"/>
        </w:rPr>
        <w:t xml:space="preserve"> </w:t>
      </w:r>
      <w:r>
        <w:rPr>
          <w:w w:val="105"/>
        </w:rPr>
        <w:t>was</w:t>
      </w:r>
      <w:r>
        <w:rPr>
          <w:spacing w:val="13"/>
          <w:w w:val="105"/>
        </w:rPr>
        <w:t xml:space="preserve"> </w:t>
      </w:r>
      <w:r>
        <w:rPr>
          <w:w w:val="105"/>
        </w:rPr>
        <w:t>still</w:t>
      </w:r>
      <w:r>
        <w:rPr>
          <w:spacing w:val="13"/>
          <w:w w:val="105"/>
        </w:rPr>
        <w:t xml:space="preserve"> </w:t>
      </w:r>
      <w:r>
        <w:rPr>
          <w:w w:val="105"/>
        </w:rPr>
        <w:t>present,</w:t>
      </w:r>
      <w:r>
        <w:rPr>
          <w:spacing w:val="14"/>
          <w:w w:val="105"/>
        </w:rPr>
        <w:t xml:space="preserve"> </w:t>
      </w:r>
      <w:r>
        <w:rPr>
          <w:w w:val="105"/>
        </w:rPr>
        <w:t>as</w:t>
      </w:r>
      <w:r>
        <w:rPr>
          <w:spacing w:val="12"/>
          <w:w w:val="105"/>
        </w:rPr>
        <w:t xml:space="preserve"> </w:t>
      </w:r>
      <w:r>
        <w:rPr>
          <w:w w:val="105"/>
        </w:rPr>
        <w:t>was</w:t>
      </w:r>
      <w:r>
        <w:rPr>
          <w:spacing w:val="13"/>
          <w:w w:val="105"/>
        </w:rPr>
        <w:t xml:space="preserve"> </w:t>
      </w:r>
      <w:r>
        <w:rPr>
          <w:w w:val="105"/>
        </w:rPr>
        <w:t>the</w:t>
      </w:r>
      <w:r>
        <w:rPr>
          <w:spacing w:val="13"/>
          <w:w w:val="105"/>
        </w:rPr>
        <w:t xml:space="preserve"> </w:t>
      </w:r>
      <w:r>
        <w:rPr>
          <w:w w:val="105"/>
        </w:rPr>
        <w:t>original</w:t>
      </w:r>
      <w:r>
        <w:rPr>
          <w:spacing w:val="13"/>
          <w:w w:val="105"/>
        </w:rPr>
        <w:t xml:space="preserve"> </w:t>
      </w:r>
      <w:r>
        <w:rPr>
          <w:w w:val="105"/>
        </w:rPr>
        <w:t>target,</w:t>
      </w:r>
      <w:r>
        <w:rPr>
          <w:spacing w:val="13"/>
          <w:w w:val="105"/>
        </w:rPr>
        <w:t xml:space="preserve"> </w:t>
      </w:r>
      <w:proofErr w:type="gramStart"/>
      <w:r>
        <w:rPr>
          <w:w w:val="105"/>
        </w:rPr>
        <w:t>which</w:t>
      </w:r>
      <w:proofErr w:type="gramEnd"/>
    </w:p>
    <w:p w14:paraId="20A18E83" w14:textId="77777777" w:rsidR="00735E2D" w:rsidRDefault="00000000">
      <w:pPr>
        <w:pStyle w:val="BodyText"/>
        <w:ind w:left="213"/>
      </w:pPr>
      <w:r>
        <w:rPr>
          <w:rFonts w:ascii="Trebuchet MS"/>
          <w:sz w:val="12"/>
        </w:rPr>
        <w:t xml:space="preserve">83    </w:t>
      </w:r>
      <w:r>
        <w:rPr>
          <w:rFonts w:ascii="Trebuchet MS"/>
          <w:spacing w:val="19"/>
          <w:sz w:val="12"/>
        </w:rPr>
        <w:t xml:space="preserve"> </w:t>
      </w:r>
      <w:r>
        <w:rPr>
          <w:w w:val="105"/>
        </w:rPr>
        <w:t>appeared</w:t>
      </w:r>
      <w:r>
        <w:rPr>
          <w:spacing w:val="23"/>
          <w:w w:val="105"/>
        </w:rPr>
        <w:t xml:space="preserve"> </w:t>
      </w:r>
      <w:r>
        <w:rPr>
          <w:w w:val="105"/>
        </w:rPr>
        <w:t>in</w:t>
      </w:r>
      <w:r>
        <w:rPr>
          <w:spacing w:val="24"/>
          <w:w w:val="105"/>
        </w:rPr>
        <w:t xml:space="preserve"> </w:t>
      </w:r>
      <w:r>
        <w:rPr>
          <w:w w:val="105"/>
        </w:rPr>
        <w:t>its</w:t>
      </w:r>
      <w:r>
        <w:rPr>
          <w:spacing w:val="22"/>
          <w:w w:val="105"/>
        </w:rPr>
        <w:t xml:space="preserve"> </w:t>
      </w:r>
      <w:r>
        <w:rPr>
          <w:w w:val="105"/>
        </w:rPr>
        <w:t>trained</w:t>
      </w:r>
      <w:r>
        <w:rPr>
          <w:spacing w:val="23"/>
          <w:w w:val="105"/>
        </w:rPr>
        <w:t xml:space="preserve"> </w:t>
      </w:r>
      <w:r>
        <w:rPr>
          <w:w w:val="105"/>
        </w:rPr>
        <w:t>location</w:t>
      </w:r>
      <w:r>
        <w:rPr>
          <w:spacing w:val="24"/>
          <w:w w:val="105"/>
        </w:rPr>
        <w:t xml:space="preserve"> </w:t>
      </w:r>
      <w:r>
        <w:rPr>
          <w:w w:val="105"/>
        </w:rPr>
        <w:t>for</w:t>
      </w:r>
      <w:r>
        <w:rPr>
          <w:spacing w:val="23"/>
          <w:w w:val="105"/>
        </w:rPr>
        <w:t xml:space="preserve"> </w:t>
      </w:r>
      <w:r>
        <w:rPr>
          <w:w w:val="105"/>
        </w:rPr>
        <w:t>that</w:t>
      </w:r>
      <w:r>
        <w:rPr>
          <w:spacing w:val="24"/>
          <w:w w:val="105"/>
        </w:rPr>
        <w:t xml:space="preserve"> </w:t>
      </w:r>
      <w:r>
        <w:rPr>
          <w:w w:val="105"/>
        </w:rPr>
        <w:t>configuration.</w:t>
      </w:r>
      <w:r>
        <w:rPr>
          <w:spacing w:val="52"/>
          <w:w w:val="105"/>
        </w:rPr>
        <w:t xml:space="preserve"> </w:t>
      </w:r>
      <w:r>
        <w:rPr>
          <w:w w:val="105"/>
        </w:rPr>
        <w:t>Luque</w:t>
      </w:r>
      <w:r>
        <w:rPr>
          <w:spacing w:val="23"/>
          <w:w w:val="105"/>
        </w:rPr>
        <w:t xml:space="preserve"> </w:t>
      </w:r>
      <w:r>
        <w:rPr>
          <w:w w:val="105"/>
        </w:rPr>
        <w:t>et</w:t>
      </w:r>
      <w:r>
        <w:rPr>
          <w:spacing w:val="23"/>
          <w:w w:val="105"/>
        </w:rPr>
        <w:t xml:space="preserve"> </w:t>
      </w:r>
      <w:r>
        <w:rPr>
          <w:w w:val="105"/>
        </w:rPr>
        <w:t>al.</w:t>
      </w:r>
      <w:r>
        <w:rPr>
          <w:spacing w:val="24"/>
          <w:w w:val="105"/>
        </w:rPr>
        <w:t xml:space="preserve"> </w:t>
      </w:r>
      <w:r>
        <w:rPr>
          <w:w w:val="105"/>
        </w:rPr>
        <w:t>found</w:t>
      </w:r>
      <w:r>
        <w:rPr>
          <w:spacing w:val="23"/>
          <w:w w:val="105"/>
        </w:rPr>
        <w:t xml:space="preserve"> </w:t>
      </w:r>
      <w:r>
        <w:rPr>
          <w:w w:val="105"/>
        </w:rPr>
        <w:t>that</w:t>
      </w:r>
      <w:r>
        <w:rPr>
          <w:spacing w:val="23"/>
          <w:w w:val="105"/>
        </w:rPr>
        <w:t xml:space="preserve"> </w:t>
      </w:r>
      <w:r>
        <w:rPr>
          <w:w w:val="105"/>
        </w:rPr>
        <w:t>the</w:t>
      </w:r>
    </w:p>
    <w:p w14:paraId="70E4E8D1" w14:textId="77777777" w:rsidR="00735E2D" w:rsidRDefault="00000000">
      <w:pPr>
        <w:pStyle w:val="BodyText"/>
        <w:ind w:left="213"/>
      </w:pPr>
      <w:r>
        <w:rPr>
          <w:rFonts w:ascii="Trebuchet MS"/>
          <w:sz w:val="12"/>
        </w:rPr>
        <w:t xml:space="preserve">84    </w:t>
      </w:r>
      <w:r>
        <w:rPr>
          <w:rFonts w:ascii="Trebuchet MS"/>
          <w:spacing w:val="19"/>
          <w:sz w:val="12"/>
        </w:rPr>
        <w:t xml:space="preserve"> </w:t>
      </w:r>
      <w:r>
        <w:rPr>
          <w:w w:val="105"/>
        </w:rPr>
        <w:t>acquired</w:t>
      </w:r>
      <w:r>
        <w:rPr>
          <w:spacing w:val="4"/>
          <w:w w:val="105"/>
        </w:rPr>
        <w:t xml:space="preserve"> </w:t>
      </w:r>
      <w:r>
        <w:rPr>
          <w:w w:val="105"/>
        </w:rPr>
        <w:t>knowledge</w:t>
      </w:r>
      <w:r>
        <w:rPr>
          <w:spacing w:val="4"/>
          <w:w w:val="105"/>
        </w:rPr>
        <w:t xml:space="preserve"> </w:t>
      </w:r>
      <w:r>
        <w:rPr>
          <w:w w:val="105"/>
        </w:rPr>
        <w:t>of</w:t>
      </w:r>
      <w:r>
        <w:rPr>
          <w:spacing w:val="5"/>
          <w:w w:val="105"/>
        </w:rPr>
        <w:t xml:space="preserve"> </w:t>
      </w:r>
      <w:r>
        <w:rPr>
          <w:w w:val="105"/>
        </w:rPr>
        <w:t>the</w:t>
      </w:r>
      <w:r>
        <w:rPr>
          <w:spacing w:val="4"/>
          <w:w w:val="105"/>
        </w:rPr>
        <w:t xml:space="preserve"> </w:t>
      </w:r>
      <w:r>
        <w:rPr>
          <w:w w:val="105"/>
        </w:rPr>
        <w:t>configurations</w:t>
      </w:r>
      <w:r>
        <w:rPr>
          <w:spacing w:val="4"/>
          <w:w w:val="105"/>
        </w:rPr>
        <w:t xml:space="preserve"> </w:t>
      </w:r>
      <w:r>
        <w:rPr>
          <w:w w:val="105"/>
        </w:rPr>
        <w:t>did</w:t>
      </w:r>
      <w:r>
        <w:rPr>
          <w:spacing w:val="5"/>
          <w:w w:val="105"/>
        </w:rPr>
        <w:t xml:space="preserve"> </w:t>
      </w:r>
      <w:r>
        <w:rPr>
          <w:w w:val="105"/>
        </w:rPr>
        <w:t>not</w:t>
      </w:r>
      <w:r>
        <w:rPr>
          <w:spacing w:val="4"/>
          <w:w w:val="105"/>
        </w:rPr>
        <w:t xml:space="preserve"> </w:t>
      </w:r>
      <w:r>
        <w:rPr>
          <w:w w:val="105"/>
        </w:rPr>
        <w:t>affect</w:t>
      </w:r>
      <w:r>
        <w:rPr>
          <w:spacing w:val="3"/>
          <w:w w:val="105"/>
        </w:rPr>
        <w:t xml:space="preserve"> </w:t>
      </w:r>
      <w:r>
        <w:rPr>
          <w:w w:val="105"/>
        </w:rPr>
        <w:t>performance</w:t>
      </w:r>
      <w:r>
        <w:rPr>
          <w:spacing w:val="5"/>
          <w:w w:val="105"/>
        </w:rPr>
        <w:t xml:space="preserve"> </w:t>
      </w:r>
      <w:r>
        <w:rPr>
          <w:w w:val="105"/>
        </w:rPr>
        <w:t>in</w:t>
      </w:r>
      <w:r>
        <w:rPr>
          <w:spacing w:val="4"/>
          <w:w w:val="105"/>
        </w:rPr>
        <w:t xml:space="preserve"> </w:t>
      </w:r>
      <w:r>
        <w:rPr>
          <w:w w:val="105"/>
        </w:rPr>
        <w:t>this</w:t>
      </w:r>
      <w:r>
        <w:rPr>
          <w:spacing w:val="4"/>
          <w:w w:val="105"/>
        </w:rPr>
        <w:t xml:space="preserve"> </w:t>
      </w:r>
      <w:r>
        <w:rPr>
          <w:w w:val="105"/>
        </w:rPr>
        <w:t>second</w:t>
      </w:r>
      <w:r>
        <w:rPr>
          <w:spacing w:val="4"/>
          <w:w w:val="105"/>
        </w:rPr>
        <w:t xml:space="preserve"> </w:t>
      </w:r>
      <w:r>
        <w:rPr>
          <w:w w:val="105"/>
        </w:rPr>
        <w:t>phase:</w:t>
      </w:r>
    </w:p>
    <w:p w14:paraId="18C480BB" w14:textId="77777777" w:rsidR="00735E2D" w:rsidRDefault="00000000">
      <w:pPr>
        <w:pStyle w:val="BodyText"/>
        <w:ind w:left="213"/>
      </w:pPr>
      <w:r>
        <w:rPr>
          <w:rFonts w:ascii="Trebuchet MS"/>
          <w:sz w:val="12"/>
        </w:rPr>
        <w:t xml:space="preserve">85    </w:t>
      </w:r>
      <w:r>
        <w:rPr>
          <w:rFonts w:ascii="Trebuchet MS"/>
          <w:spacing w:val="19"/>
          <w:sz w:val="12"/>
        </w:rPr>
        <w:t xml:space="preserve"> </w:t>
      </w:r>
      <w:r>
        <w:rPr>
          <w:w w:val="105"/>
        </w:rPr>
        <w:t>responses</w:t>
      </w:r>
      <w:r>
        <w:rPr>
          <w:spacing w:val="16"/>
          <w:w w:val="105"/>
        </w:rPr>
        <w:t xml:space="preserve"> </w:t>
      </w:r>
      <w:r>
        <w:rPr>
          <w:w w:val="105"/>
        </w:rPr>
        <w:t>to</w:t>
      </w:r>
      <w:r>
        <w:rPr>
          <w:spacing w:val="15"/>
          <w:w w:val="105"/>
        </w:rPr>
        <w:t xml:space="preserve"> </w:t>
      </w:r>
      <w:r>
        <w:rPr>
          <w:w w:val="105"/>
        </w:rPr>
        <w:t>the</w:t>
      </w:r>
      <w:r>
        <w:rPr>
          <w:spacing w:val="15"/>
          <w:w w:val="105"/>
        </w:rPr>
        <w:t xml:space="preserve"> </w:t>
      </w:r>
      <w:r>
        <w:rPr>
          <w:w w:val="105"/>
        </w:rPr>
        <w:t>new</w:t>
      </w:r>
      <w:r>
        <w:rPr>
          <w:spacing w:val="16"/>
          <w:w w:val="105"/>
        </w:rPr>
        <w:t xml:space="preserve"> </w:t>
      </w:r>
      <w:r>
        <w:rPr>
          <w:w w:val="105"/>
        </w:rPr>
        <w:t>target</w:t>
      </w:r>
      <w:r>
        <w:rPr>
          <w:spacing w:val="16"/>
          <w:w w:val="105"/>
        </w:rPr>
        <w:t xml:space="preserve"> </w:t>
      </w:r>
      <w:r>
        <w:rPr>
          <w:w w:val="105"/>
        </w:rPr>
        <w:t>were</w:t>
      </w:r>
      <w:r>
        <w:rPr>
          <w:spacing w:val="15"/>
          <w:w w:val="105"/>
        </w:rPr>
        <w:t xml:space="preserve"> </w:t>
      </w:r>
      <w:r>
        <w:rPr>
          <w:w w:val="105"/>
        </w:rPr>
        <w:t>comparable</w:t>
      </w:r>
      <w:r>
        <w:rPr>
          <w:spacing w:val="16"/>
          <w:w w:val="105"/>
        </w:rPr>
        <w:t xml:space="preserve"> </w:t>
      </w:r>
      <w:r>
        <w:rPr>
          <w:w w:val="105"/>
        </w:rPr>
        <w:t>when</w:t>
      </w:r>
      <w:r>
        <w:rPr>
          <w:spacing w:val="16"/>
          <w:w w:val="105"/>
        </w:rPr>
        <w:t xml:space="preserve"> </w:t>
      </w:r>
      <w:r>
        <w:rPr>
          <w:w w:val="105"/>
        </w:rPr>
        <w:t>the</w:t>
      </w:r>
      <w:r>
        <w:rPr>
          <w:spacing w:val="16"/>
          <w:w w:val="105"/>
        </w:rPr>
        <w:t xml:space="preserve"> </w:t>
      </w:r>
      <w:r>
        <w:rPr>
          <w:w w:val="105"/>
        </w:rPr>
        <w:t>old</w:t>
      </w:r>
      <w:r>
        <w:rPr>
          <w:spacing w:val="15"/>
          <w:w w:val="105"/>
        </w:rPr>
        <w:t xml:space="preserve"> </w:t>
      </w:r>
      <w:r>
        <w:rPr>
          <w:w w:val="105"/>
        </w:rPr>
        <w:t>target</w:t>
      </w:r>
      <w:r>
        <w:rPr>
          <w:spacing w:val="15"/>
          <w:w w:val="105"/>
        </w:rPr>
        <w:t xml:space="preserve"> </w:t>
      </w:r>
      <w:r>
        <w:rPr>
          <w:w w:val="105"/>
        </w:rPr>
        <w:t>was</w:t>
      </w:r>
      <w:r>
        <w:rPr>
          <w:spacing w:val="15"/>
          <w:w w:val="105"/>
        </w:rPr>
        <w:t xml:space="preserve"> </w:t>
      </w:r>
      <w:r>
        <w:rPr>
          <w:w w:val="105"/>
        </w:rPr>
        <w:t>pointed</w:t>
      </w:r>
      <w:r>
        <w:rPr>
          <w:spacing w:val="16"/>
          <w:w w:val="105"/>
        </w:rPr>
        <w:t xml:space="preserve"> </w:t>
      </w:r>
      <w:r>
        <w:rPr>
          <w:w w:val="105"/>
        </w:rPr>
        <w:t>in</w:t>
      </w:r>
      <w:r>
        <w:rPr>
          <w:spacing w:val="15"/>
          <w:w w:val="105"/>
        </w:rPr>
        <w:t xml:space="preserve"> </w:t>
      </w:r>
      <w:r>
        <w:rPr>
          <w:w w:val="105"/>
        </w:rPr>
        <w:t>either</w:t>
      </w:r>
      <w:r>
        <w:rPr>
          <w:spacing w:val="16"/>
          <w:w w:val="105"/>
        </w:rPr>
        <w:t xml:space="preserve"> </w:t>
      </w:r>
      <w:r>
        <w:rPr>
          <w:w w:val="105"/>
        </w:rPr>
        <w:t>the</w:t>
      </w:r>
    </w:p>
    <w:p w14:paraId="458B4180" w14:textId="77777777" w:rsidR="00735E2D" w:rsidRDefault="00000000">
      <w:pPr>
        <w:pStyle w:val="BodyText"/>
        <w:spacing w:before="203"/>
        <w:ind w:left="213"/>
      </w:pPr>
      <w:r>
        <w:rPr>
          <w:rFonts w:ascii="Trebuchet MS"/>
          <w:sz w:val="12"/>
        </w:rPr>
        <w:t xml:space="preserve">86    </w:t>
      </w:r>
      <w:r>
        <w:rPr>
          <w:rFonts w:ascii="Trebuchet MS"/>
          <w:spacing w:val="19"/>
          <w:sz w:val="12"/>
        </w:rPr>
        <w:t xml:space="preserve"> </w:t>
      </w:r>
      <w:r>
        <w:rPr>
          <w:w w:val="105"/>
        </w:rPr>
        <w:t>same</w:t>
      </w:r>
      <w:r>
        <w:rPr>
          <w:spacing w:val="19"/>
          <w:w w:val="105"/>
        </w:rPr>
        <w:t xml:space="preserve"> </w:t>
      </w:r>
      <w:r>
        <w:rPr>
          <w:w w:val="105"/>
        </w:rPr>
        <w:t>or</w:t>
      </w:r>
      <w:r>
        <w:rPr>
          <w:spacing w:val="20"/>
          <w:w w:val="105"/>
        </w:rPr>
        <w:t xml:space="preserve"> </w:t>
      </w:r>
      <w:r>
        <w:rPr>
          <w:w w:val="105"/>
        </w:rPr>
        <w:t>opposite</w:t>
      </w:r>
      <w:r>
        <w:rPr>
          <w:spacing w:val="18"/>
          <w:w w:val="105"/>
        </w:rPr>
        <w:t xml:space="preserve"> </w:t>
      </w:r>
      <w:r>
        <w:rPr>
          <w:w w:val="105"/>
        </w:rPr>
        <w:t>direction</w:t>
      </w:r>
      <w:r>
        <w:rPr>
          <w:spacing w:val="18"/>
          <w:w w:val="105"/>
        </w:rPr>
        <w:t xml:space="preserve"> </w:t>
      </w:r>
      <w:r>
        <w:rPr>
          <w:w w:val="105"/>
        </w:rPr>
        <w:t>to</w:t>
      </w:r>
      <w:r>
        <w:rPr>
          <w:spacing w:val="20"/>
          <w:w w:val="105"/>
        </w:rPr>
        <w:t xml:space="preserve"> </w:t>
      </w:r>
      <w:r>
        <w:rPr>
          <w:w w:val="105"/>
        </w:rPr>
        <w:t>the</w:t>
      </w:r>
      <w:r>
        <w:rPr>
          <w:spacing w:val="18"/>
          <w:w w:val="105"/>
        </w:rPr>
        <w:t xml:space="preserve"> </w:t>
      </w:r>
      <w:r>
        <w:rPr>
          <w:w w:val="105"/>
        </w:rPr>
        <w:t>new</w:t>
      </w:r>
      <w:r>
        <w:rPr>
          <w:spacing w:val="19"/>
          <w:w w:val="105"/>
        </w:rPr>
        <w:t xml:space="preserve"> </w:t>
      </w:r>
      <w:r>
        <w:rPr>
          <w:w w:val="105"/>
        </w:rPr>
        <w:t>target,</w:t>
      </w:r>
      <w:r>
        <w:rPr>
          <w:spacing w:val="19"/>
          <w:w w:val="105"/>
        </w:rPr>
        <w:t xml:space="preserve"> </w:t>
      </w:r>
      <w:r>
        <w:rPr>
          <w:w w:val="105"/>
        </w:rPr>
        <w:t>suggesting</w:t>
      </w:r>
      <w:r>
        <w:rPr>
          <w:spacing w:val="19"/>
          <w:w w:val="105"/>
        </w:rPr>
        <w:t xml:space="preserve"> </w:t>
      </w:r>
      <w:r>
        <w:rPr>
          <w:w w:val="105"/>
        </w:rPr>
        <w:t>that</w:t>
      </w:r>
      <w:r>
        <w:rPr>
          <w:spacing w:val="19"/>
          <w:w w:val="105"/>
        </w:rPr>
        <w:t xml:space="preserve"> </w:t>
      </w:r>
      <w:r>
        <w:rPr>
          <w:w w:val="105"/>
        </w:rPr>
        <w:t>there</w:t>
      </w:r>
      <w:r>
        <w:rPr>
          <w:spacing w:val="19"/>
          <w:w w:val="105"/>
        </w:rPr>
        <w:t xml:space="preserve"> </w:t>
      </w:r>
      <w:r>
        <w:rPr>
          <w:w w:val="105"/>
        </w:rPr>
        <w:t>was</w:t>
      </w:r>
      <w:r>
        <w:rPr>
          <w:spacing w:val="20"/>
          <w:w w:val="105"/>
        </w:rPr>
        <w:t xml:space="preserve"> </w:t>
      </w:r>
      <w:r>
        <w:rPr>
          <w:w w:val="105"/>
        </w:rPr>
        <w:t>no</w:t>
      </w:r>
      <w:r>
        <w:rPr>
          <w:spacing w:val="18"/>
          <w:w w:val="105"/>
        </w:rPr>
        <w:t xml:space="preserve"> </w:t>
      </w:r>
      <w:r>
        <w:rPr>
          <w:w w:val="105"/>
        </w:rPr>
        <w:t>detectable</w:t>
      </w:r>
    </w:p>
    <w:p w14:paraId="0A5CB4DA" w14:textId="77777777" w:rsidR="00735E2D" w:rsidRDefault="00000000">
      <w:pPr>
        <w:pStyle w:val="BodyText"/>
        <w:ind w:left="213"/>
      </w:pPr>
      <w:r>
        <w:rPr>
          <w:rFonts w:ascii="Trebuchet MS"/>
          <w:sz w:val="12"/>
        </w:rPr>
        <w:t xml:space="preserve">87    </w:t>
      </w:r>
      <w:r>
        <w:rPr>
          <w:rFonts w:ascii="Trebuchet MS"/>
          <w:spacing w:val="19"/>
          <w:sz w:val="12"/>
        </w:rPr>
        <w:t xml:space="preserve"> </w:t>
      </w:r>
      <w:r>
        <w:rPr>
          <w:w w:val="105"/>
        </w:rPr>
        <w:t>processing</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old</w:t>
      </w:r>
      <w:r>
        <w:rPr>
          <w:spacing w:val="12"/>
          <w:w w:val="105"/>
        </w:rPr>
        <w:t xml:space="preserve"> </w:t>
      </w:r>
      <w:r>
        <w:rPr>
          <w:w w:val="105"/>
        </w:rPr>
        <w:t>target</w:t>
      </w:r>
      <w:r>
        <w:rPr>
          <w:spacing w:val="13"/>
          <w:w w:val="105"/>
        </w:rPr>
        <w:t xml:space="preserve"> </w:t>
      </w:r>
      <w:r>
        <w:rPr>
          <w:w w:val="105"/>
        </w:rPr>
        <w:t>(see</w:t>
      </w:r>
      <w:r>
        <w:rPr>
          <w:spacing w:val="11"/>
          <w:w w:val="105"/>
        </w:rPr>
        <w:t xml:space="preserve"> </w:t>
      </w:r>
      <w:r>
        <w:rPr>
          <w:w w:val="105"/>
        </w:rPr>
        <w:t>also</w:t>
      </w:r>
      <w:r>
        <w:rPr>
          <w:spacing w:val="11"/>
          <w:w w:val="105"/>
        </w:rPr>
        <w:t xml:space="preserve"> </w:t>
      </w:r>
      <w:r>
        <w:rPr>
          <w:w w:val="105"/>
        </w:rPr>
        <w:t>Luque</w:t>
      </w:r>
      <w:r>
        <w:rPr>
          <w:spacing w:val="13"/>
          <w:w w:val="105"/>
        </w:rPr>
        <w:t xml:space="preserve"> </w:t>
      </w:r>
      <w:r>
        <w:rPr>
          <w:w w:val="105"/>
        </w:rPr>
        <w:t>et</w:t>
      </w:r>
      <w:r>
        <w:rPr>
          <w:spacing w:val="12"/>
          <w:w w:val="105"/>
        </w:rPr>
        <w:t xml:space="preserve"> </w:t>
      </w:r>
      <w:r>
        <w:rPr>
          <w:w w:val="105"/>
        </w:rPr>
        <w:t>al.,</w:t>
      </w:r>
      <w:r>
        <w:rPr>
          <w:spacing w:val="11"/>
          <w:w w:val="105"/>
        </w:rPr>
        <w:t xml:space="preserve"> </w:t>
      </w:r>
      <w:r>
        <w:rPr>
          <w:w w:val="105"/>
        </w:rPr>
        <w:t>2021).</w:t>
      </w:r>
      <w:r>
        <w:rPr>
          <w:spacing w:val="38"/>
          <w:w w:val="105"/>
        </w:rPr>
        <w:t xml:space="preserve"> </w:t>
      </w:r>
      <w:r>
        <w:rPr>
          <w:w w:val="105"/>
        </w:rPr>
        <w:t>The</w:t>
      </w:r>
      <w:r>
        <w:rPr>
          <w:spacing w:val="12"/>
          <w:w w:val="105"/>
        </w:rPr>
        <w:t xml:space="preserve"> </w:t>
      </w:r>
      <w:r>
        <w:rPr>
          <w:w w:val="105"/>
        </w:rPr>
        <w:t>suggestion</w:t>
      </w:r>
      <w:r>
        <w:rPr>
          <w:spacing w:val="13"/>
          <w:w w:val="105"/>
        </w:rPr>
        <w:t xml:space="preserve"> </w:t>
      </w:r>
      <w:r>
        <w:rPr>
          <w:w w:val="105"/>
        </w:rPr>
        <w:t>is</w:t>
      </w:r>
      <w:r>
        <w:rPr>
          <w:spacing w:val="12"/>
          <w:w w:val="105"/>
        </w:rPr>
        <w:t xml:space="preserve"> </w:t>
      </w:r>
      <w:r>
        <w:rPr>
          <w:w w:val="105"/>
        </w:rPr>
        <w:t>that</w:t>
      </w:r>
      <w:r>
        <w:rPr>
          <w:spacing w:val="12"/>
          <w:w w:val="105"/>
        </w:rPr>
        <w:t xml:space="preserve"> </w:t>
      </w:r>
      <w:proofErr w:type="gramStart"/>
      <w:r>
        <w:rPr>
          <w:w w:val="105"/>
        </w:rPr>
        <w:t>contextual</w:t>
      </w:r>
      <w:proofErr w:type="gramEnd"/>
    </w:p>
    <w:p w14:paraId="2192D182" w14:textId="77777777" w:rsidR="00735E2D" w:rsidRDefault="00000000">
      <w:pPr>
        <w:pStyle w:val="BodyText"/>
        <w:ind w:left="213"/>
      </w:pPr>
      <w:r>
        <w:rPr>
          <w:rFonts w:ascii="Trebuchet MS"/>
          <w:sz w:val="12"/>
        </w:rPr>
        <w:t xml:space="preserve">88    </w:t>
      </w:r>
      <w:r>
        <w:rPr>
          <w:rFonts w:ascii="Trebuchet MS"/>
          <w:spacing w:val="19"/>
          <w:sz w:val="12"/>
        </w:rPr>
        <w:t xml:space="preserve"> </w:t>
      </w:r>
      <w:r>
        <w:rPr>
          <w:w w:val="105"/>
        </w:rPr>
        <w:t>cuing</w:t>
      </w:r>
      <w:r>
        <w:rPr>
          <w:spacing w:val="11"/>
          <w:w w:val="105"/>
        </w:rPr>
        <w:t xml:space="preserve"> </w:t>
      </w:r>
      <w:r>
        <w:rPr>
          <w:w w:val="105"/>
        </w:rPr>
        <w:t>can</w:t>
      </w:r>
      <w:r>
        <w:rPr>
          <w:spacing w:val="12"/>
          <w:w w:val="105"/>
        </w:rPr>
        <w:t xml:space="preserve"> </w:t>
      </w:r>
      <w:r>
        <w:rPr>
          <w:w w:val="105"/>
        </w:rPr>
        <w:t>be</w:t>
      </w:r>
      <w:r>
        <w:rPr>
          <w:spacing w:val="11"/>
          <w:w w:val="105"/>
        </w:rPr>
        <w:t xml:space="preserve"> </w:t>
      </w:r>
      <w:r>
        <w:rPr>
          <w:w w:val="105"/>
        </w:rPr>
        <w:t>controlled</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w w:val="105"/>
        </w:rPr>
        <w:t>presence</w:t>
      </w:r>
      <w:r>
        <w:rPr>
          <w:spacing w:val="10"/>
          <w:w w:val="105"/>
        </w:rPr>
        <w:t xml:space="preserve"> </w:t>
      </w:r>
      <w:r>
        <w:rPr>
          <w:w w:val="105"/>
        </w:rPr>
        <w:t>of</w:t>
      </w:r>
      <w:r>
        <w:rPr>
          <w:spacing w:val="12"/>
          <w:w w:val="105"/>
        </w:rPr>
        <w:t xml:space="preserve"> </w:t>
      </w:r>
      <w:r>
        <w:rPr>
          <w:w w:val="105"/>
        </w:rPr>
        <w:t>a</w:t>
      </w:r>
      <w:r>
        <w:rPr>
          <w:spacing w:val="10"/>
          <w:w w:val="105"/>
        </w:rPr>
        <w:t xml:space="preserve"> </w:t>
      </w:r>
      <w:r>
        <w:rPr>
          <w:w w:val="105"/>
        </w:rPr>
        <w:t>top-down</w:t>
      </w:r>
      <w:r>
        <w:rPr>
          <w:spacing w:val="12"/>
          <w:w w:val="105"/>
        </w:rPr>
        <w:t xml:space="preserve"> </w:t>
      </w:r>
      <w:r>
        <w:rPr>
          <w:w w:val="105"/>
        </w:rPr>
        <w:t>instruction</w:t>
      </w:r>
      <w:r>
        <w:rPr>
          <w:spacing w:val="10"/>
          <w:w w:val="105"/>
        </w:rPr>
        <w:t xml:space="preserve"> </w:t>
      </w:r>
      <w:r>
        <w:rPr>
          <w:w w:val="105"/>
        </w:rPr>
        <w:t>to</w:t>
      </w:r>
      <w:r>
        <w:rPr>
          <w:spacing w:val="12"/>
          <w:w w:val="105"/>
        </w:rPr>
        <w:t xml:space="preserve"> </w:t>
      </w:r>
      <w:r>
        <w:rPr>
          <w:w w:val="105"/>
        </w:rPr>
        <w:t>search</w:t>
      </w:r>
      <w:r>
        <w:rPr>
          <w:spacing w:val="11"/>
          <w:w w:val="105"/>
        </w:rPr>
        <w:t xml:space="preserve"> </w:t>
      </w:r>
      <w:r>
        <w:rPr>
          <w:w w:val="105"/>
        </w:rPr>
        <w:t>in</w:t>
      </w:r>
      <w:r>
        <w:rPr>
          <w:spacing w:val="11"/>
          <w:w w:val="105"/>
        </w:rPr>
        <w:t xml:space="preserve"> </w:t>
      </w:r>
      <w:r>
        <w:rPr>
          <w:w w:val="105"/>
        </w:rPr>
        <w:t>a</w:t>
      </w:r>
      <w:r>
        <w:rPr>
          <w:spacing w:val="11"/>
          <w:w w:val="105"/>
        </w:rPr>
        <w:t xml:space="preserve"> </w:t>
      </w:r>
      <w:r>
        <w:rPr>
          <w:w w:val="105"/>
        </w:rPr>
        <w:t>new</w:t>
      </w:r>
    </w:p>
    <w:p w14:paraId="187C388D" w14:textId="77777777" w:rsidR="00735E2D" w:rsidRDefault="00000000">
      <w:pPr>
        <w:pStyle w:val="BodyText"/>
        <w:ind w:left="213"/>
      </w:pPr>
      <w:r>
        <w:rPr>
          <w:rFonts w:ascii="Trebuchet MS"/>
          <w:sz w:val="12"/>
        </w:rPr>
        <w:t xml:space="preserve">89    </w:t>
      </w:r>
      <w:r>
        <w:rPr>
          <w:rFonts w:ascii="Trebuchet MS"/>
          <w:spacing w:val="19"/>
          <w:sz w:val="12"/>
        </w:rPr>
        <w:t xml:space="preserve"> </w:t>
      </w:r>
      <w:r>
        <w:rPr>
          <w:w w:val="105"/>
        </w:rPr>
        <w:t>location</w:t>
      </w:r>
      <w:r>
        <w:rPr>
          <w:spacing w:val="22"/>
          <w:w w:val="105"/>
        </w:rPr>
        <w:t xml:space="preserve"> </w:t>
      </w:r>
      <w:r>
        <w:rPr>
          <w:w w:val="105"/>
        </w:rPr>
        <w:t>-</w:t>
      </w:r>
      <w:r>
        <w:rPr>
          <w:spacing w:val="22"/>
          <w:w w:val="105"/>
        </w:rPr>
        <w:t xml:space="preserve"> </w:t>
      </w:r>
      <w:r>
        <w:rPr>
          <w:w w:val="105"/>
        </w:rPr>
        <w:t>search</w:t>
      </w:r>
      <w:r>
        <w:rPr>
          <w:spacing w:val="21"/>
          <w:w w:val="105"/>
        </w:rPr>
        <w:t xml:space="preserve"> </w:t>
      </w:r>
      <w:r>
        <w:rPr>
          <w:w w:val="105"/>
        </w:rPr>
        <w:t>is</w:t>
      </w:r>
      <w:r>
        <w:rPr>
          <w:spacing w:val="20"/>
          <w:w w:val="105"/>
        </w:rPr>
        <w:t xml:space="preserve"> </w:t>
      </w:r>
      <w:r>
        <w:rPr>
          <w:w w:val="105"/>
        </w:rPr>
        <w:t>not</w:t>
      </w:r>
      <w:r>
        <w:rPr>
          <w:spacing w:val="22"/>
          <w:w w:val="105"/>
        </w:rPr>
        <w:t xml:space="preserve"> </w:t>
      </w:r>
      <w:r>
        <w:rPr>
          <w:w w:val="105"/>
        </w:rPr>
        <w:t>automatic</w:t>
      </w:r>
      <w:r>
        <w:rPr>
          <w:spacing w:val="21"/>
          <w:w w:val="105"/>
        </w:rPr>
        <w:t xml:space="preserve"> </w:t>
      </w:r>
      <w:r>
        <w:rPr>
          <w:w w:val="105"/>
        </w:rPr>
        <w:t>in</w:t>
      </w:r>
      <w:r>
        <w:rPr>
          <w:spacing w:val="21"/>
          <w:w w:val="105"/>
        </w:rPr>
        <w:t xml:space="preserve"> </w:t>
      </w:r>
      <w:r>
        <w:rPr>
          <w:w w:val="105"/>
        </w:rPr>
        <w:t>nature</w:t>
      </w:r>
      <w:r>
        <w:rPr>
          <w:spacing w:val="22"/>
          <w:w w:val="105"/>
        </w:rPr>
        <w:t xml:space="preserve"> </w:t>
      </w:r>
      <w:r>
        <w:rPr>
          <w:w w:val="105"/>
        </w:rPr>
        <w:t>in</w:t>
      </w:r>
      <w:r>
        <w:rPr>
          <w:spacing w:val="21"/>
          <w:w w:val="105"/>
        </w:rPr>
        <w:t xml:space="preserve"> </w:t>
      </w:r>
      <w:r>
        <w:rPr>
          <w:w w:val="105"/>
        </w:rPr>
        <w:t>the</w:t>
      </w:r>
      <w:r>
        <w:rPr>
          <w:spacing w:val="21"/>
          <w:w w:val="105"/>
        </w:rPr>
        <w:t xml:space="preserve"> </w:t>
      </w:r>
      <w:r>
        <w:rPr>
          <w:w w:val="105"/>
        </w:rPr>
        <w:t>CC</w:t>
      </w:r>
      <w:r>
        <w:rPr>
          <w:spacing w:val="22"/>
          <w:w w:val="105"/>
        </w:rPr>
        <w:t xml:space="preserve"> </w:t>
      </w:r>
      <w:r>
        <w:rPr>
          <w:w w:val="105"/>
        </w:rPr>
        <w:t>task.</w:t>
      </w:r>
    </w:p>
    <w:p w14:paraId="70924845" w14:textId="77777777" w:rsidR="00735E2D" w:rsidRDefault="00735E2D">
      <w:pPr>
        <w:pStyle w:val="BodyText"/>
        <w:spacing w:before="0"/>
        <w:ind w:left="0"/>
        <w:rPr>
          <w:sz w:val="28"/>
        </w:rPr>
      </w:pPr>
    </w:p>
    <w:p w14:paraId="36EB711C" w14:textId="77777777" w:rsidR="00735E2D" w:rsidRDefault="00000000">
      <w:pPr>
        <w:pStyle w:val="BodyText"/>
        <w:tabs>
          <w:tab w:val="left" w:pos="1259"/>
        </w:tabs>
        <w:spacing w:before="0"/>
        <w:ind w:left="213"/>
      </w:pPr>
      <w:r>
        <w:rPr>
          <w:rFonts w:ascii="Trebuchet MS"/>
          <w:w w:val="105"/>
          <w:sz w:val="12"/>
        </w:rPr>
        <w:t>90</w:t>
      </w:r>
      <w:r>
        <w:rPr>
          <w:rFonts w:ascii="Trebuchet MS"/>
          <w:w w:val="105"/>
          <w:sz w:val="12"/>
        </w:rPr>
        <w:tab/>
      </w:r>
      <w:r>
        <w:rPr>
          <w:w w:val="105"/>
        </w:rPr>
        <w:t>One</w:t>
      </w:r>
      <w:r>
        <w:rPr>
          <w:spacing w:val="12"/>
          <w:w w:val="105"/>
        </w:rPr>
        <w:t xml:space="preserve"> </w:t>
      </w:r>
      <w:r>
        <w:rPr>
          <w:w w:val="105"/>
        </w:rPr>
        <w:t>potential</w:t>
      </w:r>
      <w:r>
        <w:rPr>
          <w:spacing w:val="13"/>
          <w:w w:val="105"/>
        </w:rPr>
        <w:t xml:space="preserve"> </w:t>
      </w:r>
      <w:r>
        <w:rPr>
          <w:w w:val="105"/>
        </w:rPr>
        <w:t>issue</w:t>
      </w:r>
      <w:r>
        <w:rPr>
          <w:spacing w:val="12"/>
          <w:w w:val="105"/>
        </w:rPr>
        <w:t xml:space="preserve"> </w:t>
      </w:r>
      <w:r>
        <w:rPr>
          <w:w w:val="105"/>
        </w:rPr>
        <w:t>with</w:t>
      </w:r>
      <w:r>
        <w:rPr>
          <w:spacing w:val="14"/>
          <w:w w:val="105"/>
        </w:rPr>
        <w:t xml:space="preserve"> </w:t>
      </w:r>
      <w:r>
        <w:rPr>
          <w:w w:val="105"/>
        </w:rPr>
        <w:t>the</w:t>
      </w:r>
      <w:r>
        <w:rPr>
          <w:spacing w:val="13"/>
          <w:w w:val="105"/>
        </w:rPr>
        <w:t xml:space="preserve"> </w:t>
      </w:r>
      <w:r>
        <w:rPr>
          <w:w w:val="105"/>
        </w:rPr>
        <w:t>studies</w:t>
      </w:r>
      <w:r>
        <w:rPr>
          <w:spacing w:val="13"/>
          <w:w w:val="105"/>
        </w:rPr>
        <w:t xml:space="preserve"> </w:t>
      </w:r>
      <w:r>
        <w:rPr>
          <w:w w:val="105"/>
        </w:rPr>
        <w:t>presented</w:t>
      </w:r>
      <w:r>
        <w:rPr>
          <w:spacing w:val="12"/>
          <w:w w:val="105"/>
        </w:rPr>
        <w:t xml:space="preserve"> </w:t>
      </w:r>
      <w:r>
        <w:rPr>
          <w:w w:val="105"/>
        </w:rPr>
        <w:t>by</w:t>
      </w:r>
      <w:r>
        <w:rPr>
          <w:spacing w:val="13"/>
          <w:w w:val="105"/>
        </w:rPr>
        <w:t xml:space="preserve"> </w:t>
      </w:r>
      <w:r>
        <w:rPr>
          <w:w w:val="105"/>
        </w:rPr>
        <w:t>Luque</w:t>
      </w:r>
      <w:r>
        <w:rPr>
          <w:spacing w:val="13"/>
          <w:w w:val="105"/>
        </w:rPr>
        <w:t xml:space="preserve"> </w:t>
      </w:r>
      <w:r>
        <w:rPr>
          <w:w w:val="105"/>
        </w:rPr>
        <w:t>and</w:t>
      </w:r>
      <w:r>
        <w:rPr>
          <w:spacing w:val="13"/>
          <w:w w:val="105"/>
        </w:rPr>
        <w:t xml:space="preserve"> </w:t>
      </w:r>
      <w:r>
        <w:rPr>
          <w:w w:val="105"/>
        </w:rPr>
        <w:t>colleagues</w:t>
      </w:r>
      <w:r>
        <w:rPr>
          <w:spacing w:val="14"/>
          <w:w w:val="105"/>
        </w:rPr>
        <w:t xml:space="preserve"> </w:t>
      </w:r>
      <w:r>
        <w:rPr>
          <w:w w:val="105"/>
        </w:rPr>
        <w:t>(Luque</w:t>
      </w:r>
      <w:r>
        <w:rPr>
          <w:spacing w:val="12"/>
          <w:w w:val="105"/>
        </w:rPr>
        <w:t xml:space="preserve"> </w:t>
      </w:r>
      <w:r>
        <w:rPr>
          <w:w w:val="105"/>
        </w:rPr>
        <w:t>et</w:t>
      </w:r>
    </w:p>
    <w:p w14:paraId="015F0456" w14:textId="77777777" w:rsidR="00735E2D" w:rsidRDefault="00000000">
      <w:pPr>
        <w:pStyle w:val="BodyText"/>
        <w:ind w:left="213"/>
      </w:pPr>
      <w:r>
        <w:rPr>
          <w:rFonts w:ascii="Trebuchet MS"/>
          <w:sz w:val="12"/>
        </w:rPr>
        <w:t xml:space="preserve">91    </w:t>
      </w:r>
      <w:r>
        <w:rPr>
          <w:rFonts w:ascii="Trebuchet MS"/>
          <w:spacing w:val="19"/>
          <w:sz w:val="12"/>
        </w:rPr>
        <w:t xml:space="preserve"> </w:t>
      </w:r>
      <w:r>
        <w:rPr>
          <w:w w:val="110"/>
        </w:rPr>
        <w:t>al.,</w:t>
      </w:r>
      <w:r>
        <w:rPr>
          <w:spacing w:val="-12"/>
          <w:w w:val="110"/>
        </w:rPr>
        <w:t xml:space="preserve"> </w:t>
      </w:r>
      <w:r>
        <w:rPr>
          <w:w w:val="110"/>
        </w:rPr>
        <w:t>2017;</w:t>
      </w:r>
      <w:r>
        <w:rPr>
          <w:spacing w:val="-10"/>
          <w:w w:val="110"/>
        </w:rPr>
        <w:t xml:space="preserve"> </w:t>
      </w:r>
      <w:r>
        <w:rPr>
          <w:w w:val="110"/>
        </w:rPr>
        <w:t>Luque</w:t>
      </w:r>
      <w:r>
        <w:rPr>
          <w:spacing w:val="-12"/>
          <w:w w:val="110"/>
        </w:rPr>
        <w:t xml:space="preserve"> </w:t>
      </w:r>
      <w:r>
        <w:rPr>
          <w:w w:val="110"/>
        </w:rPr>
        <w:t>et</w:t>
      </w:r>
      <w:r>
        <w:rPr>
          <w:spacing w:val="-10"/>
          <w:w w:val="110"/>
        </w:rPr>
        <w:t xml:space="preserve"> </w:t>
      </w:r>
      <w:r>
        <w:rPr>
          <w:w w:val="110"/>
        </w:rPr>
        <w:t>al.,</w:t>
      </w:r>
      <w:r>
        <w:rPr>
          <w:spacing w:val="-11"/>
          <w:w w:val="110"/>
        </w:rPr>
        <w:t xml:space="preserve"> </w:t>
      </w:r>
      <w:r>
        <w:rPr>
          <w:w w:val="110"/>
        </w:rPr>
        <w:t>2021)</w:t>
      </w:r>
      <w:r>
        <w:rPr>
          <w:spacing w:val="-11"/>
          <w:w w:val="110"/>
        </w:rPr>
        <w:t xml:space="preserve"> </w:t>
      </w:r>
      <w:r>
        <w:rPr>
          <w:w w:val="110"/>
        </w:rPr>
        <w:t>is</w:t>
      </w:r>
      <w:r>
        <w:rPr>
          <w:spacing w:val="-11"/>
          <w:w w:val="110"/>
        </w:rPr>
        <w:t xml:space="preserve"> </w:t>
      </w:r>
      <w:r>
        <w:rPr>
          <w:w w:val="110"/>
        </w:rPr>
        <w:t>that</w:t>
      </w:r>
      <w:r>
        <w:rPr>
          <w:spacing w:val="-11"/>
          <w:w w:val="110"/>
        </w:rPr>
        <w:t xml:space="preserve"> </w:t>
      </w:r>
      <w:r>
        <w:rPr>
          <w:w w:val="110"/>
        </w:rPr>
        <w:t>participants</w:t>
      </w:r>
      <w:r>
        <w:rPr>
          <w:spacing w:val="-11"/>
          <w:w w:val="110"/>
        </w:rPr>
        <w:t xml:space="preserve"> </w:t>
      </w:r>
      <w:r>
        <w:rPr>
          <w:w w:val="110"/>
        </w:rPr>
        <w:t>are</w:t>
      </w:r>
      <w:r>
        <w:rPr>
          <w:spacing w:val="-11"/>
          <w:w w:val="110"/>
        </w:rPr>
        <w:t xml:space="preserve"> </w:t>
      </w:r>
      <w:r>
        <w:rPr>
          <w:w w:val="110"/>
        </w:rPr>
        <w:t>instructed</w:t>
      </w:r>
      <w:r>
        <w:rPr>
          <w:spacing w:val="-11"/>
          <w:w w:val="110"/>
        </w:rPr>
        <w:t xml:space="preserve"> </w:t>
      </w:r>
      <w:r>
        <w:rPr>
          <w:w w:val="110"/>
        </w:rPr>
        <w:t>to</w:t>
      </w:r>
      <w:r>
        <w:rPr>
          <w:spacing w:val="-11"/>
          <w:w w:val="110"/>
        </w:rPr>
        <w:t xml:space="preserve"> </w:t>
      </w:r>
      <w:r>
        <w:rPr>
          <w:w w:val="110"/>
        </w:rPr>
        <w:t>engage</w:t>
      </w:r>
      <w:r>
        <w:rPr>
          <w:spacing w:val="-11"/>
          <w:w w:val="110"/>
        </w:rPr>
        <w:t xml:space="preserve"> </w:t>
      </w:r>
      <w:r>
        <w:rPr>
          <w:w w:val="110"/>
        </w:rPr>
        <w:t>in</w:t>
      </w:r>
      <w:r>
        <w:rPr>
          <w:spacing w:val="-11"/>
          <w:w w:val="110"/>
        </w:rPr>
        <w:t xml:space="preserve"> </w:t>
      </w:r>
      <w:r>
        <w:rPr>
          <w:w w:val="110"/>
        </w:rPr>
        <w:t>a</w:t>
      </w:r>
      <w:r>
        <w:rPr>
          <w:spacing w:val="-11"/>
          <w:w w:val="110"/>
        </w:rPr>
        <w:t xml:space="preserve"> </w:t>
      </w:r>
      <w:r>
        <w:rPr>
          <w:w w:val="110"/>
        </w:rPr>
        <w:t>new</w:t>
      </w:r>
      <w:r>
        <w:rPr>
          <w:spacing w:val="-11"/>
          <w:w w:val="110"/>
        </w:rPr>
        <w:t xml:space="preserve"> </w:t>
      </w:r>
      <w:proofErr w:type="gramStart"/>
      <w:r>
        <w:rPr>
          <w:w w:val="110"/>
        </w:rPr>
        <w:t>search</w:t>
      </w:r>
      <w:proofErr w:type="gramEnd"/>
    </w:p>
    <w:p w14:paraId="3535FD75" w14:textId="77777777" w:rsidR="00735E2D" w:rsidRDefault="00000000">
      <w:pPr>
        <w:pStyle w:val="BodyText"/>
        <w:ind w:left="213"/>
      </w:pPr>
      <w:r>
        <w:rPr>
          <w:rFonts w:ascii="Trebuchet MS"/>
          <w:sz w:val="12"/>
        </w:rPr>
        <w:t xml:space="preserve">92    </w:t>
      </w:r>
      <w:r>
        <w:rPr>
          <w:rFonts w:ascii="Trebuchet MS"/>
          <w:spacing w:val="19"/>
          <w:sz w:val="12"/>
        </w:rPr>
        <w:t xml:space="preserve"> </w:t>
      </w:r>
      <w:proofErr w:type="gramStart"/>
      <w:r>
        <w:rPr>
          <w:w w:val="110"/>
        </w:rPr>
        <w:t>process</w:t>
      </w:r>
      <w:proofErr w:type="gramEnd"/>
      <w:r>
        <w:rPr>
          <w:spacing w:val="-12"/>
          <w:w w:val="110"/>
        </w:rPr>
        <w:t xml:space="preserve"> </w:t>
      </w:r>
      <w:r>
        <w:rPr>
          <w:w w:val="110"/>
        </w:rPr>
        <w:t>for</w:t>
      </w:r>
      <w:r>
        <w:rPr>
          <w:spacing w:val="-12"/>
          <w:w w:val="110"/>
        </w:rPr>
        <w:t xml:space="preserve"> </w:t>
      </w:r>
      <w:r>
        <w:rPr>
          <w:w w:val="110"/>
        </w:rPr>
        <w:t>a</w:t>
      </w:r>
      <w:r>
        <w:rPr>
          <w:spacing w:val="-12"/>
          <w:w w:val="110"/>
        </w:rPr>
        <w:t xml:space="preserve"> </w:t>
      </w:r>
      <w:r>
        <w:rPr>
          <w:w w:val="110"/>
        </w:rPr>
        <w:t>new</w:t>
      </w:r>
      <w:r>
        <w:rPr>
          <w:spacing w:val="-11"/>
          <w:w w:val="110"/>
        </w:rPr>
        <w:t xml:space="preserve"> </w:t>
      </w:r>
      <w:r>
        <w:rPr>
          <w:w w:val="110"/>
        </w:rPr>
        <w:t>target</w:t>
      </w:r>
      <w:r>
        <w:rPr>
          <w:spacing w:val="-12"/>
          <w:w w:val="110"/>
        </w:rPr>
        <w:t xml:space="preserve"> </w:t>
      </w:r>
      <w:r>
        <w:rPr>
          <w:w w:val="110"/>
        </w:rPr>
        <w:t>object:</w:t>
      </w:r>
      <w:r>
        <w:rPr>
          <w:spacing w:val="9"/>
          <w:w w:val="110"/>
        </w:rPr>
        <w:t xml:space="preserve"> </w:t>
      </w:r>
      <w:r>
        <w:rPr>
          <w:w w:val="110"/>
        </w:rPr>
        <w:t>participants</w:t>
      </w:r>
      <w:r>
        <w:rPr>
          <w:spacing w:val="-12"/>
          <w:w w:val="110"/>
        </w:rPr>
        <w:t xml:space="preserve"> </w:t>
      </w:r>
      <w:r>
        <w:rPr>
          <w:w w:val="110"/>
        </w:rPr>
        <w:t>initially</w:t>
      </w:r>
      <w:r>
        <w:rPr>
          <w:spacing w:val="-12"/>
          <w:w w:val="110"/>
        </w:rPr>
        <w:t xml:space="preserve"> </w:t>
      </w:r>
      <w:r>
        <w:rPr>
          <w:w w:val="110"/>
        </w:rPr>
        <w:t>search</w:t>
      </w:r>
      <w:r>
        <w:rPr>
          <w:spacing w:val="-12"/>
          <w:w w:val="110"/>
        </w:rPr>
        <w:t xml:space="preserve"> </w:t>
      </w:r>
      <w:r>
        <w:rPr>
          <w:w w:val="110"/>
        </w:rPr>
        <w:t>for</w:t>
      </w:r>
      <w:r>
        <w:rPr>
          <w:spacing w:val="-12"/>
          <w:w w:val="110"/>
        </w:rPr>
        <w:t xml:space="preserve"> </w:t>
      </w:r>
      <w:r>
        <w:rPr>
          <w:w w:val="110"/>
        </w:rPr>
        <w:t>a</w:t>
      </w:r>
      <w:r>
        <w:rPr>
          <w:spacing w:val="-11"/>
          <w:w w:val="110"/>
        </w:rPr>
        <w:t xml:space="preserve"> </w:t>
      </w:r>
      <w:r>
        <w:rPr>
          <w:w w:val="110"/>
        </w:rPr>
        <w:t>T</w:t>
      </w:r>
      <w:r>
        <w:rPr>
          <w:spacing w:val="-12"/>
          <w:w w:val="110"/>
        </w:rPr>
        <w:t xml:space="preserve"> </w:t>
      </w:r>
      <w:r>
        <w:rPr>
          <w:w w:val="110"/>
        </w:rPr>
        <w:t>and</w:t>
      </w:r>
      <w:r>
        <w:rPr>
          <w:spacing w:val="-12"/>
          <w:w w:val="110"/>
        </w:rPr>
        <w:t xml:space="preserve"> </w:t>
      </w:r>
      <w:r>
        <w:rPr>
          <w:w w:val="110"/>
        </w:rPr>
        <w:t>are</w:t>
      </w:r>
      <w:r>
        <w:rPr>
          <w:spacing w:val="-12"/>
          <w:w w:val="110"/>
        </w:rPr>
        <w:t xml:space="preserve"> </w:t>
      </w:r>
      <w:r>
        <w:rPr>
          <w:w w:val="110"/>
        </w:rPr>
        <w:t>later</w:t>
      </w:r>
      <w:r>
        <w:rPr>
          <w:spacing w:val="-12"/>
          <w:w w:val="110"/>
        </w:rPr>
        <w:t xml:space="preserve"> </w:t>
      </w:r>
      <w:r>
        <w:rPr>
          <w:w w:val="110"/>
        </w:rPr>
        <w:t>instructed</w:t>
      </w:r>
    </w:p>
    <w:p w14:paraId="73493D68" w14:textId="77777777" w:rsidR="00735E2D" w:rsidRDefault="00000000">
      <w:pPr>
        <w:pStyle w:val="BodyText"/>
        <w:ind w:left="213"/>
      </w:pPr>
      <w:r>
        <w:rPr>
          <w:rFonts w:ascii="Trebuchet MS"/>
          <w:sz w:val="12"/>
        </w:rPr>
        <w:t xml:space="preserve">93    </w:t>
      </w:r>
      <w:r>
        <w:rPr>
          <w:rFonts w:ascii="Trebuchet MS"/>
          <w:spacing w:val="19"/>
          <w:sz w:val="12"/>
        </w:rPr>
        <w:t xml:space="preserve"> </w:t>
      </w:r>
      <w:r>
        <w:rPr>
          <w:w w:val="105"/>
        </w:rPr>
        <w:t>to</w:t>
      </w:r>
      <w:r>
        <w:rPr>
          <w:spacing w:val="8"/>
          <w:w w:val="105"/>
        </w:rPr>
        <w:t xml:space="preserve"> </w:t>
      </w:r>
      <w:r>
        <w:rPr>
          <w:w w:val="105"/>
        </w:rPr>
        <w:t>search</w:t>
      </w:r>
      <w:r>
        <w:rPr>
          <w:spacing w:val="8"/>
          <w:w w:val="105"/>
        </w:rPr>
        <w:t xml:space="preserve"> </w:t>
      </w:r>
      <w:r>
        <w:rPr>
          <w:w w:val="105"/>
        </w:rPr>
        <w:t>for</w:t>
      </w:r>
      <w:r>
        <w:rPr>
          <w:spacing w:val="8"/>
          <w:w w:val="105"/>
        </w:rPr>
        <w:t xml:space="preserve"> </w:t>
      </w:r>
      <w:r>
        <w:rPr>
          <w:w w:val="105"/>
        </w:rPr>
        <w:t>a</w:t>
      </w:r>
      <w:r>
        <w:rPr>
          <w:spacing w:val="9"/>
          <w:w w:val="105"/>
        </w:rPr>
        <w:t xml:space="preserve"> </w:t>
      </w:r>
      <w:r>
        <w:rPr>
          <w:w w:val="105"/>
        </w:rPr>
        <w:t>Y.</w:t>
      </w:r>
      <w:r>
        <w:rPr>
          <w:spacing w:val="8"/>
          <w:w w:val="105"/>
        </w:rPr>
        <w:t xml:space="preserve"> </w:t>
      </w:r>
      <w:r>
        <w:rPr>
          <w:w w:val="105"/>
        </w:rPr>
        <w:t>The</w:t>
      </w:r>
      <w:r>
        <w:rPr>
          <w:spacing w:val="8"/>
          <w:w w:val="105"/>
        </w:rPr>
        <w:t xml:space="preserve"> </w:t>
      </w:r>
      <w:r>
        <w:rPr>
          <w:w w:val="105"/>
        </w:rPr>
        <w:t>role</w:t>
      </w:r>
      <w:r>
        <w:rPr>
          <w:spacing w:val="8"/>
          <w:w w:val="105"/>
        </w:rPr>
        <w:t xml:space="preserve"> </w:t>
      </w:r>
      <w:r>
        <w:rPr>
          <w:w w:val="105"/>
        </w:rPr>
        <w:t>of</w:t>
      </w:r>
      <w:r>
        <w:rPr>
          <w:spacing w:val="9"/>
          <w:w w:val="105"/>
        </w:rPr>
        <w:t xml:space="preserve"> </w:t>
      </w:r>
      <w:r>
        <w:rPr>
          <w:w w:val="105"/>
        </w:rPr>
        <w:t>a</w:t>
      </w:r>
      <w:r>
        <w:rPr>
          <w:spacing w:val="8"/>
          <w:w w:val="105"/>
        </w:rPr>
        <w:t xml:space="preserve"> </w:t>
      </w:r>
      <w:r>
        <w:rPr>
          <w:w w:val="105"/>
        </w:rPr>
        <w:t>prior</w:t>
      </w:r>
      <w:r>
        <w:rPr>
          <w:spacing w:val="8"/>
          <w:w w:val="105"/>
        </w:rPr>
        <w:t xml:space="preserve"> </w:t>
      </w:r>
      <w:r>
        <w:rPr>
          <w:w w:val="105"/>
        </w:rPr>
        <w:t>target</w:t>
      </w:r>
      <w:r>
        <w:rPr>
          <w:spacing w:val="8"/>
          <w:w w:val="105"/>
        </w:rPr>
        <w:t xml:space="preserve"> </w:t>
      </w:r>
      <w:r>
        <w:rPr>
          <w:w w:val="105"/>
        </w:rPr>
        <w:t>template</w:t>
      </w:r>
      <w:r>
        <w:rPr>
          <w:spacing w:val="8"/>
          <w:w w:val="105"/>
        </w:rPr>
        <w:t xml:space="preserve"> </w:t>
      </w:r>
      <w:r>
        <w:rPr>
          <w:w w:val="105"/>
        </w:rPr>
        <w:t>is</w:t>
      </w:r>
      <w:r>
        <w:rPr>
          <w:spacing w:val="9"/>
          <w:w w:val="105"/>
        </w:rPr>
        <w:t xml:space="preserve"> </w:t>
      </w:r>
      <w:r>
        <w:rPr>
          <w:w w:val="105"/>
        </w:rPr>
        <w:t>important</w:t>
      </w:r>
      <w:r>
        <w:rPr>
          <w:spacing w:val="8"/>
          <w:w w:val="105"/>
        </w:rPr>
        <w:t xml:space="preserve"> </w:t>
      </w:r>
      <w:r>
        <w:rPr>
          <w:w w:val="105"/>
        </w:rPr>
        <w:t>for</w:t>
      </w:r>
      <w:r>
        <w:rPr>
          <w:spacing w:val="8"/>
          <w:w w:val="105"/>
        </w:rPr>
        <w:t xml:space="preserve"> </w:t>
      </w:r>
      <w:r>
        <w:rPr>
          <w:w w:val="105"/>
        </w:rPr>
        <w:t>visual</w:t>
      </w:r>
      <w:r>
        <w:rPr>
          <w:spacing w:val="8"/>
          <w:w w:val="105"/>
        </w:rPr>
        <w:t xml:space="preserve"> </w:t>
      </w:r>
      <w:r>
        <w:rPr>
          <w:w w:val="105"/>
        </w:rPr>
        <w:t>search</w:t>
      </w:r>
      <w:r>
        <w:rPr>
          <w:spacing w:val="9"/>
          <w:w w:val="105"/>
        </w:rPr>
        <w:t xml:space="preserve"> </w:t>
      </w:r>
      <w:r>
        <w:rPr>
          <w:w w:val="105"/>
        </w:rPr>
        <w:t>(Vickery</w:t>
      </w:r>
    </w:p>
    <w:p w14:paraId="5BC5A432" w14:textId="77777777" w:rsidR="00735E2D" w:rsidRDefault="00000000">
      <w:pPr>
        <w:pStyle w:val="BodyText"/>
        <w:spacing w:before="203"/>
        <w:ind w:left="213"/>
      </w:pPr>
      <w:r>
        <w:rPr>
          <w:rFonts w:ascii="Trebuchet MS" w:hAnsi="Trebuchet MS"/>
          <w:sz w:val="12"/>
        </w:rPr>
        <w:t xml:space="preserve">94    </w:t>
      </w:r>
      <w:r>
        <w:rPr>
          <w:rFonts w:ascii="Trebuchet MS" w:hAnsi="Trebuchet MS"/>
          <w:spacing w:val="19"/>
          <w:sz w:val="12"/>
        </w:rPr>
        <w:t xml:space="preserve"> </w:t>
      </w:r>
      <w:r>
        <w:rPr>
          <w:w w:val="105"/>
        </w:rPr>
        <w:t>et</w:t>
      </w:r>
      <w:r>
        <w:rPr>
          <w:spacing w:val="11"/>
          <w:w w:val="105"/>
        </w:rPr>
        <w:t xml:space="preserve"> </w:t>
      </w:r>
      <w:r>
        <w:rPr>
          <w:w w:val="105"/>
        </w:rPr>
        <w:t>al.,</w:t>
      </w:r>
      <w:r>
        <w:rPr>
          <w:spacing w:val="10"/>
          <w:w w:val="105"/>
        </w:rPr>
        <w:t xml:space="preserve"> </w:t>
      </w:r>
      <w:r>
        <w:rPr>
          <w:w w:val="105"/>
        </w:rPr>
        <w:t>2005;</w:t>
      </w:r>
      <w:r>
        <w:rPr>
          <w:spacing w:val="10"/>
          <w:w w:val="105"/>
        </w:rPr>
        <w:t xml:space="preserve"> </w:t>
      </w:r>
      <w:r>
        <w:rPr>
          <w:w w:val="105"/>
        </w:rPr>
        <w:t>Võ</w:t>
      </w:r>
      <w:r>
        <w:rPr>
          <w:spacing w:val="10"/>
          <w:w w:val="105"/>
        </w:rPr>
        <w:t xml:space="preserve"> </w:t>
      </w:r>
      <w:r>
        <w:rPr>
          <w:w w:val="105"/>
        </w:rPr>
        <w:t>&amp;</w:t>
      </w:r>
      <w:r>
        <w:rPr>
          <w:spacing w:val="11"/>
          <w:w w:val="105"/>
        </w:rPr>
        <w:t xml:space="preserve"> </w:t>
      </w:r>
      <w:r>
        <w:rPr>
          <w:w w:val="105"/>
        </w:rPr>
        <w:t>Wolfe,</w:t>
      </w:r>
      <w:r>
        <w:rPr>
          <w:spacing w:val="10"/>
          <w:w w:val="105"/>
        </w:rPr>
        <w:t xml:space="preserve"> </w:t>
      </w:r>
      <w:r>
        <w:rPr>
          <w:w w:val="105"/>
        </w:rPr>
        <w:t>2012),</w:t>
      </w:r>
      <w:r>
        <w:rPr>
          <w:spacing w:val="11"/>
          <w:w w:val="105"/>
        </w:rPr>
        <w:t xml:space="preserve"> </w:t>
      </w:r>
      <w:r>
        <w:rPr>
          <w:w w:val="105"/>
        </w:rPr>
        <w:t>and</w:t>
      </w:r>
      <w:r>
        <w:rPr>
          <w:spacing w:val="11"/>
          <w:w w:val="105"/>
        </w:rPr>
        <w:t xml:space="preserve"> </w:t>
      </w:r>
      <w:r>
        <w:rPr>
          <w:w w:val="105"/>
        </w:rPr>
        <w:t>object</w:t>
      </w:r>
      <w:r>
        <w:rPr>
          <w:spacing w:val="10"/>
          <w:w w:val="105"/>
        </w:rPr>
        <w:t xml:space="preserve"> </w:t>
      </w:r>
      <w:r>
        <w:rPr>
          <w:w w:val="105"/>
        </w:rPr>
        <w:t>identities</w:t>
      </w:r>
      <w:r>
        <w:rPr>
          <w:spacing w:val="10"/>
          <w:w w:val="105"/>
        </w:rPr>
        <w:t xml:space="preserve"> </w:t>
      </w:r>
      <w:r>
        <w:rPr>
          <w:w w:val="105"/>
        </w:rPr>
        <w:t>appear</w:t>
      </w:r>
      <w:r>
        <w:rPr>
          <w:spacing w:val="11"/>
          <w:w w:val="105"/>
        </w:rPr>
        <w:t xml:space="preserve"> </w:t>
      </w:r>
      <w:r>
        <w:rPr>
          <w:w w:val="105"/>
        </w:rPr>
        <w:t>to</w:t>
      </w:r>
      <w:r>
        <w:rPr>
          <w:spacing w:val="10"/>
          <w:w w:val="105"/>
        </w:rPr>
        <w:t xml:space="preserve"> </w:t>
      </w:r>
      <w:r>
        <w:rPr>
          <w:w w:val="105"/>
        </w:rPr>
        <w:t>play</w:t>
      </w:r>
      <w:r>
        <w:rPr>
          <w:spacing w:val="10"/>
          <w:w w:val="105"/>
        </w:rPr>
        <w:t xml:space="preserve"> </w:t>
      </w:r>
      <w:r>
        <w:rPr>
          <w:w w:val="105"/>
        </w:rPr>
        <w:t>an</w:t>
      </w:r>
      <w:r>
        <w:rPr>
          <w:spacing w:val="11"/>
          <w:w w:val="105"/>
        </w:rPr>
        <w:t xml:space="preserve"> </w:t>
      </w:r>
      <w:r>
        <w:rPr>
          <w:w w:val="105"/>
        </w:rPr>
        <w:t>important</w:t>
      </w:r>
      <w:r>
        <w:rPr>
          <w:spacing w:val="10"/>
          <w:w w:val="105"/>
        </w:rPr>
        <w:t xml:space="preserve"> </w:t>
      </w:r>
      <w:r>
        <w:rPr>
          <w:w w:val="105"/>
        </w:rPr>
        <w:t>role</w:t>
      </w:r>
      <w:r>
        <w:rPr>
          <w:spacing w:val="10"/>
          <w:w w:val="105"/>
        </w:rPr>
        <w:t xml:space="preserve"> </w:t>
      </w:r>
      <w:r>
        <w:rPr>
          <w:w w:val="105"/>
        </w:rPr>
        <w:t>in</w:t>
      </w:r>
    </w:p>
    <w:p w14:paraId="4838F97D" w14:textId="77777777" w:rsidR="00735E2D" w:rsidRDefault="00000000">
      <w:pPr>
        <w:pStyle w:val="BodyText"/>
        <w:ind w:left="213"/>
      </w:pPr>
      <w:r>
        <w:rPr>
          <w:rFonts w:ascii="Trebuchet MS"/>
          <w:sz w:val="12"/>
        </w:rPr>
        <w:t xml:space="preserve">95    </w:t>
      </w:r>
      <w:r>
        <w:rPr>
          <w:rFonts w:ascii="Trebuchet MS"/>
          <w:spacing w:val="19"/>
          <w:sz w:val="12"/>
        </w:rPr>
        <w:t xml:space="preserve"> </w:t>
      </w:r>
      <w:r>
        <w:rPr>
          <w:w w:val="105"/>
        </w:rPr>
        <w:t>the</w:t>
      </w:r>
      <w:r>
        <w:rPr>
          <w:spacing w:val="3"/>
          <w:w w:val="105"/>
        </w:rPr>
        <w:t xml:space="preserve"> </w:t>
      </w:r>
      <w:r>
        <w:rPr>
          <w:w w:val="105"/>
        </w:rPr>
        <w:t>contextual</w:t>
      </w:r>
      <w:r>
        <w:rPr>
          <w:spacing w:val="4"/>
          <w:w w:val="105"/>
        </w:rPr>
        <w:t xml:space="preserve"> </w:t>
      </w:r>
      <w:r>
        <w:rPr>
          <w:w w:val="105"/>
        </w:rPr>
        <w:t>cuing</w:t>
      </w:r>
      <w:r>
        <w:rPr>
          <w:spacing w:val="5"/>
          <w:w w:val="105"/>
        </w:rPr>
        <w:t xml:space="preserve"> </w:t>
      </w:r>
      <w:r>
        <w:rPr>
          <w:w w:val="105"/>
        </w:rPr>
        <w:t>effect</w:t>
      </w:r>
      <w:r>
        <w:rPr>
          <w:spacing w:val="4"/>
          <w:w w:val="105"/>
        </w:rPr>
        <w:t xml:space="preserve"> </w:t>
      </w:r>
      <w:r>
        <w:rPr>
          <w:w w:val="105"/>
        </w:rPr>
        <w:t>(</w:t>
      </w:r>
      <w:proofErr w:type="spellStart"/>
      <w:r>
        <w:rPr>
          <w:w w:val="105"/>
        </w:rPr>
        <w:t>Makovski</w:t>
      </w:r>
      <w:proofErr w:type="spellEnd"/>
      <w:r>
        <w:rPr>
          <w:w w:val="105"/>
        </w:rPr>
        <w:t>,</w:t>
      </w:r>
      <w:r>
        <w:rPr>
          <w:spacing w:val="5"/>
          <w:w w:val="105"/>
        </w:rPr>
        <w:t xml:space="preserve"> </w:t>
      </w:r>
      <w:r>
        <w:rPr>
          <w:w w:val="105"/>
        </w:rPr>
        <w:t>2017,</w:t>
      </w:r>
      <w:r>
        <w:rPr>
          <w:spacing w:val="3"/>
          <w:w w:val="105"/>
        </w:rPr>
        <w:t xml:space="preserve"> </w:t>
      </w:r>
      <w:r>
        <w:rPr>
          <w:w w:val="105"/>
        </w:rPr>
        <w:t>2018).</w:t>
      </w:r>
      <w:r>
        <w:rPr>
          <w:spacing w:val="27"/>
          <w:w w:val="105"/>
        </w:rPr>
        <w:t xml:space="preserve"> </w:t>
      </w:r>
      <w:r>
        <w:rPr>
          <w:w w:val="105"/>
        </w:rPr>
        <w:t>While</w:t>
      </w:r>
      <w:r>
        <w:rPr>
          <w:spacing w:val="4"/>
          <w:w w:val="105"/>
        </w:rPr>
        <w:t xml:space="preserve"> </w:t>
      </w:r>
      <w:r>
        <w:rPr>
          <w:w w:val="105"/>
        </w:rPr>
        <w:t>it</w:t>
      </w:r>
      <w:r>
        <w:rPr>
          <w:spacing w:val="4"/>
          <w:w w:val="105"/>
        </w:rPr>
        <w:t xml:space="preserve"> </w:t>
      </w:r>
      <w:r>
        <w:rPr>
          <w:w w:val="105"/>
        </w:rPr>
        <w:t>is</w:t>
      </w:r>
      <w:r>
        <w:rPr>
          <w:spacing w:val="3"/>
          <w:w w:val="105"/>
        </w:rPr>
        <w:t xml:space="preserve"> </w:t>
      </w:r>
      <w:r>
        <w:rPr>
          <w:w w:val="105"/>
        </w:rPr>
        <w:t>unclear</w:t>
      </w:r>
      <w:r>
        <w:rPr>
          <w:spacing w:val="5"/>
          <w:w w:val="105"/>
        </w:rPr>
        <w:t xml:space="preserve"> </w:t>
      </w:r>
      <w:r>
        <w:rPr>
          <w:w w:val="105"/>
        </w:rPr>
        <w:t>how</w:t>
      </w:r>
      <w:r>
        <w:rPr>
          <w:spacing w:val="4"/>
          <w:w w:val="105"/>
        </w:rPr>
        <w:t xml:space="preserve"> </w:t>
      </w:r>
      <w:r>
        <w:rPr>
          <w:w w:val="105"/>
        </w:rPr>
        <w:t>dependent</w:t>
      </w:r>
      <w:r>
        <w:rPr>
          <w:spacing w:val="4"/>
          <w:w w:val="105"/>
        </w:rPr>
        <w:t xml:space="preserve"> </w:t>
      </w:r>
      <w:r>
        <w:rPr>
          <w:w w:val="105"/>
        </w:rPr>
        <w:t>CC</w:t>
      </w:r>
    </w:p>
    <w:p w14:paraId="4CC81CC2" w14:textId="77777777" w:rsidR="00735E2D" w:rsidRDefault="00000000">
      <w:pPr>
        <w:pStyle w:val="BodyText"/>
        <w:ind w:left="213"/>
      </w:pPr>
      <w:r>
        <w:rPr>
          <w:rFonts w:ascii="Trebuchet MS"/>
          <w:sz w:val="12"/>
        </w:rPr>
        <w:t xml:space="preserve">96    </w:t>
      </w:r>
      <w:r>
        <w:rPr>
          <w:rFonts w:ascii="Trebuchet MS"/>
          <w:spacing w:val="19"/>
          <w:sz w:val="12"/>
        </w:rPr>
        <w:t xml:space="preserve"> </w:t>
      </w:r>
      <w:r>
        <w:rPr>
          <w:w w:val="110"/>
        </w:rPr>
        <w:t>is</w:t>
      </w:r>
      <w:r>
        <w:rPr>
          <w:spacing w:val="-9"/>
          <w:w w:val="110"/>
        </w:rPr>
        <w:t xml:space="preserve"> </w:t>
      </w:r>
      <w:r>
        <w:rPr>
          <w:w w:val="110"/>
        </w:rPr>
        <w:t>on</w:t>
      </w:r>
      <w:r>
        <w:rPr>
          <w:spacing w:val="-10"/>
          <w:w w:val="110"/>
        </w:rPr>
        <w:t xml:space="preserve"> </w:t>
      </w:r>
      <w:r>
        <w:rPr>
          <w:w w:val="110"/>
        </w:rPr>
        <w:t>the</w:t>
      </w:r>
      <w:r>
        <w:rPr>
          <w:spacing w:val="-9"/>
          <w:w w:val="110"/>
        </w:rPr>
        <w:t xml:space="preserve"> </w:t>
      </w:r>
      <w:r>
        <w:rPr>
          <w:w w:val="110"/>
        </w:rPr>
        <w:t>identity</w:t>
      </w:r>
      <w:r>
        <w:rPr>
          <w:spacing w:val="-10"/>
          <w:w w:val="110"/>
        </w:rPr>
        <w:t xml:space="preserve"> </w:t>
      </w:r>
      <w:r>
        <w:rPr>
          <w:w w:val="110"/>
        </w:rPr>
        <w:t>of</w:t>
      </w:r>
      <w:r>
        <w:rPr>
          <w:spacing w:val="-9"/>
          <w:w w:val="110"/>
        </w:rPr>
        <w:t xml:space="preserve"> </w:t>
      </w:r>
      <w:r>
        <w:rPr>
          <w:w w:val="110"/>
        </w:rPr>
        <w:t>the</w:t>
      </w:r>
      <w:r>
        <w:rPr>
          <w:spacing w:val="-10"/>
          <w:w w:val="110"/>
        </w:rPr>
        <w:t xml:space="preserve"> </w:t>
      </w:r>
      <w:r>
        <w:rPr>
          <w:w w:val="110"/>
        </w:rPr>
        <w:t>target,</w:t>
      </w:r>
      <w:r>
        <w:rPr>
          <w:spacing w:val="-9"/>
          <w:w w:val="110"/>
        </w:rPr>
        <w:t xml:space="preserve"> </w:t>
      </w:r>
      <w:r>
        <w:rPr>
          <w:w w:val="110"/>
        </w:rPr>
        <w:t>it</w:t>
      </w:r>
      <w:r>
        <w:rPr>
          <w:spacing w:val="-9"/>
          <w:w w:val="110"/>
        </w:rPr>
        <w:t xml:space="preserve"> </w:t>
      </w:r>
      <w:r>
        <w:rPr>
          <w:w w:val="110"/>
        </w:rPr>
        <w:t>is</w:t>
      </w:r>
      <w:r>
        <w:rPr>
          <w:spacing w:val="-8"/>
          <w:w w:val="110"/>
        </w:rPr>
        <w:t xml:space="preserve"> </w:t>
      </w:r>
      <w:r>
        <w:rPr>
          <w:w w:val="110"/>
        </w:rPr>
        <w:t>possible</w:t>
      </w:r>
      <w:r>
        <w:rPr>
          <w:spacing w:val="-10"/>
          <w:w w:val="110"/>
        </w:rPr>
        <w:t xml:space="preserve"> </w:t>
      </w:r>
      <w:r>
        <w:rPr>
          <w:w w:val="110"/>
        </w:rPr>
        <w:t>that</w:t>
      </w:r>
      <w:r>
        <w:rPr>
          <w:spacing w:val="-10"/>
          <w:w w:val="110"/>
        </w:rPr>
        <w:t xml:space="preserve"> </w:t>
      </w:r>
      <w:r>
        <w:rPr>
          <w:w w:val="110"/>
        </w:rPr>
        <w:t>distractor-target</w:t>
      </w:r>
      <w:r>
        <w:rPr>
          <w:spacing w:val="-8"/>
          <w:w w:val="110"/>
        </w:rPr>
        <w:t xml:space="preserve"> </w:t>
      </w:r>
      <w:r>
        <w:rPr>
          <w:w w:val="110"/>
        </w:rPr>
        <w:t>associations</w:t>
      </w:r>
      <w:r>
        <w:rPr>
          <w:spacing w:val="-9"/>
          <w:w w:val="110"/>
        </w:rPr>
        <w:t xml:space="preserve"> </w:t>
      </w:r>
      <w:r>
        <w:rPr>
          <w:w w:val="110"/>
        </w:rPr>
        <w:t>may</w:t>
      </w:r>
      <w:r>
        <w:rPr>
          <w:spacing w:val="-10"/>
          <w:w w:val="110"/>
        </w:rPr>
        <w:t xml:space="preserve"> </w:t>
      </w:r>
      <w:r>
        <w:rPr>
          <w:w w:val="110"/>
        </w:rPr>
        <w:t>well</w:t>
      </w:r>
      <w:r>
        <w:rPr>
          <w:spacing w:val="-9"/>
          <w:w w:val="110"/>
        </w:rPr>
        <w:t xml:space="preserve"> </w:t>
      </w:r>
      <w:proofErr w:type="gramStart"/>
      <w:r>
        <w:rPr>
          <w:w w:val="110"/>
        </w:rPr>
        <w:t>be</w:t>
      </w:r>
      <w:proofErr w:type="gramEnd"/>
    </w:p>
    <w:p w14:paraId="34040AFB" w14:textId="77777777" w:rsidR="00735E2D" w:rsidRDefault="00000000">
      <w:pPr>
        <w:pStyle w:val="BodyText"/>
        <w:ind w:left="213"/>
      </w:pPr>
      <w:r>
        <w:rPr>
          <w:rFonts w:ascii="Trebuchet MS"/>
          <w:sz w:val="12"/>
        </w:rPr>
        <w:t xml:space="preserve">97    </w:t>
      </w:r>
      <w:r>
        <w:rPr>
          <w:rFonts w:ascii="Trebuchet MS"/>
          <w:spacing w:val="19"/>
          <w:sz w:val="12"/>
        </w:rPr>
        <w:t xml:space="preserve"> </w:t>
      </w:r>
      <w:r>
        <w:rPr>
          <w:w w:val="110"/>
        </w:rPr>
        <w:t>sensitive</w:t>
      </w:r>
      <w:r>
        <w:rPr>
          <w:spacing w:val="-5"/>
          <w:w w:val="110"/>
        </w:rPr>
        <w:t xml:space="preserve"> </w:t>
      </w:r>
      <w:r>
        <w:rPr>
          <w:w w:val="110"/>
        </w:rPr>
        <w:t>to</w:t>
      </w:r>
      <w:r>
        <w:rPr>
          <w:spacing w:val="-5"/>
          <w:w w:val="110"/>
        </w:rPr>
        <w:t xml:space="preserve"> </w:t>
      </w:r>
      <w:r>
        <w:rPr>
          <w:w w:val="110"/>
        </w:rPr>
        <w:t>target</w:t>
      </w:r>
      <w:r>
        <w:rPr>
          <w:spacing w:val="-5"/>
          <w:w w:val="110"/>
        </w:rPr>
        <w:t xml:space="preserve"> </w:t>
      </w:r>
      <w:r>
        <w:rPr>
          <w:w w:val="110"/>
        </w:rPr>
        <w:t>identity</w:t>
      </w:r>
      <w:r>
        <w:rPr>
          <w:spacing w:val="-4"/>
          <w:w w:val="110"/>
        </w:rPr>
        <w:t xml:space="preserve"> </w:t>
      </w:r>
      <w:r>
        <w:rPr>
          <w:w w:val="110"/>
        </w:rPr>
        <w:t>and</w:t>
      </w:r>
      <w:r>
        <w:rPr>
          <w:spacing w:val="-6"/>
          <w:w w:val="110"/>
        </w:rPr>
        <w:t xml:space="preserve"> </w:t>
      </w:r>
      <w:r>
        <w:rPr>
          <w:w w:val="110"/>
        </w:rPr>
        <w:t>to</w:t>
      </w:r>
      <w:r>
        <w:rPr>
          <w:spacing w:val="-5"/>
          <w:w w:val="110"/>
        </w:rPr>
        <w:t xml:space="preserve"> </w:t>
      </w:r>
      <w:r>
        <w:rPr>
          <w:w w:val="110"/>
        </w:rPr>
        <w:t>the</w:t>
      </w:r>
      <w:r>
        <w:rPr>
          <w:spacing w:val="-5"/>
          <w:w w:val="110"/>
        </w:rPr>
        <w:t xml:space="preserve"> </w:t>
      </w:r>
      <w:r>
        <w:rPr>
          <w:w w:val="110"/>
        </w:rPr>
        <w:t>goals</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participant.</w:t>
      </w:r>
      <w:r>
        <w:rPr>
          <w:spacing w:val="15"/>
          <w:w w:val="110"/>
        </w:rPr>
        <w:t xml:space="preserve"> </w:t>
      </w:r>
      <w:r>
        <w:rPr>
          <w:w w:val="110"/>
        </w:rPr>
        <w:t>For</w:t>
      </w:r>
      <w:r>
        <w:rPr>
          <w:spacing w:val="-5"/>
          <w:w w:val="110"/>
        </w:rPr>
        <w:t xml:space="preserve"> </w:t>
      </w:r>
      <w:r>
        <w:rPr>
          <w:w w:val="110"/>
        </w:rPr>
        <w:t>this</w:t>
      </w:r>
      <w:r>
        <w:rPr>
          <w:spacing w:val="-5"/>
          <w:w w:val="110"/>
        </w:rPr>
        <w:t xml:space="preserve"> </w:t>
      </w:r>
      <w:r>
        <w:rPr>
          <w:w w:val="110"/>
        </w:rPr>
        <w:t>reason,</w:t>
      </w:r>
      <w:r>
        <w:rPr>
          <w:spacing w:val="-5"/>
          <w:w w:val="110"/>
        </w:rPr>
        <w:t xml:space="preserve"> </w:t>
      </w:r>
      <w:r>
        <w:rPr>
          <w:w w:val="110"/>
        </w:rPr>
        <w:t>the</w:t>
      </w:r>
      <w:r>
        <w:rPr>
          <w:spacing w:val="-6"/>
          <w:w w:val="110"/>
        </w:rPr>
        <w:t xml:space="preserve"> </w:t>
      </w:r>
      <w:r>
        <w:rPr>
          <w:w w:val="110"/>
        </w:rPr>
        <w:t>current</w:t>
      </w:r>
    </w:p>
    <w:p w14:paraId="1A26041F" w14:textId="77777777" w:rsidR="00735E2D" w:rsidRDefault="00000000">
      <w:pPr>
        <w:pStyle w:val="BodyText"/>
        <w:ind w:left="213"/>
      </w:pPr>
      <w:r>
        <w:rPr>
          <w:rFonts w:ascii="Trebuchet MS"/>
          <w:sz w:val="12"/>
        </w:rPr>
        <w:t xml:space="preserve">98    </w:t>
      </w:r>
      <w:r>
        <w:rPr>
          <w:rFonts w:ascii="Trebuchet MS"/>
          <w:spacing w:val="19"/>
          <w:sz w:val="12"/>
        </w:rPr>
        <w:t xml:space="preserve"> </w:t>
      </w:r>
      <w:r>
        <w:rPr>
          <w:w w:val="110"/>
        </w:rPr>
        <w:t>study</w:t>
      </w:r>
      <w:r>
        <w:rPr>
          <w:spacing w:val="-15"/>
          <w:w w:val="110"/>
        </w:rPr>
        <w:t xml:space="preserve"> </w:t>
      </w:r>
      <w:r>
        <w:rPr>
          <w:w w:val="110"/>
        </w:rPr>
        <w:t>assesses</w:t>
      </w:r>
      <w:r>
        <w:rPr>
          <w:spacing w:val="-14"/>
          <w:w w:val="110"/>
        </w:rPr>
        <w:t xml:space="preserve"> </w:t>
      </w:r>
      <w:r>
        <w:rPr>
          <w:w w:val="110"/>
        </w:rPr>
        <w:t>the</w:t>
      </w:r>
      <w:r>
        <w:rPr>
          <w:spacing w:val="-16"/>
          <w:w w:val="110"/>
        </w:rPr>
        <w:t xml:space="preserve"> </w:t>
      </w:r>
      <w:r>
        <w:rPr>
          <w:w w:val="110"/>
        </w:rPr>
        <w:t>impact</w:t>
      </w:r>
      <w:r>
        <w:rPr>
          <w:spacing w:val="-15"/>
          <w:w w:val="110"/>
        </w:rPr>
        <w:t xml:space="preserve"> </w:t>
      </w:r>
      <w:r>
        <w:rPr>
          <w:w w:val="110"/>
        </w:rPr>
        <w:t>of</w:t>
      </w:r>
      <w:r>
        <w:rPr>
          <w:spacing w:val="-14"/>
          <w:w w:val="110"/>
        </w:rPr>
        <w:t xml:space="preserve"> </w:t>
      </w:r>
      <w:r>
        <w:rPr>
          <w:w w:val="110"/>
        </w:rPr>
        <w:t>top-down</w:t>
      </w:r>
      <w:r>
        <w:rPr>
          <w:spacing w:val="-15"/>
          <w:w w:val="110"/>
        </w:rPr>
        <w:t xml:space="preserve"> </w:t>
      </w:r>
      <w:r>
        <w:rPr>
          <w:w w:val="110"/>
        </w:rPr>
        <w:t>instruction</w:t>
      </w:r>
      <w:r>
        <w:rPr>
          <w:spacing w:val="-15"/>
          <w:w w:val="110"/>
        </w:rPr>
        <w:t xml:space="preserve"> </w:t>
      </w:r>
      <w:r>
        <w:rPr>
          <w:w w:val="110"/>
        </w:rPr>
        <w:t>on</w:t>
      </w:r>
      <w:r>
        <w:rPr>
          <w:spacing w:val="-16"/>
          <w:w w:val="110"/>
        </w:rPr>
        <w:t xml:space="preserve"> </w:t>
      </w:r>
      <w:r>
        <w:rPr>
          <w:w w:val="110"/>
        </w:rPr>
        <w:t>CC</w:t>
      </w:r>
      <w:r>
        <w:rPr>
          <w:spacing w:val="-14"/>
          <w:w w:val="110"/>
        </w:rPr>
        <w:t xml:space="preserve"> </w:t>
      </w:r>
      <w:r>
        <w:rPr>
          <w:w w:val="110"/>
        </w:rPr>
        <w:t>when</w:t>
      </w:r>
      <w:r>
        <w:rPr>
          <w:spacing w:val="-15"/>
          <w:w w:val="110"/>
        </w:rPr>
        <w:t xml:space="preserve"> </w:t>
      </w:r>
      <w:r>
        <w:rPr>
          <w:w w:val="110"/>
        </w:rPr>
        <w:t>participants</w:t>
      </w:r>
      <w:r>
        <w:rPr>
          <w:spacing w:val="-15"/>
          <w:w w:val="110"/>
        </w:rPr>
        <w:t xml:space="preserve"> </w:t>
      </w:r>
      <w:r>
        <w:rPr>
          <w:w w:val="110"/>
        </w:rPr>
        <w:t>maintain</w:t>
      </w:r>
      <w:r>
        <w:rPr>
          <w:spacing w:val="-15"/>
          <w:w w:val="110"/>
        </w:rPr>
        <w:t xml:space="preserve"> </w:t>
      </w:r>
      <w:r>
        <w:rPr>
          <w:w w:val="110"/>
        </w:rPr>
        <w:t>the</w:t>
      </w:r>
    </w:p>
    <w:p w14:paraId="3F78D0EF" w14:textId="77777777" w:rsidR="00735E2D" w:rsidRDefault="00000000">
      <w:pPr>
        <w:pStyle w:val="BodyText"/>
        <w:spacing w:before="203"/>
        <w:ind w:left="213"/>
      </w:pPr>
      <w:r>
        <w:rPr>
          <w:rFonts w:ascii="Trebuchet MS"/>
          <w:sz w:val="12"/>
        </w:rPr>
        <w:t xml:space="preserve">99    </w:t>
      </w:r>
      <w:r>
        <w:rPr>
          <w:rFonts w:ascii="Trebuchet MS"/>
          <w:spacing w:val="19"/>
          <w:sz w:val="12"/>
        </w:rPr>
        <w:t xml:space="preserve"> </w:t>
      </w:r>
      <w:r>
        <w:rPr>
          <w:w w:val="105"/>
        </w:rPr>
        <w:t>same</w:t>
      </w:r>
      <w:r>
        <w:rPr>
          <w:spacing w:val="10"/>
          <w:w w:val="105"/>
        </w:rPr>
        <w:t xml:space="preserve"> </w:t>
      </w:r>
      <w:r>
        <w:rPr>
          <w:w w:val="105"/>
        </w:rPr>
        <w:t>task</w:t>
      </w:r>
      <w:r>
        <w:rPr>
          <w:spacing w:val="11"/>
          <w:w w:val="105"/>
        </w:rPr>
        <w:t xml:space="preserve"> </w:t>
      </w:r>
      <w:r>
        <w:rPr>
          <w:w w:val="105"/>
        </w:rPr>
        <w:t>goal</w:t>
      </w:r>
      <w:r>
        <w:rPr>
          <w:spacing w:val="9"/>
          <w:w w:val="105"/>
        </w:rPr>
        <w:t xml:space="preserve"> </w:t>
      </w:r>
      <w:r>
        <w:rPr>
          <w:w w:val="105"/>
        </w:rPr>
        <w:t>of</w:t>
      </w:r>
      <w:r>
        <w:rPr>
          <w:spacing w:val="10"/>
          <w:w w:val="105"/>
        </w:rPr>
        <w:t xml:space="preserve"> </w:t>
      </w:r>
      <w:r>
        <w:rPr>
          <w:w w:val="105"/>
        </w:rPr>
        <w:t>searching</w:t>
      </w:r>
      <w:r>
        <w:rPr>
          <w:spacing w:val="9"/>
          <w:w w:val="105"/>
        </w:rPr>
        <w:t xml:space="preserve"> </w:t>
      </w:r>
      <w:r>
        <w:rPr>
          <w:w w:val="105"/>
        </w:rPr>
        <w:t>for</w:t>
      </w:r>
      <w:r>
        <w:rPr>
          <w:spacing w:val="11"/>
          <w:w w:val="105"/>
        </w:rPr>
        <w:t xml:space="preserve"> </w:t>
      </w:r>
      <w:r>
        <w:rPr>
          <w:w w:val="105"/>
        </w:rPr>
        <w:t>a</w:t>
      </w:r>
      <w:r>
        <w:rPr>
          <w:spacing w:val="9"/>
          <w:w w:val="105"/>
        </w:rPr>
        <w:t xml:space="preserve"> </w:t>
      </w:r>
      <w:r>
        <w:rPr>
          <w:w w:val="105"/>
        </w:rPr>
        <w:t>single</w:t>
      </w:r>
      <w:r>
        <w:rPr>
          <w:spacing w:val="11"/>
          <w:w w:val="105"/>
        </w:rPr>
        <w:t xml:space="preserve"> </w:t>
      </w:r>
      <w:r>
        <w:rPr>
          <w:w w:val="105"/>
        </w:rPr>
        <w:t>target</w:t>
      </w:r>
      <w:r>
        <w:rPr>
          <w:spacing w:val="10"/>
          <w:w w:val="105"/>
        </w:rPr>
        <w:t xml:space="preserve"> </w:t>
      </w:r>
      <w:r>
        <w:rPr>
          <w:w w:val="105"/>
        </w:rPr>
        <w:t>identity</w:t>
      </w:r>
      <w:r>
        <w:rPr>
          <w:spacing w:val="11"/>
          <w:w w:val="105"/>
        </w:rPr>
        <w:t xml:space="preserve"> </w:t>
      </w:r>
      <w:r>
        <w:rPr>
          <w:w w:val="105"/>
        </w:rPr>
        <w:t>within</w:t>
      </w:r>
      <w:r>
        <w:rPr>
          <w:spacing w:val="10"/>
          <w:w w:val="105"/>
        </w:rPr>
        <w:t xml:space="preserve"> </w:t>
      </w:r>
      <w:r>
        <w:rPr>
          <w:w w:val="105"/>
        </w:rPr>
        <w:t>the</w:t>
      </w:r>
      <w:r>
        <w:rPr>
          <w:spacing w:val="10"/>
          <w:w w:val="105"/>
        </w:rPr>
        <w:t xml:space="preserve"> </w:t>
      </w:r>
      <w:r>
        <w:rPr>
          <w:w w:val="105"/>
        </w:rPr>
        <w:t>display.</w:t>
      </w:r>
    </w:p>
    <w:p w14:paraId="18F43918" w14:textId="77777777" w:rsidR="00735E2D" w:rsidRDefault="00735E2D">
      <w:pPr>
        <w:pStyle w:val="BodyText"/>
        <w:spacing w:before="11"/>
        <w:ind w:left="0"/>
        <w:rPr>
          <w:sz w:val="27"/>
        </w:rPr>
      </w:pPr>
    </w:p>
    <w:p w14:paraId="6C3F0025" w14:textId="77777777" w:rsidR="00735E2D" w:rsidRDefault="00000000">
      <w:pPr>
        <w:pStyle w:val="BodyText"/>
        <w:tabs>
          <w:tab w:val="left" w:pos="1259"/>
        </w:tabs>
        <w:spacing w:before="0"/>
      </w:pPr>
      <w:r>
        <w:rPr>
          <w:rFonts w:ascii="Trebuchet MS"/>
          <w:w w:val="105"/>
          <w:sz w:val="12"/>
        </w:rPr>
        <w:t>100</w:t>
      </w:r>
      <w:r>
        <w:rPr>
          <w:rFonts w:ascii="Trebuchet MS"/>
          <w:w w:val="105"/>
          <w:sz w:val="12"/>
        </w:rPr>
        <w:tab/>
      </w:r>
      <w:r>
        <w:rPr>
          <w:w w:val="105"/>
        </w:rPr>
        <w:t>The</w:t>
      </w:r>
      <w:r>
        <w:rPr>
          <w:spacing w:val="15"/>
          <w:w w:val="105"/>
        </w:rPr>
        <w:t xml:space="preserve"> </w:t>
      </w:r>
      <w:r>
        <w:rPr>
          <w:w w:val="105"/>
        </w:rPr>
        <w:t>overarching</w:t>
      </w:r>
      <w:r>
        <w:rPr>
          <w:spacing w:val="14"/>
          <w:w w:val="105"/>
        </w:rPr>
        <w:t xml:space="preserve"> </w:t>
      </w:r>
      <w:r>
        <w:rPr>
          <w:w w:val="105"/>
        </w:rPr>
        <w:t>aim</w:t>
      </w:r>
      <w:r>
        <w:rPr>
          <w:spacing w:val="14"/>
          <w:w w:val="105"/>
        </w:rPr>
        <w:t xml:space="preserve"> </w:t>
      </w:r>
      <w:r>
        <w:rPr>
          <w:w w:val="105"/>
        </w:rPr>
        <w:t>of</w:t>
      </w:r>
      <w:r>
        <w:rPr>
          <w:spacing w:val="16"/>
          <w:w w:val="105"/>
        </w:rPr>
        <w:t xml:space="preserve"> </w:t>
      </w:r>
      <w:r>
        <w:rPr>
          <w:w w:val="105"/>
        </w:rPr>
        <w:t>the</w:t>
      </w:r>
      <w:r>
        <w:rPr>
          <w:spacing w:val="14"/>
          <w:w w:val="105"/>
        </w:rPr>
        <w:t xml:space="preserve"> </w:t>
      </w:r>
      <w:r>
        <w:rPr>
          <w:w w:val="105"/>
        </w:rPr>
        <w:t>current</w:t>
      </w:r>
      <w:r>
        <w:rPr>
          <w:spacing w:val="14"/>
          <w:w w:val="105"/>
        </w:rPr>
        <w:t xml:space="preserve"> </w:t>
      </w:r>
      <w:r>
        <w:rPr>
          <w:w w:val="105"/>
        </w:rPr>
        <w:t>study</w:t>
      </w:r>
      <w:r>
        <w:rPr>
          <w:spacing w:val="15"/>
          <w:w w:val="105"/>
        </w:rPr>
        <w:t xml:space="preserve"> </w:t>
      </w:r>
      <w:r>
        <w:rPr>
          <w:w w:val="105"/>
        </w:rPr>
        <w:t>is</w:t>
      </w:r>
      <w:r>
        <w:rPr>
          <w:spacing w:val="16"/>
          <w:w w:val="105"/>
        </w:rPr>
        <w:t xml:space="preserve"> </w:t>
      </w:r>
      <w:r>
        <w:rPr>
          <w:w w:val="105"/>
        </w:rPr>
        <w:t>to</w:t>
      </w:r>
      <w:r>
        <w:rPr>
          <w:spacing w:val="14"/>
          <w:w w:val="105"/>
        </w:rPr>
        <w:t xml:space="preserve"> </w:t>
      </w:r>
      <w:r>
        <w:rPr>
          <w:w w:val="105"/>
        </w:rPr>
        <w:t>explore</w:t>
      </w:r>
      <w:r>
        <w:rPr>
          <w:spacing w:val="15"/>
          <w:w w:val="105"/>
        </w:rPr>
        <w:t xml:space="preserve"> </w:t>
      </w:r>
      <w:r>
        <w:rPr>
          <w:w w:val="105"/>
        </w:rPr>
        <w:t>the</w:t>
      </w:r>
      <w:r>
        <w:rPr>
          <w:spacing w:val="15"/>
          <w:w w:val="105"/>
        </w:rPr>
        <w:t xml:space="preserve"> </w:t>
      </w:r>
      <w:r>
        <w:rPr>
          <w:w w:val="105"/>
        </w:rPr>
        <w:t>interaction</w:t>
      </w:r>
      <w:r>
        <w:rPr>
          <w:spacing w:val="16"/>
          <w:w w:val="105"/>
        </w:rPr>
        <w:t xml:space="preserve"> </w:t>
      </w:r>
      <w:r>
        <w:rPr>
          <w:w w:val="105"/>
        </w:rPr>
        <w:t>between</w:t>
      </w:r>
    </w:p>
    <w:p w14:paraId="47F56EA5" w14:textId="77777777" w:rsidR="00735E2D" w:rsidRDefault="00000000">
      <w:pPr>
        <w:pStyle w:val="BodyText"/>
      </w:pPr>
      <w:r>
        <w:rPr>
          <w:rFonts w:ascii="Trebuchet MS"/>
          <w:sz w:val="12"/>
        </w:rPr>
        <w:t xml:space="preserve">101    </w:t>
      </w:r>
      <w:r>
        <w:rPr>
          <w:rFonts w:ascii="Trebuchet MS"/>
          <w:spacing w:val="19"/>
          <w:sz w:val="12"/>
        </w:rPr>
        <w:t xml:space="preserve"> </w:t>
      </w:r>
      <w:r>
        <w:rPr>
          <w:w w:val="105"/>
        </w:rPr>
        <w:t>controlled</w:t>
      </w:r>
      <w:r>
        <w:rPr>
          <w:spacing w:val="15"/>
          <w:w w:val="105"/>
        </w:rPr>
        <w:t xml:space="preserve"> </w:t>
      </w:r>
      <w:r>
        <w:rPr>
          <w:w w:val="105"/>
        </w:rPr>
        <w:t>(top-down)</w:t>
      </w:r>
      <w:r>
        <w:rPr>
          <w:spacing w:val="16"/>
          <w:w w:val="105"/>
        </w:rPr>
        <w:t xml:space="preserve"> </w:t>
      </w:r>
      <w:r>
        <w:rPr>
          <w:w w:val="105"/>
        </w:rPr>
        <w:t>attentional</w:t>
      </w:r>
      <w:r>
        <w:rPr>
          <w:spacing w:val="15"/>
          <w:w w:val="105"/>
        </w:rPr>
        <w:t xml:space="preserve"> </w:t>
      </w:r>
      <w:r>
        <w:rPr>
          <w:w w:val="105"/>
        </w:rPr>
        <w:t>processes</w:t>
      </w:r>
      <w:r>
        <w:rPr>
          <w:spacing w:val="16"/>
          <w:w w:val="105"/>
        </w:rPr>
        <w:t xml:space="preserve"> </w:t>
      </w:r>
      <w:r>
        <w:rPr>
          <w:w w:val="105"/>
        </w:rPr>
        <w:t>and</w:t>
      </w:r>
      <w:r>
        <w:rPr>
          <w:spacing w:val="15"/>
          <w:w w:val="105"/>
        </w:rPr>
        <w:t xml:space="preserve"> </w:t>
      </w:r>
      <w:r>
        <w:rPr>
          <w:w w:val="105"/>
        </w:rPr>
        <w:t>the</w:t>
      </w:r>
      <w:r>
        <w:rPr>
          <w:spacing w:val="15"/>
          <w:w w:val="105"/>
        </w:rPr>
        <w:t xml:space="preserve"> </w:t>
      </w:r>
      <w:r>
        <w:rPr>
          <w:w w:val="105"/>
        </w:rPr>
        <w:t>pattern</w:t>
      </w:r>
      <w:r>
        <w:rPr>
          <w:spacing w:val="16"/>
          <w:w w:val="105"/>
        </w:rPr>
        <w:t xml:space="preserve"> </w:t>
      </w:r>
      <w:r>
        <w:rPr>
          <w:w w:val="105"/>
        </w:rPr>
        <w:t>of</w:t>
      </w:r>
      <w:r>
        <w:rPr>
          <w:spacing w:val="16"/>
          <w:w w:val="105"/>
        </w:rPr>
        <w:t xml:space="preserve"> </w:t>
      </w:r>
      <w:r>
        <w:rPr>
          <w:w w:val="105"/>
        </w:rPr>
        <w:t>search</w:t>
      </w:r>
      <w:r>
        <w:rPr>
          <w:spacing w:val="16"/>
          <w:w w:val="105"/>
        </w:rPr>
        <w:t xml:space="preserve"> </w:t>
      </w:r>
      <w:proofErr w:type="spellStart"/>
      <w:r>
        <w:rPr>
          <w:w w:val="105"/>
        </w:rPr>
        <w:t>behaviour</w:t>
      </w:r>
      <w:proofErr w:type="spellEnd"/>
      <w:r>
        <w:rPr>
          <w:spacing w:val="15"/>
          <w:w w:val="105"/>
        </w:rPr>
        <w:t xml:space="preserve"> </w:t>
      </w:r>
      <w:proofErr w:type="gramStart"/>
      <w:r>
        <w:rPr>
          <w:w w:val="105"/>
        </w:rPr>
        <w:t>established</w:t>
      </w:r>
      <w:proofErr w:type="gramEnd"/>
    </w:p>
    <w:p w14:paraId="2DA29CAA" w14:textId="77777777" w:rsidR="00735E2D" w:rsidRDefault="00000000">
      <w:pPr>
        <w:pStyle w:val="BodyText"/>
      </w:pPr>
      <w:r>
        <w:rPr>
          <w:rFonts w:ascii="Trebuchet MS"/>
          <w:sz w:val="12"/>
        </w:rPr>
        <w:t xml:space="preserve">102    </w:t>
      </w:r>
      <w:r>
        <w:rPr>
          <w:rFonts w:ascii="Trebuchet MS"/>
          <w:spacing w:val="19"/>
          <w:sz w:val="12"/>
        </w:rPr>
        <w:t xml:space="preserve"> </w:t>
      </w:r>
      <w:r>
        <w:rPr>
          <w:w w:val="105"/>
        </w:rPr>
        <w:t>by</w:t>
      </w:r>
      <w:r>
        <w:rPr>
          <w:spacing w:val="13"/>
          <w:w w:val="105"/>
        </w:rPr>
        <w:t xml:space="preserve"> </w:t>
      </w:r>
      <w:r>
        <w:rPr>
          <w:w w:val="105"/>
        </w:rPr>
        <w:t>the</w:t>
      </w:r>
      <w:r>
        <w:rPr>
          <w:spacing w:val="12"/>
          <w:w w:val="105"/>
        </w:rPr>
        <w:t xml:space="preserve"> </w:t>
      </w:r>
      <w:r>
        <w:rPr>
          <w:w w:val="105"/>
        </w:rPr>
        <w:t>repeated</w:t>
      </w:r>
      <w:r>
        <w:rPr>
          <w:spacing w:val="13"/>
          <w:w w:val="105"/>
        </w:rPr>
        <w:t xml:space="preserve"> </w:t>
      </w:r>
      <w:r>
        <w:rPr>
          <w:w w:val="105"/>
        </w:rPr>
        <w:t>configurations.</w:t>
      </w:r>
      <w:r>
        <w:rPr>
          <w:spacing w:val="39"/>
          <w:w w:val="105"/>
        </w:rPr>
        <w:t xml:space="preserve"> </w:t>
      </w:r>
      <w:proofErr w:type="gramStart"/>
      <w:r>
        <w:rPr>
          <w:w w:val="105"/>
        </w:rPr>
        <w:t>Specifically</w:t>
      </w:r>
      <w:proofErr w:type="gramEnd"/>
      <w:r>
        <w:rPr>
          <w:spacing w:val="13"/>
          <w:w w:val="105"/>
        </w:rPr>
        <w:t xml:space="preserve"> </w:t>
      </w:r>
      <w:r>
        <w:rPr>
          <w:w w:val="105"/>
        </w:rPr>
        <w:t>we</w:t>
      </w:r>
      <w:r>
        <w:rPr>
          <w:spacing w:val="14"/>
          <w:w w:val="105"/>
        </w:rPr>
        <w:t xml:space="preserve"> </w:t>
      </w:r>
      <w:r>
        <w:rPr>
          <w:w w:val="105"/>
        </w:rPr>
        <w:t>seek</w:t>
      </w:r>
      <w:r>
        <w:rPr>
          <w:spacing w:val="13"/>
          <w:w w:val="105"/>
        </w:rPr>
        <w:t xml:space="preserve"> </w:t>
      </w:r>
      <w:r>
        <w:rPr>
          <w:w w:val="105"/>
        </w:rPr>
        <w:t>to</w:t>
      </w:r>
      <w:r>
        <w:rPr>
          <w:spacing w:val="12"/>
          <w:w w:val="105"/>
        </w:rPr>
        <w:t xml:space="preserve"> </w:t>
      </w:r>
      <w:r>
        <w:rPr>
          <w:w w:val="105"/>
        </w:rPr>
        <w:t>understand</w:t>
      </w:r>
      <w:r>
        <w:rPr>
          <w:spacing w:val="13"/>
          <w:w w:val="105"/>
        </w:rPr>
        <w:t xml:space="preserve"> </w:t>
      </w:r>
      <w:r>
        <w:rPr>
          <w:w w:val="105"/>
        </w:rPr>
        <w:t>whether</w:t>
      </w:r>
      <w:r>
        <w:rPr>
          <w:spacing w:val="13"/>
          <w:w w:val="105"/>
        </w:rPr>
        <w:t xml:space="preserve"> </w:t>
      </w:r>
      <w:r>
        <w:rPr>
          <w:w w:val="105"/>
        </w:rPr>
        <w:t>repeated</w:t>
      </w:r>
    </w:p>
    <w:p w14:paraId="5260EEBD" w14:textId="77777777" w:rsidR="00735E2D" w:rsidRDefault="00000000">
      <w:pPr>
        <w:pStyle w:val="BodyText"/>
      </w:pPr>
      <w:r>
        <w:rPr>
          <w:rFonts w:ascii="Trebuchet MS"/>
          <w:sz w:val="12"/>
        </w:rPr>
        <w:t xml:space="preserve">103    </w:t>
      </w:r>
      <w:r>
        <w:rPr>
          <w:rFonts w:ascii="Trebuchet MS"/>
          <w:spacing w:val="19"/>
          <w:sz w:val="12"/>
        </w:rPr>
        <w:t xml:space="preserve"> </w:t>
      </w:r>
      <w:r>
        <w:rPr>
          <w:w w:val="105"/>
        </w:rPr>
        <w:t>configurations</w:t>
      </w:r>
      <w:r>
        <w:rPr>
          <w:spacing w:val="16"/>
          <w:w w:val="105"/>
        </w:rPr>
        <w:t xml:space="preserve"> </w:t>
      </w:r>
      <w:r>
        <w:rPr>
          <w:w w:val="105"/>
        </w:rPr>
        <w:t>continue</w:t>
      </w:r>
      <w:r>
        <w:rPr>
          <w:spacing w:val="16"/>
          <w:w w:val="105"/>
        </w:rPr>
        <w:t xml:space="preserve"> </w:t>
      </w:r>
      <w:r>
        <w:rPr>
          <w:w w:val="105"/>
        </w:rPr>
        <w:t>to</w:t>
      </w:r>
      <w:r>
        <w:rPr>
          <w:spacing w:val="16"/>
          <w:w w:val="105"/>
        </w:rPr>
        <w:t xml:space="preserve"> </w:t>
      </w:r>
      <w:r>
        <w:rPr>
          <w:w w:val="105"/>
        </w:rPr>
        <w:t>guide</w:t>
      </w:r>
      <w:r>
        <w:rPr>
          <w:spacing w:val="15"/>
          <w:w w:val="105"/>
        </w:rPr>
        <w:t xml:space="preserve"> </w:t>
      </w:r>
      <w:r>
        <w:rPr>
          <w:w w:val="105"/>
        </w:rPr>
        <w:t>attention</w:t>
      </w:r>
      <w:r>
        <w:rPr>
          <w:spacing w:val="16"/>
          <w:w w:val="105"/>
        </w:rPr>
        <w:t xml:space="preserve"> </w:t>
      </w:r>
      <w:r>
        <w:rPr>
          <w:w w:val="105"/>
        </w:rPr>
        <w:t>even</w:t>
      </w:r>
      <w:r>
        <w:rPr>
          <w:spacing w:val="16"/>
          <w:w w:val="105"/>
        </w:rPr>
        <w:t xml:space="preserve"> </w:t>
      </w:r>
      <w:r>
        <w:rPr>
          <w:w w:val="105"/>
        </w:rPr>
        <w:t>when</w:t>
      </w:r>
      <w:r>
        <w:rPr>
          <w:spacing w:val="16"/>
          <w:w w:val="105"/>
        </w:rPr>
        <w:t xml:space="preserve"> </w:t>
      </w:r>
      <w:r>
        <w:rPr>
          <w:w w:val="105"/>
        </w:rPr>
        <w:t>participants</w:t>
      </w:r>
      <w:r>
        <w:rPr>
          <w:spacing w:val="15"/>
          <w:w w:val="105"/>
        </w:rPr>
        <w:t xml:space="preserve"> </w:t>
      </w:r>
      <w:r>
        <w:rPr>
          <w:w w:val="105"/>
        </w:rPr>
        <w:t>are</w:t>
      </w:r>
      <w:r>
        <w:rPr>
          <w:spacing w:val="16"/>
          <w:w w:val="105"/>
        </w:rPr>
        <w:t xml:space="preserve"> </w:t>
      </w:r>
      <w:r>
        <w:rPr>
          <w:w w:val="105"/>
        </w:rPr>
        <w:t>directed</w:t>
      </w:r>
      <w:r>
        <w:rPr>
          <w:spacing w:val="16"/>
          <w:w w:val="105"/>
        </w:rPr>
        <w:t xml:space="preserve"> </w:t>
      </w:r>
      <w:r>
        <w:rPr>
          <w:w w:val="105"/>
        </w:rPr>
        <w:t>to</w:t>
      </w:r>
      <w:r>
        <w:rPr>
          <w:spacing w:val="16"/>
          <w:w w:val="105"/>
        </w:rPr>
        <w:t xml:space="preserve"> </w:t>
      </w:r>
      <w:r>
        <w:rPr>
          <w:w w:val="105"/>
        </w:rPr>
        <w:t>alter</w:t>
      </w:r>
      <w:r>
        <w:rPr>
          <w:spacing w:val="15"/>
          <w:w w:val="105"/>
        </w:rPr>
        <w:t xml:space="preserve"> </w:t>
      </w:r>
      <w:proofErr w:type="gramStart"/>
      <w:r>
        <w:rPr>
          <w:w w:val="105"/>
        </w:rPr>
        <w:t>their</w:t>
      </w:r>
      <w:proofErr w:type="gramEnd"/>
    </w:p>
    <w:p w14:paraId="6BB39F5A" w14:textId="77777777" w:rsidR="00735E2D" w:rsidRDefault="00000000">
      <w:pPr>
        <w:pStyle w:val="BodyText"/>
        <w:spacing w:before="203"/>
      </w:pPr>
      <w:r>
        <w:rPr>
          <w:rFonts w:ascii="Trebuchet MS"/>
          <w:sz w:val="12"/>
        </w:rPr>
        <w:t xml:space="preserve">104    </w:t>
      </w:r>
      <w:r>
        <w:rPr>
          <w:rFonts w:ascii="Trebuchet MS"/>
          <w:spacing w:val="19"/>
          <w:sz w:val="12"/>
        </w:rPr>
        <w:t xml:space="preserve"> </w:t>
      </w:r>
      <w:r>
        <w:rPr>
          <w:w w:val="105"/>
        </w:rPr>
        <w:t>natural</w:t>
      </w:r>
      <w:r>
        <w:rPr>
          <w:spacing w:val="14"/>
          <w:w w:val="105"/>
        </w:rPr>
        <w:t xml:space="preserve"> </w:t>
      </w:r>
      <w:r>
        <w:rPr>
          <w:w w:val="105"/>
        </w:rPr>
        <w:t>search</w:t>
      </w:r>
      <w:r>
        <w:rPr>
          <w:spacing w:val="14"/>
          <w:w w:val="105"/>
        </w:rPr>
        <w:t xml:space="preserve"> </w:t>
      </w:r>
      <w:r>
        <w:rPr>
          <w:w w:val="105"/>
        </w:rPr>
        <w:t>patterns</w:t>
      </w:r>
      <w:r>
        <w:rPr>
          <w:spacing w:val="15"/>
          <w:w w:val="105"/>
        </w:rPr>
        <w:t xml:space="preserve"> </w:t>
      </w:r>
      <w:r>
        <w:rPr>
          <w:w w:val="105"/>
        </w:rPr>
        <w:t>by</w:t>
      </w:r>
      <w:r>
        <w:rPr>
          <w:spacing w:val="15"/>
          <w:w w:val="105"/>
        </w:rPr>
        <w:t xml:space="preserve"> </w:t>
      </w:r>
      <w:r>
        <w:rPr>
          <w:w w:val="105"/>
        </w:rPr>
        <w:t>the</w:t>
      </w:r>
      <w:r>
        <w:rPr>
          <w:spacing w:val="14"/>
          <w:w w:val="105"/>
        </w:rPr>
        <w:t xml:space="preserve"> </w:t>
      </w:r>
      <w:r>
        <w:rPr>
          <w:w w:val="105"/>
        </w:rPr>
        <w:t>presence</w:t>
      </w:r>
      <w:r>
        <w:rPr>
          <w:spacing w:val="14"/>
          <w:w w:val="105"/>
        </w:rPr>
        <w:t xml:space="preserve"> </w:t>
      </w:r>
      <w:r>
        <w:rPr>
          <w:w w:val="105"/>
        </w:rPr>
        <w:t>of</w:t>
      </w:r>
      <w:r>
        <w:rPr>
          <w:spacing w:val="15"/>
          <w:w w:val="105"/>
        </w:rPr>
        <w:t xml:space="preserve"> </w:t>
      </w:r>
      <w:r>
        <w:rPr>
          <w:w w:val="105"/>
        </w:rPr>
        <w:t>an</w:t>
      </w:r>
      <w:r>
        <w:rPr>
          <w:spacing w:val="14"/>
          <w:w w:val="105"/>
        </w:rPr>
        <w:t xml:space="preserve"> </w:t>
      </w:r>
      <w:r>
        <w:rPr>
          <w:w w:val="105"/>
        </w:rPr>
        <w:t>endogenous</w:t>
      </w:r>
      <w:r>
        <w:rPr>
          <w:spacing w:val="15"/>
          <w:w w:val="105"/>
        </w:rPr>
        <w:t xml:space="preserve"> </w:t>
      </w:r>
      <w:r>
        <w:rPr>
          <w:w w:val="105"/>
        </w:rPr>
        <w:t>cue.</w:t>
      </w:r>
      <w:r>
        <w:rPr>
          <w:spacing w:val="41"/>
          <w:w w:val="105"/>
        </w:rPr>
        <w:t xml:space="preserve"> </w:t>
      </w:r>
      <w:r>
        <w:rPr>
          <w:w w:val="105"/>
        </w:rPr>
        <w:t>The</w:t>
      </w:r>
      <w:r>
        <w:rPr>
          <w:spacing w:val="15"/>
          <w:w w:val="105"/>
        </w:rPr>
        <w:t xml:space="preserve"> </w:t>
      </w:r>
      <w:r>
        <w:rPr>
          <w:w w:val="105"/>
        </w:rPr>
        <w:t>experiments</w:t>
      </w:r>
      <w:r>
        <w:rPr>
          <w:spacing w:val="14"/>
          <w:w w:val="105"/>
        </w:rPr>
        <w:t xml:space="preserve"> </w:t>
      </w:r>
      <w:proofErr w:type="gramStart"/>
      <w:r>
        <w:rPr>
          <w:w w:val="105"/>
        </w:rPr>
        <w:t>explore</w:t>
      </w:r>
      <w:proofErr w:type="gramEnd"/>
    </w:p>
    <w:p w14:paraId="64F51F9A" w14:textId="77777777" w:rsidR="00735E2D" w:rsidRDefault="00000000">
      <w:pPr>
        <w:pStyle w:val="BodyText"/>
      </w:pPr>
      <w:r>
        <w:rPr>
          <w:rFonts w:ascii="Trebuchet MS"/>
          <w:sz w:val="12"/>
        </w:rPr>
        <w:t xml:space="preserve">105    </w:t>
      </w:r>
      <w:r>
        <w:rPr>
          <w:rFonts w:ascii="Trebuchet MS"/>
          <w:spacing w:val="19"/>
          <w:sz w:val="12"/>
        </w:rPr>
        <w:t xml:space="preserve"> </w:t>
      </w:r>
      <w:r>
        <w:rPr>
          <w:w w:val="105"/>
        </w:rPr>
        <w:t>both</w:t>
      </w:r>
      <w:r>
        <w:rPr>
          <w:spacing w:val="16"/>
          <w:w w:val="105"/>
        </w:rPr>
        <w:t xml:space="preserve"> </w:t>
      </w:r>
      <w:r>
        <w:rPr>
          <w:w w:val="105"/>
        </w:rPr>
        <w:t>the</w:t>
      </w:r>
      <w:r>
        <w:rPr>
          <w:spacing w:val="14"/>
          <w:w w:val="105"/>
        </w:rPr>
        <w:t xml:space="preserve"> </w:t>
      </w:r>
      <w:r>
        <w:rPr>
          <w:w w:val="105"/>
        </w:rPr>
        <w:t>performance</w:t>
      </w:r>
      <w:r>
        <w:rPr>
          <w:spacing w:val="15"/>
          <w:w w:val="105"/>
        </w:rPr>
        <w:t xml:space="preserve"> </w:t>
      </w:r>
      <w:r>
        <w:rPr>
          <w:w w:val="105"/>
        </w:rPr>
        <w:t>aspect</w:t>
      </w:r>
      <w:r>
        <w:rPr>
          <w:spacing w:val="16"/>
          <w:w w:val="105"/>
        </w:rPr>
        <w:t xml:space="preserve"> </w:t>
      </w:r>
      <w:r>
        <w:rPr>
          <w:w w:val="105"/>
        </w:rPr>
        <w:t>of</w:t>
      </w:r>
      <w:r>
        <w:rPr>
          <w:spacing w:val="14"/>
          <w:w w:val="105"/>
        </w:rPr>
        <w:t xml:space="preserve"> </w:t>
      </w:r>
      <w:r>
        <w:rPr>
          <w:w w:val="105"/>
        </w:rPr>
        <w:t>CC</w:t>
      </w:r>
      <w:r>
        <w:rPr>
          <w:spacing w:val="15"/>
          <w:w w:val="105"/>
        </w:rPr>
        <w:t xml:space="preserve"> </w:t>
      </w:r>
      <w:r>
        <w:rPr>
          <w:w w:val="105"/>
        </w:rPr>
        <w:t>in</w:t>
      </w:r>
      <w:r>
        <w:rPr>
          <w:spacing w:val="16"/>
          <w:w w:val="105"/>
        </w:rPr>
        <w:t xml:space="preserve"> </w:t>
      </w:r>
      <w:r>
        <w:rPr>
          <w:w w:val="105"/>
        </w:rPr>
        <w:t>terms</w:t>
      </w:r>
      <w:r>
        <w:rPr>
          <w:spacing w:val="14"/>
          <w:w w:val="105"/>
        </w:rPr>
        <w:t xml:space="preserve"> </w:t>
      </w:r>
      <w:r>
        <w:rPr>
          <w:w w:val="105"/>
        </w:rPr>
        <w:t>of</w:t>
      </w:r>
      <w:r>
        <w:rPr>
          <w:spacing w:val="14"/>
          <w:w w:val="105"/>
        </w:rPr>
        <w:t xml:space="preserve"> </w:t>
      </w:r>
      <w:r>
        <w:rPr>
          <w:w w:val="105"/>
        </w:rPr>
        <w:t>whether</w:t>
      </w:r>
      <w:r>
        <w:rPr>
          <w:spacing w:val="15"/>
          <w:w w:val="105"/>
        </w:rPr>
        <w:t xml:space="preserve"> </w:t>
      </w:r>
      <w:r>
        <w:rPr>
          <w:w w:val="105"/>
        </w:rPr>
        <w:t>it</w:t>
      </w:r>
      <w:r>
        <w:rPr>
          <w:spacing w:val="15"/>
          <w:w w:val="105"/>
        </w:rPr>
        <w:t xml:space="preserve"> </w:t>
      </w:r>
      <w:r>
        <w:rPr>
          <w:w w:val="105"/>
        </w:rPr>
        <w:t>continues</w:t>
      </w:r>
      <w:r>
        <w:rPr>
          <w:spacing w:val="15"/>
          <w:w w:val="105"/>
        </w:rPr>
        <w:t xml:space="preserve"> </w:t>
      </w:r>
      <w:r>
        <w:rPr>
          <w:w w:val="105"/>
        </w:rPr>
        <w:t>to</w:t>
      </w:r>
      <w:r>
        <w:rPr>
          <w:spacing w:val="14"/>
          <w:w w:val="105"/>
        </w:rPr>
        <w:t xml:space="preserve"> </w:t>
      </w:r>
      <w:r>
        <w:rPr>
          <w:w w:val="105"/>
        </w:rPr>
        <w:t>guide</w:t>
      </w:r>
      <w:r>
        <w:rPr>
          <w:spacing w:val="16"/>
          <w:w w:val="105"/>
        </w:rPr>
        <w:t xml:space="preserve"> </w:t>
      </w:r>
      <w:proofErr w:type="spellStart"/>
      <w:proofErr w:type="gramStart"/>
      <w:r>
        <w:rPr>
          <w:w w:val="105"/>
        </w:rPr>
        <w:t>behaviour</w:t>
      </w:r>
      <w:proofErr w:type="spellEnd"/>
      <w:proofErr w:type="gramEnd"/>
    </w:p>
    <w:p w14:paraId="2ACA43F8" w14:textId="77777777" w:rsidR="00735E2D" w:rsidRDefault="00000000">
      <w:pPr>
        <w:pStyle w:val="BodyText"/>
      </w:pPr>
      <w:r>
        <w:rPr>
          <w:rFonts w:ascii="Trebuchet MS"/>
          <w:sz w:val="12"/>
        </w:rPr>
        <w:t xml:space="preserve">106    </w:t>
      </w:r>
      <w:r>
        <w:rPr>
          <w:rFonts w:ascii="Trebuchet MS"/>
          <w:spacing w:val="19"/>
          <w:sz w:val="12"/>
        </w:rPr>
        <w:t xml:space="preserve"> </w:t>
      </w:r>
      <w:r>
        <w:rPr>
          <w:w w:val="105"/>
        </w:rPr>
        <w:t>once</w:t>
      </w:r>
      <w:r>
        <w:rPr>
          <w:spacing w:val="8"/>
          <w:w w:val="105"/>
        </w:rPr>
        <w:t xml:space="preserve"> </w:t>
      </w:r>
      <w:r>
        <w:rPr>
          <w:w w:val="105"/>
        </w:rPr>
        <w:t>an</w:t>
      </w:r>
      <w:r>
        <w:rPr>
          <w:spacing w:val="10"/>
          <w:w w:val="105"/>
        </w:rPr>
        <w:t xml:space="preserve"> </w:t>
      </w:r>
      <w:r>
        <w:rPr>
          <w:w w:val="105"/>
        </w:rPr>
        <w:t>endogenous</w:t>
      </w:r>
      <w:r>
        <w:rPr>
          <w:spacing w:val="9"/>
          <w:w w:val="105"/>
        </w:rPr>
        <w:t xml:space="preserve"> </w:t>
      </w:r>
      <w:r>
        <w:rPr>
          <w:w w:val="105"/>
        </w:rPr>
        <w:t>cue</w:t>
      </w:r>
      <w:r>
        <w:rPr>
          <w:spacing w:val="9"/>
          <w:w w:val="105"/>
        </w:rPr>
        <w:t xml:space="preserve"> </w:t>
      </w:r>
      <w:r>
        <w:rPr>
          <w:w w:val="105"/>
        </w:rPr>
        <w:t>is</w:t>
      </w:r>
      <w:r>
        <w:rPr>
          <w:spacing w:val="9"/>
          <w:w w:val="105"/>
        </w:rPr>
        <w:t xml:space="preserve"> </w:t>
      </w:r>
      <w:r>
        <w:rPr>
          <w:w w:val="105"/>
        </w:rPr>
        <w:t>introduced,</w:t>
      </w:r>
      <w:r>
        <w:rPr>
          <w:spacing w:val="9"/>
          <w:w w:val="105"/>
        </w:rPr>
        <w:t xml:space="preserve"> </w:t>
      </w:r>
      <w:r>
        <w:rPr>
          <w:w w:val="105"/>
        </w:rPr>
        <w:t>and</w:t>
      </w:r>
      <w:r>
        <w:rPr>
          <w:spacing w:val="8"/>
          <w:w w:val="105"/>
        </w:rPr>
        <w:t xml:space="preserve"> </w:t>
      </w:r>
      <w:r>
        <w:rPr>
          <w:w w:val="105"/>
        </w:rPr>
        <w:t>also</w:t>
      </w:r>
      <w:r>
        <w:rPr>
          <w:spacing w:val="9"/>
          <w:w w:val="105"/>
        </w:rPr>
        <w:t xml:space="preserve"> </w:t>
      </w:r>
      <w:r>
        <w:rPr>
          <w:w w:val="105"/>
        </w:rPr>
        <w:t>whether</w:t>
      </w:r>
      <w:r>
        <w:rPr>
          <w:spacing w:val="9"/>
          <w:w w:val="105"/>
        </w:rPr>
        <w:t xml:space="preserve"> </w:t>
      </w:r>
      <w:r>
        <w:rPr>
          <w:w w:val="105"/>
        </w:rPr>
        <w:t>the</w:t>
      </w:r>
      <w:r>
        <w:rPr>
          <w:spacing w:val="8"/>
          <w:w w:val="105"/>
        </w:rPr>
        <w:t xml:space="preserve"> </w:t>
      </w:r>
      <w:r>
        <w:rPr>
          <w:w w:val="105"/>
        </w:rPr>
        <w:t>development</w:t>
      </w:r>
      <w:r>
        <w:rPr>
          <w:spacing w:val="8"/>
          <w:w w:val="105"/>
        </w:rPr>
        <w:t xml:space="preserve"> </w:t>
      </w:r>
      <w:r>
        <w:rPr>
          <w:w w:val="105"/>
        </w:rPr>
        <w:t>of</w:t>
      </w:r>
      <w:r>
        <w:rPr>
          <w:spacing w:val="8"/>
          <w:w w:val="105"/>
        </w:rPr>
        <w:t xml:space="preserve"> </w:t>
      </w:r>
      <w:r>
        <w:rPr>
          <w:w w:val="105"/>
        </w:rPr>
        <w:t>the</w:t>
      </w:r>
      <w:r>
        <w:rPr>
          <w:spacing w:val="10"/>
          <w:w w:val="105"/>
        </w:rPr>
        <w:t xml:space="preserve"> </w:t>
      </w:r>
      <w:proofErr w:type="gramStart"/>
      <w:r>
        <w:rPr>
          <w:w w:val="105"/>
        </w:rPr>
        <w:t>search</w:t>
      </w:r>
      <w:proofErr w:type="gramEnd"/>
    </w:p>
    <w:p w14:paraId="2C9E3F96" w14:textId="77777777" w:rsidR="00735E2D" w:rsidRDefault="00000000">
      <w:pPr>
        <w:pStyle w:val="BodyText"/>
      </w:pPr>
      <w:r>
        <w:rPr>
          <w:rFonts w:ascii="Trebuchet MS"/>
          <w:sz w:val="12"/>
        </w:rPr>
        <w:t xml:space="preserve">107    </w:t>
      </w:r>
      <w:r>
        <w:rPr>
          <w:rFonts w:ascii="Trebuchet MS"/>
          <w:spacing w:val="19"/>
          <w:sz w:val="12"/>
        </w:rPr>
        <w:t xml:space="preserve"> </w:t>
      </w:r>
      <w:proofErr w:type="spellStart"/>
      <w:r>
        <w:rPr>
          <w:w w:val="105"/>
        </w:rPr>
        <w:t>behaviour</w:t>
      </w:r>
      <w:proofErr w:type="spellEnd"/>
      <w:r>
        <w:rPr>
          <w:spacing w:val="11"/>
          <w:w w:val="105"/>
        </w:rPr>
        <w:t xml:space="preserve"> </w:t>
      </w:r>
      <w:r>
        <w:rPr>
          <w:w w:val="105"/>
        </w:rPr>
        <w:t>is</w:t>
      </w:r>
      <w:r>
        <w:rPr>
          <w:spacing w:val="12"/>
          <w:w w:val="105"/>
        </w:rPr>
        <w:t xml:space="preserve"> </w:t>
      </w:r>
      <w:r>
        <w:rPr>
          <w:w w:val="105"/>
        </w:rPr>
        <w:t>impeded</w:t>
      </w:r>
      <w:r>
        <w:rPr>
          <w:spacing w:val="13"/>
          <w:w w:val="105"/>
        </w:rPr>
        <w:t xml:space="preserve"> </w:t>
      </w:r>
      <w:r>
        <w:rPr>
          <w:w w:val="105"/>
        </w:rPr>
        <w:t>when</w:t>
      </w:r>
      <w:r>
        <w:rPr>
          <w:spacing w:val="12"/>
          <w:w w:val="105"/>
        </w:rPr>
        <w:t xml:space="preserve"> </w:t>
      </w:r>
      <w:r>
        <w:rPr>
          <w:w w:val="105"/>
        </w:rPr>
        <w:t>trained</w:t>
      </w:r>
      <w:r>
        <w:rPr>
          <w:spacing w:val="12"/>
          <w:w w:val="105"/>
        </w:rPr>
        <w:t xml:space="preserve"> </w:t>
      </w:r>
      <w:r>
        <w:rPr>
          <w:w w:val="105"/>
        </w:rPr>
        <w:t>concurrently</w:t>
      </w:r>
      <w:r>
        <w:rPr>
          <w:spacing w:val="12"/>
          <w:w w:val="105"/>
        </w:rPr>
        <w:t xml:space="preserve"> </w:t>
      </w:r>
      <w:r>
        <w:rPr>
          <w:w w:val="105"/>
        </w:rPr>
        <w:t>with</w:t>
      </w:r>
      <w:r>
        <w:rPr>
          <w:spacing w:val="12"/>
          <w:w w:val="105"/>
        </w:rPr>
        <w:t xml:space="preserve"> </w:t>
      </w:r>
      <w:r>
        <w:rPr>
          <w:w w:val="105"/>
        </w:rPr>
        <w:t>the</w:t>
      </w:r>
      <w:r>
        <w:rPr>
          <w:spacing w:val="11"/>
          <w:w w:val="105"/>
        </w:rPr>
        <w:t xml:space="preserve"> </w:t>
      </w:r>
      <w:r>
        <w:rPr>
          <w:w w:val="105"/>
        </w:rPr>
        <w:t>endogenous</w:t>
      </w:r>
      <w:r>
        <w:rPr>
          <w:spacing w:val="12"/>
          <w:w w:val="105"/>
        </w:rPr>
        <w:t xml:space="preserve"> </w:t>
      </w:r>
      <w:r>
        <w:rPr>
          <w:w w:val="105"/>
        </w:rPr>
        <w:t>cue</w:t>
      </w:r>
      <w:commentRangeStart w:id="22"/>
      <w:commentRangeStart w:id="23"/>
      <w:r>
        <w:rPr>
          <w:w w:val="105"/>
        </w:rPr>
        <w:t>.</w:t>
      </w:r>
      <w:commentRangeEnd w:id="22"/>
      <w:r w:rsidR="00E5110A">
        <w:rPr>
          <w:rStyle w:val="CommentReference"/>
        </w:rPr>
        <w:commentReference w:id="22"/>
      </w:r>
      <w:commentRangeEnd w:id="23"/>
      <w:r w:rsidR="00514B00">
        <w:rPr>
          <w:rStyle w:val="CommentReference"/>
        </w:rPr>
        <w:commentReference w:id="23"/>
      </w:r>
    </w:p>
    <w:p w14:paraId="4DFA23B3" w14:textId="77777777" w:rsidR="00735E2D" w:rsidRDefault="00735E2D">
      <w:pPr>
        <w:sectPr w:rsidR="00735E2D">
          <w:pgSz w:w="12240" w:h="15840"/>
          <w:pgMar w:top="1360" w:right="1280" w:bottom="280" w:left="900" w:header="649" w:footer="0" w:gutter="0"/>
          <w:cols w:space="720"/>
        </w:sectPr>
      </w:pPr>
    </w:p>
    <w:p w14:paraId="10386B70" w14:textId="77777777" w:rsidR="00735E2D" w:rsidRDefault="00000000">
      <w:pPr>
        <w:pStyle w:val="Heading1"/>
        <w:tabs>
          <w:tab w:val="left" w:pos="3565"/>
        </w:tabs>
      </w:pPr>
      <w:r>
        <w:rPr>
          <w:rFonts w:ascii="Trebuchet MS"/>
          <w:b w:val="0"/>
          <w:w w:val="105"/>
          <w:sz w:val="12"/>
        </w:rPr>
        <w:lastRenderedPageBreak/>
        <w:t>108</w:t>
      </w:r>
      <w:r>
        <w:rPr>
          <w:rFonts w:ascii="Trebuchet MS"/>
          <w:b w:val="0"/>
          <w:w w:val="105"/>
          <w:sz w:val="12"/>
        </w:rPr>
        <w:tab/>
      </w:r>
      <w:bookmarkStart w:id="24" w:name="Transparency_and_Openness"/>
      <w:bookmarkEnd w:id="24"/>
      <w:r>
        <w:rPr>
          <w:w w:val="105"/>
        </w:rPr>
        <w:t>Transparency</w:t>
      </w:r>
      <w:r>
        <w:rPr>
          <w:spacing w:val="12"/>
          <w:w w:val="105"/>
        </w:rPr>
        <w:t xml:space="preserve"> </w:t>
      </w:r>
      <w:r>
        <w:rPr>
          <w:w w:val="105"/>
        </w:rPr>
        <w:t>and</w:t>
      </w:r>
      <w:r>
        <w:rPr>
          <w:spacing w:val="12"/>
          <w:w w:val="105"/>
        </w:rPr>
        <w:t xml:space="preserve"> </w:t>
      </w:r>
      <w:r>
        <w:rPr>
          <w:w w:val="105"/>
        </w:rPr>
        <w:t>Openness</w:t>
      </w:r>
    </w:p>
    <w:p w14:paraId="5F7E6042" w14:textId="77777777" w:rsidR="00735E2D" w:rsidRDefault="00735E2D">
      <w:pPr>
        <w:pStyle w:val="BodyText"/>
        <w:spacing w:before="9"/>
        <w:ind w:left="0"/>
        <w:rPr>
          <w:rFonts w:ascii="Palatino Linotype"/>
          <w:b/>
          <w:sz w:val="26"/>
        </w:rPr>
      </w:pPr>
    </w:p>
    <w:p w14:paraId="0E3FA324" w14:textId="77777777" w:rsidR="00735E2D" w:rsidRDefault="00000000">
      <w:pPr>
        <w:pStyle w:val="BodyText"/>
        <w:tabs>
          <w:tab w:val="left" w:pos="1259"/>
        </w:tabs>
        <w:spacing w:before="0"/>
      </w:pPr>
      <w:r>
        <w:rPr>
          <w:rFonts w:ascii="Trebuchet MS"/>
          <w:w w:val="105"/>
          <w:sz w:val="12"/>
        </w:rPr>
        <w:t>109</w:t>
      </w:r>
      <w:r>
        <w:rPr>
          <w:rFonts w:ascii="Trebuchet MS"/>
          <w:w w:val="105"/>
          <w:sz w:val="12"/>
        </w:rPr>
        <w:tab/>
      </w:r>
      <w:r>
        <w:rPr>
          <w:w w:val="105"/>
        </w:rPr>
        <w:t>The</w:t>
      </w:r>
      <w:r>
        <w:rPr>
          <w:spacing w:val="22"/>
          <w:w w:val="105"/>
        </w:rPr>
        <w:t xml:space="preserve"> </w:t>
      </w:r>
      <w:r>
        <w:rPr>
          <w:w w:val="105"/>
        </w:rPr>
        <w:t>raw</w:t>
      </w:r>
      <w:r>
        <w:rPr>
          <w:spacing w:val="23"/>
          <w:w w:val="105"/>
        </w:rPr>
        <w:t xml:space="preserve"> </w:t>
      </w:r>
      <w:r>
        <w:rPr>
          <w:w w:val="105"/>
        </w:rPr>
        <w:t>data,</w:t>
      </w:r>
      <w:r>
        <w:rPr>
          <w:spacing w:val="23"/>
          <w:w w:val="105"/>
        </w:rPr>
        <w:t xml:space="preserve"> </w:t>
      </w:r>
      <w:r>
        <w:rPr>
          <w:w w:val="105"/>
        </w:rPr>
        <w:t>analysis</w:t>
      </w:r>
      <w:r>
        <w:rPr>
          <w:spacing w:val="22"/>
          <w:w w:val="105"/>
        </w:rPr>
        <w:t xml:space="preserve"> </w:t>
      </w:r>
      <w:r>
        <w:rPr>
          <w:w w:val="105"/>
        </w:rPr>
        <w:t>scripts,</w:t>
      </w:r>
      <w:r>
        <w:rPr>
          <w:spacing w:val="23"/>
          <w:w w:val="105"/>
        </w:rPr>
        <w:t xml:space="preserve"> </w:t>
      </w:r>
      <w:r>
        <w:rPr>
          <w:w w:val="105"/>
        </w:rPr>
        <w:t>experimental</w:t>
      </w:r>
      <w:r>
        <w:rPr>
          <w:spacing w:val="23"/>
          <w:w w:val="105"/>
        </w:rPr>
        <w:t xml:space="preserve"> </w:t>
      </w:r>
      <w:r>
        <w:rPr>
          <w:w w:val="105"/>
        </w:rPr>
        <w:t>materials,</w:t>
      </w:r>
      <w:r>
        <w:rPr>
          <w:spacing w:val="22"/>
          <w:w w:val="105"/>
        </w:rPr>
        <w:t xml:space="preserve"> </w:t>
      </w:r>
      <w:r>
        <w:rPr>
          <w:w w:val="105"/>
        </w:rPr>
        <w:t>and</w:t>
      </w:r>
      <w:r>
        <w:rPr>
          <w:spacing w:val="22"/>
          <w:w w:val="105"/>
        </w:rPr>
        <w:t xml:space="preserve"> </w:t>
      </w:r>
      <w:r>
        <w:rPr>
          <w:w w:val="105"/>
        </w:rPr>
        <w:t>the</w:t>
      </w:r>
      <w:r>
        <w:rPr>
          <w:spacing w:val="23"/>
          <w:w w:val="105"/>
        </w:rPr>
        <w:t xml:space="preserve"> </w:t>
      </w:r>
      <w:r>
        <w:rPr>
          <w:w w:val="105"/>
        </w:rPr>
        <w:t>manuscript</w:t>
      </w:r>
      <w:r>
        <w:rPr>
          <w:spacing w:val="22"/>
          <w:w w:val="105"/>
        </w:rPr>
        <w:t xml:space="preserve"> </w:t>
      </w:r>
      <w:r>
        <w:rPr>
          <w:w w:val="105"/>
        </w:rPr>
        <w:t>source</w:t>
      </w:r>
    </w:p>
    <w:p w14:paraId="3A62436B" w14:textId="77777777" w:rsidR="00735E2D" w:rsidRDefault="00000000">
      <w:pPr>
        <w:pStyle w:val="BodyText"/>
      </w:pPr>
      <w:proofErr w:type="gramStart"/>
      <w:r>
        <w:rPr>
          <w:rFonts w:ascii="Trebuchet MS"/>
          <w:sz w:val="12"/>
        </w:rPr>
        <w:t xml:space="preserve">110    </w:t>
      </w:r>
      <w:r>
        <w:rPr>
          <w:rFonts w:ascii="Trebuchet MS"/>
          <w:spacing w:val="19"/>
          <w:sz w:val="12"/>
        </w:rPr>
        <w:t xml:space="preserve"> </w:t>
      </w:r>
      <w:r>
        <w:rPr>
          <w:w w:val="110"/>
        </w:rPr>
        <w:t>files,</w:t>
      </w:r>
      <w:proofErr w:type="gramEnd"/>
      <w:r>
        <w:rPr>
          <w:spacing w:val="-12"/>
          <w:w w:val="110"/>
        </w:rPr>
        <w:t xml:space="preserve"> </w:t>
      </w:r>
      <w:r>
        <w:rPr>
          <w:w w:val="110"/>
        </w:rPr>
        <w:t>are</w:t>
      </w:r>
      <w:r>
        <w:rPr>
          <w:spacing w:val="-12"/>
          <w:w w:val="110"/>
        </w:rPr>
        <w:t xml:space="preserve"> </w:t>
      </w:r>
      <w:r>
        <w:rPr>
          <w:w w:val="110"/>
        </w:rPr>
        <w:t>available</w:t>
      </w:r>
      <w:r>
        <w:rPr>
          <w:spacing w:val="-13"/>
          <w:w w:val="110"/>
        </w:rPr>
        <w:t xml:space="preserve"> </w:t>
      </w:r>
      <w:r>
        <w:rPr>
          <w:w w:val="110"/>
        </w:rPr>
        <w:t>at</w:t>
      </w:r>
      <w:r>
        <w:rPr>
          <w:spacing w:val="-12"/>
          <w:w w:val="110"/>
        </w:rPr>
        <w:t xml:space="preserve"> </w:t>
      </w:r>
      <w:hyperlink r:id="rId12">
        <w:r>
          <w:rPr>
            <w:w w:val="110"/>
          </w:rPr>
          <w:t>http://github.com/tombeesley/CC_Control</w:t>
        </w:r>
      </w:hyperlink>
      <w:r>
        <w:rPr>
          <w:w w:val="110"/>
        </w:rPr>
        <w:t>.</w:t>
      </w:r>
      <w:r>
        <w:rPr>
          <w:spacing w:val="6"/>
          <w:w w:val="110"/>
        </w:rPr>
        <w:t xml:space="preserve"> </w:t>
      </w:r>
      <w:r>
        <w:rPr>
          <w:w w:val="110"/>
        </w:rPr>
        <w:t>The</w:t>
      </w:r>
      <w:r>
        <w:rPr>
          <w:spacing w:val="-12"/>
          <w:w w:val="110"/>
        </w:rPr>
        <w:t xml:space="preserve"> </w:t>
      </w:r>
      <w:r>
        <w:rPr>
          <w:w w:val="110"/>
        </w:rPr>
        <w:t>analyses</w:t>
      </w:r>
      <w:r>
        <w:rPr>
          <w:spacing w:val="-12"/>
          <w:w w:val="110"/>
        </w:rPr>
        <w:t xml:space="preserve"> </w:t>
      </w:r>
      <w:proofErr w:type="gramStart"/>
      <w:r>
        <w:rPr>
          <w:w w:val="110"/>
        </w:rPr>
        <w:t>reported</w:t>
      </w:r>
      <w:proofErr w:type="gramEnd"/>
    </w:p>
    <w:p w14:paraId="66C12135" w14:textId="77777777" w:rsidR="00735E2D" w:rsidRDefault="00000000">
      <w:pPr>
        <w:pStyle w:val="BodyText"/>
      </w:pPr>
      <w:r>
        <w:rPr>
          <w:rFonts w:ascii="Trebuchet MS"/>
          <w:sz w:val="12"/>
        </w:rPr>
        <w:t xml:space="preserve">111    </w:t>
      </w:r>
      <w:r>
        <w:rPr>
          <w:rFonts w:ascii="Trebuchet MS"/>
          <w:spacing w:val="19"/>
          <w:sz w:val="12"/>
        </w:rPr>
        <w:t xml:space="preserve"> </w:t>
      </w:r>
      <w:r>
        <w:rPr>
          <w:w w:val="105"/>
        </w:rPr>
        <w:t>in</w:t>
      </w:r>
      <w:r>
        <w:rPr>
          <w:spacing w:val="10"/>
          <w:w w:val="105"/>
        </w:rPr>
        <w:t xml:space="preserve"> </w:t>
      </w:r>
      <w:r>
        <w:rPr>
          <w:w w:val="105"/>
        </w:rPr>
        <w:t>this</w:t>
      </w:r>
      <w:r>
        <w:rPr>
          <w:spacing w:val="9"/>
          <w:w w:val="105"/>
        </w:rPr>
        <w:t xml:space="preserve"> </w:t>
      </w:r>
      <w:r>
        <w:rPr>
          <w:w w:val="105"/>
        </w:rPr>
        <w:t>manuscript</w:t>
      </w:r>
      <w:r>
        <w:rPr>
          <w:spacing w:val="9"/>
          <w:w w:val="105"/>
        </w:rPr>
        <w:t xml:space="preserve"> </w:t>
      </w:r>
      <w:r>
        <w:rPr>
          <w:w w:val="105"/>
        </w:rPr>
        <w:t>are</w:t>
      </w:r>
      <w:r>
        <w:rPr>
          <w:spacing w:val="9"/>
          <w:w w:val="105"/>
        </w:rPr>
        <w:t xml:space="preserve"> </w:t>
      </w:r>
      <w:r>
        <w:rPr>
          <w:w w:val="105"/>
        </w:rPr>
        <w:t>computationally</w:t>
      </w:r>
      <w:r>
        <w:rPr>
          <w:spacing w:val="10"/>
          <w:w w:val="105"/>
        </w:rPr>
        <w:t xml:space="preserve"> </w:t>
      </w:r>
      <w:r>
        <w:rPr>
          <w:w w:val="105"/>
        </w:rPr>
        <w:t>reproducible</w:t>
      </w:r>
      <w:r>
        <w:rPr>
          <w:spacing w:val="10"/>
          <w:w w:val="105"/>
        </w:rPr>
        <w:t xml:space="preserve"> </w:t>
      </w:r>
      <w:r>
        <w:rPr>
          <w:w w:val="105"/>
        </w:rPr>
        <w:t>from</w:t>
      </w:r>
      <w:r>
        <w:rPr>
          <w:spacing w:val="9"/>
          <w:w w:val="105"/>
        </w:rPr>
        <w:t xml:space="preserve"> </w:t>
      </w:r>
      <w:r>
        <w:rPr>
          <w:w w:val="105"/>
        </w:rPr>
        <w:t>the</w:t>
      </w:r>
      <w:r>
        <w:rPr>
          <w:spacing w:val="9"/>
          <w:w w:val="105"/>
        </w:rPr>
        <w:t xml:space="preserve"> </w:t>
      </w:r>
      <w:r>
        <w:rPr>
          <w:w w:val="105"/>
        </w:rPr>
        <w:t>manuscript</w:t>
      </w:r>
      <w:r>
        <w:rPr>
          <w:spacing w:val="10"/>
          <w:w w:val="105"/>
        </w:rPr>
        <w:t xml:space="preserve"> </w:t>
      </w:r>
      <w:r>
        <w:rPr>
          <w:w w:val="105"/>
        </w:rPr>
        <w:t>source</w:t>
      </w:r>
      <w:r>
        <w:rPr>
          <w:spacing w:val="9"/>
          <w:w w:val="105"/>
        </w:rPr>
        <w:t xml:space="preserve"> </w:t>
      </w:r>
      <w:r>
        <w:rPr>
          <w:w w:val="105"/>
        </w:rPr>
        <w:t>files</w:t>
      </w:r>
      <w:r>
        <w:rPr>
          <w:spacing w:val="9"/>
          <w:w w:val="105"/>
        </w:rPr>
        <w:t xml:space="preserve"> </w:t>
      </w:r>
      <w:r>
        <w:rPr>
          <w:w w:val="105"/>
        </w:rPr>
        <w:t>(using</w:t>
      </w:r>
    </w:p>
    <w:p w14:paraId="1A23D715" w14:textId="77777777" w:rsidR="00735E2D" w:rsidRDefault="00000000">
      <w:pPr>
        <w:pStyle w:val="BodyText"/>
      </w:pPr>
      <w:r>
        <w:rPr>
          <w:rFonts w:ascii="Trebuchet MS"/>
          <w:sz w:val="12"/>
        </w:rPr>
        <w:t xml:space="preserve">112    </w:t>
      </w:r>
      <w:r>
        <w:rPr>
          <w:rFonts w:ascii="Trebuchet MS"/>
          <w:spacing w:val="19"/>
          <w:sz w:val="12"/>
        </w:rPr>
        <w:t xml:space="preserve"> </w:t>
      </w:r>
      <w:r>
        <w:rPr>
          <w:w w:val="105"/>
        </w:rPr>
        <w:t>R</w:t>
      </w:r>
      <w:r>
        <w:rPr>
          <w:spacing w:val="8"/>
          <w:w w:val="105"/>
        </w:rPr>
        <w:t xml:space="preserve"> </w:t>
      </w:r>
      <w:r>
        <w:rPr>
          <w:w w:val="105"/>
        </w:rPr>
        <w:t>v4.1.1),</w:t>
      </w:r>
      <w:r>
        <w:rPr>
          <w:spacing w:val="7"/>
          <w:w w:val="105"/>
        </w:rPr>
        <w:t xml:space="preserve"> </w:t>
      </w:r>
      <w:r>
        <w:rPr>
          <w:w w:val="105"/>
        </w:rPr>
        <w:t>which</w:t>
      </w:r>
      <w:r>
        <w:rPr>
          <w:spacing w:val="8"/>
          <w:w w:val="105"/>
        </w:rPr>
        <w:t xml:space="preserve"> </w:t>
      </w:r>
      <w:r>
        <w:rPr>
          <w:w w:val="105"/>
        </w:rPr>
        <w:t>are</w:t>
      </w:r>
      <w:r>
        <w:rPr>
          <w:spacing w:val="7"/>
          <w:w w:val="105"/>
        </w:rPr>
        <w:t xml:space="preserve"> </w:t>
      </w:r>
      <w:r>
        <w:rPr>
          <w:w w:val="105"/>
        </w:rPr>
        <w:t>available</w:t>
      </w:r>
      <w:r>
        <w:rPr>
          <w:spacing w:val="8"/>
          <w:w w:val="105"/>
        </w:rPr>
        <w:t xml:space="preserve"> </w:t>
      </w:r>
      <w:r>
        <w:rPr>
          <w:w w:val="105"/>
        </w:rPr>
        <w:t>at</w:t>
      </w:r>
      <w:r>
        <w:rPr>
          <w:spacing w:val="8"/>
          <w:w w:val="105"/>
        </w:rPr>
        <w:t xml:space="preserve"> </w:t>
      </w:r>
      <w:r>
        <w:rPr>
          <w:w w:val="105"/>
        </w:rPr>
        <w:t>the</w:t>
      </w:r>
      <w:r>
        <w:rPr>
          <w:spacing w:val="7"/>
          <w:w w:val="105"/>
        </w:rPr>
        <w:t xml:space="preserve"> </w:t>
      </w:r>
      <w:proofErr w:type="spellStart"/>
      <w:r>
        <w:rPr>
          <w:w w:val="105"/>
        </w:rPr>
        <w:t>github</w:t>
      </w:r>
      <w:proofErr w:type="spellEnd"/>
      <w:r>
        <w:rPr>
          <w:spacing w:val="8"/>
          <w:w w:val="105"/>
        </w:rPr>
        <w:t xml:space="preserve"> </w:t>
      </w:r>
      <w:r>
        <w:rPr>
          <w:w w:val="105"/>
        </w:rPr>
        <w:t>repository.</w:t>
      </w:r>
      <w:r>
        <w:rPr>
          <w:spacing w:val="33"/>
          <w:w w:val="105"/>
        </w:rPr>
        <w:t xml:space="preserve"> </w:t>
      </w:r>
      <w:r>
        <w:rPr>
          <w:w w:val="105"/>
        </w:rPr>
        <w:t>The</w:t>
      </w:r>
      <w:r>
        <w:rPr>
          <w:spacing w:val="8"/>
          <w:w w:val="105"/>
        </w:rPr>
        <w:t xml:space="preserve"> </w:t>
      </w:r>
      <w:r>
        <w:rPr>
          <w:w w:val="105"/>
        </w:rPr>
        <w:t>study</w:t>
      </w:r>
      <w:r>
        <w:rPr>
          <w:spacing w:val="8"/>
          <w:w w:val="105"/>
        </w:rPr>
        <w:t xml:space="preserve"> </w:t>
      </w:r>
      <w:r>
        <w:rPr>
          <w:w w:val="105"/>
        </w:rPr>
        <w:t>design</w:t>
      </w:r>
      <w:r>
        <w:rPr>
          <w:spacing w:val="7"/>
          <w:w w:val="105"/>
        </w:rPr>
        <w:t xml:space="preserve"> </w:t>
      </w:r>
      <w:r>
        <w:rPr>
          <w:w w:val="105"/>
        </w:rPr>
        <w:t>and</w:t>
      </w:r>
      <w:r>
        <w:rPr>
          <w:spacing w:val="8"/>
          <w:w w:val="105"/>
        </w:rPr>
        <w:t xml:space="preserve"> </w:t>
      </w:r>
      <w:r>
        <w:rPr>
          <w:w w:val="105"/>
        </w:rPr>
        <w:t>analyses</w:t>
      </w:r>
      <w:r>
        <w:rPr>
          <w:spacing w:val="7"/>
          <w:w w:val="105"/>
        </w:rPr>
        <w:t xml:space="preserve"> </w:t>
      </w:r>
      <w:proofErr w:type="gramStart"/>
      <w:r>
        <w:rPr>
          <w:w w:val="105"/>
        </w:rPr>
        <w:t>were</w:t>
      </w:r>
      <w:proofErr w:type="gramEnd"/>
    </w:p>
    <w:p w14:paraId="6BFEF886" w14:textId="77777777" w:rsidR="00735E2D" w:rsidRDefault="00000000">
      <w:pPr>
        <w:spacing w:before="203"/>
        <w:ind w:left="150"/>
        <w:rPr>
          <w:sz w:val="24"/>
        </w:rPr>
      </w:pPr>
      <w:r>
        <w:rPr>
          <w:rFonts w:ascii="Trebuchet MS"/>
          <w:sz w:val="12"/>
        </w:rPr>
        <w:t xml:space="preserve">113    </w:t>
      </w:r>
      <w:r>
        <w:rPr>
          <w:rFonts w:ascii="Trebuchet MS"/>
          <w:spacing w:val="19"/>
          <w:sz w:val="12"/>
        </w:rPr>
        <w:t xml:space="preserve"> </w:t>
      </w:r>
      <w:r>
        <w:rPr>
          <w:w w:val="105"/>
          <w:sz w:val="24"/>
        </w:rPr>
        <w:t>not</w:t>
      </w:r>
      <w:r>
        <w:rPr>
          <w:spacing w:val="22"/>
          <w:w w:val="105"/>
          <w:sz w:val="24"/>
        </w:rPr>
        <w:t xml:space="preserve"> </w:t>
      </w:r>
      <w:r>
        <w:rPr>
          <w:w w:val="105"/>
          <w:sz w:val="24"/>
        </w:rPr>
        <w:t>pre-registered.</w:t>
      </w:r>
    </w:p>
    <w:p w14:paraId="2F9119DA" w14:textId="77777777" w:rsidR="00735E2D" w:rsidRDefault="00735E2D">
      <w:pPr>
        <w:pStyle w:val="BodyText"/>
        <w:spacing w:before="6"/>
        <w:ind w:left="0"/>
        <w:rPr>
          <w:sz w:val="30"/>
        </w:rPr>
      </w:pPr>
    </w:p>
    <w:p w14:paraId="6C998CB2" w14:textId="77777777" w:rsidR="00735E2D" w:rsidRDefault="00000000">
      <w:pPr>
        <w:tabs>
          <w:tab w:val="left" w:pos="4419"/>
        </w:tabs>
        <w:ind w:left="150"/>
        <w:rPr>
          <w:rFonts w:ascii="Palatino Linotype"/>
          <w:b/>
          <w:sz w:val="24"/>
        </w:rPr>
      </w:pPr>
      <w:r>
        <w:rPr>
          <w:rFonts w:ascii="Trebuchet MS"/>
          <w:w w:val="110"/>
          <w:sz w:val="12"/>
        </w:rPr>
        <w:t>114</w:t>
      </w:r>
      <w:r>
        <w:rPr>
          <w:rFonts w:ascii="Trebuchet MS"/>
          <w:w w:val="110"/>
          <w:sz w:val="12"/>
        </w:rPr>
        <w:tab/>
      </w:r>
      <w:bookmarkStart w:id="25" w:name="Experiment_1"/>
      <w:bookmarkEnd w:id="25"/>
      <w:r>
        <w:rPr>
          <w:rFonts w:ascii="Palatino Linotype"/>
          <w:b/>
          <w:w w:val="110"/>
          <w:sz w:val="24"/>
        </w:rPr>
        <w:t>Experiment</w:t>
      </w:r>
      <w:r>
        <w:rPr>
          <w:rFonts w:ascii="Palatino Linotype"/>
          <w:b/>
          <w:spacing w:val="13"/>
          <w:w w:val="110"/>
          <w:sz w:val="24"/>
        </w:rPr>
        <w:t xml:space="preserve"> </w:t>
      </w:r>
      <w:r>
        <w:rPr>
          <w:rFonts w:ascii="Palatino Linotype"/>
          <w:b/>
          <w:w w:val="110"/>
          <w:sz w:val="24"/>
        </w:rPr>
        <w:t>1</w:t>
      </w:r>
    </w:p>
    <w:p w14:paraId="59B773F6" w14:textId="77777777" w:rsidR="00735E2D" w:rsidRDefault="00735E2D">
      <w:pPr>
        <w:pStyle w:val="BodyText"/>
        <w:spacing w:before="9"/>
        <w:ind w:left="0"/>
        <w:rPr>
          <w:rFonts w:ascii="Palatino Linotype"/>
          <w:b/>
          <w:sz w:val="26"/>
        </w:rPr>
      </w:pPr>
    </w:p>
    <w:p w14:paraId="6DE88266" w14:textId="77777777" w:rsidR="00735E2D" w:rsidRDefault="00000000">
      <w:pPr>
        <w:pStyle w:val="BodyText"/>
        <w:tabs>
          <w:tab w:val="left" w:pos="1259"/>
        </w:tabs>
        <w:spacing w:before="0"/>
      </w:pPr>
      <w:r>
        <w:rPr>
          <w:rFonts w:ascii="Trebuchet MS"/>
          <w:w w:val="110"/>
          <w:sz w:val="12"/>
        </w:rPr>
        <w:t>115</w:t>
      </w:r>
      <w:r>
        <w:rPr>
          <w:rFonts w:ascii="Trebuchet MS"/>
          <w:w w:val="110"/>
          <w:sz w:val="12"/>
        </w:rPr>
        <w:tab/>
      </w:r>
      <w:r>
        <w:rPr>
          <w:w w:val="110"/>
        </w:rPr>
        <w:t>Experiment</w:t>
      </w:r>
      <w:r>
        <w:rPr>
          <w:spacing w:val="-10"/>
          <w:w w:val="110"/>
        </w:rPr>
        <w:t xml:space="preserve"> </w:t>
      </w:r>
      <w:r>
        <w:rPr>
          <w:w w:val="110"/>
        </w:rPr>
        <w:t>1</w:t>
      </w:r>
      <w:r>
        <w:rPr>
          <w:spacing w:val="-8"/>
          <w:w w:val="110"/>
        </w:rPr>
        <w:t xml:space="preserve"> </w:t>
      </w:r>
      <w:r>
        <w:rPr>
          <w:w w:val="110"/>
        </w:rPr>
        <w:t>sought</w:t>
      </w:r>
      <w:r>
        <w:rPr>
          <w:spacing w:val="-9"/>
          <w:w w:val="110"/>
        </w:rPr>
        <w:t xml:space="preserve"> </w:t>
      </w:r>
      <w:r>
        <w:rPr>
          <w:w w:val="110"/>
        </w:rPr>
        <w:t>to</w:t>
      </w:r>
      <w:r>
        <w:rPr>
          <w:spacing w:val="-9"/>
          <w:w w:val="110"/>
        </w:rPr>
        <w:t xml:space="preserve"> </w:t>
      </w:r>
      <w:r>
        <w:rPr>
          <w:w w:val="110"/>
        </w:rPr>
        <w:t>examine</w:t>
      </w:r>
      <w:r>
        <w:rPr>
          <w:spacing w:val="-9"/>
          <w:w w:val="110"/>
        </w:rPr>
        <w:t xml:space="preserve"> </w:t>
      </w:r>
      <w:r>
        <w:rPr>
          <w:w w:val="110"/>
        </w:rPr>
        <w:t>whether</w:t>
      </w:r>
      <w:r>
        <w:rPr>
          <w:spacing w:val="-8"/>
          <w:w w:val="110"/>
        </w:rPr>
        <w:t xml:space="preserve"> </w:t>
      </w:r>
      <w:r>
        <w:rPr>
          <w:w w:val="110"/>
        </w:rPr>
        <w:t>the</w:t>
      </w:r>
      <w:r>
        <w:rPr>
          <w:spacing w:val="-9"/>
          <w:w w:val="110"/>
        </w:rPr>
        <w:t xml:space="preserve"> </w:t>
      </w:r>
      <w:commentRangeStart w:id="26"/>
      <w:r>
        <w:rPr>
          <w:w w:val="110"/>
        </w:rPr>
        <w:t>learnt</w:t>
      </w:r>
      <w:r>
        <w:rPr>
          <w:spacing w:val="-10"/>
          <w:w w:val="110"/>
        </w:rPr>
        <w:t xml:space="preserve"> </w:t>
      </w:r>
      <w:commentRangeEnd w:id="26"/>
      <w:r w:rsidR="003E6522">
        <w:rPr>
          <w:rStyle w:val="CommentReference"/>
        </w:rPr>
        <w:commentReference w:id="26"/>
      </w:r>
      <w:r>
        <w:rPr>
          <w:w w:val="110"/>
        </w:rPr>
        <w:t>attentional</w:t>
      </w:r>
      <w:r>
        <w:rPr>
          <w:spacing w:val="-9"/>
          <w:w w:val="110"/>
        </w:rPr>
        <w:t xml:space="preserve"> </w:t>
      </w:r>
      <w:proofErr w:type="spellStart"/>
      <w:r>
        <w:rPr>
          <w:w w:val="110"/>
        </w:rPr>
        <w:t>behaviour</w:t>
      </w:r>
      <w:proofErr w:type="spellEnd"/>
      <w:r>
        <w:rPr>
          <w:spacing w:val="-9"/>
          <w:w w:val="110"/>
        </w:rPr>
        <w:t xml:space="preserve"> </w:t>
      </w:r>
      <w:proofErr w:type="gramStart"/>
      <w:r>
        <w:rPr>
          <w:w w:val="110"/>
        </w:rPr>
        <w:t>that</w:t>
      </w:r>
      <w:proofErr w:type="gramEnd"/>
    </w:p>
    <w:p w14:paraId="0BDF81B0" w14:textId="77777777" w:rsidR="00735E2D" w:rsidRDefault="00000000">
      <w:pPr>
        <w:pStyle w:val="BodyText"/>
      </w:pPr>
      <w:r>
        <w:rPr>
          <w:rFonts w:ascii="Trebuchet MS"/>
          <w:sz w:val="12"/>
        </w:rPr>
        <w:t xml:space="preserve">116    </w:t>
      </w:r>
      <w:r>
        <w:rPr>
          <w:rFonts w:ascii="Trebuchet MS"/>
          <w:spacing w:val="19"/>
          <w:sz w:val="12"/>
        </w:rPr>
        <w:t xml:space="preserve"> </w:t>
      </w:r>
      <w:r>
        <w:rPr>
          <w:w w:val="105"/>
        </w:rPr>
        <w:t>develops</w:t>
      </w:r>
      <w:r>
        <w:rPr>
          <w:spacing w:val="13"/>
          <w:w w:val="105"/>
        </w:rPr>
        <w:t xml:space="preserve"> </w:t>
      </w:r>
      <w:r>
        <w:rPr>
          <w:w w:val="105"/>
        </w:rPr>
        <w:t>during</w:t>
      </w:r>
      <w:r>
        <w:rPr>
          <w:spacing w:val="12"/>
          <w:w w:val="105"/>
        </w:rPr>
        <w:t xml:space="preserve"> </w:t>
      </w:r>
      <w:r>
        <w:rPr>
          <w:w w:val="105"/>
        </w:rPr>
        <w:t>contextual</w:t>
      </w:r>
      <w:r>
        <w:rPr>
          <w:spacing w:val="12"/>
          <w:w w:val="105"/>
        </w:rPr>
        <w:t xml:space="preserve"> </w:t>
      </w:r>
      <w:r>
        <w:rPr>
          <w:w w:val="105"/>
        </w:rPr>
        <w:t>cuing</w:t>
      </w:r>
      <w:r>
        <w:rPr>
          <w:spacing w:val="13"/>
          <w:w w:val="105"/>
        </w:rPr>
        <w:t xml:space="preserve"> </w:t>
      </w:r>
      <w:r>
        <w:rPr>
          <w:w w:val="105"/>
        </w:rPr>
        <w:t>is</w:t>
      </w:r>
      <w:r>
        <w:rPr>
          <w:spacing w:val="12"/>
          <w:w w:val="105"/>
        </w:rPr>
        <w:t xml:space="preserve"> </w:t>
      </w:r>
      <w:r>
        <w:rPr>
          <w:w w:val="105"/>
        </w:rPr>
        <w:t>expressed</w:t>
      </w:r>
      <w:r>
        <w:rPr>
          <w:spacing w:val="12"/>
          <w:w w:val="105"/>
        </w:rPr>
        <w:t xml:space="preserve"> </w:t>
      </w:r>
      <w:r>
        <w:rPr>
          <w:w w:val="105"/>
        </w:rPr>
        <w:t>when</w:t>
      </w:r>
      <w:r>
        <w:rPr>
          <w:spacing w:val="13"/>
          <w:w w:val="105"/>
        </w:rPr>
        <w:t xml:space="preserve"> </w:t>
      </w:r>
      <w:r>
        <w:rPr>
          <w:w w:val="105"/>
        </w:rPr>
        <w:t>participants</w:t>
      </w:r>
      <w:r>
        <w:rPr>
          <w:spacing w:val="13"/>
          <w:w w:val="105"/>
        </w:rPr>
        <w:t xml:space="preserve"> </w:t>
      </w:r>
      <w:r>
        <w:rPr>
          <w:w w:val="105"/>
        </w:rPr>
        <w:t>are</w:t>
      </w:r>
      <w:r>
        <w:rPr>
          <w:spacing w:val="12"/>
          <w:w w:val="105"/>
        </w:rPr>
        <w:t xml:space="preserve"> </w:t>
      </w:r>
      <w:r>
        <w:rPr>
          <w:w w:val="105"/>
        </w:rPr>
        <w:t>directed</w:t>
      </w:r>
      <w:r>
        <w:rPr>
          <w:spacing w:val="12"/>
          <w:w w:val="105"/>
        </w:rPr>
        <w:t xml:space="preserve"> </w:t>
      </w:r>
      <w:r>
        <w:rPr>
          <w:w w:val="105"/>
        </w:rPr>
        <w:t>by</w:t>
      </w:r>
      <w:r>
        <w:rPr>
          <w:spacing w:val="13"/>
          <w:w w:val="105"/>
        </w:rPr>
        <w:t xml:space="preserve"> </w:t>
      </w:r>
      <w:r>
        <w:rPr>
          <w:w w:val="105"/>
        </w:rPr>
        <w:t>an</w:t>
      </w:r>
    </w:p>
    <w:p w14:paraId="187EEF84" w14:textId="77777777" w:rsidR="00735E2D" w:rsidRDefault="00000000">
      <w:pPr>
        <w:pStyle w:val="BodyText"/>
      </w:pPr>
      <w:r>
        <w:rPr>
          <w:rFonts w:ascii="Trebuchet MS"/>
          <w:sz w:val="12"/>
        </w:rPr>
        <w:t xml:space="preserve">117    </w:t>
      </w:r>
      <w:r>
        <w:rPr>
          <w:rFonts w:ascii="Trebuchet MS"/>
          <w:spacing w:val="19"/>
          <w:sz w:val="12"/>
        </w:rPr>
        <w:t xml:space="preserve"> </w:t>
      </w:r>
      <w:r>
        <w:rPr>
          <w:w w:val="105"/>
        </w:rPr>
        <w:t>endogenous</w:t>
      </w:r>
      <w:r>
        <w:rPr>
          <w:spacing w:val="12"/>
          <w:w w:val="105"/>
        </w:rPr>
        <w:t xml:space="preserve"> </w:t>
      </w:r>
      <w:r>
        <w:rPr>
          <w:w w:val="105"/>
        </w:rPr>
        <w:t>(instructional)</w:t>
      </w:r>
      <w:r>
        <w:rPr>
          <w:spacing w:val="11"/>
          <w:w w:val="105"/>
        </w:rPr>
        <w:t xml:space="preserve"> </w:t>
      </w:r>
      <w:r>
        <w:rPr>
          <w:w w:val="105"/>
        </w:rPr>
        <w:t>cue</w:t>
      </w:r>
      <w:r>
        <w:rPr>
          <w:spacing w:val="11"/>
          <w:w w:val="105"/>
        </w:rPr>
        <w:t xml:space="preserve"> </w:t>
      </w:r>
      <w:r>
        <w:rPr>
          <w:w w:val="105"/>
        </w:rPr>
        <w:t>to</w:t>
      </w:r>
      <w:r>
        <w:rPr>
          <w:spacing w:val="11"/>
          <w:w w:val="105"/>
        </w:rPr>
        <w:t xml:space="preserve"> </w:t>
      </w:r>
      <w:r>
        <w:rPr>
          <w:w w:val="105"/>
        </w:rPr>
        <w:t>search</w:t>
      </w:r>
      <w:r>
        <w:rPr>
          <w:spacing w:val="10"/>
          <w:w w:val="105"/>
        </w:rPr>
        <w:t xml:space="preserve"> </w:t>
      </w:r>
      <w:r>
        <w:rPr>
          <w:w w:val="105"/>
        </w:rPr>
        <w:t>in</w:t>
      </w:r>
      <w:r>
        <w:rPr>
          <w:spacing w:val="12"/>
          <w:w w:val="105"/>
        </w:rPr>
        <w:t xml:space="preserve"> </w:t>
      </w:r>
      <w:r>
        <w:rPr>
          <w:w w:val="105"/>
        </w:rPr>
        <w:t>a</w:t>
      </w:r>
      <w:r>
        <w:rPr>
          <w:spacing w:val="11"/>
          <w:w w:val="105"/>
        </w:rPr>
        <w:t xml:space="preserve"> </w:t>
      </w:r>
      <w:r>
        <w:rPr>
          <w:w w:val="105"/>
        </w:rPr>
        <w:t>particular</w:t>
      </w:r>
      <w:r>
        <w:rPr>
          <w:spacing w:val="10"/>
          <w:w w:val="105"/>
        </w:rPr>
        <w:t xml:space="preserve"> </w:t>
      </w:r>
      <w:r>
        <w:rPr>
          <w:w w:val="105"/>
        </w:rPr>
        <w:t>region</w:t>
      </w:r>
      <w:r>
        <w:rPr>
          <w:spacing w:val="11"/>
          <w:w w:val="105"/>
        </w:rPr>
        <w:t xml:space="preserve"> </w:t>
      </w:r>
      <w:r>
        <w:rPr>
          <w:w w:val="105"/>
        </w:rPr>
        <w:t>of</w:t>
      </w:r>
      <w:r>
        <w:rPr>
          <w:spacing w:val="12"/>
          <w:w w:val="105"/>
        </w:rPr>
        <w:t xml:space="preserve"> </w:t>
      </w:r>
      <w:r>
        <w:rPr>
          <w:w w:val="105"/>
        </w:rPr>
        <w:t>the</w:t>
      </w:r>
      <w:r>
        <w:rPr>
          <w:spacing w:val="10"/>
          <w:w w:val="105"/>
        </w:rPr>
        <w:t xml:space="preserve"> </w:t>
      </w:r>
      <w:r>
        <w:rPr>
          <w:w w:val="105"/>
        </w:rPr>
        <w:t>visual</w:t>
      </w:r>
      <w:r>
        <w:rPr>
          <w:spacing w:val="12"/>
          <w:w w:val="105"/>
        </w:rPr>
        <w:t xml:space="preserve"> </w:t>
      </w:r>
      <w:r>
        <w:rPr>
          <w:w w:val="105"/>
        </w:rPr>
        <w:t>scene</w:t>
      </w:r>
      <w:commentRangeStart w:id="27"/>
      <w:commentRangeStart w:id="28"/>
      <w:commentRangeStart w:id="29"/>
      <w:r>
        <w:rPr>
          <w:w w:val="105"/>
        </w:rPr>
        <w:t>.</w:t>
      </w:r>
      <w:commentRangeEnd w:id="27"/>
      <w:r w:rsidR="003E6522">
        <w:rPr>
          <w:rStyle w:val="CommentReference"/>
        </w:rPr>
        <w:commentReference w:id="27"/>
      </w:r>
      <w:commentRangeEnd w:id="28"/>
      <w:r w:rsidR="008D5D0E">
        <w:rPr>
          <w:rStyle w:val="CommentReference"/>
        </w:rPr>
        <w:commentReference w:id="28"/>
      </w:r>
      <w:commentRangeEnd w:id="29"/>
      <w:r w:rsidR="00514B00">
        <w:rPr>
          <w:rStyle w:val="CommentReference"/>
        </w:rPr>
        <w:commentReference w:id="29"/>
      </w:r>
    </w:p>
    <w:p w14:paraId="58B765BB" w14:textId="77777777" w:rsidR="00735E2D" w:rsidRDefault="00000000">
      <w:pPr>
        <w:pStyle w:val="BodyText"/>
        <w:spacing w:before="203"/>
      </w:pPr>
      <w:r>
        <w:rPr>
          <w:rFonts w:ascii="Trebuchet MS"/>
          <w:sz w:val="12"/>
        </w:rPr>
        <w:t xml:space="preserve">118    </w:t>
      </w:r>
      <w:r>
        <w:rPr>
          <w:rFonts w:ascii="Trebuchet MS"/>
          <w:spacing w:val="19"/>
          <w:sz w:val="12"/>
        </w:rPr>
        <w:t xml:space="preserve"> </w:t>
      </w:r>
      <w:r>
        <w:rPr>
          <w:w w:val="105"/>
        </w:rPr>
        <w:t>Participants</w:t>
      </w:r>
      <w:r>
        <w:rPr>
          <w:spacing w:val="14"/>
          <w:w w:val="105"/>
        </w:rPr>
        <w:t xml:space="preserve"> </w:t>
      </w:r>
      <w:r>
        <w:rPr>
          <w:w w:val="105"/>
        </w:rPr>
        <w:t>were</w:t>
      </w:r>
      <w:r>
        <w:rPr>
          <w:spacing w:val="14"/>
          <w:w w:val="105"/>
        </w:rPr>
        <w:t xml:space="preserve"> </w:t>
      </w:r>
      <w:r>
        <w:rPr>
          <w:w w:val="105"/>
        </w:rPr>
        <w:t>first</w:t>
      </w:r>
      <w:r>
        <w:rPr>
          <w:spacing w:val="13"/>
          <w:w w:val="105"/>
        </w:rPr>
        <w:t xml:space="preserve"> </w:t>
      </w:r>
      <w:r>
        <w:rPr>
          <w:w w:val="105"/>
        </w:rPr>
        <w:t>trained</w:t>
      </w:r>
      <w:r>
        <w:rPr>
          <w:spacing w:val="13"/>
          <w:w w:val="105"/>
        </w:rPr>
        <w:t xml:space="preserve"> </w:t>
      </w:r>
      <w:r>
        <w:rPr>
          <w:w w:val="105"/>
        </w:rPr>
        <w:t>with</w:t>
      </w:r>
      <w:r>
        <w:rPr>
          <w:spacing w:val="14"/>
          <w:w w:val="105"/>
        </w:rPr>
        <w:t xml:space="preserve"> </w:t>
      </w:r>
      <w:r>
        <w:rPr>
          <w:w w:val="105"/>
        </w:rPr>
        <w:t>a</w:t>
      </w:r>
      <w:r>
        <w:rPr>
          <w:spacing w:val="13"/>
          <w:w w:val="105"/>
        </w:rPr>
        <w:t xml:space="preserve"> </w:t>
      </w:r>
      <w:r>
        <w:rPr>
          <w:w w:val="105"/>
        </w:rPr>
        <w:t>set</w:t>
      </w:r>
      <w:r>
        <w:rPr>
          <w:spacing w:val="14"/>
          <w:w w:val="105"/>
        </w:rPr>
        <w:t xml:space="preserve"> </w:t>
      </w:r>
      <w:r>
        <w:rPr>
          <w:w w:val="105"/>
        </w:rPr>
        <w:t>of</w:t>
      </w:r>
      <w:r>
        <w:rPr>
          <w:spacing w:val="12"/>
          <w:w w:val="105"/>
        </w:rPr>
        <w:t xml:space="preserve"> </w:t>
      </w:r>
      <w:r>
        <w:rPr>
          <w:w w:val="105"/>
        </w:rPr>
        <w:t>four</w:t>
      </w:r>
      <w:r>
        <w:rPr>
          <w:spacing w:val="14"/>
          <w:w w:val="105"/>
        </w:rPr>
        <w:t xml:space="preserve"> </w:t>
      </w:r>
      <w:r>
        <w:rPr>
          <w:w w:val="105"/>
        </w:rPr>
        <w:t>repeating</w:t>
      </w:r>
      <w:r>
        <w:rPr>
          <w:spacing w:val="14"/>
          <w:w w:val="105"/>
        </w:rPr>
        <w:t xml:space="preserve"> </w:t>
      </w:r>
      <w:r>
        <w:rPr>
          <w:w w:val="105"/>
        </w:rPr>
        <w:t>configurations</w:t>
      </w:r>
      <w:r>
        <w:rPr>
          <w:spacing w:val="14"/>
          <w:w w:val="105"/>
        </w:rPr>
        <w:t xml:space="preserve"> </w:t>
      </w:r>
      <w:r>
        <w:rPr>
          <w:w w:val="105"/>
        </w:rPr>
        <w:t>in</w:t>
      </w:r>
      <w:r>
        <w:rPr>
          <w:spacing w:val="12"/>
          <w:w w:val="105"/>
        </w:rPr>
        <w:t xml:space="preserve"> </w:t>
      </w:r>
      <w:r>
        <w:rPr>
          <w:w w:val="105"/>
        </w:rPr>
        <w:t>phase</w:t>
      </w:r>
      <w:r>
        <w:rPr>
          <w:spacing w:val="14"/>
          <w:w w:val="105"/>
        </w:rPr>
        <w:t xml:space="preserve"> </w:t>
      </w:r>
      <w:r>
        <w:rPr>
          <w:w w:val="105"/>
        </w:rPr>
        <w:t>1</w:t>
      </w:r>
      <w:r>
        <w:rPr>
          <w:spacing w:val="13"/>
          <w:w w:val="105"/>
        </w:rPr>
        <w:t xml:space="preserve"> </w:t>
      </w:r>
      <w:r>
        <w:rPr>
          <w:w w:val="105"/>
        </w:rPr>
        <w:t>across</w:t>
      </w:r>
    </w:p>
    <w:p w14:paraId="0EC69B6A" w14:textId="77777777" w:rsidR="00735E2D" w:rsidRDefault="00000000">
      <w:pPr>
        <w:pStyle w:val="BodyText"/>
      </w:pPr>
      <w:r>
        <w:rPr>
          <w:rFonts w:ascii="Trebuchet MS"/>
          <w:sz w:val="12"/>
        </w:rPr>
        <w:t xml:space="preserve">119    </w:t>
      </w:r>
      <w:r>
        <w:rPr>
          <w:rFonts w:ascii="Trebuchet MS"/>
          <w:spacing w:val="19"/>
          <w:sz w:val="12"/>
        </w:rPr>
        <w:t xml:space="preserve"> </w:t>
      </w:r>
      <w:r>
        <w:rPr>
          <w:w w:val="105"/>
        </w:rPr>
        <w:t>5</w:t>
      </w:r>
      <w:r>
        <w:rPr>
          <w:spacing w:val="16"/>
          <w:w w:val="105"/>
        </w:rPr>
        <w:t xml:space="preserve"> </w:t>
      </w:r>
      <w:r>
        <w:rPr>
          <w:w w:val="105"/>
        </w:rPr>
        <w:t>epochs</w:t>
      </w:r>
      <w:r>
        <w:rPr>
          <w:spacing w:val="16"/>
          <w:w w:val="105"/>
        </w:rPr>
        <w:t xml:space="preserve"> </w:t>
      </w:r>
      <w:r>
        <w:rPr>
          <w:w w:val="105"/>
        </w:rPr>
        <w:t>of</w:t>
      </w:r>
      <w:r>
        <w:rPr>
          <w:spacing w:val="15"/>
          <w:w w:val="105"/>
        </w:rPr>
        <w:t xml:space="preserve"> </w:t>
      </w:r>
      <w:r>
        <w:rPr>
          <w:w w:val="105"/>
        </w:rPr>
        <w:t>32</w:t>
      </w:r>
      <w:r>
        <w:rPr>
          <w:spacing w:val="17"/>
          <w:w w:val="105"/>
        </w:rPr>
        <w:t xml:space="preserve"> </w:t>
      </w:r>
      <w:r>
        <w:rPr>
          <w:w w:val="105"/>
        </w:rPr>
        <w:t>trials</w:t>
      </w:r>
      <w:r>
        <w:rPr>
          <w:spacing w:val="15"/>
          <w:w w:val="105"/>
        </w:rPr>
        <w:t xml:space="preserve"> </w:t>
      </w:r>
      <w:r>
        <w:rPr>
          <w:w w:val="105"/>
        </w:rPr>
        <w:t>each.</w:t>
      </w:r>
      <w:r>
        <w:rPr>
          <w:spacing w:val="43"/>
          <w:w w:val="105"/>
        </w:rPr>
        <w:t xml:space="preserve"> </w:t>
      </w:r>
      <w:r>
        <w:rPr>
          <w:w w:val="105"/>
        </w:rPr>
        <w:t>Then</w:t>
      </w:r>
      <w:r>
        <w:rPr>
          <w:spacing w:val="16"/>
          <w:w w:val="105"/>
        </w:rPr>
        <w:t xml:space="preserve"> </w:t>
      </w:r>
      <w:r>
        <w:rPr>
          <w:w w:val="105"/>
        </w:rPr>
        <w:t>prior</w:t>
      </w:r>
      <w:r>
        <w:rPr>
          <w:spacing w:val="16"/>
          <w:w w:val="105"/>
        </w:rPr>
        <w:t xml:space="preserve"> </w:t>
      </w:r>
      <w:r>
        <w:rPr>
          <w:w w:val="105"/>
        </w:rPr>
        <w:t>to</w:t>
      </w:r>
      <w:r>
        <w:rPr>
          <w:spacing w:val="16"/>
          <w:w w:val="105"/>
        </w:rPr>
        <w:t xml:space="preserve"> </w:t>
      </w:r>
      <w:r>
        <w:rPr>
          <w:w w:val="105"/>
        </w:rPr>
        <w:t>phase</w:t>
      </w:r>
      <w:r>
        <w:rPr>
          <w:spacing w:val="16"/>
          <w:w w:val="105"/>
        </w:rPr>
        <w:t xml:space="preserve"> </w:t>
      </w:r>
      <w:r>
        <w:rPr>
          <w:w w:val="105"/>
        </w:rPr>
        <w:t>2,</w:t>
      </w:r>
      <w:r>
        <w:rPr>
          <w:spacing w:val="15"/>
          <w:w w:val="105"/>
        </w:rPr>
        <w:t xml:space="preserve"> </w:t>
      </w:r>
      <w:r>
        <w:rPr>
          <w:w w:val="105"/>
        </w:rPr>
        <w:t>participants</w:t>
      </w:r>
      <w:r>
        <w:rPr>
          <w:spacing w:val="16"/>
          <w:w w:val="105"/>
        </w:rPr>
        <w:t xml:space="preserve"> </w:t>
      </w:r>
      <w:r>
        <w:rPr>
          <w:w w:val="105"/>
        </w:rPr>
        <w:t>were</w:t>
      </w:r>
      <w:r>
        <w:rPr>
          <w:spacing w:val="17"/>
          <w:w w:val="105"/>
        </w:rPr>
        <w:t xml:space="preserve"> </w:t>
      </w:r>
      <w:r>
        <w:rPr>
          <w:w w:val="105"/>
        </w:rPr>
        <w:t>told</w:t>
      </w:r>
      <w:r>
        <w:rPr>
          <w:spacing w:val="15"/>
          <w:w w:val="105"/>
        </w:rPr>
        <w:t xml:space="preserve"> </w:t>
      </w:r>
      <w:r>
        <w:rPr>
          <w:w w:val="105"/>
        </w:rPr>
        <w:t>that</w:t>
      </w:r>
      <w:r>
        <w:rPr>
          <w:spacing w:val="16"/>
          <w:w w:val="105"/>
        </w:rPr>
        <w:t xml:space="preserve"> </w:t>
      </w:r>
      <w:r>
        <w:rPr>
          <w:w w:val="105"/>
        </w:rPr>
        <w:t>an</w:t>
      </w:r>
      <w:r>
        <w:rPr>
          <w:spacing w:val="16"/>
          <w:w w:val="105"/>
        </w:rPr>
        <w:t xml:space="preserve"> </w:t>
      </w:r>
      <w:proofErr w:type="gramStart"/>
      <w:r>
        <w:rPr>
          <w:w w:val="105"/>
        </w:rPr>
        <w:t>arrow</w:t>
      </w:r>
      <w:proofErr w:type="gramEnd"/>
    </w:p>
    <w:p w14:paraId="7444FB3C" w14:textId="77777777" w:rsidR="00735E2D" w:rsidRDefault="00000000">
      <w:pPr>
        <w:pStyle w:val="BodyText"/>
      </w:pPr>
      <w:r>
        <w:rPr>
          <w:rFonts w:ascii="Trebuchet MS"/>
          <w:sz w:val="12"/>
        </w:rPr>
        <w:t xml:space="preserve">120    </w:t>
      </w:r>
      <w:r>
        <w:rPr>
          <w:rFonts w:ascii="Trebuchet MS"/>
          <w:spacing w:val="19"/>
          <w:sz w:val="12"/>
        </w:rPr>
        <w:t xml:space="preserve"> </w:t>
      </w:r>
      <w:r>
        <w:rPr>
          <w:w w:val="105"/>
        </w:rPr>
        <w:t>would</w:t>
      </w:r>
      <w:r>
        <w:rPr>
          <w:spacing w:val="11"/>
          <w:w w:val="105"/>
        </w:rPr>
        <w:t xml:space="preserve"> </w:t>
      </w:r>
      <w:r>
        <w:rPr>
          <w:w w:val="105"/>
        </w:rPr>
        <w:t>appear</w:t>
      </w:r>
      <w:r>
        <w:rPr>
          <w:spacing w:val="11"/>
          <w:w w:val="105"/>
        </w:rPr>
        <w:t xml:space="preserve"> </w:t>
      </w:r>
      <w:r>
        <w:rPr>
          <w:w w:val="105"/>
        </w:rPr>
        <w:t>before</w:t>
      </w:r>
      <w:r>
        <w:rPr>
          <w:spacing w:val="12"/>
          <w:w w:val="105"/>
        </w:rPr>
        <w:t xml:space="preserve"> </w:t>
      </w:r>
      <w:r>
        <w:rPr>
          <w:w w:val="105"/>
        </w:rPr>
        <w:t>every</w:t>
      </w:r>
      <w:r>
        <w:rPr>
          <w:spacing w:val="11"/>
          <w:w w:val="105"/>
        </w:rPr>
        <w:t xml:space="preserve"> </w:t>
      </w:r>
      <w:r>
        <w:rPr>
          <w:w w:val="105"/>
        </w:rPr>
        <w:t>trial</w:t>
      </w:r>
      <w:r>
        <w:rPr>
          <w:spacing w:val="10"/>
          <w:w w:val="105"/>
        </w:rPr>
        <w:t xml:space="preserve"> </w:t>
      </w:r>
      <w:r>
        <w:rPr>
          <w:w w:val="105"/>
        </w:rPr>
        <w:t>indicating</w:t>
      </w:r>
      <w:r>
        <w:rPr>
          <w:spacing w:val="12"/>
          <w:w w:val="105"/>
        </w:rPr>
        <w:t xml:space="preserve"> </w:t>
      </w:r>
      <w:r>
        <w:rPr>
          <w:w w:val="105"/>
        </w:rPr>
        <w:t>the</w:t>
      </w:r>
      <w:r>
        <w:rPr>
          <w:spacing w:val="10"/>
          <w:w w:val="105"/>
        </w:rPr>
        <w:t xml:space="preserve"> </w:t>
      </w:r>
      <w:r>
        <w:rPr>
          <w:w w:val="105"/>
        </w:rPr>
        <w:t>side</w:t>
      </w:r>
      <w:r>
        <w:rPr>
          <w:spacing w:val="12"/>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2"/>
          <w:w w:val="105"/>
        </w:rPr>
        <w:t xml:space="preserve"> </w:t>
      </w:r>
      <w:r>
        <w:rPr>
          <w:w w:val="105"/>
        </w:rPr>
        <w:t>on</w:t>
      </w:r>
      <w:r>
        <w:rPr>
          <w:spacing w:val="11"/>
          <w:w w:val="105"/>
        </w:rPr>
        <w:t xml:space="preserve"> </w:t>
      </w:r>
      <w:r>
        <w:rPr>
          <w:w w:val="105"/>
        </w:rPr>
        <w:t>which</w:t>
      </w:r>
      <w:r>
        <w:rPr>
          <w:spacing w:val="12"/>
          <w:w w:val="105"/>
        </w:rPr>
        <w:t xml:space="preserve"> </w:t>
      </w:r>
      <w:r>
        <w:rPr>
          <w:w w:val="105"/>
        </w:rPr>
        <w:t>the</w:t>
      </w:r>
      <w:r>
        <w:rPr>
          <w:spacing w:val="10"/>
          <w:w w:val="105"/>
        </w:rPr>
        <w:t xml:space="preserve"> </w:t>
      </w:r>
      <w:r>
        <w:rPr>
          <w:w w:val="105"/>
        </w:rPr>
        <w:t>target</w:t>
      </w:r>
      <w:r>
        <w:rPr>
          <w:spacing w:val="10"/>
          <w:w w:val="105"/>
        </w:rPr>
        <w:t xml:space="preserve"> </w:t>
      </w:r>
      <w:proofErr w:type="gramStart"/>
      <w:r>
        <w:rPr>
          <w:w w:val="105"/>
        </w:rPr>
        <w:t>would</w:t>
      </w:r>
      <w:proofErr w:type="gramEnd"/>
    </w:p>
    <w:p w14:paraId="156722D0" w14:textId="77777777" w:rsidR="00735E2D" w:rsidRDefault="00000000">
      <w:pPr>
        <w:pStyle w:val="BodyText"/>
      </w:pPr>
      <w:r>
        <w:rPr>
          <w:rFonts w:ascii="Trebuchet MS"/>
          <w:sz w:val="12"/>
        </w:rPr>
        <w:t xml:space="preserve">121    </w:t>
      </w:r>
      <w:r>
        <w:rPr>
          <w:rFonts w:ascii="Trebuchet MS"/>
          <w:spacing w:val="19"/>
          <w:sz w:val="12"/>
        </w:rPr>
        <w:t xml:space="preserve"> </w:t>
      </w:r>
      <w:r>
        <w:rPr>
          <w:w w:val="105"/>
        </w:rPr>
        <w:t>be</w:t>
      </w:r>
      <w:r>
        <w:rPr>
          <w:spacing w:val="13"/>
          <w:w w:val="105"/>
        </w:rPr>
        <w:t xml:space="preserve"> </w:t>
      </w:r>
      <w:r>
        <w:rPr>
          <w:w w:val="105"/>
        </w:rPr>
        <w:t>located.</w:t>
      </w:r>
      <w:r>
        <w:rPr>
          <w:spacing w:val="38"/>
          <w:w w:val="105"/>
        </w:rPr>
        <w:t xml:space="preserve"> </w:t>
      </w:r>
      <w:r>
        <w:rPr>
          <w:w w:val="105"/>
        </w:rPr>
        <w:t>This</w:t>
      </w:r>
      <w:r>
        <w:rPr>
          <w:spacing w:val="13"/>
          <w:w w:val="105"/>
        </w:rPr>
        <w:t xml:space="preserve"> </w:t>
      </w:r>
      <w:r>
        <w:rPr>
          <w:w w:val="105"/>
        </w:rPr>
        <w:t>arrow</w:t>
      </w:r>
      <w:r>
        <w:rPr>
          <w:spacing w:val="13"/>
          <w:w w:val="105"/>
        </w:rPr>
        <w:t xml:space="preserve"> </w:t>
      </w:r>
      <w:r>
        <w:rPr>
          <w:w w:val="105"/>
        </w:rPr>
        <w:t>was</w:t>
      </w:r>
      <w:r>
        <w:rPr>
          <w:spacing w:val="12"/>
          <w:w w:val="105"/>
        </w:rPr>
        <w:t xml:space="preserve"> </w:t>
      </w:r>
      <w:r>
        <w:rPr>
          <w:w w:val="105"/>
        </w:rPr>
        <w:t>valid</w:t>
      </w:r>
      <w:r>
        <w:rPr>
          <w:spacing w:val="11"/>
          <w:w w:val="105"/>
        </w:rPr>
        <w:t xml:space="preserve"> </w:t>
      </w:r>
      <w:r>
        <w:rPr>
          <w:w w:val="105"/>
        </w:rPr>
        <w:t>on</w:t>
      </w:r>
      <w:r>
        <w:rPr>
          <w:spacing w:val="13"/>
          <w:w w:val="105"/>
        </w:rPr>
        <w:t xml:space="preserve"> </w:t>
      </w:r>
      <w:r>
        <w:rPr>
          <w:w w:val="105"/>
        </w:rPr>
        <w:t>every</w:t>
      </w:r>
      <w:r>
        <w:rPr>
          <w:spacing w:val="13"/>
          <w:w w:val="105"/>
        </w:rPr>
        <w:t xml:space="preserve"> </w:t>
      </w:r>
      <w:r>
        <w:rPr>
          <w:w w:val="105"/>
        </w:rPr>
        <w:t>trial.</w:t>
      </w:r>
      <w:r>
        <w:rPr>
          <w:spacing w:val="37"/>
          <w:w w:val="105"/>
        </w:rPr>
        <w:t xml:space="preserve"> </w:t>
      </w:r>
      <w:r>
        <w:rPr>
          <w:w w:val="105"/>
        </w:rPr>
        <w:t>In</w:t>
      </w:r>
      <w:r>
        <w:rPr>
          <w:spacing w:val="13"/>
          <w:w w:val="105"/>
        </w:rPr>
        <w:t xml:space="preserve"> </w:t>
      </w:r>
      <w:r>
        <w:rPr>
          <w:w w:val="105"/>
        </w:rPr>
        <w:t>phase</w:t>
      </w:r>
      <w:r>
        <w:rPr>
          <w:spacing w:val="13"/>
          <w:w w:val="105"/>
        </w:rPr>
        <w:t xml:space="preserve"> </w:t>
      </w:r>
      <w:r>
        <w:rPr>
          <w:w w:val="105"/>
        </w:rPr>
        <w:t>2,</w:t>
      </w:r>
      <w:r>
        <w:rPr>
          <w:spacing w:val="12"/>
          <w:w w:val="105"/>
        </w:rPr>
        <w:t xml:space="preserve"> </w:t>
      </w:r>
      <w:r>
        <w:rPr>
          <w:w w:val="105"/>
        </w:rPr>
        <w:t>the</w:t>
      </w:r>
      <w:r>
        <w:rPr>
          <w:spacing w:val="11"/>
          <w:w w:val="105"/>
        </w:rPr>
        <w:t xml:space="preserve"> </w:t>
      </w:r>
      <w:r>
        <w:rPr>
          <w:w w:val="105"/>
        </w:rPr>
        <w:t>repeating</w:t>
      </w:r>
      <w:r>
        <w:rPr>
          <w:spacing w:val="13"/>
          <w:w w:val="105"/>
        </w:rPr>
        <w:t xml:space="preserve"> </w:t>
      </w:r>
      <w:r>
        <w:rPr>
          <w:w w:val="105"/>
        </w:rPr>
        <w:t>configurations</w:t>
      </w:r>
    </w:p>
    <w:p w14:paraId="30AF3C56" w14:textId="77777777" w:rsidR="00735E2D" w:rsidRDefault="00000000">
      <w:pPr>
        <w:pStyle w:val="BodyText"/>
      </w:pPr>
      <w:r>
        <w:rPr>
          <w:rFonts w:ascii="Trebuchet MS" w:hAnsi="Trebuchet MS"/>
          <w:sz w:val="12"/>
        </w:rPr>
        <w:t xml:space="preserve">122    </w:t>
      </w:r>
      <w:r>
        <w:rPr>
          <w:rFonts w:ascii="Trebuchet MS" w:hAnsi="Trebuchet MS"/>
          <w:spacing w:val="19"/>
          <w:sz w:val="12"/>
        </w:rPr>
        <w:t xml:space="preserve"> </w:t>
      </w:r>
      <w:r>
        <w:rPr>
          <w:w w:val="105"/>
        </w:rPr>
        <w:t>were</w:t>
      </w:r>
      <w:r>
        <w:rPr>
          <w:spacing w:val="13"/>
          <w:w w:val="105"/>
        </w:rPr>
        <w:t xml:space="preserve"> </w:t>
      </w:r>
      <w:r>
        <w:rPr>
          <w:w w:val="105"/>
        </w:rPr>
        <w:t>presented</w:t>
      </w:r>
      <w:r>
        <w:rPr>
          <w:spacing w:val="12"/>
          <w:w w:val="105"/>
        </w:rPr>
        <w:t xml:space="preserve"> </w:t>
      </w:r>
      <w:r>
        <w:rPr>
          <w:w w:val="105"/>
        </w:rPr>
        <w:t>in</w:t>
      </w:r>
      <w:r>
        <w:rPr>
          <w:spacing w:val="12"/>
          <w:w w:val="105"/>
        </w:rPr>
        <w:t xml:space="preserve"> </w:t>
      </w:r>
      <w:r>
        <w:rPr>
          <w:w w:val="105"/>
        </w:rPr>
        <w:t>two</w:t>
      </w:r>
      <w:r>
        <w:rPr>
          <w:spacing w:val="11"/>
          <w:w w:val="105"/>
        </w:rPr>
        <w:t xml:space="preserve"> </w:t>
      </w:r>
      <w:r>
        <w:rPr>
          <w:w w:val="105"/>
        </w:rPr>
        <w:t>forms:</w:t>
      </w:r>
      <w:r>
        <w:rPr>
          <w:spacing w:val="39"/>
          <w:w w:val="105"/>
        </w:rPr>
        <w:t xml:space="preserve"> </w:t>
      </w:r>
      <w:r>
        <w:rPr>
          <w:w w:val="105"/>
        </w:rPr>
        <w:t>“consistent”,</w:t>
      </w:r>
      <w:r>
        <w:rPr>
          <w:spacing w:val="12"/>
          <w:w w:val="105"/>
        </w:rPr>
        <w:t xml:space="preserve"> </w:t>
      </w:r>
      <w:r>
        <w:rPr>
          <w:w w:val="105"/>
        </w:rPr>
        <w:t>where</w:t>
      </w:r>
      <w:r>
        <w:rPr>
          <w:spacing w:val="13"/>
          <w:w w:val="105"/>
        </w:rPr>
        <w:t xml:space="preserve"> </w:t>
      </w:r>
      <w:r>
        <w:rPr>
          <w:w w:val="105"/>
        </w:rPr>
        <w:t>the</w:t>
      </w:r>
      <w:r>
        <w:rPr>
          <w:spacing w:val="12"/>
          <w:w w:val="105"/>
        </w:rPr>
        <w:t xml:space="preserve"> </w:t>
      </w:r>
      <w:r>
        <w:rPr>
          <w:w w:val="105"/>
        </w:rPr>
        <w:t>target</w:t>
      </w:r>
      <w:r>
        <w:rPr>
          <w:spacing w:val="12"/>
          <w:w w:val="105"/>
        </w:rPr>
        <w:t xml:space="preserve"> </w:t>
      </w:r>
      <w:r>
        <w:rPr>
          <w:w w:val="105"/>
        </w:rPr>
        <w:t>appeared</w:t>
      </w:r>
      <w:r>
        <w:rPr>
          <w:spacing w:val="12"/>
          <w:w w:val="105"/>
        </w:rPr>
        <w:t xml:space="preserve"> </w:t>
      </w:r>
      <w:r>
        <w:rPr>
          <w:w w:val="105"/>
        </w:rPr>
        <w:t>in</w:t>
      </w:r>
      <w:r>
        <w:rPr>
          <w:spacing w:val="12"/>
          <w:w w:val="105"/>
        </w:rPr>
        <w:t xml:space="preserve"> </w:t>
      </w:r>
      <w:r>
        <w:rPr>
          <w:w w:val="105"/>
        </w:rPr>
        <w:t>the</w:t>
      </w:r>
      <w:r>
        <w:rPr>
          <w:spacing w:val="13"/>
          <w:w w:val="105"/>
        </w:rPr>
        <w:t xml:space="preserve"> </w:t>
      </w:r>
      <w:r>
        <w:rPr>
          <w:w w:val="105"/>
        </w:rPr>
        <w:t>same</w:t>
      </w:r>
      <w:r>
        <w:rPr>
          <w:spacing w:val="13"/>
          <w:w w:val="105"/>
        </w:rPr>
        <w:t xml:space="preserve"> </w:t>
      </w:r>
      <w:proofErr w:type="gramStart"/>
      <w:r>
        <w:rPr>
          <w:w w:val="105"/>
        </w:rPr>
        <w:t>position</w:t>
      </w:r>
      <w:proofErr w:type="gramEnd"/>
    </w:p>
    <w:p w14:paraId="4DAA809D" w14:textId="77777777" w:rsidR="00735E2D" w:rsidRDefault="00000000">
      <w:pPr>
        <w:pStyle w:val="BodyText"/>
      </w:pPr>
      <w:r>
        <w:rPr>
          <w:rFonts w:ascii="Trebuchet MS" w:hAnsi="Trebuchet MS"/>
          <w:sz w:val="12"/>
        </w:rPr>
        <w:t xml:space="preserve">123    </w:t>
      </w:r>
      <w:r>
        <w:rPr>
          <w:rFonts w:ascii="Trebuchet MS" w:hAnsi="Trebuchet MS"/>
          <w:spacing w:val="19"/>
          <w:sz w:val="12"/>
        </w:rPr>
        <w:t xml:space="preserve"> </w:t>
      </w:r>
      <w:r>
        <w:rPr>
          <w:w w:val="105"/>
        </w:rPr>
        <w:t>as</w:t>
      </w:r>
      <w:r>
        <w:rPr>
          <w:spacing w:val="19"/>
          <w:w w:val="105"/>
        </w:rPr>
        <w:t xml:space="preserve"> </w:t>
      </w:r>
      <w:r>
        <w:rPr>
          <w:w w:val="105"/>
        </w:rPr>
        <w:t>it</w:t>
      </w:r>
      <w:r>
        <w:rPr>
          <w:spacing w:val="20"/>
          <w:w w:val="105"/>
        </w:rPr>
        <w:t xml:space="preserve"> </w:t>
      </w:r>
      <w:r>
        <w:rPr>
          <w:w w:val="105"/>
        </w:rPr>
        <w:t>has</w:t>
      </w:r>
      <w:r>
        <w:rPr>
          <w:spacing w:val="18"/>
          <w:w w:val="105"/>
        </w:rPr>
        <w:t xml:space="preserve"> </w:t>
      </w:r>
      <w:r>
        <w:rPr>
          <w:w w:val="105"/>
        </w:rPr>
        <w:t>appeared</w:t>
      </w:r>
      <w:r>
        <w:rPr>
          <w:spacing w:val="20"/>
          <w:w w:val="105"/>
        </w:rPr>
        <w:t xml:space="preserve"> </w:t>
      </w:r>
      <w:r>
        <w:rPr>
          <w:w w:val="105"/>
        </w:rPr>
        <w:t>for</w:t>
      </w:r>
      <w:r>
        <w:rPr>
          <w:spacing w:val="19"/>
          <w:w w:val="105"/>
        </w:rPr>
        <w:t xml:space="preserve"> </w:t>
      </w:r>
      <w:r>
        <w:rPr>
          <w:w w:val="105"/>
        </w:rPr>
        <w:t>that</w:t>
      </w:r>
      <w:r>
        <w:rPr>
          <w:spacing w:val="19"/>
          <w:w w:val="105"/>
        </w:rPr>
        <w:t xml:space="preserve"> </w:t>
      </w:r>
      <w:r>
        <w:rPr>
          <w:w w:val="105"/>
        </w:rPr>
        <w:t>configuration</w:t>
      </w:r>
      <w:r>
        <w:rPr>
          <w:spacing w:val="20"/>
          <w:w w:val="105"/>
        </w:rPr>
        <w:t xml:space="preserve"> </w:t>
      </w:r>
      <w:r>
        <w:rPr>
          <w:w w:val="105"/>
        </w:rPr>
        <w:t>in</w:t>
      </w:r>
      <w:r>
        <w:rPr>
          <w:spacing w:val="19"/>
          <w:w w:val="105"/>
        </w:rPr>
        <w:t xml:space="preserve"> </w:t>
      </w:r>
      <w:r>
        <w:rPr>
          <w:w w:val="105"/>
        </w:rPr>
        <w:t>phase</w:t>
      </w:r>
      <w:r>
        <w:rPr>
          <w:spacing w:val="19"/>
          <w:w w:val="105"/>
        </w:rPr>
        <w:t xml:space="preserve"> </w:t>
      </w:r>
      <w:r>
        <w:rPr>
          <w:w w:val="105"/>
        </w:rPr>
        <w:t>1;</w:t>
      </w:r>
      <w:r>
        <w:rPr>
          <w:spacing w:val="19"/>
          <w:w w:val="105"/>
        </w:rPr>
        <w:t xml:space="preserve"> </w:t>
      </w:r>
      <w:r>
        <w:rPr>
          <w:w w:val="105"/>
        </w:rPr>
        <w:t>and</w:t>
      </w:r>
      <w:r>
        <w:rPr>
          <w:spacing w:val="20"/>
          <w:w w:val="105"/>
        </w:rPr>
        <w:t xml:space="preserve"> </w:t>
      </w:r>
      <w:r>
        <w:rPr>
          <w:w w:val="105"/>
        </w:rPr>
        <w:t>“inconsistent”,</w:t>
      </w:r>
      <w:r>
        <w:rPr>
          <w:spacing w:val="19"/>
          <w:w w:val="105"/>
        </w:rPr>
        <w:t xml:space="preserve"> </w:t>
      </w:r>
      <w:r>
        <w:rPr>
          <w:w w:val="105"/>
        </w:rPr>
        <w:t>where</w:t>
      </w:r>
      <w:r>
        <w:rPr>
          <w:spacing w:val="19"/>
          <w:w w:val="105"/>
        </w:rPr>
        <w:t xml:space="preserve"> </w:t>
      </w:r>
      <w:r>
        <w:rPr>
          <w:w w:val="105"/>
        </w:rPr>
        <w:t>the</w:t>
      </w:r>
      <w:r>
        <w:rPr>
          <w:spacing w:val="19"/>
          <w:w w:val="105"/>
        </w:rPr>
        <w:t xml:space="preserve"> </w:t>
      </w:r>
      <w:r>
        <w:rPr>
          <w:w w:val="105"/>
        </w:rPr>
        <w:t>target</w:t>
      </w:r>
    </w:p>
    <w:p w14:paraId="2114EAEB" w14:textId="77777777" w:rsidR="00735E2D" w:rsidRDefault="00000000">
      <w:pPr>
        <w:pStyle w:val="BodyText"/>
        <w:spacing w:before="203"/>
      </w:pPr>
      <w:r>
        <w:rPr>
          <w:rFonts w:ascii="Trebuchet MS"/>
          <w:sz w:val="12"/>
        </w:rPr>
        <w:t xml:space="preserve">124    </w:t>
      </w:r>
      <w:r>
        <w:rPr>
          <w:rFonts w:ascii="Trebuchet MS"/>
          <w:spacing w:val="19"/>
          <w:sz w:val="12"/>
        </w:rPr>
        <w:t xml:space="preserve"> </w:t>
      </w:r>
      <w:r>
        <w:rPr>
          <w:w w:val="105"/>
        </w:rPr>
        <w:t>appeared</w:t>
      </w:r>
      <w:r>
        <w:rPr>
          <w:spacing w:val="19"/>
          <w:w w:val="105"/>
        </w:rPr>
        <w:t xml:space="preserve"> </w:t>
      </w:r>
      <w:r>
        <w:rPr>
          <w:w w:val="105"/>
        </w:rPr>
        <w:t>in</w:t>
      </w:r>
      <w:r>
        <w:rPr>
          <w:spacing w:val="18"/>
          <w:w w:val="105"/>
        </w:rPr>
        <w:t xml:space="preserve"> </w:t>
      </w:r>
      <w:r>
        <w:rPr>
          <w:w w:val="105"/>
        </w:rPr>
        <w:t>a</w:t>
      </w:r>
      <w:r>
        <w:rPr>
          <w:spacing w:val="17"/>
          <w:w w:val="105"/>
        </w:rPr>
        <w:t xml:space="preserve"> </w:t>
      </w:r>
      <w:r>
        <w:rPr>
          <w:w w:val="105"/>
        </w:rPr>
        <w:t>position</w:t>
      </w:r>
      <w:r>
        <w:rPr>
          <w:spacing w:val="19"/>
          <w:w w:val="105"/>
        </w:rPr>
        <w:t xml:space="preserve"> </w:t>
      </w:r>
      <w:r>
        <w:rPr>
          <w:w w:val="105"/>
        </w:rPr>
        <w:t>in</w:t>
      </w:r>
      <w:r>
        <w:rPr>
          <w:spacing w:val="17"/>
          <w:w w:val="105"/>
        </w:rPr>
        <w:t xml:space="preserve"> </w:t>
      </w:r>
      <w:r>
        <w:rPr>
          <w:w w:val="105"/>
        </w:rPr>
        <w:t>the</w:t>
      </w:r>
      <w:r>
        <w:rPr>
          <w:spacing w:val="18"/>
          <w:w w:val="105"/>
        </w:rPr>
        <w:t xml:space="preserve"> </w:t>
      </w:r>
      <w:r>
        <w:rPr>
          <w:w w:val="105"/>
        </w:rPr>
        <w:t>opposite</w:t>
      </w:r>
      <w:r>
        <w:rPr>
          <w:spacing w:val="17"/>
          <w:w w:val="105"/>
        </w:rPr>
        <w:t xml:space="preserve"> </w:t>
      </w:r>
      <w:r>
        <w:rPr>
          <w:w w:val="105"/>
        </w:rPr>
        <w:t>quadrant</w:t>
      </w:r>
      <w:r>
        <w:rPr>
          <w:spacing w:val="17"/>
          <w:w w:val="105"/>
        </w:rPr>
        <w:t xml:space="preserve"> </w:t>
      </w:r>
      <w:r>
        <w:rPr>
          <w:w w:val="105"/>
        </w:rPr>
        <w:t>of</w:t>
      </w:r>
      <w:r>
        <w:rPr>
          <w:spacing w:val="18"/>
          <w:w w:val="105"/>
        </w:rPr>
        <w:t xml:space="preserve"> </w:t>
      </w:r>
      <w:r>
        <w:rPr>
          <w:w w:val="105"/>
        </w:rPr>
        <w:t>the</w:t>
      </w:r>
      <w:r>
        <w:rPr>
          <w:spacing w:val="18"/>
          <w:w w:val="105"/>
        </w:rPr>
        <w:t xml:space="preserve"> </w:t>
      </w:r>
      <w:r>
        <w:rPr>
          <w:w w:val="105"/>
        </w:rPr>
        <w:t>screen</w:t>
      </w:r>
      <w:r>
        <w:rPr>
          <w:spacing w:val="18"/>
          <w:w w:val="105"/>
        </w:rPr>
        <w:t xml:space="preserve"> </w:t>
      </w:r>
      <w:r>
        <w:rPr>
          <w:w w:val="105"/>
        </w:rPr>
        <w:t>from</w:t>
      </w:r>
      <w:r>
        <w:rPr>
          <w:spacing w:val="19"/>
          <w:w w:val="105"/>
        </w:rPr>
        <w:t xml:space="preserve"> </w:t>
      </w:r>
      <w:r>
        <w:rPr>
          <w:w w:val="105"/>
        </w:rPr>
        <w:t>where</w:t>
      </w:r>
      <w:r>
        <w:rPr>
          <w:spacing w:val="18"/>
          <w:w w:val="105"/>
        </w:rPr>
        <w:t xml:space="preserve"> </w:t>
      </w:r>
      <w:r>
        <w:rPr>
          <w:w w:val="105"/>
        </w:rPr>
        <w:t>it</w:t>
      </w:r>
      <w:r>
        <w:rPr>
          <w:spacing w:val="17"/>
          <w:w w:val="105"/>
        </w:rPr>
        <w:t xml:space="preserve"> </w:t>
      </w:r>
      <w:r>
        <w:rPr>
          <w:w w:val="105"/>
        </w:rPr>
        <w:t>had</w:t>
      </w:r>
      <w:r>
        <w:rPr>
          <w:spacing w:val="18"/>
          <w:w w:val="105"/>
        </w:rPr>
        <w:t xml:space="preserve"> </w:t>
      </w:r>
      <w:proofErr w:type="gramStart"/>
      <w:r>
        <w:rPr>
          <w:w w:val="105"/>
        </w:rPr>
        <w:t>appeared</w:t>
      </w:r>
      <w:proofErr w:type="gramEnd"/>
    </w:p>
    <w:p w14:paraId="3A84F1B8" w14:textId="77777777" w:rsidR="00735E2D" w:rsidRDefault="00000000">
      <w:pPr>
        <w:pStyle w:val="BodyText"/>
      </w:pPr>
      <w:r>
        <w:rPr>
          <w:rFonts w:ascii="Trebuchet MS"/>
          <w:sz w:val="12"/>
        </w:rPr>
        <w:t xml:space="preserve">125    </w:t>
      </w:r>
      <w:r>
        <w:rPr>
          <w:rFonts w:ascii="Trebuchet MS"/>
          <w:spacing w:val="19"/>
          <w:sz w:val="12"/>
        </w:rPr>
        <w:t xml:space="preserve"> </w:t>
      </w:r>
      <w:r>
        <w:rPr>
          <w:w w:val="105"/>
        </w:rPr>
        <w:t>in</w:t>
      </w:r>
      <w:r>
        <w:rPr>
          <w:spacing w:val="7"/>
          <w:w w:val="105"/>
        </w:rPr>
        <w:t xml:space="preserve"> </w:t>
      </w:r>
      <w:r>
        <w:rPr>
          <w:w w:val="105"/>
        </w:rPr>
        <w:t>phase</w:t>
      </w:r>
      <w:r>
        <w:rPr>
          <w:spacing w:val="7"/>
          <w:w w:val="105"/>
        </w:rPr>
        <w:t xml:space="preserve"> </w:t>
      </w:r>
      <w:r>
        <w:rPr>
          <w:w w:val="105"/>
        </w:rPr>
        <w:t>1.</w:t>
      </w:r>
      <w:r>
        <w:rPr>
          <w:spacing w:val="33"/>
          <w:w w:val="105"/>
        </w:rPr>
        <w:t xml:space="preserve"> </w:t>
      </w:r>
      <w:r>
        <w:rPr>
          <w:w w:val="105"/>
        </w:rPr>
        <w:t>Random</w:t>
      </w:r>
      <w:r>
        <w:rPr>
          <w:spacing w:val="7"/>
          <w:w w:val="105"/>
        </w:rPr>
        <w:t xml:space="preserve"> </w:t>
      </w:r>
      <w:r>
        <w:rPr>
          <w:w w:val="105"/>
        </w:rPr>
        <w:t>configurations</w:t>
      </w:r>
      <w:r>
        <w:rPr>
          <w:spacing w:val="6"/>
          <w:w w:val="105"/>
        </w:rPr>
        <w:t xml:space="preserve"> </w:t>
      </w:r>
      <w:r>
        <w:rPr>
          <w:w w:val="105"/>
        </w:rPr>
        <w:t>were</w:t>
      </w:r>
      <w:r>
        <w:rPr>
          <w:spacing w:val="7"/>
          <w:w w:val="105"/>
        </w:rPr>
        <w:t xml:space="preserve"> </w:t>
      </w:r>
      <w:r>
        <w:rPr>
          <w:w w:val="105"/>
        </w:rPr>
        <w:t>also</w:t>
      </w:r>
      <w:r>
        <w:rPr>
          <w:spacing w:val="7"/>
          <w:w w:val="105"/>
        </w:rPr>
        <w:t xml:space="preserve"> </w:t>
      </w:r>
      <w:r>
        <w:rPr>
          <w:w w:val="105"/>
        </w:rPr>
        <w:t>presented</w:t>
      </w:r>
      <w:r>
        <w:rPr>
          <w:spacing w:val="6"/>
          <w:w w:val="105"/>
        </w:rPr>
        <w:t xml:space="preserve"> </w:t>
      </w:r>
      <w:r>
        <w:rPr>
          <w:w w:val="105"/>
        </w:rPr>
        <w:t>in</w:t>
      </w:r>
      <w:r>
        <w:rPr>
          <w:spacing w:val="7"/>
          <w:w w:val="105"/>
        </w:rPr>
        <w:t xml:space="preserve"> </w:t>
      </w:r>
      <w:r>
        <w:rPr>
          <w:w w:val="105"/>
        </w:rPr>
        <w:t>this</w:t>
      </w:r>
      <w:r>
        <w:rPr>
          <w:spacing w:val="7"/>
          <w:w w:val="105"/>
        </w:rPr>
        <w:t xml:space="preserve"> </w:t>
      </w:r>
      <w:r>
        <w:rPr>
          <w:w w:val="105"/>
        </w:rPr>
        <w:t>phase.</w:t>
      </w:r>
      <w:r>
        <w:rPr>
          <w:spacing w:val="33"/>
          <w:w w:val="105"/>
        </w:rPr>
        <w:t xml:space="preserve"> </w:t>
      </w:r>
      <w:r>
        <w:rPr>
          <w:w w:val="105"/>
        </w:rPr>
        <w:t>If</w:t>
      </w:r>
      <w:r>
        <w:rPr>
          <w:spacing w:val="7"/>
          <w:w w:val="105"/>
        </w:rPr>
        <w:t xml:space="preserve"> </w:t>
      </w:r>
      <w:r>
        <w:rPr>
          <w:w w:val="105"/>
        </w:rPr>
        <w:t>the</w:t>
      </w:r>
      <w:r>
        <w:rPr>
          <w:spacing w:val="6"/>
          <w:w w:val="105"/>
        </w:rPr>
        <w:t xml:space="preserve"> </w:t>
      </w:r>
      <w:r>
        <w:rPr>
          <w:w w:val="105"/>
        </w:rPr>
        <w:t>contextual</w:t>
      </w:r>
      <w:r>
        <w:rPr>
          <w:spacing w:val="7"/>
          <w:w w:val="105"/>
        </w:rPr>
        <w:t xml:space="preserve"> </w:t>
      </w:r>
      <w:r>
        <w:rPr>
          <w:w w:val="105"/>
        </w:rPr>
        <w:t>cues</w:t>
      </w:r>
    </w:p>
    <w:p w14:paraId="1939EA1A" w14:textId="77777777" w:rsidR="00735E2D" w:rsidRDefault="00000000">
      <w:pPr>
        <w:pStyle w:val="BodyText"/>
      </w:pPr>
      <w:r>
        <w:rPr>
          <w:rFonts w:ascii="Trebuchet MS"/>
          <w:sz w:val="12"/>
        </w:rPr>
        <w:t xml:space="preserve">126    </w:t>
      </w:r>
      <w:r>
        <w:rPr>
          <w:rFonts w:ascii="Trebuchet MS"/>
          <w:spacing w:val="19"/>
          <w:sz w:val="12"/>
        </w:rPr>
        <w:t xml:space="preserve"> </w:t>
      </w:r>
      <w:r>
        <w:rPr>
          <w:w w:val="105"/>
        </w:rPr>
        <w:t>within</w:t>
      </w:r>
      <w:r>
        <w:rPr>
          <w:spacing w:val="18"/>
          <w:w w:val="105"/>
        </w:rPr>
        <w:t xml:space="preserve"> </w:t>
      </w:r>
      <w:r>
        <w:rPr>
          <w:w w:val="105"/>
        </w:rPr>
        <w:t>the</w:t>
      </w:r>
      <w:r>
        <w:rPr>
          <w:spacing w:val="17"/>
          <w:w w:val="105"/>
        </w:rPr>
        <w:t xml:space="preserve"> </w:t>
      </w:r>
      <w:r>
        <w:rPr>
          <w:w w:val="105"/>
        </w:rPr>
        <w:t>repeated</w:t>
      </w:r>
      <w:r>
        <w:rPr>
          <w:spacing w:val="17"/>
          <w:w w:val="105"/>
        </w:rPr>
        <w:t xml:space="preserve"> </w:t>
      </w:r>
      <w:r>
        <w:rPr>
          <w:w w:val="105"/>
        </w:rPr>
        <w:t>configurations</w:t>
      </w:r>
      <w:r>
        <w:rPr>
          <w:spacing w:val="17"/>
          <w:w w:val="105"/>
        </w:rPr>
        <w:t xml:space="preserve"> </w:t>
      </w:r>
      <w:r>
        <w:rPr>
          <w:w w:val="105"/>
        </w:rPr>
        <w:t>continue</w:t>
      </w:r>
      <w:r>
        <w:rPr>
          <w:spacing w:val="17"/>
          <w:w w:val="105"/>
        </w:rPr>
        <w:t xml:space="preserve"> </w:t>
      </w:r>
      <w:r>
        <w:rPr>
          <w:w w:val="105"/>
        </w:rPr>
        <w:t>to</w:t>
      </w:r>
      <w:r>
        <w:rPr>
          <w:spacing w:val="16"/>
          <w:w w:val="105"/>
        </w:rPr>
        <w:t xml:space="preserve"> </w:t>
      </w:r>
      <w:r>
        <w:rPr>
          <w:w w:val="105"/>
        </w:rPr>
        <w:t>guide</w:t>
      </w:r>
      <w:r>
        <w:rPr>
          <w:spacing w:val="17"/>
          <w:w w:val="105"/>
        </w:rPr>
        <w:t xml:space="preserve"> </w:t>
      </w:r>
      <w:r>
        <w:rPr>
          <w:w w:val="105"/>
        </w:rPr>
        <w:t>attention</w:t>
      </w:r>
      <w:r>
        <w:rPr>
          <w:spacing w:val="17"/>
          <w:w w:val="105"/>
        </w:rPr>
        <w:t xml:space="preserve"> </w:t>
      </w:r>
      <w:r>
        <w:rPr>
          <w:w w:val="105"/>
        </w:rPr>
        <w:t>in</w:t>
      </w:r>
      <w:r>
        <w:rPr>
          <w:spacing w:val="16"/>
          <w:w w:val="105"/>
        </w:rPr>
        <w:t xml:space="preserve"> </w:t>
      </w:r>
      <w:r>
        <w:rPr>
          <w:w w:val="105"/>
        </w:rPr>
        <w:t>the</w:t>
      </w:r>
      <w:r>
        <w:rPr>
          <w:spacing w:val="18"/>
          <w:w w:val="105"/>
        </w:rPr>
        <w:t xml:space="preserve"> </w:t>
      </w:r>
      <w:r>
        <w:rPr>
          <w:w w:val="105"/>
        </w:rPr>
        <w:t>presence</w:t>
      </w:r>
      <w:r>
        <w:rPr>
          <w:spacing w:val="17"/>
          <w:w w:val="105"/>
        </w:rPr>
        <w:t xml:space="preserve"> </w:t>
      </w:r>
      <w:r>
        <w:rPr>
          <w:w w:val="105"/>
        </w:rPr>
        <w:t>of</w:t>
      </w:r>
      <w:r>
        <w:rPr>
          <w:spacing w:val="16"/>
          <w:w w:val="105"/>
        </w:rPr>
        <w:t xml:space="preserve"> </w:t>
      </w:r>
      <w:r>
        <w:rPr>
          <w:w w:val="105"/>
        </w:rPr>
        <w:t>the</w:t>
      </w:r>
    </w:p>
    <w:p w14:paraId="5DD69B25" w14:textId="77777777" w:rsidR="00735E2D" w:rsidRDefault="00000000">
      <w:pPr>
        <w:pStyle w:val="BodyText"/>
      </w:pPr>
      <w:r>
        <w:rPr>
          <w:rFonts w:ascii="Trebuchet MS"/>
          <w:sz w:val="12"/>
        </w:rPr>
        <w:t xml:space="preserve">127    </w:t>
      </w:r>
      <w:r>
        <w:rPr>
          <w:rFonts w:ascii="Trebuchet MS"/>
          <w:spacing w:val="19"/>
          <w:sz w:val="12"/>
        </w:rPr>
        <w:t xml:space="preserve"> </w:t>
      </w:r>
      <w:r>
        <w:rPr>
          <w:w w:val="105"/>
        </w:rPr>
        <w:t>instructional</w:t>
      </w:r>
      <w:r>
        <w:rPr>
          <w:spacing w:val="14"/>
          <w:w w:val="105"/>
        </w:rPr>
        <w:t xml:space="preserve"> </w:t>
      </w:r>
      <w:proofErr w:type="gramStart"/>
      <w:r>
        <w:rPr>
          <w:w w:val="105"/>
        </w:rPr>
        <w:t>cue</w:t>
      </w:r>
      <w:proofErr w:type="gramEnd"/>
      <w:r>
        <w:rPr>
          <w:w w:val="105"/>
        </w:rPr>
        <w:t>,</w:t>
      </w:r>
      <w:r>
        <w:rPr>
          <w:spacing w:val="14"/>
          <w:w w:val="105"/>
        </w:rPr>
        <w:t xml:space="preserve"> </w:t>
      </w:r>
      <w:r>
        <w:rPr>
          <w:w w:val="105"/>
        </w:rPr>
        <w:t>then</w:t>
      </w:r>
      <w:r>
        <w:rPr>
          <w:spacing w:val="13"/>
          <w:w w:val="105"/>
        </w:rPr>
        <w:t xml:space="preserve"> </w:t>
      </w:r>
      <w:r>
        <w:rPr>
          <w:w w:val="105"/>
        </w:rPr>
        <w:t>we</w:t>
      </w:r>
      <w:r>
        <w:rPr>
          <w:spacing w:val="14"/>
          <w:w w:val="105"/>
        </w:rPr>
        <w:t xml:space="preserve"> </w:t>
      </w:r>
      <w:r>
        <w:rPr>
          <w:w w:val="105"/>
        </w:rPr>
        <w:t>would</w:t>
      </w:r>
      <w:r>
        <w:rPr>
          <w:spacing w:val="14"/>
          <w:w w:val="105"/>
        </w:rPr>
        <w:t xml:space="preserve"> </w:t>
      </w:r>
      <w:r>
        <w:rPr>
          <w:w w:val="105"/>
        </w:rPr>
        <w:t>expect</w:t>
      </w:r>
      <w:r>
        <w:rPr>
          <w:spacing w:val="14"/>
          <w:w w:val="105"/>
        </w:rPr>
        <w:t xml:space="preserve"> </w:t>
      </w:r>
      <w:r>
        <w:rPr>
          <w:w w:val="105"/>
        </w:rPr>
        <w:t>that</w:t>
      </w:r>
      <w:r>
        <w:rPr>
          <w:spacing w:val="13"/>
          <w:w w:val="105"/>
        </w:rPr>
        <w:t xml:space="preserve"> </w:t>
      </w:r>
      <w:r>
        <w:rPr>
          <w:w w:val="105"/>
        </w:rPr>
        <w:t>response</w:t>
      </w:r>
      <w:r>
        <w:rPr>
          <w:spacing w:val="14"/>
          <w:w w:val="105"/>
        </w:rPr>
        <w:t xml:space="preserve"> </w:t>
      </w:r>
      <w:r>
        <w:rPr>
          <w:w w:val="105"/>
        </w:rPr>
        <w:t>times</w:t>
      </w:r>
      <w:r>
        <w:rPr>
          <w:spacing w:val="14"/>
          <w:w w:val="105"/>
        </w:rPr>
        <w:t xml:space="preserve"> </w:t>
      </w:r>
      <w:r>
        <w:rPr>
          <w:w w:val="105"/>
        </w:rPr>
        <w:t>would</w:t>
      </w:r>
      <w:r>
        <w:rPr>
          <w:spacing w:val="14"/>
          <w:w w:val="105"/>
        </w:rPr>
        <w:t xml:space="preserve"> </w:t>
      </w:r>
      <w:r>
        <w:rPr>
          <w:w w:val="105"/>
        </w:rPr>
        <w:t>be</w:t>
      </w:r>
      <w:r>
        <w:rPr>
          <w:spacing w:val="14"/>
          <w:w w:val="105"/>
        </w:rPr>
        <w:t xml:space="preserve"> </w:t>
      </w:r>
      <w:r>
        <w:rPr>
          <w:w w:val="105"/>
        </w:rPr>
        <w:t>faster</w:t>
      </w:r>
      <w:r>
        <w:rPr>
          <w:spacing w:val="15"/>
          <w:w w:val="105"/>
        </w:rPr>
        <w:t xml:space="preserve"> </w:t>
      </w:r>
      <w:r>
        <w:rPr>
          <w:w w:val="105"/>
        </w:rPr>
        <w:t>on</w:t>
      </w:r>
      <w:r>
        <w:rPr>
          <w:spacing w:val="13"/>
          <w:w w:val="105"/>
        </w:rPr>
        <w:t xml:space="preserve"> </w:t>
      </w:r>
      <w:r>
        <w:rPr>
          <w:w w:val="105"/>
        </w:rPr>
        <w:t>consistent</w:t>
      </w:r>
    </w:p>
    <w:p w14:paraId="0D0AC106" w14:textId="77777777" w:rsidR="00735E2D" w:rsidRDefault="00000000">
      <w:pPr>
        <w:pStyle w:val="BodyText"/>
      </w:pPr>
      <w:r>
        <w:rPr>
          <w:rFonts w:ascii="Trebuchet MS"/>
          <w:sz w:val="12"/>
        </w:rPr>
        <w:t xml:space="preserve">128    </w:t>
      </w:r>
      <w:r>
        <w:rPr>
          <w:rFonts w:ascii="Trebuchet MS"/>
          <w:spacing w:val="19"/>
          <w:sz w:val="12"/>
        </w:rPr>
        <w:t xml:space="preserve"> </w:t>
      </w:r>
      <w:r>
        <w:rPr>
          <w:w w:val="110"/>
        </w:rPr>
        <w:t>trials</w:t>
      </w:r>
      <w:r>
        <w:rPr>
          <w:spacing w:val="-11"/>
          <w:w w:val="110"/>
        </w:rPr>
        <w:t xml:space="preserve"> </w:t>
      </w:r>
      <w:r>
        <w:rPr>
          <w:w w:val="110"/>
        </w:rPr>
        <w:t>compared</w:t>
      </w:r>
      <w:r>
        <w:rPr>
          <w:spacing w:val="-11"/>
          <w:w w:val="110"/>
        </w:rPr>
        <w:t xml:space="preserve"> </w:t>
      </w:r>
      <w:r>
        <w:rPr>
          <w:w w:val="110"/>
        </w:rPr>
        <w:t>to</w:t>
      </w:r>
      <w:r>
        <w:rPr>
          <w:spacing w:val="-11"/>
          <w:w w:val="110"/>
        </w:rPr>
        <w:t xml:space="preserve"> </w:t>
      </w:r>
      <w:r>
        <w:rPr>
          <w:w w:val="110"/>
        </w:rPr>
        <w:t>random</w:t>
      </w:r>
      <w:r>
        <w:rPr>
          <w:spacing w:val="-11"/>
          <w:w w:val="110"/>
        </w:rPr>
        <w:t xml:space="preserve"> </w:t>
      </w:r>
      <w:r>
        <w:rPr>
          <w:w w:val="110"/>
        </w:rPr>
        <w:t>trials.</w:t>
      </w:r>
      <w:r>
        <w:rPr>
          <w:spacing w:val="7"/>
          <w:w w:val="110"/>
        </w:rPr>
        <w:t xml:space="preserve"> </w:t>
      </w:r>
      <w:r>
        <w:rPr>
          <w:w w:val="110"/>
        </w:rPr>
        <w:t>In</w:t>
      </w:r>
      <w:r>
        <w:rPr>
          <w:spacing w:val="-11"/>
          <w:w w:val="110"/>
        </w:rPr>
        <w:t xml:space="preserve"> </w:t>
      </w:r>
      <w:r>
        <w:rPr>
          <w:w w:val="110"/>
        </w:rPr>
        <w:t>addition,</w:t>
      </w:r>
      <w:r>
        <w:rPr>
          <w:spacing w:val="-11"/>
          <w:w w:val="110"/>
        </w:rPr>
        <w:t xml:space="preserve"> </w:t>
      </w:r>
      <w:r>
        <w:rPr>
          <w:w w:val="110"/>
        </w:rPr>
        <w:t>we</w:t>
      </w:r>
      <w:r>
        <w:rPr>
          <w:spacing w:val="-11"/>
          <w:w w:val="110"/>
        </w:rPr>
        <w:t xml:space="preserve"> </w:t>
      </w:r>
      <w:r>
        <w:rPr>
          <w:w w:val="110"/>
        </w:rPr>
        <w:t>would</w:t>
      </w:r>
      <w:r>
        <w:rPr>
          <w:spacing w:val="-11"/>
          <w:w w:val="110"/>
        </w:rPr>
        <w:t xml:space="preserve"> </w:t>
      </w:r>
      <w:r>
        <w:rPr>
          <w:w w:val="110"/>
        </w:rPr>
        <w:t>also</w:t>
      </w:r>
      <w:r>
        <w:rPr>
          <w:spacing w:val="-11"/>
          <w:w w:val="110"/>
        </w:rPr>
        <w:t xml:space="preserve"> </w:t>
      </w:r>
      <w:r>
        <w:rPr>
          <w:w w:val="110"/>
        </w:rPr>
        <w:t>expect</w:t>
      </w:r>
      <w:r>
        <w:rPr>
          <w:spacing w:val="-10"/>
          <w:w w:val="110"/>
        </w:rPr>
        <w:t xml:space="preserve"> </w:t>
      </w:r>
      <w:r>
        <w:rPr>
          <w:w w:val="110"/>
        </w:rPr>
        <w:t>that</w:t>
      </w:r>
      <w:r>
        <w:rPr>
          <w:spacing w:val="-12"/>
          <w:w w:val="110"/>
        </w:rPr>
        <w:t xml:space="preserve"> </w:t>
      </w:r>
      <w:r>
        <w:rPr>
          <w:w w:val="110"/>
        </w:rPr>
        <w:t>the</w:t>
      </w:r>
      <w:r>
        <w:rPr>
          <w:spacing w:val="-10"/>
          <w:w w:val="110"/>
        </w:rPr>
        <w:t xml:space="preserve"> </w:t>
      </w:r>
      <w:r>
        <w:rPr>
          <w:w w:val="110"/>
        </w:rPr>
        <w:t>contextual</w:t>
      </w:r>
    </w:p>
    <w:p w14:paraId="709BA9D7" w14:textId="77777777" w:rsidR="00735E2D" w:rsidRDefault="00000000">
      <w:pPr>
        <w:pStyle w:val="BodyText"/>
        <w:spacing w:before="203"/>
      </w:pPr>
      <w:r>
        <w:rPr>
          <w:rFonts w:ascii="Trebuchet MS"/>
          <w:sz w:val="12"/>
        </w:rPr>
        <w:t xml:space="preserve">129    </w:t>
      </w:r>
      <w:r>
        <w:rPr>
          <w:rFonts w:ascii="Trebuchet MS"/>
          <w:spacing w:val="19"/>
          <w:sz w:val="12"/>
        </w:rPr>
        <w:t xml:space="preserve"> </w:t>
      </w:r>
      <w:r>
        <w:rPr>
          <w:w w:val="105"/>
        </w:rPr>
        <w:t>cues</w:t>
      </w:r>
      <w:r>
        <w:rPr>
          <w:spacing w:val="16"/>
          <w:w w:val="105"/>
        </w:rPr>
        <w:t xml:space="preserve"> </w:t>
      </w:r>
      <w:r>
        <w:rPr>
          <w:w w:val="105"/>
        </w:rPr>
        <w:t>would</w:t>
      </w:r>
      <w:r>
        <w:rPr>
          <w:spacing w:val="15"/>
          <w:w w:val="105"/>
        </w:rPr>
        <w:t xml:space="preserve"> </w:t>
      </w:r>
      <w:r>
        <w:rPr>
          <w:w w:val="105"/>
        </w:rPr>
        <w:t>guide</w:t>
      </w:r>
      <w:r>
        <w:rPr>
          <w:spacing w:val="14"/>
          <w:w w:val="105"/>
        </w:rPr>
        <w:t xml:space="preserve"> </w:t>
      </w:r>
      <w:r>
        <w:rPr>
          <w:w w:val="105"/>
        </w:rPr>
        <w:t>attention</w:t>
      </w:r>
      <w:r>
        <w:rPr>
          <w:spacing w:val="17"/>
          <w:w w:val="105"/>
        </w:rPr>
        <w:t xml:space="preserve"> </w:t>
      </w:r>
      <w:r>
        <w:rPr>
          <w:i/>
          <w:w w:val="105"/>
        </w:rPr>
        <w:t>away</w:t>
      </w:r>
      <w:r>
        <w:rPr>
          <w:i/>
          <w:spacing w:val="30"/>
          <w:w w:val="105"/>
        </w:rPr>
        <w:t xml:space="preserve"> </w:t>
      </w:r>
      <w:r>
        <w:rPr>
          <w:w w:val="105"/>
        </w:rPr>
        <w:t>from</w:t>
      </w:r>
      <w:r>
        <w:rPr>
          <w:spacing w:val="16"/>
          <w:w w:val="105"/>
        </w:rPr>
        <w:t xml:space="preserve"> </w:t>
      </w:r>
      <w:r>
        <w:rPr>
          <w:w w:val="105"/>
        </w:rPr>
        <w:t>the</w:t>
      </w:r>
      <w:r>
        <w:rPr>
          <w:spacing w:val="14"/>
          <w:w w:val="105"/>
        </w:rPr>
        <w:t xml:space="preserve"> </w:t>
      </w:r>
      <w:r>
        <w:rPr>
          <w:w w:val="105"/>
        </w:rPr>
        <w:t>(new)</w:t>
      </w:r>
      <w:r>
        <w:rPr>
          <w:spacing w:val="16"/>
          <w:w w:val="105"/>
        </w:rPr>
        <w:t xml:space="preserve"> </w:t>
      </w:r>
      <w:r>
        <w:rPr>
          <w:w w:val="105"/>
        </w:rPr>
        <w:t>target</w:t>
      </w:r>
      <w:r>
        <w:rPr>
          <w:spacing w:val="16"/>
          <w:w w:val="105"/>
        </w:rPr>
        <w:t xml:space="preserve"> </w:t>
      </w:r>
      <w:r>
        <w:rPr>
          <w:w w:val="105"/>
        </w:rPr>
        <w:t>quadrant</w:t>
      </w:r>
      <w:r>
        <w:rPr>
          <w:spacing w:val="15"/>
          <w:w w:val="105"/>
        </w:rPr>
        <w:t xml:space="preserve"> </w:t>
      </w:r>
      <w:r>
        <w:rPr>
          <w:w w:val="105"/>
        </w:rPr>
        <w:t>on</w:t>
      </w:r>
      <w:r>
        <w:rPr>
          <w:spacing w:val="15"/>
          <w:w w:val="105"/>
        </w:rPr>
        <w:t xml:space="preserve"> </w:t>
      </w:r>
      <w:r>
        <w:rPr>
          <w:w w:val="105"/>
        </w:rPr>
        <w:t>inconsistent</w:t>
      </w:r>
      <w:r>
        <w:rPr>
          <w:spacing w:val="15"/>
          <w:w w:val="105"/>
        </w:rPr>
        <w:t xml:space="preserve"> </w:t>
      </w:r>
      <w:r>
        <w:rPr>
          <w:w w:val="105"/>
        </w:rPr>
        <w:t>trials,</w:t>
      </w:r>
      <w:r>
        <w:rPr>
          <w:spacing w:val="15"/>
          <w:w w:val="105"/>
        </w:rPr>
        <w:t xml:space="preserve"> </w:t>
      </w:r>
      <w:r>
        <w:rPr>
          <w:w w:val="105"/>
        </w:rPr>
        <w:t>and</w:t>
      </w:r>
    </w:p>
    <w:p w14:paraId="1ECF92D2" w14:textId="77777777" w:rsidR="00735E2D" w:rsidRDefault="00000000">
      <w:pPr>
        <w:pStyle w:val="BodyText"/>
      </w:pPr>
      <w:r>
        <w:rPr>
          <w:rFonts w:ascii="Trebuchet MS"/>
          <w:sz w:val="12"/>
        </w:rPr>
        <w:t xml:space="preserve">130    </w:t>
      </w:r>
      <w:r>
        <w:rPr>
          <w:rFonts w:ascii="Trebuchet MS"/>
          <w:spacing w:val="19"/>
          <w:sz w:val="12"/>
        </w:rPr>
        <w:t xml:space="preserve"> </w:t>
      </w:r>
      <w:r>
        <w:rPr>
          <w:w w:val="105"/>
        </w:rPr>
        <w:t>so</w:t>
      </w:r>
      <w:r>
        <w:rPr>
          <w:spacing w:val="11"/>
          <w:w w:val="105"/>
        </w:rPr>
        <w:t xml:space="preserve"> </w:t>
      </w:r>
      <w:r>
        <w:rPr>
          <w:w w:val="105"/>
        </w:rPr>
        <w:t>response</w:t>
      </w:r>
      <w:r>
        <w:rPr>
          <w:spacing w:val="9"/>
          <w:w w:val="105"/>
        </w:rPr>
        <w:t xml:space="preserve"> </w:t>
      </w:r>
      <w:r>
        <w:rPr>
          <w:w w:val="105"/>
        </w:rPr>
        <w:t>times</w:t>
      </w:r>
      <w:r>
        <w:rPr>
          <w:spacing w:val="10"/>
          <w:w w:val="105"/>
        </w:rPr>
        <w:t xml:space="preserve"> </w:t>
      </w:r>
      <w:r>
        <w:rPr>
          <w:w w:val="105"/>
        </w:rPr>
        <w:t>should</w:t>
      </w:r>
      <w:r>
        <w:rPr>
          <w:spacing w:val="10"/>
          <w:w w:val="105"/>
        </w:rPr>
        <w:t xml:space="preserve"> </w:t>
      </w:r>
      <w:r>
        <w:rPr>
          <w:w w:val="105"/>
        </w:rPr>
        <w:t>be</w:t>
      </w:r>
      <w:r>
        <w:rPr>
          <w:spacing w:val="11"/>
          <w:w w:val="105"/>
        </w:rPr>
        <w:t xml:space="preserve"> </w:t>
      </w:r>
      <w:r>
        <w:rPr>
          <w:w w:val="105"/>
        </w:rPr>
        <w:t>slower</w:t>
      </w:r>
      <w:r>
        <w:rPr>
          <w:spacing w:val="10"/>
          <w:w w:val="105"/>
        </w:rPr>
        <w:t xml:space="preserve"> </w:t>
      </w:r>
      <w:r>
        <w:rPr>
          <w:w w:val="105"/>
        </w:rPr>
        <w:t>on</w:t>
      </w:r>
      <w:r>
        <w:rPr>
          <w:spacing w:val="10"/>
          <w:w w:val="105"/>
        </w:rPr>
        <w:t xml:space="preserve"> </w:t>
      </w:r>
      <w:r>
        <w:rPr>
          <w:w w:val="105"/>
        </w:rPr>
        <w:t>these</w:t>
      </w:r>
      <w:r>
        <w:rPr>
          <w:spacing w:val="10"/>
          <w:w w:val="105"/>
        </w:rPr>
        <w:t xml:space="preserve"> </w:t>
      </w:r>
      <w:r>
        <w:rPr>
          <w:w w:val="105"/>
        </w:rPr>
        <w:t>trials</w:t>
      </w:r>
      <w:r>
        <w:rPr>
          <w:spacing w:val="10"/>
          <w:w w:val="105"/>
        </w:rPr>
        <w:t xml:space="preserve"> </w:t>
      </w:r>
      <w:r>
        <w:rPr>
          <w:w w:val="105"/>
        </w:rPr>
        <w:t>compared</w:t>
      </w:r>
      <w:r>
        <w:rPr>
          <w:spacing w:val="10"/>
          <w:w w:val="105"/>
        </w:rPr>
        <w:t xml:space="preserve"> </w:t>
      </w:r>
      <w:r>
        <w:rPr>
          <w:w w:val="105"/>
        </w:rPr>
        <w:t>to</w:t>
      </w:r>
      <w:r>
        <w:rPr>
          <w:spacing w:val="11"/>
          <w:w w:val="105"/>
        </w:rPr>
        <w:t xml:space="preserve"> </w:t>
      </w:r>
      <w:r>
        <w:rPr>
          <w:w w:val="105"/>
        </w:rPr>
        <w:t>those</w:t>
      </w:r>
      <w:r>
        <w:rPr>
          <w:spacing w:val="9"/>
          <w:w w:val="105"/>
        </w:rPr>
        <w:t xml:space="preserve"> </w:t>
      </w:r>
      <w:r>
        <w:rPr>
          <w:w w:val="105"/>
        </w:rPr>
        <w:t>on</w:t>
      </w:r>
      <w:r>
        <w:rPr>
          <w:spacing w:val="10"/>
          <w:w w:val="105"/>
        </w:rPr>
        <w:t xml:space="preserve"> </w:t>
      </w:r>
      <w:r>
        <w:rPr>
          <w:w w:val="105"/>
        </w:rPr>
        <w:t>random</w:t>
      </w:r>
      <w:r>
        <w:rPr>
          <w:spacing w:val="11"/>
          <w:w w:val="105"/>
        </w:rPr>
        <w:t xml:space="preserve"> </w:t>
      </w:r>
      <w:r>
        <w:rPr>
          <w:w w:val="105"/>
        </w:rPr>
        <w:t>trials.</w:t>
      </w:r>
    </w:p>
    <w:p w14:paraId="1C40438E" w14:textId="77777777" w:rsidR="00735E2D" w:rsidRDefault="00735E2D">
      <w:pPr>
        <w:sectPr w:rsidR="00735E2D">
          <w:pgSz w:w="12240" w:h="15840"/>
          <w:pgMar w:top="1360" w:right="1280" w:bottom="280" w:left="900" w:header="649" w:footer="0" w:gutter="0"/>
          <w:cols w:space="720"/>
        </w:sectPr>
      </w:pPr>
    </w:p>
    <w:p w14:paraId="686C5A14" w14:textId="77777777" w:rsidR="00735E2D" w:rsidRDefault="00000000">
      <w:pPr>
        <w:spacing w:before="112"/>
        <w:ind w:left="150"/>
        <w:rPr>
          <w:rFonts w:ascii="Palatino Linotype"/>
          <w:b/>
          <w:sz w:val="24"/>
        </w:rPr>
      </w:pPr>
      <w:r>
        <w:rPr>
          <w:rFonts w:ascii="Trebuchet MS"/>
          <w:sz w:val="12"/>
        </w:rPr>
        <w:lastRenderedPageBreak/>
        <w:t xml:space="preserve">131    </w:t>
      </w:r>
      <w:r>
        <w:rPr>
          <w:rFonts w:ascii="Trebuchet MS"/>
          <w:spacing w:val="19"/>
          <w:sz w:val="12"/>
        </w:rPr>
        <w:t xml:space="preserve"> </w:t>
      </w:r>
      <w:r>
        <w:rPr>
          <w:rFonts w:ascii="Palatino Linotype"/>
          <w:b/>
          <w:w w:val="105"/>
          <w:sz w:val="24"/>
        </w:rPr>
        <w:t>Method</w:t>
      </w:r>
    </w:p>
    <w:p w14:paraId="1FC893A6" w14:textId="77777777" w:rsidR="00735E2D" w:rsidRDefault="00735E2D">
      <w:pPr>
        <w:pStyle w:val="BodyText"/>
        <w:spacing w:before="13"/>
        <w:ind w:left="0"/>
        <w:rPr>
          <w:rFonts w:ascii="Palatino Linotype"/>
          <w:b/>
          <w:sz w:val="26"/>
        </w:rPr>
      </w:pPr>
    </w:p>
    <w:p w14:paraId="6CD50DBC" w14:textId="77777777" w:rsidR="00735E2D" w:rsidRDefault="00000000">
      <w:pPr>
        <w:ind w:left="150"/>
        <w:rPr>
          <w:rFonts w:ascii="Georgia"/>
          <w:b/>
          <w:i/>
          <w:sz w:val="24"/>
        </w:rPr>
      </w:pPr>
      <w:r>
        <w:rPr>
          <w:rFonts w:ascii="Trebuchet MS"/>
          <w:sz w:val="12"/>
        </w:rPr>
        <w:t xml:space="preserve">132    </w:t>
      </w:r>
      <w:r>
        <w:rPr>
          <w:rFonts w:ascii="Trebuchet MS"/>
          <w:spacing w:val="19"/>
          <w:sz w:val="12"/>
        </w:rPr>
        <w:t xml:space="preserve"> </w:t>
      </w:r>
      <w:r>
        <w:rPr>
          <w:rFonts w:ascii="Georgia"/>
          <w:b/>
          <w:i/>
          <w:sz w:val="24"/>
        </w:rPr>
        <w:t>Participants</w:t>
      </w:r>
    </w:p>
    <w:p w14:paraId="447CDB9C" w14:textId="77777777" w:rsidR="00735E2D" w:rsidRDefault="00735E2D">
      <w:pPr>
        <w:pStyle w:val="BodyText"/>
        <w:spacing w:before="3"/>
        <w:ind w:left="0"/>
        <w:rPr>
          <w:rFonts w:ascii="Georgia"/>
          <w:b/>
          <w:i/>
          <w:sz w:val="33"/>
        </w:rPr>
      </w:pPr>
    </w:p>
    <w:p w14:paraId="0501C252" w14:textId="77777777" w:rsidR="00735E2D" w:rsidRDefault="00000000">
      <w:pPr>
        <w:pStyle w:val="BodyText"/>
        <w:tabs>
          <w:tab w:val="left" w:pos="1259"/>
        </w:tabs>
        <w:spacing w:before="1"/>
      </w:pPr>
      <w:r>
        <w:rPr>
          <w:rFonts w:ascii="Trebuchet MS"/>
          <w:w w:val="105"/>
          <w:sz w:val="12"/>
        </w:rPr>
        <w:t>133</w:t>
      </w:r>
      <w:r>
        <w:rPr>
          <w:rFonts w:ascii="Trebuchet MS"/>
          <w:w w:val="105"/>
          <w:sz w:val="12"/>
        </w:rPr>
        <w:tab/>
      </w:r>
      <w:r>
        <w:rPr>
          <w:w w:val="105"/>
        </w:rPr>
        <w:t>Thirty-one</w:t>
      </w:r>
      <w:r>
        <w:rPr>
          <w:spacing w:val="18"/>
          <w:w w:val="105"/>
        </w:rPr>
        <w:t xml:space="preserve"> </w:t>
      </w:r>
      <w:r>
        <w:rPr>
          <w:w w:val="105"/>
        </w:rPr>
        <w:t>undergraduate</w:t>
      </w:r>
      <w:r>
        <w:rPr>
          <w:spacing w:val="18"/>
          <w:w w:val="105"/>
        </w:rPr>
        <w:t xml:space="preserve"> </w:t>
      </w:r>
      <w:r>
        <w:rPr>
          <w:w w:val="105"/>
        </w:rPr>
        <w:t>students</w:t>
      </w:r>
      <w:r>
        <w:rPr>
          <w:spacing w:val="18"/>
          <w:w w:val="105"/>
        </w:rPr>
        <w:t xml:space="preserve"> </w:t>
      </w:r>
      <w:r>
        <w:rPr>
          <w:w w:val="105"/>
        </w:rPr>
        <w:t>from</w:t>
      </w:r>
      <w:r>
        <w:rPr>
          <w:spacing w:val="19"/>
          <w:w w:val="105"/>
        </w:rPr>
        <w:t xml:space="preserve"> </w:t>
      </w:r>
      <w:r>
        <w:rPr>
          <w:w w:val="105"/>
        </w:rPr>
        <w:t>Lancaster</w:t>
      </w:r>
      <w:r>
        <w:rPr>
          <w:spacing w:val="18"/>
          <w:w w:val="105"/>
        </w:rPr>
        <w:t xml:space="preserve"> </w:t>
      </w:r>
      <w:r>
        <w:rPr>
          <w:w w:val="105"/>
        </w:rPr>
        <w:t>University</w:t>
      </w:r>
      <w:r>
        <w:rPr>
          <w:spacing w:val="19"/>
          <w:w w:val="105"/>
        </w:rPr>
        <w:t xml:space="preserve"> </w:t>
      </w:r>
      <w:r>
        <w:rPr>
          <w:w w:val="105"/>
        </w:rPr>
        <w:t>were</w:t>
      </w:r>
      <w:r>
        <w:rPr>
          <w:spacing w:val="20"/>
          <w:w w:val="105"/>
        </w:rPr>
        <w:t xml:space="preserve"> </w:t>
      </w:r>
      <w:r>
        <w:rPr>
          <w:w w:val="105"/>
        </w:rPr>
        <w:t>recruited</w:t>
      </w:r>
      <w:r>
        <w:rPr>
          <w:spacing w:val="18"/>
          <w:w w:val="105"/>
        </w:rPr>
        <w:t xml:space="preserve"> </w:t>
      </w:r>
      <w:r>
        <w:rPr>
          <w:w w:val="105"/>
        </w:rPr>
        <w:t>(mean</w:t>
      </w:r>
    </w:p>
    <w:p w14:paraId="2F8884AE" w14:textId="77777777" w:rsidR="00735E2D" w:rsidRDefault="00000000">
      <w:pPr>
        <w:pStyle w:val="BodyText"/>
      </w:pPr>
      <w:r>
        <w:rPr>
          <w:rFonts w:ascii="Trebuchet MS"/>
          <w:sz w:val="12"/>
        </w:rPr>
        <w:t xml:space="preserve">134    </w:t>
      </w:r>
      <w:r>
        <w:rPr>
          <w:rFonts w:ascii="Trebuchet MS"/>
          <w:spacing w:val="19"/>
          <w:sz w:val="12"/>
        </w:rPr>
        <w:t xml:space="preserve"> </w:t>
      </w:r>
      <w:proofErr w:type="gramStart"/>
      <w:r>
        <w:rPr>
          <w:w w:val="105"/>
        </w:rPr>
        <w:t>age</w:t>
      </w:r>
      <w:proofErr w:type="gramEnd"/>
      <w:r>
        <w:rPr>
          <w:spacing w:val="7"/>
          <w:w w:val="105"/>
        </w:rPr>
        <w:t xml:space="preserve"> </w:t>
      </w:r>
      <w:r>
        <w:rPr>
          <w:w w:val="105"/>
        </w:rPr>
        <w:t>=</w:t>
      </w:r>
      <w:r>
        <w:rPr>
          <w:spacing w:val="7"/>
          <w:w w:val="105"/>
        </w:rPr>
        <w:t xml:space="preserve"> </w:t>
      </w:r>
      <w:r>
        <w:rPr>
          <w:w w:val="105"/>
        </w:rPr>
        <w:t>20.13,</w:t>
      </w:r>
      <w:r>
        <w:rPr>
          <w:spacing w:val="7"/>
          <w:w w:val="105"/>
        </w:rPr>
        <w:t xml:space="preserve"> </w:t>
      </w:r>
      <w:r>
        <w:rPr>
          <w:w w:val="105"/>
        </w:rPr>
        <w:t>SD</w:t>
      </w:r>
      <w:r>
        <w:rPr>
          <w:spacing w:val="6"/>
          <w:w w:val="105"/>
        </w:rPr>
        <w:t xml:space="preserve"> </w:t>
      </w:r>
      <w:r>
        <w:rPr>
          <w:w w:val="105"/>
        </w:rPr>
        <w:t>=</w:t>
      </w:r>
      <w:r>
        <w:rPr>
          <w:spacing w:val="7"/>
          <w:w w:val="105"/>
        </w:rPr>
        <w:t xml:space="preserve"> </w:t>
      </w:r>
      <w:r>
        <w:rPr>
          <w:w w:val="105"/>
        </w:rPr>
        <w:t>1.09;</w:t>
      </w:r>
      <w:r>
        <w:rPr>
          <w:spacing w:val="7"/>
          <w:w w:val="105"/>
        </w:rPr>
        <w:t xml:space="preserve"> </w:t>
      </w:r>
      <w:r>
        <w:rPr>
          <w:w w:val="105"/>
        </w:rPr>
        <w:t>17</w:t>
      </w:r>
      <w:r>
        <w:rPr>
          <w:spacing w:val="6"/>
          <w:w w:val="105"/>
        </w:rPr>
        <w:t xml:space="preserve"> </w:t>
      </w:r>
      <w:commentRangeStart w:id="30"/>
      <w:commentRangeStart w:id="31"/>
      <w:r>
        <w:rPr>
          <w:w w:val="105"/>
        </w:rPr>
        <w:t>identified</w:t>
      </w:r>
      <w:commentRangeEnd w:id="30"/>
      <w:r w:rsidR="008D5D0E">
        <w:rPr>
          <w:rStyle w:val="CommentReference"/>
        </w:rPr>
        <w:commentReference w:id="30"/>
      </w:r>
      <w:commentRangeEnd w:id="31"/>
      <w:r w:rsidR="003F2FDD">
        <w:rPr>
          <w:rStyle w:val="CommentReference"/>
        </w:rPr>
        <w:commentReference w:id="31"/>
      </w:r>
      <w:r>
        <w:rPr>
          <w:spacing w:val="8"/>
          <w:w w:val="105"/>
        </w:rPr>
        <w:t xml:space="preserve"> </w:t>
      </w:r>
      <w:r>
        <w:rPr>
          <w:w w:val="105"/>
        </w:rPr>
        <w:t>as</w:t>
      </w:r>
      <w:r>
        <w:rPr>
          <w:spacing w:val="7"/>
          <w:w w:val="105"/>
        </w:rPr>
        <w:t xml:space="preserve"> </w:t>
      </w:r>
      <w:r>
        <w:rPr>
          <w:w w:val="105"/>
        </w:rPr>
        <w:t>male</w:t>
      </w:r>
      <w:r>
        <w:rPr>
          <w:spacing w:val="6"/>
          <w:w w:val="105"/>
        </w:rPr>
        <w:t xml:space="preserve"> </w:t>
      </w:r>
      <w:r>
        <w:rPr>
          <w:w w:val="105"/>
        </w:rPr>
        <w:t>and</w:t>
      </w:r>
      <w:r>
        <w:rPr>
          <w:spacing w:val="8"/>
          <w:w w:val="105"/>
        </w:rPr>
        <w:t xml:space="preserve"> </w:t>
      </w:r>
      <w:r>
        <w:rPr>
          <w:w w:val="105"/>
        </w:rPr>
        <w:t>14</w:t>
      </w:r>
      <w:r>
        <w:rPr>
          <w:spacing w:val="6"/>
          <w:w w:val="105"/>
        </w:rPr>
        <w:t xml:space="preserve"> </w:t>
      </w:r>
      <w:r>
        <w:rPr>
          <w:w w:val="105"/>
        </w:rPr>
        <w:t>as</w:t>
      </w:r>
      <w:r>
        <w:rPr>
          <w:spacing w:val="7"/>
          <w:w w:val="105"/>
        </w:rPr>
        <w:t xml:space="preserve"> </w:t>
      </w:r>
      <w:r>
        <w:rPr>
          <w:w w:val="105"/>
        </w:rPr>
        <w:t>female)</w:t>
      </w:r>
      <w:r>
        <w:rPr>
          <w:spacing w:val="7"/>
          <w:w w:val="105"/>
        </w:rPr>
        <w:t xml:space="preserve"> </w:t>
      </w:r>
      <w:r>
        <w:rPr>
          <w:w w:val="105"/>
        </w:rPr>
        <w:t>via</w:t>
      </w:r>
      <w:r>
        <w:rPr>
          <w:spacing w:val="6"/>
          <w:w w:val="105"/>
        </w:rPr>
        <w:t xml:space="preserve"> </w:t>
      </w:r>
      <w:r>
        <w:rPr>
          <w:w w:val="105"/>
        </w:rPr>
        <w:t>the</w:t>
      </w:r>
      <w:r>
        <w:rPr>
          <w:spacing w:val="7"/>
          <w:w w:val="105"/>
        </w:rPr>
        <w:t xml:space="preserve"> </w:t>
      </w:r>
      <w:r>
        <w:rPr>
          <w:w w:val="105"/>
        </w:rPr>
        <w:t>Psychology</w:t>
      </w:r>
    </w:p>
    <w:p w14:paraId="2356C63A" w14:textId="77777777" w:rsidR="00735E2D" w:rsidRDefault="00000000">
      <w:pPr>
        <w:pStyle w:val="BodyText"/>
      </w:pPr>
      <w:r>
        <w:rPr>
          <w:rFonts w:ascii="Trebuchet MS"/>
          <w:sz w:val="12"/>
        </w:rPr>
        <w:t xml:space="preserve">135    </w:t>
      </w:r>
      <w:r>
        <w:rPr>
          <w:rFonts w:ascii="Trebuchet MS"/>
          <w:spacing w:val="19"/>
          <w:sz w:val="12"/>
        </w:rPr>
        <w:t xml:space="preserve"> </w:t>
      </w:r>
      <w:r>
        <w:rPr>
          <w:w w:val="105"/>
        </w:rPr>
        <w:t>Research</w:t>
      </w:r>
      <w:r>
        <w:rPr>
          <w:spacing w:val="10"/>
          <w:w w:val="105"/>
        </w:rPr>
        <w:t xml:space="preserve"> </w:t>
      </w:r>
      <w:r>
        <w:rPr>
          <w:w w:val="105"/>
        </w:rPr>
        <w:t>Participation</w:t>
      </w:r>
      <w:r>
        <w:rPr>
          <w:spacing w:val="9"/>
          <w:w w:val="105"/>
        </w:rPr>
        <w:t xml:space="preserve"> </w:t>
      </w:r>
      <w:r>
        <w:rPr>
          <w:w w:val="105"/>
        </w:rPr>
        <w:t>System</w:t>
      </w:r>
      <w:r>
        <w:rPr>
          <w:spacing w:val="9"/>
          <w:w w:val="105"/>
        </w:rPr>
        <w:t xml:space="preserve"> </w:t>
      </w:r>
      <w:r>
        <w:rPr>
          <w:w w:val="105"/>
        </w:rPr>
        <w:t>in</w:t>
      </w:r>
      <w:r>
        <w:rPr>
          <w:spacing w:val="10"/>
          <w:w w:val="105"/>
        </w:rPr>
        <w:t xml:space="preserve"> </w:t>
      </w:r>
      <w:r>
        <w:rPr>
          <w:w w:val="105"/>
        </w:rPr>
        <w:t>the</w:t>
      </w:r>
      <w:r>
        <w:rPr>
          <w:spacing w:val="9"/>
          <w:w w:val="105"/>
        </w:rPr>
        <w:t xml:space="preserve"> </w:t>
      </w:r>
      <w:r>
        <w:rPr>
          <w:w w:val="105"/>
        </w:rPr>
        <w:t>Department</w:t>
      </w:r>
      <w:r>
        <w:rPr>
          <w:spacing w:val="10"/>
          <w:w w:val="105"/>
        </w:rPr>
        <w:t xml:space="preserve"> </w:t>
      </w:r>
      <w:r>
        <w:rPr>
          <w:w w:val="105"/>
        </w:rPr>
        <w:t>of</w:t>
      </w:r>
      <w:r>
        <w:rPr>
          <w:spacing w:val="9"/>
          <w:w w:val="105"/>
        </w:rPr>
        <w:t xml:space="preserve"> </w:t>
      </w:r>
      <w:r>
        <w:rPr>
          <w:w w:val="105"/>
        </w:rPr>
        <w:t>Psychology</w:t>
      </w:r>
      <w:r>
        <w:rPr>
          <w:spacing w:val="9"/>
          <w:w w:val="105"/>
        </w:rPr>
        <w:t xml:space="preserve"> </w:t>
      </w:r>
      <w:r>
        <w:rPr>
          <w:w w:val="105"/>
        </w:rPr>
        <w:t>at</w:t>
      </w:r>
      <w:r>
        <w:rPr>
          <w:spacing w:val="10"/>
          <w:w w:val="105"/>
        </w:rPr>
        <w:t xml:space="preserve"> </w:t>
      </w:r>
      <w:r>
        <w:rPr>
          <w:w w:val="105"/>
        </w:rPr>
        <w:t>Lancaster</w:t>
      </w:r>
      <w:r>
        <w:rPr>
          <w:spacing w:val="9"/>
          <w:w w:val="105"/>
        </w:rPr>
        <w:t xml:space="preserve"> </w:t>
      </w:r>
      <w:r>
        <w:rPr>
          <w:w w:val="105"/>
        </w:rPr>
        <w:t>University,</w:t>
      </w:r>
      <w:r>
        <w:rPr>
          <w:spacing w:val="10"/>
          <w:w w:val="105"/>
        </w:rPr>
        <w:t xml:space="preserve"> </w:t>
      </w:r>
      <w:commentRangeStart w:id="32"/>
      <w:commentRangeStart w:id="33"/>
      <w:r>
        <w:rPr>
          <w:w w:val="105"/>
        </w:rPr>
        <w:t>in</w:t>
      </w:r>
    </w:p>
    <w:p w14:paraId="52FF6FB1" w14:textId="77777777" w:rsidR="00735E2D" w:rsidRDefault="00000000">
      <w:pPr>
        <w:pStyle w:val="BodyText"/>
      </w:pPr>
      <w:r>
        <w:rPr>
          <w:rFonts w:ascii="Trebuchet MS"/>
          <w:sz w:val="12"/>
        </w:rPr>
        <w:t xml:space="preserve">136    </w:t>
      </w:r>
      <w:r>
        <w:rPr>
          <w:rFonts w:ascii="Trebuchet MS"/>
          <w:spacing w:val="19"/>
          <w:sz w:val="12"/>
        </w:rPr>
        <w:t xml:space="preserve"> </w:t>
      </w:r>
      <w:proofErr w:type="gramStart"/>
      <w:r>
        <w:rPr>
          <w:w w:val="105"/>
        </w:rPr>
        <w:t>return</w:t>
      </w:r>
      <w:proofErr w:type="gramEnd"/>
      <w:r>
        <w:rPr>
          <w:spacing w:val="19"/>
          <w:w w:val="105"/>
        </w:rPr>
        <w:t xml:space="preserve"> </w:t>
      </w:r>
      <w:r>
        <w:rPr>
          <w:w w:val="105"/>
        </w:rPr>
        <w:t>for</w:t>
      </w:r>
      <w:r>
        <w:rPr>
          <w:spacing w:val="20"/>
          <w:w w:val="105"/>
        </w:rPr>
        <w:t xml:space="preserve"> </w:t>
      </w:r>
      <w:r>
        <w:rPr>
          <w:w w:val="105"/>
        </w:rPr>
        <w:t>the</w:t>
      </w:r>
      <w:r>
        <w:rPr>
          <w:spacing w:val="19"/>
          <w:w w:val="105"/>
        </w:rPr>
        <w:t xml:space="preserve"> </w:t>
      </w:r>
      <w:r>
        <w:rPr>
          <w:w w:val="105"/>
        </w:rPr>
        <w:t>opportunity</w:t>
      </w:r>
      <w:r>
        <w:rPr>
          <w:spacing w:val="19"/>
          <w:w w:val="105"/>
        </w:rPr>
        <w:t xml:space="preserve"> </w:t>
      </w:r>
      <w:r>
        <w:rPr>
          <w:w w:val="105"/>
        </w:rPr>
        <w:t>to</w:t>
      </w:r>
      <w:r>
        <w:rPr>
          <w:spacing w:val="20"/>
          <w:w w:val="105"/>
        </w:rPr>
        <w:t xml:space="preserve"> </w:t>
      </w:r>
      <w:r>
        <w:rPr>
          <w:w w:val="105"/>
        </w:rPr>
        <w:t>use</w:t>
      </w:r>
      <w:r>
        <w:rPr>
          <w:spacing w:val="19"/>
          <w:w w:val="105"/>
        </w:rPr>
        <w:t xml:space="preserve"> </w:t>
      </w:r>
      <w:r>
        <w:rPr>
          <w:w w:val="105"/>
        </w:rPr>
        <w:t>the</w:t>
      </w:r>
      <w:r>
        <w:rPr>
          <w:spacing w:val="19"/>
          <w:w w:val="105"/>
        </w:rPr>
        <w:t xml:space="preserve"> </w:t>
      </w:r>
      <w:r>
        <w:rPr>
          <w:w w:val="105"/>
        </w:rPr>
        <w:t>recruitment</w:t>
      </w:r>
      <w:r>
        <w:rPr>
          <w:spacing w:val="19"/>
          <w:w w:val="105"/>
        </w:rPr>
        <w:t xml:space="preserve"> </w:t>
      </w:r>
      <w:r>
        <w:rPr>
          <w:w w:val="105"/>
        </w:rPr>
        <w:t>system</w:t>
      </w:r>
      <w:r>
        <w:rPr>
          <w:spacing w:val="20"/>
          <w:w w:val="105"/>
        </w:rPr>
        <w:t xml:space="preserve"> </w:t>
      </w:r>
      <w:r>
        <w:rPr>
          <w:w w:val="105"/>
        </w:rPr>
        <w:t>for</w:t>
      </w:r>
      <w:r>
        <w:rPr>
          <w:spacing w:val="20"/>
          <w:w w:val="105"/>
        </w:rPr>
        <w:t xml:space="preserve"> </w:t>
      </w:r>
      <w:r>
        <w:rPr>
          <w:w w:val="105"/>
        </w:rPr>
        <w:t>their</w:t>
      </w:r>
      <w:r>
        <w:rPr>
          <w:spacing w:val="19"/>
          <w:w w:val="105"/>
        </w:rPr>
        <w:t xml:space="preserve"> </w:t>
      </w:r>
      <w:r>
        <w:rPr>
          <w:w w:val="105"/>
        </w:rPr>
        <w:t>own</w:t>
      </w:r>
      <w:r>
        <w:rPr>
          <w:spacing w:val="20"/>
          <w:w w:val="105"/>
        </w:rPr>
        <w:t xml:space="preserve"> </w:t>
      </w:r>
      <w:r>
        <w:rPr>
          <w:w w:val="105"/>
        </w:rPr>
        <w:t>research</w:t>
      </w:r>
      <w:r>
        <w:rPr>
          <w:spacing w:val="19"/>
          <w:w w:val="105"/>
        </w:rPr>
        <w:t xml:space="preserve"> </w:t>
      </w:r>
      <w:r>
        <w:rPr>
          <w:w w:val="105"/>
        </w:rPr>
        <w:t>in</w:t>
      </w:r>
      <w:r>
        <w:rPr>
          <w:spacing w:val="19"/>
          <w:w w:val="105"/>
        </w:rPr>
        <w:t xml:space="preserve"> </w:t>
      </w:r>
      <w:r>
        <w:rPr>
          <w:w w:val="105"/>
        </w:rPr>
        <w:t>future</w:t>
      </w:r>
    </w:p>
    <w:p w14:paraId="2C6CC43A" w14:textId="77777777" w:rsidR="00735E2D" w:rsidRDefault="00000000">
      <w:pPr>
        <w:spacing w:before="202"/>
        <w:ind w:left="150"/>
        <w:rPr>
          <w:sz w:val="24"/>
        </w:rPr>
      </w:pPr>
      <w:r>
        <w:rPr>
          <w:rFonts w:ascii="Trebuchet MS"/>
          <w:sz w:val="12"/>
        </w:rPr>
        <w:t xml:space="preserve">137    </w:t>
      </w:r>
      <w:r>
        <w:rPr>
          <w:rFonts w:ascii="Trebuchet MS"/>
          <w:spacing w:val="19"/>
          <w:sz w:val="12"/>
        </w:rPr>
        <w:t xml:space="preserve"> </w:t>
      </w:r>
      <w:r>
        <w:rPr>
          <w:w w:val="105"/>
          <w:sz w:val="24"/>
        </w:rPr>
        <w:t>years</w:t>
      </w:r>
      <w:commentRangeEnd w:id="32"/>
      <w:r w:rsidR="008D5D0E">
        <w:rPr>
          <w:rStyle w:val="CommentReference"/>
        </w:rPr>
        <w:commentReference w:id="32"/>
      </w:r>
      <w:commentRangeEnd w:id="33"/>
      <w:r w:rsidR="007D1C01">
        <w:rPr>
          <w:rStyle w:val="CommentReference"/>
        </w:rPr>
        <w:commentReference w:id="33"/>
      </w:r>
      <w:r>
        <w:rPr>
          <w:w w:val="105"/>
          <w:sz w:val="24"/>
        </w:rPr>
        <w:t>.</w:t>
      </w:r>
    </w:p>
    <w:p w14:paraId="63B0A043" w14:textId="77777777" w:rsidR="00735E2D" w:rsidRDefault="00735E2D">
      <w:pPr>
        <w:pStyle w:val="BodyText"/>
        <w:spacing w:before="4"/>
        <w:ind w:left="0"/>
        <w:rPr>
          <w:sz w:val="33"/>
        </w:rPr>
      </w:pPr>
    </w:p>
    <w:p w14:paraId="0A011737" w14:textId="77777777" w:rsidR="00735E2D" w:rsidRDefault="00000000">
      <w:pPr>
        <w:ind w:left="150"/>
        <w:rPr>
          <w:rFonts w:ascii="Georgia"/>
          <w:b/>
          <w:i/>
          <w:sz w:val="24"/>
        </w:rPr>
      </w:pPr>
      <w:r>
        <w:rPr>
          <w:rFonts w:ascii="Trebuchet MS"/>
          <w:sz w:val="12"/>
        </w:rPr>
        <w:t xml:space="preserve">138    </w:t>
      </w:r>
      <w:r>
        <w:rPr>
          <w:rFonts w:ascii="Trebuchet MS"/>
          <w:spacing w:val="19"/>
          <w:sz w:val="12"/>
        </w:rPr>
        <w:t xml:space="preserve"> </w:t>
      </w:r>
      <w:r>
        <w:rPr>
          <w:rFonts w:ascii="Georgia"/>
          <w:b/>
          <w:i/>
          <w:sz w:val="24"/>
        </w:rPr>
        <w:t>Materials</w:t>
      </w:r>
    </w:p>
    <w:p w14:paraId="66E44988" w14:textId="77777777" w:rsidR="00735E2D" w:rsidRDefault="00735E2D">
      <w:pPr>
        <w:pStyle w:val="BodyText"/>
        <w:spacing w:before="4"/>
        <w:ind w:left="0"/>
        <w:rPr>
          <w:rFonts w:ascii="Georgia"/>
          <w:b/>
          <w:i/>
          <w:sz w:val="33"/>
        </w:rPr>
      </w:pPr>
    </w:p>
    <w:p w14:paraId="5EE5DB38" w14:textId="77777777" w:rsidR="00735E2D" w:rsidRDefault="00000000">
      <w:pPr>
        <w:pStyle w:val="BodyText"/>
        <w:tabs>
          <w:tab w:val="left" w:pos="1259"/>
        </w:tabs>
        <w:spacing w:before="0"/>
      </w:pPr>
      <w:r>
        <w:rPr>
          <w:rFonts w:ascii="Trebuchet MS"/>
          <w:w w:val="105"/>
          <w:sz w:val="12"/>
        </w:rPr>
        <w:t>139</w:t>
      </w:r>
      <w:r>
        <w:rPr>
          <w:rFonts w:ascii="Trebuchet MS"/>
          <w:w w:val="105"/>
          <w:sz w:val="12"/>
        </w:rPr>
        <w:tab/>
      </w:r>
      <w:r>
        <w:rPr>
          <w:w w:val="105"/>
        </w:rPr>
        <w:t>Participants</w:t>
      </w:r>
      <w:r>
        <w:rPr>
          <w:spacing w:val="18"/>
          <w:w w:val="105"/>
        </w:rPr>
        <w:t xml:space="preserve"> </w:t>
      </w:r>
      <w:r>
        <w:rPr>
          <w:w w:val="105"/>
        </w:rPr>
        <w:t>were</w:t>
      </w:r>
      <w:r>
        <w:rPr>
          <w:spacing w:val="19"/>
          <w:w w:val="105"/>
        </w:rPr>
        <w:t xml:space="preserve"> </w:t>
      </w:r>
      <w:r>
        <w:rPr>
          <w:w w:val="105"/>
        </w:rPr>
        <w:t>tested</w:t>
      </w:r>
      <w:r>
        <w:rPr>
          <w:spacing w:val="17"/>
          <w:w w:val="105"/>
        </w:rPr>
        <w:t xml:space="preserve"> </w:t>
      </w:r>
      <w:r>
        <w:rPr>
          <w:w w:val="105"/>
        </w:rPr>
        <w:t>individually</w:t>
      </w:r>
      <w:r>
        <w:rPr>
          <w:spacing w:val="19"/>
          <w:w w:val="105"/>
        </w:rPr>
        <w:t xml:space="preserve"> </w:t>
      </w:r>
      <w:r>
        <w:rPr>
          <w:w w:val="105"/>
        </w:rPr>
        <w:t>in</w:t>
      </w:r>
      <w:r>
        <w:rPr>
          <w:spacing w:val="18"/>
          <w:w w:val="105"/>
        </w:rPr>
        <w:t xml:space="preserve"> </w:t>
      </w:r>
      <w:r>
        <w:rPr>
          <w:w w:val="105"/>
        </w:rPr>
        <w:t>a</w:t>
      </w:r>
      <w:r>
        <w:rPr>
          <w:spacing w:val="17"/>
          <w:w w:val="105"/>
        </w:rPr>
        <w:t xml:space="preserve"> </w:t>
      </w:r>
      <w:r>
        <w:rPr>
          <w:w w:val="105"/>
        </w:rPr>
        <w:t>quiet</w:t>
      </w:r>
      <w:r>
        <w:rPr>
          <w:spacing w:val="19"/>
          <w:w w:val="105"/>
        </w:rPr>
        <w:t xml:space="preserve"> </w:t>
      </w:r>
      <w:r>
        <w:rPr>
          <w:w w:val="105"/>
        </w:rPr>
        <w:t>room</w:t>
      </w:r>
      <w:r>
        <w:rPr>
          <w:spacing w:val="17"/>
          <w:w w:val="105"/>
        </w:rPr>
        <w:t xml:space="preserve"> </w:t>
      </w:r>
      <w:r>
        <w:rPr>
          <w:w w:val="105"/>
        </w:rPr>
        <w:t>with</w:t>
      </w:r>
      <w:r>
        <w:rPr>
          <w:spacing w:val="19"/>
          <w:w w:val="105"/>
        </w:rPr>
        <w:t xml:space="preserve"> </w:t>
      </w:r>
      <w:r>
        <w:rPr>
          <w:w w:val="105"/>
        </w:rPr>
        <w:t>a</w:t>
      </w:r>
      <w:r>
        <w:rPr>
          <w:spacing w:val="19"/>
          <w:w w:val="105"/>
        </w:rPr>
        <w:t xml:space="preserve"> </w:t>
      </w:r>
      <w:r>
        <w:rPr>
          <w:w w:val="105"/>
        </w:rPr>
        <w:t>Dell</w:t>
      </w:r>
      <w:r>
        <w:rPr>
          <w:spacing w:val="17"/>
          <w:w w:val="105"/>
        </w:rPr>
        <w:t xml:space="preserve"> </w:t>
      </w:r>
      <w:r>
        <w:rPr>
          <w:w w:val="105"/>
        </w:rPr>
        <w:t>laptop</w:t>
      </w:r>
      <w:r>
        <w:rPr>
          <w:spacing w:val="18"/>
          <w:w w:val="105"/>
        </w:rPr>
        <w:t xml:space="preserve"> </w:t>
      </w:r>
      <w:r>
        <w:rPr>
          <w:w w:val="105"/>
        </w:rPr>
        <w:t>with</w:t>
      </w:r>
      <w:r>
        <w:rPr>
          <w:spacing w:val="18"/>
          <w:w w:val="105"/>
        </w:rPr>
        <w:t xml:space="preserve"> </w:t>
      </w:r>
      <w:r>
        <w:rPr>
          <w:w w:val="105"/>
        </w:rPr>
        <w:t>a</w:t>
      </w:r>
    </w:p>
    <w:p w14:paraId="3317D401" w14:textId="77777777" w:rsidR="00735E2D" w:rsidRDefault="00000000">
      <w:pPr>
        <w:pStyle w:val="BodyText"/>
      </w:pPr>
      <w:r>
        <w:rPr>
          <w:rFonts w:ascii="Trebuchet MS" w:hAnsi="Trebuchet MS"/>
          <w:sz w:val="12"/>
        </w:rPr>
        <w:t xml:space="preserve">140    </w:t>
      </w:r>
      <w:r>
        <w:rPr>
          <w:rFonts w:ascii="Trebuchet MS" w:hAnsi="Trebuchet MS"/>
          <w:spacing w:val="19"/>
          <w:sz w:val="12"/>
        </w:rPr>
        <w:t xml:space="preserve"> </w:t>
      </w:r>
      <w:r>
        <w:rPr>
          <w:w w:val="105"/>
        </w:rPr>
        <w:t>15.6”</w:t>
      </w:r>
      <w:r>
        <w:rPr>
          <w:spacing w:val="1"/>
          <w:w w:val="105"/>
        </w:rPr>
        <w:t xml:space="preserve"> </w:t>
      </w:r>
      <w:r>
        <w:rPr>
          <w:w w:val="105"/>
        </w:rPr>
        <w:t>screen,</w:t>
      </w:r>
      <w:r>
        <w:rPr>
          <w:spacing w:val="2"/>
          <w:w w:val="105"/>
        </w:rPr>
        <w:t xml:space="preserve"> </w:t>
      </w:r>
      <w:r>
        <w:rPr>
          <w:w w:val="105"/>
        </w:rPr>
        <w:t>a</w:t>
      </w:r>
      <w:r>
        <w:rPr>
          <w:spacing w:val="1"/>
          <w:w w:val="105"/>
        </w:rPr>
        <w:t xml:space="preserve"> </w:t>
      </w:r>
      <w:r>
        <w:rPr>
          <w:w w:val="105"/>
        </w:rPr>
        <w:t>screen</w:t>
      </w:r>
      <w:r>
        <w:rPr>
          <w:spacing w:val="2"/>
          <w:w w:val="105"/>
        </w:rPr>
        <w:t xml:space="preserve"> </w:t>
      </w:r>
      <w:r>
        <w:rPr>
          <w:w w:val="105"/>
        </w:rPr>
        <w:t>resolution of</w:t>
      </w:r>
      <w:r>
        <w:rPr>
          <w:spacing w:val="2"/>
          <w:w w:val="105"/>
        </w:rPr>
        <w:t xml:space="preserve"> </w:t>
      </w:r>
      <w:r>
        <w:rPr>
          <w:w w:val="105"/>
        </w:rPr>
        <w:t>1920</w:t>
      </w:r>
      <w:r>
        <w:rPr>
          <w:spacing w:val="1"/>
          <w:w w:val="105"/>
        </w:rPr>
        <w:t xml:space="preserve"> </w:t>
      </w:r>
      <w:r>
        <w:rPr>
          <w:w w:val="105"/>
        </w:rPr>
        <w:t>x</w:t>
      </w:r>
      <w:r>
        <w:rPr>
          <w:spacing w:val="2"/>
          <w:w w:val="105"/>
        </w:rPr>
        <w:t xml:space="preserve"> </w:t>
      </w:r>
      <w:r>
        <w:rPr>
          <w:w w:val="105"/>
        </w:rPr>
        <w:t>1080,</w:t>
      </w:r>
      <w:r>
        <w:rPr>
          <w:spacing w:val="2"/>
          <w:w w:val="105"/>
        </w:rPr>
        <w:t xml:space="preserve"> </w:t>
      </w:r>
      <w:r>
        <w:rPr>
          <w:w w:val="105"/>
        </w:rPr>
        <w:t>and a</w:t>
      </w:r>
      <w:r>
        <w:rPr>
          <w:spacing w:val="2"/>
          <w:w w:val="105"/>
        </w:rPr>
        <w:t xml:space="preserve"> </w:t>
      </w:r>
      <w:proofErr w:type="gramStart"/>
      <w:r>
        <w:rPr>
          <w:w w:val="105"/>
        </w:rPr>
        <w:t>full</w:t>
      </w:r>
      <w:r>
        <w:rPr>
          <w:spacing w:val="2"/>
          <w:w w:val="105"/>
        </w:rPr>
        <w:t xml:space="preserve"> </w:t>
      </w:r>
      <w:r>
        <w:rPr>
          <w:w w:val="105"/>
        </w:rPr>
        <w:t>size</w:t>
      </w:r>
      <w:proofErr w:type="gramEnd"/>
      <w:r>
        <w:rPr>
          <w:spacing w:val="2"/>
          <w:w w:val="105"/>
        </w:rPr>
        <w:t xml:space="preserve"> </w:t>
      </w:r>
      <w:r>
        <w:rPr>
          <w:w w:val="105"/>
        </w:rPr>
        <w:t>external</w:t>
      </w:r>
      <w:r>
        <w:rPr>
          <w:spacing w:val="1"/>
          <w:w w:val="105"/>
        </w:rPr>
        <w:t xml:space="preserve"> </w:t>
      </w:r>
      <w:r>
        <w:rPr>
          <w:w w:val="105"/>
        </w:rPr>
        <w:t>keyboard</w:t>
      </w:r>
      <w:r>
        <w:rPr>
          <w:spacing w:val="2"/>
          <w:w w:val="105"/>
        </w:rPr>
        <w:t xml:space="preserve"> </w:t>
      </w:r>
      <w:r>
        <w:rPr>
          <w:w w:val="105"/>
        </w:rPr>
        <w:t>for</w:t>
      </w:r>
    </w:p>
    <w:p w14:paraId="342CE9FA" w14:textId="77777777" w:rsidR="00735E2D" w:rsidRDefault="00000000">
      <w:pPr>
        <w:pStyle w:val="BodyText"/>
        <w:spacing w:before="203"/>
      </w:pPr>
      <w:r>
        <w:rPr>
          <w:rFonts w:ascii="Trebuchet MS"/>
          <w:sz w:val="12"/>
        </w:rPr>
        <w:t xml:space="preserve">141    </w:t>
      </w:r>
      <w:r>
        <w:rPr>
          <w:rFonts w:ascii="Trebuchet MS"/>
          <w:spacing w:val="19"/>
          <w:sz w:val="12"/>
        </w:rPr>
        <w:t xml:space="preserve"> </w:t>
      </w:r>
      <w:r>
        <w:rPr>
          <w:w w:val="105"/>
        </w:rPr>
        <w:t>participants</w:t>
      </w:r>
      <w:r>
        <w:rPr>
          <w:spacing w:val="23"/>
          <w:w w:val="105"/>
        </w:rPr>
        <w:t xml:space="preserve"> </w:t>
      </w:r>
      <w:r>
        <w:rPr>
          <w:w w:val="105"/>
        </w:rPr>
        <w:t>to</w:t>
      </w:r>
      <w:r>
        <w:rPr>
          <w:spacing w:val="22"/>
          <w:w w:val="105"/>
        </w:rPr>
        <w:t xml:space="preserve"> </w:t>
      </w:r>
      <w:r>
        <w:rPr>
          <w:w w:val="105"/>
        </w:rPr>
        <w:t>use</w:t>
      </w:r>
      <w:r>
        <w:rPr>
          <w:spacing w:val="23"/>
          <w:w w:val="105"/>
        </w:rPr>
        <w:t xml:space="preserve"> </w:t>
      </w:r>
      <w:r>
        <w:rPr>
          <w:w w:val="105"/>
        </w:rPr>
        <w:t>to</w:t>
      </w:r>
      <w:r>
        <w:rPr>
          <w:spacing w:val="23"/>
          <w:w w:val="105"/>
        </w:rPr>
        <w:t xml:space="preserve"> </w:t>
      </w:r>
      <w:r>
        <w:rPr>
          <w:w w:val="105"/>
        </w:rPr>
        <w:t>respond</w:t>
      </w:r>
      <w:r>
        <w:rPr>
          <w:spacing w:val="23"/>
          <w:w w:val="105"/>
        </w:rPr>
        <w:t xml:space="preserve"> </w:t>
      </w:r>
      <w:r>
        <w:rPr>
          <w:w w:val="105"/>
        </w:rPr>
        <w:t>to</w:t>
      </w:r>
      <w:r>
        <w:rPr>
          <w:spacing w:val="22"/>
          <w:w w:val="105"/>
        </w:rPr>
        <w:t xml:space="preserve"> </w:t>
      </w:r>
      <w:r>
        <w:rPr>
          <w:w w:val="105"/>
        </w:rPr>
        <w:t>the</w:t>
      </w:r>
      <w:r>
        <w:rPr>
          <w:spacing w:val="23"/>
          <w:w w:val="105"/>
        </w:rPr>
        <w:t xml:space="preserve"> </w:t>
      </w:r>
      <w:r>
        <w:rPr>
          <w:w w:val="105"/>
        </w:rPr>
        <w:t>task.</w:t>
      </w:r>
      <w:r>
        <w:rPr>
          <w:spacing w:val="51"/>
          <w:w w:val="105"/>
        </w:rPr>
        <w:t xml:space="preserve"> </w:t>
      </w:r>
      <w:r>
        <w:rPr>
          <w:w w:val="105"/>
        </w:rPr>
        <w:t>Participants</w:t>
      </w:r>
      <w:r>
        <w:rPr>
          <w:spacing w:val="22"/>
          <w:w w:val="105"/>
        </w:rPr>
        <w:t xml:space="preserve"> </w:t>
      </w:r>
      <w:r>
        <w:rPr>
          <w:w w:val="105"/>
        </w:rPr>
        <w:t>sat</w:t>
      </w:r>
      <w:r>
        <w:rPr>
          <w:spacing w:val="24"/>
          <w:w w:val="105"/>
        </w:rPr>
        <w:t xml:space="preserve"> </w:t>
      </w:r>
      <w:r>
        <w:rPr>
          <w:w w:val="105"/>
        </w:rPr>
        <w:t>approximately</w:t>
      </w:r>
      <w:r>
        <w:rPr>
          <w:spacing w:val="23"/>
          <w:w w:val="105"/>
        </w:rPr>
        <w:t xml:space="preserve"> </w:t>
      </w:r>
      <w:r>
        <w:rPr>
          <w:w w:val="105"/>
        </w:rPr>
        <w:t>50</w:t>
      </w:r>
      <w:r>
        <w:rPr>
          <w:spacing w:val="22"/>
          <w:w w:val="105"/>
        </w:rPr>
        <w:t xml:space="preserve"> </w:t>
      </w:r>
      <w:r>
        <w:rPr>
          <w:w w:val="105"/>
        </w:rPr>
        <w:t>cm</w:t>
      </w:r>
      <w:r>
        <w:rPr>
          <w:spacing w:val="24"/>
          <w:w w:val="105"/>
        </w:rPr>
        <w:t xml:space="preserve"> </w:t>
      </w:r>
      <w:r>
        <w:rPr>
          <w:w w:val="105"/>
        </w:rPr>
        <w:t>from</w:t>
      </w:r>
      <w:r>
        <w:rPr>
          <w:spacing w:val="23"/>
          <w:w w:val="105"/>
        </w:rPr>
        <w:t xml:space="preserve"> </w:t>
      </w:r>
      <w:r>
        <w:rPr>
          <w:w w:val="105"/>
        </w:rPr>
        <w:t>the</w:t>
      </w:r>
    </w:p>
    <w:p w14:paraId="3A18FDD4" w14:textId="77777777" w:rsidR="00735E2D" w:rsidRDefault="00000000">
      <w:pPr>
        <w:pStyle w:val="BodyText"/>
      </w:pPr>
      <w:r>
        <w:rPr>
          <w:rFonts w:ascii="Trebuchet MS"/>
          <w:sz w:val="12"/>
        </w:rPr>
        <w:t xml:space="preserve">142    </w:t>
      </w:r>
      <w:r>
        <w:rPr>
          <w:rFonts w:ascii="Trebuchet MS"/>
          <w:spacing w:val="19"/>
          <w:sz w:val="12"/>
        </w:rPr>
        <w:t xml:space="preserve"> </w:t>
      </w:r>
      <w:proofErr w:type="gramStart"/>
      <w:r>
        <w:rPr>
          <w:w w:val="105"/>
        </w:rPr>
        <w:t>screen</w:t>
      </w:r>
      <w:proofErr w:type="gramEnd"/>
      <w:r>
        <w:rPr>
          <w:w w:val="105"/>
        </w:rPr>
        <w:t>.</w:t>
      </w:r>
      <w:r>
        <w:rPr>
          <w:spacing w:val="25"/>
          <w:w w:val="105"/>
        </w:rPr>
        <w:t xml:space="preserve"> </w:t>
      </w:r>
      <w:r>
        <w:rPr>
          <w:w w:val="105"/>
        </w:rPr>
        <w:t>Stimulus</w:t>
      </w:r>
      <w:r>
        <w:rPr>
          <w:spacing w:val="2"/>
          <w:w w:val="105"/>
        </w:rPr>
        <w:t xml:space="preserve"> </w:t>
      </w:r>
      <w:r>
        <w:rPr>
          <w:w w:val="105"/>
        </w:rPr>
        <w:t>presentation</w:t>
      </w:r>
      <w:r>
        <w:rPr>
          <w:spacing w:val="2"/>
          <w:w w:val="105"/>
        </w:rPr>
        <w:t xml:space="preserve"> </w:t>
      </w:r>
      <w:r>
        <w:rPr>
          <w:w w:val="105"/>
        </w:rPr>
        <w:t>was</w:t>
      </w:r>
      <w:r>
        <w:rPr>
          <w:spacing w:val="1"/>
          <w:w w:val="105"/>
        </w:rPr>
        <w:t xml:space="preserve"> </w:t>
      </w:r>
      <w:r>
        <w:rPr>
          <w:w w:val="105"/>
        </w:rPr>
        <w:t>controlled</w:t>
      </w:r>
      <w:r>
        <w:rPr>
          <w:spacing w:val="2"/>
          <w:w w:val="105"/>
        </w:rPr>
        <w:t xml:space="preserve"> </w:t>
      </w:r>
      <w:r>
        <w:rPr>
          <w:w w:val="105"/>
        </w:rPr>
        <w:t>by</w:t>
      </w:r>
      <w:r>
        <w:rPr>
          <w:spacing w:val="3"/>
          <w:w w:val="105"/>
        </w:rPr>
        <w:t xml:space="preserve"> </w:t>
      </w:r>
      <w:r>
        <w:rPr>
          <w:w w:val="105"/>
        </w:rPr>
        <w:t>MATLAB</w:t>
      </w:r>
      <w:r>
        <w:rPr>
          <w:spacing w:val="3"/>
          <w:w w:val="105"/>
        </w:rPr>
        <w:t xml:space="preserve"> </w:t>
      </w:r>
      <w:r>
        <w:rPr>
          <w:w w:val="105"/>
        </w:rPr>
        <w:t>using</w:t>
      </w:r>
      <w:r>
        <w:rPr>
          <w:spacing w:val="2"/>
          <w:w w:val="105"/>
        </w:rPr>
        <w:t xml:space="preserve"> </w:t>
      </w:r>
      <w:r>
        <w:rPr>
          <w:w w:val="105"/>
        </w:rPr>
        <w:t>the</w:t>
      </w:r>
      <w:r>
        <w:rPr>
          <w:spacing w:val="2"/>
          <w:w w:val="105"/>
        </w:rPr>
        <w:t xml:space="preserve"> </w:t>
      </w:r>
      <w:proofErr w:type="gramStart"/>
      <w:r>
        <w:rPr>
          <w:w w:val="105"/>
        </w:rPr>
        <w:t>Psychophysics</w:t>
      </w:r>
      <w:proofErr w:type="gramEnd"/>
    </w:p>
    <w:p w14:paraId="6BCE77F8" w14:textId="77777777" w:rsidR="00735E2D" w:rsidRDefault="00000000">
      <w:pPr>
        <w:pStyle w:val="BodyText"/>
      </w:pPr>
      <w:r>
        <w:rPr>
          <w:rFonts w:ascii="Trebuchet MS"/>
          <w:sz w:val="12"/>
        </w:rPr>
        <w:t xml:space="preserve">143    </w:t>
      </w:r>
      <w:r>
        <w:rPr>
          <w:rFonts w:ascii="Trebuchet MS"/>
          <w:spacing w:val="19"/>
          <w:sz w:val="12"/>
        </w:rPr>
        <w:t xml:space="preserve"> </w:t>
      </w:r>
      <w:r>
        <w:rPr>
          <w:w w:val="105"/>
        </w:rPr>
        <w:t>Toolbox</w:t>
      </w:r>
      <w:r>
        <w:rPr>
          <w:spacing w:val="-1"/>
          <w:w w:val="105"/>
        </w:rPr>
        <w:t xml:space="preserve"> </w:t>
      </w:r>
      <w:r>
        <w:rPr>
          <w:w w:val="105"/>
        </w:rPr>
        <w:t>extensions (Brainard,</w:t>
      </w:r>
      <w:r>
        <w:rPr>
          <w:spacing w:val="-1"/>
          <w:w w:val="105"/>
        </w:rPr>
        <w:t xml:space="preserve"> </w:t>
      </w:r>
      <w:r>
        <w:rPr>
          <w:w w:val="105"/>
        </w:rPr>
        <w:t>1997; Kleiner, Brainard &amp; Pelli, 2007;</w:t>
      </w:r>
      <w:r>
        <w:rPr>
          <w:spacing w:val="-1"/>
          <w:w w:val="105"/>
        </w:rPr>
        <w:t xml:space="preserve"> </w:t>
      </w:r>
      <w:r>
        <w:rPr>
          <w:w w:val="105"/>
        </w:rPr>
        <w:t>Pelli, 1997).</w:t>
      </w:r>
    </w:p>
    <w:p w14:paraId="6ADD49A5" w14:textId="77777777" w:rsidR="00735E2D" w:rsidRDefault="00000000">
      <w:pPr>
        <w:pStyle w:val="BodyText"/>
      </w:pPr>
      <w:r>
        <w:rPr>
          <w:rFonts w:ascii="Trebuchet MS" w:hAnsi="Trebuchet MS"/>
          <w:sz w:val="12"/>
        </w:rPr>
        <w:t xml:space="preserve">144    </w:t>
      </w:r>
      <w:r>
        <w:rPr>
          <w:rFonts w:ascii="Trebuchet MS" w:hAnsi="Trebuchet MS"/>
          <w:spacing w:val="19"/>
          <w:sz w:val="12"/>
        </w:rPr>
        <w:t xml:space="preserve"> </w:t>
      </w:r>
      <w:r>
        <w:t>Responses</w:t>
      </w:r>
      <w:r>
        <w:rPr>
          <w:spacing w:val="37"/>
        </w:rPr>
        <w:t xml:space="preserve"> </w:t>
      </w:r>
      <w:r>
        <w:t>to</w:t>
      </w:r>
      <w:r>
        <w:rPr>
          <w:spacing w:val="36"/>
        </w:rPr>
        <w:t xml:space="preserve"> </w:t>
      </w:r>
      <w:r>
        <w:t>the</w:t>
      </w:r>
      <w:r>
        <w:rPr>
          <w:spacing w:val="35"/>
        </w:rPr>
        <w:t xml:space="preserve"> </w:t>
      </w:r>
      <w:r>
        <w:t>target</w:t>
      </w:r>
      <w:r>
        <w:rPr>
          <w:spacing w:val="36"/>
        </w:rPr>
        <w:t xml:space="preserve"> </w:t>
      </w:r>
      <w:r>
        <w:t>stimulus</w:t>
      </w:r>
      <w:r>
        <w:rPr>
          <w:spacing w:val="36"/>
        </w:rPr>
        <w:t xml:space="preserve"> </w:t>
      </w:r>
      <w:r>
        <w:t>were</w:t>
      </w:r>
      <w:r>
        <w:rPr>
          <w:spacing w:val="37"/>
        </w:rPr>
        <w:t xml:space="preserve"> </w:t>
      </w:r>
      <w:r>
        <w:t>made</w:t>
      </w:r>
      <w:r>
        <w:rPr>
          <w:spacing w:val="36"/>
        </w:rPr>
        <w:t xml:space="preserve"> </w:t>
      </w:r>
      <w:r>
        <w:t>by</w:t>
      </w:r>
      <w:r>
        <w:rPr>
          <w:spacing w:val="35"/>
        </w:rPr>
        <w:t xml:space="preserve"> </w:t>
      </w:r>
      <w:r>
        <w:t>pressing</w:t>
      </w:r>
      <w:r>
        <w:rPr>
          <w:spacing w:val="37"/>
        </w:rPr>
        <w:t xml:space="preserve"> </w:t>
      </w:r>
      <w:r>
        <w:t>the</w:t>
      </w:r>
      <w:r>
        <w:rPr>
          <w:spacing w:val="36"/>
        </w:rPr>
        <w:t xml:space="preserve"> </w:t>
      </w:r>
      <w:r>
        <w:t>‘c’</w:t>
      </w:r>
      <w:r>
        <w:rPr>
          <w:spacing w:val="35"/>
        </w:rPr>
        <w:t xml:space="preserve"> </w:t>
      </w:r>
      <w:r>
        <w:t>or</w:t>
      </w:r>
      <w:r>
        <w:rPr>
          <w:spacing w:val="37"/>
        </w:rPr>
        <w:t xml:space="preserve"> </w:t>
      </w:r>
      <w:r>
        <w:t>‘n’</w:t>
      </w:r>
      <w:r>
        <w:rPr>
          <w:spacing w:val="35"/>
        </w:rPr>
        <w:t xml:space="preserve"> </w:t>
      </w:r>
      <w:r>
        <w:t>key</w:t>
      </w:r>
      <w:r>
        <w:rPr>
          <w:spacing w:val="37"/>
        </w:rPr>
        <w:t xml:space="preserve"> </w:t>
      </w:r>
      <w:r>
        <w:t>on</w:t>
      </w:r>
      <w:r>
        <w:rPr>
          <w:spacing w:val="36"/>
        </w:rPr>
        <w:t xml:space="preserve"> </w:t>
      </w:r>
      <w:r>
        <w:t>a</w:t>
      </w:r>
      <w:r>
        <w:rPr>
          <w:spacing w:val="37"/>
        </w:rPr>
        <w:t xml:space="preserve"> </w:t>
      </w:r>
      <w:proofErr w:type="gramStart"/>
      <w:r>
        <w:t>standard</w:t>
      </w:r>
      <w:proofErr w:type="gramEnd"/>
    </w:p>
    <w:p w14:paraId="465F3627" w14:textId="77777777" w:rsidR="00735E2D" w:rsidRDefault="00000000">
      <w:pPr>
        <w:pStyle w:val="BodyText"/>
      </w:pPr>
      <w:r>
        <w:rPr>
          <w:rFonts w:ascii="Trebuchet MS"/>
          <w:sz w:val="12"/>
        </w:rPr>
        <w:t xml:space="preserve">145    </w:t>
      </w:r>
      <w:r>
        <w:rPr>
          <w:rFonts w:ascii="Trebuchet MS"/>
          <w:spacing w:val="19"/>
          <w:sz w:val="12"/>
        </w:rPr>
        <w:t xml:space="preserve"> </w:t>
      </w:r>
      <w:proofErr w:type="gramStart"/>
      <w:r>
        <w:rPr>
          <w:w w:val="105"/>
        </w:rPr>
        <w:t>keyboard</w:t>
      </w:r>
      <w:proofErr w:type="gramEnd"/>
      <w:r>
        <w:rPr>
          <w:w w:val="105"/>
        </w:rPr>
        <w:t>.</w:t>
      </w:r>
      <w:r>
        <w:rPr>
          <w:spacing w:val="42"/>
          <w:w w:val="105"/>
        </w:rPr>
        <w:t xml:space="preserve"> </w:t>
      </w:r>
      <w:r>
        <w:rPr>
          <w:w w:val="105"/>
        </w:rPr>
        <w:t>All</w:t>
      </w:r>
      <w:r>
        <w:rPr>
          <w:spacing w:val="15"/>
          <w:w w:val="105"/>
        </w:rPr>
        <w:t xml:space="preserve"> </w:t>
      </w:r>
      <w:r>
        <w:rPr>
          <w:w w:val="105"/>
        </w:rPr>
        <w:t>experimental</w:t>
      </w:r>
      <w:r>
        <w:rPr>
          <w:spacing w:val="17"/>
          <w:w w:val="105"/>
        </w:rPr>
        <w:t xml:space="preserve"> </w:t>
      </w:r>
      <w:r>
        <w:rPr>
          <w:w w:val="105"/>
        </w:rPr>
        <w:t>materials</w:t>
      </w:r>
      <w:r>
        <w:rPr>
          <w:spacing w:val="15"/>
          <w:w w:val="105"/>
        </w:rPr>
        <w:t xml:space="preserve"> </w:t>
      </w:r>
      <w:r>
        <w:rPr>
          <w:w w:val="105"/>
        </w:rPr>
        <w:t>are</w:t>
      </w:r>
      <w:r>
        <w:rPr>
          <w:spacing w:val="15"/>
          <w:w w:val="105"/>
        </w:rPr>
        <w:t xml:space="preserve"> </w:t>
      </w:r>
      <w:r>
        <w:rPr>
          <w:w w:val="105"/>
        </w:rPr>
        <w:t>available</w:t>
      </w:r>
      <w:r>
        <w:rPr>
          <w:spacing w:val="15"/>
          <w:w w:val="105"/>
        </w:rPr>
        <w:t xml:space="preserve"> </w:t>
      </w:r>
      <w:r>
        <w:rPr>
          <w:w w:val="105"/>
        </w:rPr>
        <w:t>at</w:t>
      </w:r>
      <w:r>
        <w:rPr>
          <w:spacing w:val="16"/>
          <w:w w:val="105"/>
        </w:rPr>
        <w:t xml:space="preserve"> </w:t>
      </w:r>
      <w:r>
        <w:rPr>
          <w:w w:val="105"/>
        </w:rPr>
        <w:t>the</w:t>
      </w:r>
      <w:r>
        <w:rPr>
          <w:spacing w:val="16"/>
          <w:w w:val="105"/>
        </w:rPr>
        <w:t xml:space="preserve"> </w:t>
      </w:r>
      <w:proofErr w:type="spellStart"/>
      <w:r>
        <w:rPr>
          <w:w w:val="105"/>
        </w:rPr>
        <w:t>github</w:t>
      </w:r>
      <w:proofErr w:type="spellEnd"/>
      <w:r>
        <w:rPr>
          <w:spacing w:val="16"/>
          <w:w w:val="105"/>
        </w:rPr>
        <w:t xml:space="preserve"> </w:t>
      </w:r>
      <w:r>
        <w:rPr>
          <w:w w:val="105"/>
        </w:rPr>
        <w:t>repository</w:t>
      </w:r>
      <w:r>
        <w:rPr>
          <w:spacing w:val="15"/>
          <w:w w:val="105"/>
        </w:rPr>
        <w:t xml:space="preserve"> </w:t>
      </w:r>
      <w:r>
        <w:rPr>
          <w:w w:val="105"/>
        </w:rPr>
        <w:t>for</w:t>
      </w:r>
      <w:r>
        <w:rPr>
          <w:spacing w:val="17"/>
          <w:w w:val="105"/>
        </w:rPr>
        <w:t xml:space="preserve"> </w:t>
      </w:r>
      <w:r>
        <w:rPr>
          <w:w w:val="105"/>
        </w:rPr>
        <w:t>this</w:t>
      </w:r>
      <w:r>
        <w:rPr>
          <w:spacing w:val="16"/>
          <w:w w:val="105"/>
        </w:rPr>
        <w:t xml:space="preserve"> </w:t>
      </w:r>
      <w:r>
        <w:rPr>
          <w:w w:val="105"/>
        </w:rPr>
        <w:t>study.</w:t>
      </w:r>
    </w:p>
    <w:p w14:paraId="4DAD4FB5" w14:textId="77777777" w:rsidR="00735E2D" w:rsidRDefault="00735E2D">
      <w:pPr>
        <w:pStyle w:val="BodyText"/>
        <w:spacing w:before="0"/>
        <w:ind w:left="0"/>
        <w:rPr>
          <w:sz w:val="28"/>
        </w:rPr>
      </w:pPr>
    </w:p>
    <w:p w14:paraId="0CD7AEEB" w14:textId="77777777" w:rsidR="00735E2D" w:rsidRDefault="00000000">
      <w:pPr>
        <w:pStyle w:val="BodyText"/>
        <w:tabs>
          <w:tab w:val="left" w:pos="1259"/>
        </w:tabs>
        <w:spacing w:before="0"/>
      </w:pPr>
      <w:r>
        <w:rPr>
          <w:rFonts w:ascii="Trebuchet MS" w:hAnsi="Trebuchet MS"/>
          <w:w w:val="105"/>
          <w:sz w:val="12"/>
        </w:rPr>
        <w:t>146</w:t>
      </w:r>
      <w:r>
        <w:rPr>
          <w:rFonts w:ascii="Trebuchet MS" w:hAnsi="Trebuchet MS"/>
          <w:w w:val="105"/>
          <w:sz w:val="12"/>
        </w:rPr>
        <w:tab/>
      </w:r>
      <w:r>
        <w:rPr>
          <w:w w:val="105"/>
        </w:rPr>
        <w:t>Distractor</w:t>
      </w:r>
      <w:r>
        <w:rPr>
          <w:spacing w:val="6"/>
          <w:w w:val="105"/>
        </w:rPr>
        <w:t xml:space="preserve"> </w:t>
      </w:r>
      <w:r>
        <w:rPr>
          <w:w w:val="105"/>
        </w:rPr>
        <w:t>stimuli</w:t>
      </w:r>
      <w:r>
        <w:rPr>
          <w:spacing w:val="7"/>
          <w:w w:val="105"/>
        </w:rPr>
        <w:t xml:space="preserve"> </w:t>
      </w:r>
      <w:r>
        <w:rPr>
          <w:w w:val="105"/>
        </w:rPr>
        <w:t>were</w:t>
      </w:r>
      <w:r>
        <w:rPr>
          <w:spacing w:val="7"/>
          <w:w w:val="105"/>
        </w:rPr>
        <w:t xml:space="preserve"> </w:t>
      </w:r>
      <w:r>
        <w:rPr>
          <w:w w:val="105"/>
        </w:rPr>
        <w:t>an</w:t>
      </w:r>
      <w:r>
        <w:rPr>
          <w:spacing w:val="8"/>
          <w:w w:val="105"/>
        </w:rPr>
        <w:t xml:space="preserve"> </w:t>
      </w:r>
      <w:r>
        <w:rPr>
          <w:w w:val="105"/>
        </w:rPr>
        <w:t>‘L’</w:t>
      </w:r>
      <w:r>
        <w:rPr>
          <w:spacing w:val="6"/>
          <w:w w:val="105"/>
        </w:rPr>
        <w:t xml:space="preserve"> </w:t>
      </w:r>
      <w:r>
        <w:rPr>
          <w:w w:val="105"/>
        </w:rPr>
        <w:t>shape</w:t>
      </w:r>
      <w:r>
        <w:rPr>
          <w:spacing w:val="8"/>
          <w:w w:val="105"/>
        </w:rPr>
        <w:t xml:space="preserve"> </w:t>
      </w:r>
      <w:r>
        <w:rPr>
          <w:w w:val="105"/>
        </w:rPr>
        <w:t>(rotated</w:t>
      </w:r>
      <w:r>
        <w:rPr>
          <w:spacing w:val="6"/>
          <w:w w:val="105"/>
        </w:rPr>
        <w:t xml:space="preserve"> </w:t>
      </w:r>
      <w:r>
        <w:rPr>
          <w:w w:val="105"/>
        </w:rPr>
        <w:t>0</w:t>
      </w:r>
      <w:r>
        <w:rPr>
          <w:rFonts w:ascii="Microsoft Sans Serif" w:hAnsi="Microsoft Sans Serif"/>
          <w:w w:val="105"/>
        </w:rPr>
        <w:t>°</w:t>
      </w:r>
      <w:r>
        <w:rPr>
          <w:w w:val="105"/>
        </w:rPr>
        <w:t>,</w:t>
      </w:r>
      <w:r>
        <w:rPr>
          <w:spacing w:val="7"/>
          <w:w w:val="105"/>
        </w:rPr>
        <w:t xml:space="preserve"> </w:t>
      </w:r>
      <w:r>
        <w:rPr>
          <w:w w:val="105"/>
        </w:rPr>
        <w:t>90</w:t>
      </w:r>
      <w:r>
        <w:rPr>
          <w:rFonts w:ascii="Microsoft Sans Serif" w:hAnsi="Microsoft Sans Serif"/>
          <w:w w:val="105"/>
        </w:rPr>
        <w:t>°</w:t>
      </w:r>
      <w:r>
        <w:rPr>
          <w:w w:val="105"/>
        </w:rPr>
        <w:t>,</w:t>
      </w:r>
      <w:r>
        <w:rPr>
          <w:spacing w:val="7"/>
          <w:w w:val="105"/>
        </w:rPr>
        <w:t xml:space="preserve"> </w:t>
      </w:r>
      <w:r>
        <w:rPr>
          <w:w w:val="105"/>
        </w:rPr>
        <w:t>180</w:t>
      </w:r>
      <w:r>
        <w:rPr>
          <w:rFonts w:ascii="Microsoft Sans Serif" w:hAnsi="Microsoft Sans Serif"/>
          <w:w w:val="105"/>
        </w:rPr>
        <w:t>°</w:t>
      </w:r>
      <w:r>
        <w:rPr>
          <w:w w:val="105"/>
        </w:rPr>
        <w:t>,</w:t>
      </w:r>
      <w:r>
        <w:rPr>
          <w:spacing w:val="6"/>
          <w:w w:val="105"/>
        </w:rPr>
        <w:t xml:space="preserve"> </w:t>
      </w:r>
      <w:r>
        <w:rPr>
          <w:w w:val="105"/>
        </w:rPr>
        <w:t>or</w:t>
      </w:r>
      <w:r>
        <w:rPr>
          <w:spacing w:val="8"/>
          <w:w w:val="105"/>
        </w:rPr>
        <w:t xml:space="preserve"> </w:t>
      </w:r>
      <w:r>
        <w:rPr>
          <w:w w:val="105"/>
        </w:rPr>
        <w:t>270</w:t>
      </w:r>
      <w:r>
        <w:rPr>
          <w:rFonts w:ascii="Microsoft Sans Serif" w:hAnsi="Microsoft Sans Serif"/>
          <w:w w:val="105"/>
        </w:rPr>
        <w:t>°</w:t>
      </w:r>
      <w:r>
        <w:rPr>
          <w:w w:val="105"/>
        </w:rPr>
        <w:t>)</w:t>
      </w:r>
      <w:r>
        <w:rPr>
          <w:spacing w:val="6"/>
          <w:w w:val="105"/>
        </w:rPr>
        <w:t xml:space="preserve"> </w:t>
      </w:r>
      <w:r>
        <w:rPr>
          <w:w w:val="105"/>
        </w:rPr>
        <w:t>while</w:t>
      </w:r>
      <w:r>
        <w:rPr>
          <w:spacing w:val="8"/>
          <w:w w:val="105"/>
        </w:rPr>
        <w:t xml:space="preserve"> </w:t>
      </w:r>
      <w:r>
        <w:rPr>
          <w:w w:val="105"/>
        </w:rPr>
        <w:t>the</w:t>
      </w:r>
      <w:r>
        <w:rPr>
          <w:spacing w:val="6"/>
          <w:w w:val="105"/>
        </w:rPr>
        <w:t xml:space="preserve"> </w:t>
      </w:r>
      <w:proofErr w:type="gramStart"/>
      <w:r>
        <w:rPr>
          <w:w w:val="105"/>
        </w:rPr>
        <w:t>target</w:t>
      </w:r>
      <w:proofErr w:type="gramEnd"/>
    </w:p>
    <w:p w14:paraId="495E30E2" w14:textId="77777777" w:rsidR="00735E2D" w:rsidRDefault="00000000">
      <w:pPr>
        <w:pStyle w:val="BodyText"/>
      </w:pPr>
      <w:r>
        <w:rPr>
          <w:rFonts w:ascii="Trebuchet MS" w:hAnsi="Trebuchet MS"/>
          <w:sz w:val="12"/>
        </w:rPr>
        <w:t xml:space="preserve">147    </w:t>
      </w:r>
      <w:r>
        <w:rPr>
          <w:rFonts w:ascii="Trebuchet MS" w:hAnsi="Trebuchet MS"/>
          <w:spacing w:val="19"/>
          <w:sz w:val="12"/>
        </w:rPr>
        <w:t xml:space="preserve"> </w:t>
      </w:r>
      <w:r>
        <w:rPr>
          <w:w w:val="105"/>
        </w:rPr>
        <w:t>stimulus</w:t>
      </w:r>
      <w:r>
        <w:rPr>
          <w:spacing w:val="9"/>
          <w:w w:val="105"/>
        </w:rPr>
        <w:t xml:space="preserve"> </w:t>
      </w:r>
      <w:r>
        <w:rPr>
          <w:w w:val="105"/>
        </w:rPr>
        <w:t>was</w:t>
      </w:r>
      <w:r>
        <w:rPr>
          <w:spacing w:val="9"/>
          <w:w w:val="105"/>
        </w:rPr>
        <w:t xml:space="preserve"> </w:t>
      </w:r>
      <w:r>
        <w:rPr>
          <w:w w:val="105"/>
        </w:rPr>
        <w:t>a</w:t>
      </w:r>
      <w:r>
        <w:rPr>
          <w:spacing w:val="9"/>
          <w:w w:val="105"/>
        </w:rPr>
        <w:t xml:space="preserve"> </w:t>
      </w:r>
      <w:r>
        <w:rPr>
          <w:w w:val="105"/>
        </w:rPr>
        <w:t>‘T’</w:t>
      </w:r>
      <w:r>
        <w:rPr>
          <w:spacing w:val="9"/>
          <w:w w:val="105"/>
        </w:rPr>
        <w:t xml:space="preserve"> </w:t>
      </w:r>
      <w:r>
        <w:rPr>
          <w:w w:val="105"/>
        </w:rPr>
        <w:t>shape</w:t>
      </w:r>
      <w:r>
        <w:rPr>
          <w:spacing w:val="9"/>
          <w:w w:val="105"/>
        </w:rPr>
        <w:t xml:space="preserve"> </w:t>
      </w:r>
      <w:r>
        <w:rPr>
          <w:w w:val="105"/>
        </w:rPr>
        <w:t>(rotated</w:t>
      </w:r>
      <w:r>
        <w:rPr>
          <w:spacing w:val="10"/>
          <w:w w:val="105"/>
        </w:rPr>
        <w:t xml:space="preserve"> </w:t>
      </w:r>
      <w:r>
        <w:rPr>
          <w:w w:val="105"/>
        </w:rPr>
        <w:t>at</w:t>
      </w:r>
      <w:r>
        <w:rPr>
          <w:spacing w:val="8"/>
          <w:w w:val="105"/>
        </w:rPr>
        <w:t xml:space="preserve"> </w:t>
      </w:r>
      <w:r>
        <w:rPr>
          <w:w w:val="105"/>
        </w:rPr>
        <w:t>either</w:t>
      </w:r>
      <w:r>
        <w:rPr>
          <w:spacing w:val="10"/>
          <w:w w:val="105"/>
        </w:rPr>
        <w:t xml:space="preserve"> </w:t>
      </w:r>
      <w:r>
        <w:rPr>
          <w:w w:val="105"/>
        </w:rPr>
        <w:t>90</w:t>
      </w:r>
      <w:r>
        <w:rPr>
          <w:rFonts w:ascii="Microsoft Sans Serif" w:hAnsi="Microsoft Sans Serif"/>
          <w:w w:val="105"/>
        </w:rPr>
        <w:t>°</w:t>
      </w:r>
      <w:r>
        <w:rPr>
          <w:rFonts w:ascii="Microsoft Sans Serif" w:hAnsi="Microsoft Sans Serif"/>
          <w:spacing w:val="5"/>
          <w:w w:val="105"/>
        </w:rPr>
        <w:t xml:space="preserve"> </w:t>
      </w:r>
      <w:r>
        <w:rPr>
          <w:w w:val="105"/>
        </w:rPr>
        <w:t>or</w:t>
      </w:r>
      <w:r>
        <w:rPr>
          <w:spacing w:val="9"/>
          <w:w w:val="105"/>
        </w:rPr>
        <w:t xml:space="preserve"> </w:t>
      </w:r>
      <w:r>
        <w:rPr>
          <w:w w:val="105"/>
        </w:rPr>
        <w:t>270</w:t>
      </w:r>
      <w:r>
        <w:rPr>
          <w:rFonts w:ascii="Microsoft Sans Serif" w:hAnsi="Microsoft Sans Serif"/>
          <w:w w:val="105"/>
        </w:rPr>
        <w:t>°</w:t>
      </w:r>
      <w:r>
        <w:rPr>
          <w:w w:val="105"/>
        </w:rPr>
        <w:t>).</w:t>
      </w:r>
      <w:r>
        <w:rPr>
          <w:spacing w:val="33"/>
          <w:w w:val="105"/>
        </w:rPr>
        <w:t xml:space="preserve"> </w:t>
      </w:r>
      <w:r>
        <w:rPr>
          <w:w w:val="105"/>
        </w:rPr>
        <w:t>Stimuli</w:t>
      </w:r>
      <w:r>
        <w:rPr>
          <w:spacing w:val="8"/>
          <w:w w:val="105"/>
        </w:rPr>
        <w:t xml:space="preserve"> </w:t>
      </w:r>
      <w:r>
        <w:rPr>
          <w:w w:val="105"/>
        </w:rPr>
        <w:t>were</w:t>
      </w:r>
      <w:r>
        <w:rPr>
          <w:spacing w:val="10"/>
          <w:w w:val="105"/>
        </w:rPr>
        <w:t xml:space="preserve"> </w:t>
      </w:r>
      <w:r>
        <w:rPr>
          <w:w w:val="105"/>
        </w:rPr>
        <w:t>XX</w:t>
      </w:r>
      <w:r>
        <w:rPr>
          <w:spacing w:val="9"/>
          <w:w w:val="105"/>
        </w:rPr>
        <w:t xml:space="preserve"> </w:t>
      </w:r>
      <w:r>
        <w:rPr>
          <w:w w:val="105"/>
        </w:rPr>
        <w:t>mm</w:t>
      </w:r>
      <w:r>
        <w:rPr>
          <w:spacing w:val="9"/>
          <w:w w:val="105"/>
        </w:rPr>
        <w:t xml:space="preserve"> </w:t>
      </w:r>
      <w:r>
        <w:rPr>
          <w:w w:val="105"/>
        </w:rPr>
        <w:t>(X.X</w:t>
      </w:r>
      <w:r>
        <w:rPr>
          <w:rFonts w:ascii="Microsoft Sans Serif" w:hAnsi="Microsoft Sans Serif"/>
          <w:w w:val="105"/>
        </w:rPr>
        <w:t>°</w:t>
      </w:r>
      <w:r>
        <w:rPr>
          <w:w w:val="105"/>
        </w:rPr>
        <w:t>)</w:t>
      </w:r>
    </w:p>
    <w:p w14:paraId="3D861AD4" w14:textId="77777777" w:rsidR="00735E2D" w:rsidRDefault="00000000">
      <w:pPr>
        <w:pStyle w:val="BodyText"/>
      </w:pPr>
      <w:r>
        <w:rPr>
          <w:rFonts w:ascii="Trebuchet MS"/>
          <w:sz w:val="12"/>
        </w:rPr>
        <w:t xml:space="preserve">148    </w:t>
      </w:r>
      <w:r>
        <w:rPr>
          <w:rFonts w:ascii="Trebuchet MS"/>
          <w:spacing w:val="19"/>
          <w:sz w:val="12"/>
        </w:rPr>
        <w:t xml:space="preserve"> </w:t>
      </w:r>
      <w:r>
        <w:rPr>
          <w:w w:val="105"/>
        </w:rPr>
        <w:t>square</w:t>
      </w:r>
      <w:r>
        <w:rPr>
          <w:spacing w:val="5"/>
          <w:w w:val="105"/>
        </w:rPr>
        <w:t xml:space="preserve"> </w:t>
      </w:r>
      <w:r>
        <w:rPr>
          <w:w w:val="105"/>
        </w:rPr>
        <w:t>and</w:t>
      </w:r>
      <w:r>
        <w:rPr>
          <w:spacing w:val="4"/>
          <w:w w:val="105"/>
        </w:rPr>
        <w:t xml:space="preserve"> </w:t>
      </w:r>
      <w:r>
        <w:rPr>
          <w:w w:val="105"/>
        </w:rPr>
        <w:t>arranged</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square</w:t>
      </w:r>
      <w:r>
        <w:rPr>
          <w:spacing w:val="5"/>
          <w:w w:val="105"/>
        </w:rPr>
        <w:t xml:space="preserve"> </w:t>
      </w:r>
      <w:r>
        <w:rPr>
          <w:w w:val="105"/>
        </w:rPr>
        <w:t>grid</w:t>
      </w:r>
      <w:r>
        <w:rPr>
          <w:spacing w:val="3"/>
          <w:w w:val="105"/>
        </w:rPr>
        <w:t xml:space="preserve"> </w:t>
      </w:r>
      <w:r>
        <w:rPr>
          <w:w w:val="105"/>
        </w:rPr>
        <w:t>of</w:t>
      </w:r>
      <w:r>
        <w:rPr>
          <w:spacing w:val="5"/>
          <w:w w:val="105"/>
        </w:rPr>
        <w:t xml:space="preserve"> </w:t>
      </w:r>
      <w:r>
        <w:rPr>
          <w:w w:val="105"/>
        </w:rPr>
        <w:t>144</w:t>
      </w:r>
      <w:r>
        <w:rPr>
          <w:spacing w:val="4"/>
          <w:w w:val="105"/>
        </w:rPr>
        <w:t xml:space="preserve"> </w:t>
      </w:r>
      <w:r>
        <w:rPr>
          <w:w w:val="105"/>
        </w:rPr>
        <w:t>evenly</w:t>
      </w:r>
      <w:r>
        <w:rPr>
          <w:spacing w:val="4"/>
          <w:w w:val="105"/>
        </w:rPr>
        <w:t xml:space="preserve"> </w:t>
      </w:r>
      <w:r>
        <w:rPr>
          <w:w w:val="105"/>
        </w:rPr>
        <w:t>spaced</w:t>
      </w:r>
      <w:r>
        <w:rPr>
          <w:spacing w:val="5"/>
          <w:w w:val="105"/>
        </w:rPr>
        <w:t xml:space="preserve"> </w:t>
      </w:r>
      <w:r>
        <w:rPr>
          <w:w w:val="105"/>
        </w:rPr>
        <w:t>cells</w:t>
      </w:r>
      <w:r>
        <w:rPr>
          <w:spacing w:val="4"/>
          <w:w w:val="105"/>
        </w:rPr>
        <w:t xml:space="preserve"> </w:t>
      </w:r>
      <w:r>
        <w:rPr>
          <w:w w:val="105"/>
        </w:rPr>
        <w:t>(12</w:t>
      </w:r>
      <w:r>
        <w:rPr>
          <w:spacing w:val="4"/>
          <w:w w:val="105"/>
        </w:rPr>
        <w:t xml:space="preserve"> </w:t>
      </w:r>
      <w:r>
        <w:rPr>
          <w:w w:val="105"/>
        </w:rPr>
        <w:t>x</w:t>
      </w:r>
      <w:r>
        <w:rPr>
          <w:spacing w:val="4"/>
          <w:w w:val="105"/>
        </w:rPr>
        <w:t xml:space="preserve"> </w:t>
      </w:r>
      <w:r>
        <w:rPr>
          <w:w w:val="105"/>
        </w:rPr>
        <w:t>12)</w:t>
      </w:r>
      <w:r>
        <w:rPr>
          <w:spacing w:val="4"/>
          <w:w w:val="105"/>
        </w:rPr>
        <w:t xml:space="preserve"> </w:t>
      </w:r>
      <w:r>
        <w:rPr>
          <w:w w:val="105"/>
        </w:rPr>
        <w:t>which</w:t>
      </w:r>
      <w:r>
        <w:rPr>
          <w:spacing w:val="5"/>
          <w:w w:val="105"/>
        </w:rPr>
        <w:t xml:space="preserve"> </w:t>
      </w:r>
      <w:proofErr w:type="gramStart"/>
      <w:r>
        <w:rPr>
          <w:w w:val="105"/>
        </w:rPr>
        <w:t>was</w:t>
      </w:r>
      <w:proofErr w:type="gramEnd"/>
    </w:p>
    <w:p w14:paraId="5CC010DA" w14:textId="77777777" w:rsidR="00735E2D" w:rsidRDefault="00000000">
      <w:pPr>
        <w:pStyle w:val="BodyText"/>
        <w:spacing w:before="203"/>
      </w:pPr>
      <w:r>
        <w:rPr>
          <w:rFonts w:ascii="Trebuchet MS" w:hAnsi="Trebuchet MS"/>
          <w:sz w:val="12"/>
        </w:rPr>
        <w:t xml:space="preserve">149    </w:t>
      </w:r>
      <w:r>
        <w:rPr>
          <w:rFonts w:ascii="Trebuchet MS" w:hAnsi="Trebuchet MS"/>
          <w:spacing w:val="19"/>
          <w:sz w:val="12"/>
        </w:rPr>
        <w:t xml:space="preserve"> </w:t>
      </w:r>
      <w:r>
        <w:rPr>
          <w:w w:val="105"/>
        </w:rPr>
        <w:t>positioned</w:t>
      </w:r>
      <w:r>
        <w:rPr>
          <w:spacing w:val="8"/>
          <w:w w:val="105"/>
        </w:rPr>
        <w:t xml:space="preserve"> </w:t>
      </w:r>
      <w:r>
        <w:rPr>
          <w:w w:val="105"/>
        </w:rPr>
        <w:t>centrally</w:t>
      </w:r>
      <w:r>
        <w:rPr>
          <w:spacing w:val="9"/>
          <w:w w:val="105"/>
        </w:rPr>
        <w:t xml:space="preserve"> </w:t>
      </w:r>
      <w:r>
        <w:rPr>
          <w:w w:val="105"/>
        </w:rPr>
        <w:t>on</w:t>
      </w:r>
      <w:r>
        <w:rPr>
          <w:spacing w:val="7"/>
          <w:w w:val="105"/>
        </w:rPr>
        <w:t xml:space="preserve"> </w:t>
      </w:r>
      <w:r>
        <w:rPr>
          <w:w w:val="105"/>
        </w:rPr>
        <w:t>the</w:t>
      </w:r>
      <w:r>
        <w:rPr>
          <w:spacing w:val="8"/>
          <w:w w:val="105"/>
        </w:rPr>
        <w:t xml:space="preserve"> </w:t>
      </w:r>
      <w:r>
        <w:rPr>
          <w:w w:val="105"/>
        </w:rPr>
        <w:t>screen</w:t>
      </w:r>
      <w:r>
        <w:rPr>
          <w:spacing w:val="9"/>
          <w:w w:val="105"/>
        </w:rPr>
        <w:t xml:space="preserve"> </w:t>
      </w:r>
      <w:r>
        <w:rPr>
          <w:w w:val="105"/>
        </w:rPr>
        <w:t>and</w:t>
      </w:r>
      <w:r>
        <w:rPr>
          <w:spacing w:val="8"/>
          <w:w w:val="105"/>
        </w:rPr>
        <w:t xml:space="preserve"> </w:t>
      </w:r>
      <w:r>
        <w:rPr>
          <w:w w:val="105"/>
        </w:rPr>
        <w:t>was</w:t>
      </w:r>
      <w:r>
        <w:rPr>
          <w:spacing w:val="8"/>
          <w:w w:val="105"/>
        </w:rPr>
        <w:t xml:space="preserve"> </w:t>
      </w:r>
      <w:r>
        <w:rPr>
          <w:w w:val="105"/>
        </w:rPr>
        <w:t>XXX</w:t>
      </w:r>
      <w:r>
        <w:rPr>
          <w:spacing w:val="8"/>
          <w:w w:val="105"/>
        </w:rPr>
        <w:t xml:space="preserve"> </w:t>
      </w:r>
      <w:r>
        <w:rPr>
          <w:w w:val="105"/>
        </w:rPr>
        <w:t>mm</w:t>
      </w:r>
      <w:r>
        <w:rPr>
          <w:spacing w:val="9"/>
          <w:w w:val="105"/>
        </w:rPr>
        <w:t xml:space="preserve"> </w:t>
      </w:r>
      <w:r>
        <w:rPr>
          <w:w w:val="105"/>
        </w:rPr>
        <w:t>(XX</w:t>
      </w:r>
      <w:r>
        <w:rPr>
          <w:rFonts w:ascii="Microsoft Sans Serif" w:hAnsi="Microsoft Sans Serif"/>
          <w:w w:val="105"/>
        </w:rPr>
        <w:t>°</w:t>
      </w:r>
      <w:r>
        <w:rPr>
          <w:w w:val="105"/>
        </w:rPr>
        <w:t>)</w:t>
      </w:r>
      <w:r>
        <w:rPr>
          <w:spacing w:val="7"/>
          <w:w w:val="105"/>
        </w:rPr>
        <w:t xml:space="preserve"> </w:t>
      </w:r>
      <w:r>
        <w:rPr>
          <w:w w:val="105"/>
        </w:rPr>
        <w:t>square.</w:t>
      </w:r>
      <w:r>
        <w:rPr>
          <w:spacing w:val="33"/>
          <w:w w:val="105"/>
        </w:rPr>
        <w:t xml:space="preserve"> </w:t>
      </w:r>
      <w:r>
        <w:rPr>
          <w:w w:val="105"/>
        </w:rPr>
        <w:t>The</w:t>
      </w:r>
      <w:r>
        <w:rPr>
          <w:spacing w:val="9"/>
          <w:w w:val="105"/>
        </w:rPr>
        <w:t xml:space="preserve"> </w:t>
      </w:r>
      <w:r>
        <w:rPr>
          <w:w w:val="105"/>
        </w:rPr>
        <w:t>grid</w:t>
      </w:r>
      <w:r>
        <w:rPr>
          <w:spacing w:val="7"/>
          <w:w w:val="105"/>
        </w:rPr>
        <w:t xml:space="preserve"> </w:t>
      </w:r>
      <w:r>
        <w:rPr>
          <w:w w:val="105"/>
        </w:rPr>
        <w:t>itself</w:t>
      </w:r>
      <w:r>
        <w:rPr>
          <w:spacing w:val="8"/>
          <w:w w:val="105"/>
        </w:rPr>
        <w:t xml:space="preserve"> </w:t>
      </w:r>
      <w:proofErr w:type="gramStart"/>
      <w:r>
        <w:rPr>
          <w:w w:val="105"/>
        </w:rPr>
        <w:t>was</w:t>
      </w:r>
      <w:proofErr w:type="gramEnd"/>
    </w:p>
    <w:p w14:paraId="4F53733B" w14:textId="77777777" w:rsidR="00735E2D" w:rsidRDefault="00000000">
      <w:pPr>
        <w:pStyle w:val="BodyText"/>
      </w:pPr>
      <w:r>
        <w:rPr>
          <w:rFonts w:ascii="Trebuchet MS"/>
          <w:sz w:val="12"/>
        </w:rPr>
        <w:t xml:space="preserve">150    </w:t>
      </w:r>
      <w:r>
        <w:rPr>
          <w:rFonts w:ascii="Trebuchet MS"/>
          <w:spacing w:val="19"/>
          <w:sz w:val="12"/>
        </w:rPr>
        <w:t xml:space="preserve"> </w:t>
      </w:r>
      <w:proofErr w:type="gramStart"/>
      <w:r>
        <w:rPr>
          <w:w w:val="105"/>
        </w:rPr>
        <w:t>invisible</w:t>
      </w:r>
      <w:proofErr w:type="gramEnd"/>
      <w:r>
        <w:rPr>
          <w:spacing w:val="9"/>
          <w:w w:val="105"/>
        </w:rPr>
        <w:t xml:space="preserve"> </w:t>
      </w:r>
      <w:r>
        <w:rPr>
          <w:w w:val="105"/>
        </w:rPr>
        <w:t>to</w:t>
      </w:r>
      <w:r>
        <w:rPr>
          <w:spacing w:val="8"/>
          <w:w w:val="105"/>
        </w:rPr>
        <w:t xml:space="preserve"> </w:t>
      </w:r>
      <w:commentRangeStart w:id="34"/>
      <w:commentRangeStart w:id="35"/>
      <w:r>
        <w:rPr>
          <w:w w:val="105"/>
        </w:rPr>
        <w:t>participants</w:t>
      </w:r>
      <w:commentRangeEnd w:id="34"/>
      <w:r w:rsidR="00365830">
        <w:rPr>
          <w:rStyle w:val="CommentReference"/>
        </w:rPr>
        <w:commentReference w:id="34"/>
      </w:r>
      <w:commentRangeEnd w:id="35"/>
      <w:r w:rsidR="007D1C01">
        <w:rPr>
          <w:rStyle w:val="CommentReference"/>
        </w:rPr>
        <w:commentReference w:id="35"/>
      </w:r>
      <w:r>
        <w:rPr>
          <w:w w:val="105"/>
        </w:rPr>
        <w:t>.</w:t>
      </w:r>
      <w:r>
        <w:rPr>
          <w:spacing w:val="33"/>
          <w:w w:val="105"/>
        </w:rPr>
        <w:t xml:space="preserve"> </w:t>
      </w:r>
      <w:r>
        <w:rPr>
          <w:w w:val="105"/>
        </w:rPr>
        <w:t>The</w:t>
      </w:r>
      <w:r>
        <w:rPr>
          <w:spacing w:val="9"/>
          <w:w w:val="105"/>
        </w:rPr>
        <w:t xml:space="preserve"> </w:t>
      </w:r>
      <w:r>
        <w:rPr>
          <w:w w:val="105"/>
        </w:rPr>
        <w:t>fixation</w:t>
      </w:r>
      <w:r>
        <w:rPr>
          <w:spacing w:val="8"/>
          <w:w w:val="105"/>
        </w:rPr>
        <w:t xml:space="preserve"> </w:t>
      </w:r>
      <w:r>
        <w:rPr>
          <w:w w:val="105"/>
        </w:rPr>
        <w:t>cross</w:t>
      </w:r>
      <w:r>
        <w:rPr>
          <w:spacing w:val="10"/>
          <w:w w:val="105"/>
        </w:rPr>
        <w:t xml:space="preserve"> </w:t>
      </w:r>
      <w:r>
        <w:rPr>
          <w:w w:val="105"/>
        </w:rPr>
        <w:t>(displayed</w:t>
      </w:r>
      <w:r>
        <w:rPr>
          <w:spacing w:val="9"/>
          <w:w w:val="105"/>
        </w:rPr>
        <w:t xml:space="preserve"> </w:t>
      </w:r>
      <w:r>
        <w:rPr>
          <w:w w:val="105"/>
        </w:rPr>
        <w:t>centrally</w:t>
      </w:r>
      <w:r>
        <w:rPr>
          <w:spacing w:val="8"/>
          <w:w w:val="105"/>
        </w:rPr>
        <w:t xml:space="preserve"> </w:t>
      </w:r>
      <w:r>
        <w:rPr>
          <w:w w:val="105"/>
        </w:rPr>
        <w:t>before</w:t>
      </w:r>
      <w:r>
        <w:rPr>
          <w:spacing w:val="10"/>
          <w:w w:val="105"/>
        </w:rPr>
        <w:t xml:space="preserve"> </w:t>
      </w:r>
      <w:r>
        <w:rPr>
          <w:w w:val="105"/>
        </w:rPr>
        <w:t>each</w:t>
      </w:r>
      <w:r>
        <w:rPr>
          <w:spacing w:val="9"/>
          <w:w w:val="105"/>
        </w:rPr>
        <w:t xml:space="preserve"> </w:t>
      </w:r>
      <w:r>
        <w:rPr>
          <w:w w:val="105"/>
        </w:rPr>
        <w:t>trial)</w:t>
      </w:r>
      <w:r>
        <w:rPr>
          <w:spacing w:val="9"/>
          <w:w w:val="105"/>
        </w:rPr>
        <w:t xml:space="preserve"> </w:t>
      </w:r>
      <w:r>
        <w:rPr>
          <w:w w:val="105"/>
        </w:rPr>
        <w:t>was</w:t>
      </w:r>
      <w:r>
        <w:rPr>
          <w:spacing w:val="8"/>
          <w:w w:val="105"/>
        </w:rPr>
        <w:t xml:space="preserve"> </w:t>
      </w:r>
      <w:r>
        <w:rPr>
          <w:w w:val="105"/>
        </w:rPr>
        <w:t>XX</w:t>
      </w:r>
    </w:p>
    <w:p w14:paraId="4F7877D3" w14:textId="77777777" w:rsidR="00735E2D" w:rsidRDefault="00000000">
      <w:pPr>
        <w:pStyle w:val="BodyText"/>
      </w:pPr>
      <w:r>
        <w:rPr>
          <w:rFonts w:ascii="Trebuchet MS" w:hAnsi="Trebuchet MS"/>
          <w:sz w:val="12"/>
        </w:rPr>
        <w:t xml:space="preserve">151    </w:t>
      </w:r>
      <w:r>
        <w:rPr>
          <w:rFonts w:ascii="Trebuchet MS" w:hAnsi="Trebuchet MS"/>
          <w:spacing w:val="19"/>
          <w:sz w:val="12"/>
        </w:rPr>
        <w:t xml:space="preserve"> </w:t>
      </w:r>
      <w:r>
        <w:rPr>
          <w:w w:val="105"/>
        </w:rPr>
        <w:t>mm</w:t>
      </w:r>
      <w:r>
        <w:rPr>
          <w:spacing w:val="11"/>
          <w:w w:val="105"/>
        </w:rPr>
        <w:t xml:space="preserve"> </w:t>
      </w:r>
      <w:r>
        <w:rPr>
          <w:w w:val="105"/>
        </w:rPr>
        <w:t>(X.X</w:t>
      </w:r>
      <w:r>
        <w:rPr>
          <w:rFonts w:ascii="Microsoft Sans Serif" w:hAnsi="Microsoft Sans Serif"/>
          <w:w w:val="105"/>
        </w:rPr>
        <w:t>°</w:t>
      </w:r>
      <w:r>
        <w:rPr>
          <w:w w:val="105"/>
        </w:rPr>
        <w:t>)</w:t>
      </w:r>
      <w:r>
        <w:rPr>
          <w:spacing w:val="10"/>
          <w:w w:val="105"/>
        </w:rPr>
        <w:t xml:space="preserve"> </w:t>
      </w:r>
      <w:r>
        <w:rPr>
          <w:w w:val="105"/>
        </w:rPr>
        <w:t>square.</w:t>
      </w:r>
      <w:r>
        <w:rPr>
          <w:spacing w:val="36"/>
          <w:w w:val="105"/>
        </w:rPr>
        <w:t xml:space="preserve"> </w:t>
      </w:r>
      <w:r>
        <w:rPr>
          <w:w w:val="105"/>
        </w:rPr>
        <w:t>The</w:t>
      </w:r>
      <w:r>
        <w:rPr>
          <w:spacing w:val="11"/>
          <w:w w:val="105"/>
        </w:rPr>
        <w:t xml:space="preserve"> </w:t>
      </w:r>
      <w:r>
        <w:rPr>
          <w:w w:val="105"/>
        </w:rPr>
        <w:t>background</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1"/>
          <w:w w:val="105"/>
        </w:rPr>
        <w:t xml:space="preserve"> </w:t>
      </w:r>
      <w:r>
        <w:rPr>
          <w:w w:val="105"/>
        </w:rPr>
        <w:t>was</w:t>
      </w:r>
      <w:r>
        <w:rPr>
          <w:spacing w:val="11"/>
          <w:w w:val="105"/>
        </w:rPr>
        <w:t xml:space="preserve"> </w:t>
      </w:r>
      <w:r>
        <w:rPr>
          <w:w w:val="105"/>
        </w:rPr>
        <w:t>grey</w:t>
      </w:r>
      <w:r>
        <w:rPr>
          <w:spacing w:val="11"/>
          <w:w w:val="105"/>
        </w:rPr>
        <w:t xml:space="preserve"> </w:t>
      </w:r>
      <w:r>
        <w:rPr>
          <w:w w:val="105"/>
        </w:rPr>
        <w:t>(RGB:</w:t>
      </w:r>
      <w:r>
        <w:rPr>
          <w:spacing w:val="11"/>
          <w:w w:val="105"/>
        </w:rPr>
        <w:t xml:space="preserve"> </w:t>
      </w:r>
      <w:r>
        <w:rPr>
          <w:w w:val="105"/>
        </w:rPr>
        <w:t>.6,</w:t>
      </w:r>
      <w:r>
        <w:rPr>
          <w:spacing w:val="11"/>
          <w:w w:val="105"/>
        </w:rPr>
        <w:t xml:space="preserve"> </w:t>
      </w:r>
      <w:r>
        <w:rPr>
          <w:w w:val="105"/>
        </w:rPr>
        <w:t>.6,</w:t>
      </w:r>
      <w:r>
        <w:rPr>
          <w:spacing w:val="10"/>
          <w:w w:val="105"/>
        </w:rPr>
        <w:t xml:space="preserve"> </w:t>
      </w:r>
      <w:r>
        <w:rPr>
          <w:w w:val="105"/>
        </w:rPr>
        <w:t>.6)</w:t>
      </w:r>
      <w:r>
        <w:rPr>
          <w:spacing w:val="11"/>
          <w:w w:val="105"/>
        </w:rPr>
        <w:t xml:space="preserve"> </w:t>
      </w:r>
      <w:r>
        <w:rPr>
          <w:w w:val="105"/>
        </w:rPr>
        <w:t>and</w:t>
      </w:r>
      <w:r>
        <w:rPr>
          <w:spacing w:val="11"/>
          <w:w w:val="105"/>
        </w:rPr>
        <w:t xml:space="preserve"> </w:t>
      </w:r>
      <w:r>
        <w:rPr>
          <w:w w:val="105"/>
        </w:rPr>
        <w:t>the</w:t>
      </w:r>
    </w:p>
    <w:p w14:paraId="5B99A7E0" w14:textId="77777777" w:rsidR="00735E2D" w:rsidRDefault="00000000">
      <w:pPr>
        <w:pStyle w:val="BodyText"/>
      </w:pPr>
      <w:r>
        <w:rPr>
          <w:rFonts w:ascii="Trebuchet MS"/>
          <w:sz w:val="12"/>
        </w:rPr>
        <w:t xml:space="preserve">152    </w:t>
      </w:r>
      <w:r>
        <w:rPr>
          <w:rFonts w:ascii="Trebuchet MS"/>
          <w:spacing w:val="19"/>
          <w:sz w:val="12"/>
        </w:rPr>
        <w:t xml:space="preserve"> </w:t>
      </w:r>
      <w:r>
        <w:rPr>
          <w:w w:val="105"/>
        </w:rPr>
        <w:t>stimuli</w:t>
      </w:r>
      <w:r>
        <w:rPr>
          <w:spacing w:val="8"/>
          <w:w w:val="105"/>
        </w:rPr>
        <w:t xml:space="preserve"> </w:t>
      </w:r>
      <w:r>
        <w:rPr>
          <w:w w:val="105"/>
        </w:rPr>
        <w:t>were</w:t>
      </w:r>
      <w:r>
        <w:rPr>
          <w:spacing w:val="8"/>
          <w:w w:val="105"/>
        </w:rPr>
        <w:t xml:space="preserve"> </w:t>
      </w:r>
      <w:r>
        <w:rPr>
          <w:w w:val="105"/>
        </w:rPr>
        <w:t>presented</w:t>
      </w:r>
      <w:r>
        <w:rPr>
          <w:spacing w:val="8"/>
          <w:w w:val="105"/>
        </w:rPr>
        <w:t xml:space="preserve"> </w:t>
      </w:r>
      <w:r>
        <w:rPr>
          <w:w w:val="105"/>
        </w:rPr>
        <w:t>in</w:t>
      </w:r>
      <w:r>
        <w:rPr>
          <w:spacing w:val="8"/>
          <w:w w:val="105"/>
        </w:rPr>
        <w:t xml:space="preserve"> </w:t>
      </w:r>
      <w:r>
        <w:rPr>
          <w:w w:val="105"/>
        </w:rPr>
        <w:t>black</w:t>
      </w:r>
      <w:r>
        <w:rPr>
          <w:spacing w:val="8"/>
          <w:w w:val="105"/>
        </w:rPr>
        <w:t xml:space="preserve"> </w:t>
      </w:r>
      <w:r>
        <w:rPr>
          <w:w w:val="105"/>
        </w:rPr>
        <w:t>(RGB:</w:t>
      </w:r>
      <w:r>
        <w:rPr>
          <w:spacing w:val="9"/>
          <w:w w:val="105"/>
        </w:rPr>
        <w:t xml:space="preserve"> </w:t>
      </w:r>
      <w:r>
        <w:rPr>
          <w:w w:val="105"/>
        </w:rPr>
        <w:t>1,</w:t>
      </w:r>
      <w:r>
        <w:rPr>
          <w:spacing w:val="7"/>
          <w:w w:val="105"/>
        </w:rPr>
        <w:t xml:space="preserve"> </w:t>
      </w:r>
      <w:r>
        <w:rPr>
          <w:w w:val="105"/>
        </w:rPr>
        <w:t>1,</w:t>
      </w:r>
      <w:r>
        <w:rPr>
          <w:spacing w:val="8"/>
          <w:w w:val="105"/>
        </w:rPr>
        <w:t xml:space="preserve"> </w:t>
      </w:r>
      <w:r>
        <w:rPr>
          <w:w w:val="105"/>
        </w:rPr>
        <w:t>1).</w:t>
      </w:r>
      <w:r>
        <w:rPr>
          <w:spacing w:val="32"/>
          <w:w w:val="105"/>
        </w:rPr>
        <w:t xml:space="preserve"> </w:t>
      </w:r>
      <w:r>
        <w:rPr>
          <w:w w:val="105"/>
        </w:rPr>
        <w:t>There</w:t>
      </w:r>
      <w:r>
        <w:rPr>
          <w:spacing w:val="8"/>
          <w:w w:val="105"/>
        </w:rPr>
        <w:t xml:space="preserve"> </w:t>
      </w:r>
      <w:r>
        <w:rPr>
          <w:w w:val="105"/>
        </w:rPr>
        <w:t>was</w:t>
      </w:r>
      <w:r>
        <w:rPr>
          <w:spacing w:val="7"/>
          <w:w w:val="105"/>
        </w:rPr>
        <w:t xml:space="preserve"> </w:t>
      </w:r>
      <w:r>
        <w:rPr>
          <w:w w:val="105"/>
        </w:rPr>
        <w:t>a</w:t>
      </w:r>
      <w:r>
        <w:rPr>
          <w:spacing w:val="9"/>
          <w:w w:val="105"/>
        </w:rPr>
        <w:t xml:space="preserve"> </w:t>
      </w:r>
      <w:r>
        <w:rPr>
          <w:w w:val="105"/>
        </w:rPr>
        <w:t>small</w:t>
      </w:r>
      <w:r>
        <w:rPr>
          <w:spacing w:val="8"/>
          <w:w w:val="105"/>
        </w:rPr>
        <w:t xml:space="preserve"> </w:t>
      </w:r>
      <w:r>
        <w:rPr>
          <w:w w:val="105"/>
        </w:rPr>
        <w:t>offset</w:t>
      </w:r>
      <w:r>
        <w:rPr>
          <w:spacing w:val="8"/>
          <w:w w:val="105"/>
        </w:rPr>
        <w:t xml:space="preserve"> </w:t>
      </w:r>
      <w:r>
        <w:rPr>
          <w:w w:val="105"/>
        </w:rPr>
        <w:t>in</w:t>
      </w:r>
      <w:r>
        <w:rPr>
          <w:spacing w:val="8"/>
          <w:w w:val="105"/>
        </w:rPr>
        <w:t xml:space="preserve"> </w:t>
      </w:r>
      <w:r>
        <w:rPr>
          <w:w w:val="105"/>
        </w:rPr>
        <w:t>the</w:t>
      </w:r>
      <w:r>
        <w:rPr>
          <w:spacing w:val="7"/>
          <w:w w:val="105"/>
        </w:rPr>
        <w:t xml:space="preserve"> </w:t>
      </w:r>
      <w:r>
        <w:rPr>
          <w:w w:val="105"/>
        </w:rPr>
        <w:t>vertical</w:t>
      </w:r>
      <w:r>
        <w:rPr>
          <w:spacing w:val="9"/>
          <w:w w:val="105"/>
        </w:rPr>
        <w:t xml:space="preserve"> </w:t>
      </w:r>
      <w:proofErr w:type="gramStart"/>
      <w:r>
        <w:rPr>
          <w:w w:val="105"/>
        </w:rPr>
        <w:t>line</w:t>
      </w:r>
      <w:proofErr w:type="gramEnd"/>
    </w:p>
    <w:p w14:paraId="30CA2E7E" w14:textId="77777777" w:rsidR="00735E2D" w:rsidRDefault="00000000">
      <w:pPr>
        <w:pStyle w:val="BodyText"/>
      </w:pPr>
      <w:r>
        <w:rPr>
          <w:rFonts w:ascii="Trebuchet MS" w:hAnsi="Trebuchet MS"/>
          <w:sz w:val="12"/>
        </w:rPr>
        <w:t xml:space="preserve">153    </w:t>
      </w:r>
      <w:r>
        <w:rPr>
          <w:rFonts w:ascii="Trebuchet MS" w:hAnsi="Trebuchet MS"/>
          <w:spacing w:val="19"/>
          <w:sz w:val="12"/>
        </w:rPr>
        <w:t xml:space="preserve"> </w:t>
      </w:r>
      <w:r>
        <w:rPr>
          <w:w w:val="105"/>
        </w:rPr>
        <w:t>of</w:t>
      </w:r>
      <w:r>
        <w:rPr>
          <w:spacing w:val="12"/>
          <w:w w:val="105"/>
        </w:rPr>
        <w:t xml:space="preserve"> </w:t>
      </w:r>
      <w:r>
        <w:rPr>
          <w:w w:val="105"/>
        </w:rPr>
        <w:t>the</w:t>
      </w:r>
      <w:r>
        <w:rPr>
          <w:spacing w:val="13"/>
          <w:w w:val="105"/>
        </w:rPr>
        <w:t xml:space="preserve"> </w:t>
      </w:r>
      <w:r>
        <w:rPr>
          <w:w w:val="105"/>
        </w:rPr>
        <w:t>‘L’</w:t>
      </w:r>
      <w:r>
        <w:rPr>
          <w:spacing w:val="12"/>
          <w:w w:val="105"/>
        </w:rPr>
        <w:t xml:space="preserve"> </w:t>
      </w:r>
      <w:r>
        <w:rPr>
          <w:w w:val="105"/>
        </w:rPr>
        <w:t>distractors,</w:t>
      </w:r>
      <w:r>
        <w:rPr>
          <w:spacing w:val="12"/>
          <w:w w:val="105"/>
        </w:rPr>
        <w:t xml:space="preserve"> </w:t>
      </w:r>
      <w:r>
        <w:rPr>
          <w:w w:val="105"/>
        </w:rPr>
        <w:t>which</w:t>
      </w:r>
      <w:r>
        <w:rPr>
          <w:spacing w:val="11"/>
          <w:w w:val="105"/>
        </w:rPr>
        <w:t xml:space="preserve"> </w:t>
      </w:r>
      <w:r>
        <w:rPr>
          <w:w w:val="105"/>
        </w:rPr>
        <w:t>increased</w:t>
      </w:r>
      <w:r>
        <w:rPr>
          <w:spacing w:val="13"/>
          <w:w w:val="105"/>
        </w:rPr>
        <w:t xml:space="preserve"> </w:t>
      </w:r>
      <w:r>
        <w:rPr>
          <w:w w:val="105"/>
        </w:rPr>
        <w:t>the</w:t>
      </w:r>
      <w:r>
        <w:rPr>
          <w:spacing w:val="12"/>
          <w:w w:val="105"/>
        </w:rPr>
        <w:t xml:space="preserve"> </w:t>
      </w:r>
      <w:r>
        <w:rPr>
          <w:w w:val="105"/>
        </w:rPr>
        <w:t>similarity</w:t>
      </w:r>
      <w:r>
        <w:rPr>
          <w:spacing w:val="12"/>
          <w:w w:val="105"/>
        </w:rPr>
        <w:t xml:space="preserve"> </w:t>
      </w:r>
      <w:r>
        <w:rPr>
          <w:w w:val="105"/>
        </w:rPr>
        <w:t>between</w:t>
      </w:r>
      <w:r>
        <w:rPr>
          <w:spacing w:val="13"/>
          <w:w w:val="105"/>
        </w:rPr>
        <w:t xml:space="preserve"> </w:t>
      </w:r>
      <w:r>
        <w:rPr>
          <w:w w:val="105"/>
        </w:rPr>
        <w:t>the</w:t>
      </w:r>
      <w:r>
        <w:rPr>
          <w:spacing w:val="11"/>
          <w:w w:val="105"/>
        </w:rPr>
        <w:t xml:space="preserve"> </w:t>
      </w:r>
      <w:r>
        <w:rPr>
          <w:w w:val="105"/>
        </w:rPr>
        <w:t>‘L’</w:t>
      </w:r>
      <w:r>
        <w:rPr>
          <w:spacing w:val="13"/>
          <w:w w:val="105"/>
        </w:rPr>
        <w:t xml:space="preserve"> </w:t>
      </w:r>
      <w:r>
        <w:rPr>
          <w:w w:val="105"/>
        </w:rPr>
        <w:t>distractors</w:t>
      </w:r>
      <w:r>
        <w:rPr>
          <w:spacing w:val="12"/>
          <w:w w:val="105"/>
        </w:rPr>
        <w:t xml:space="preserve"> </w:t>
      </w:r>
      <w:r>
        <w:rPr>
          <w:w w:val="105"/>
        </w:rPr>
        <w:t>and</w:t>
      </w:r>
      <w:r>
        <w:rPr>
          <w:spacing w:val="12"/>
          <w:w w:val="105"/>
        </w:rPr>
        <w:t xml:space="preserve"> </w:t>
      </w:r>
      <w:r>
        <w:rPr>
          <w:w w:val="105"/>
        </w:rPr>
        <w:t>the</w:t>
      </w:r>
    </w:p>
    <w:p w14:paraId="576663C0" w14:textId="77777777" w:rsidR="00735E2D" w:rsidRDefault="00000000">
      <w:pPr>
        <w:pStyle w:val="BodyText"/>
        <w:spacing w:before="203"/>
      </w:pPr>
      <w:r>
        <w:rPr>
          <w:rFonts w:ascii="Trebuchet MS" w:hAnsi="Trebuchet MS"/>
          <w:sz w:val="12"/>
        </w:rPr>
        <w:t xml:space="preserve">154    </w:t>
      </w:r>
      <w:r>
        <w:rPr>
          <w:rFonts w:ascii="Trebuchet MS" w:hAnsi="Trebuchet MS"/>
          <w:spacing w:val="19"/>
          <w:sz w:val="12"/>
        </w:rPr>
        <w:t xml:space="preserve"> </w:t>
      </w:r>
      <w:r>
        <w:rPr>
          <w:w w:val="105"/>
        </w:rPr>
        <w:t>target</w:t>
      </w:r>
      <w:r>
        <w:rPr>
          <w:spacing w:val="9"/>
          <w:w w:val="105"/>
        </w:rPr>
        <w:t xml:space="preserve"> </w:t>
      </w:r>
      <w:r>
        <w:rPr>
          <w:w w:val="105"/>
        </w:rPr>
        <w:t>‘T’,</w:t>
      </w:r>
      <w:r>
        <w:rPr>
          <w:spacing w:val="10"/>
          <w:w w:val="105"/>
        </w:rPr>
        <w:t xml:space="preserve"> </w:t>
      </w:r>
      <w:r>
        <w:rPr>
          <w:w w:val="105"/>
        </w:rPr>
        <w:t>making</w:t>
      </w:r>
      <w:r>
        <w:rPr>
          <w:spacing w:val="9"/>
          <w:w w:val="105"/>
        </w:rPr>
        <w:t xml:space="preserve"> </w:t>
      </w:r>
      <w:r>
        <w:rPr>
          <w:w w:val="105"/>
        </w:rPr>
        <w:t>the</w:t>
      </w:r>
      <w:r>
        <w:rPr>
          <w:spacing w:val="9"/>
          <w:w w:val="105"/>
        </w:rPr>
        <w:t xml:space="preserve"> </w:t>
      </w:r>
      <w:r>
        <w:rPr>
          <w:w w:val="105"/>
        </w:rPr>
        <w:t>search</w:t>
      </w:r>
      <w:r>
        <w:rPr>
          <w:spacing w:val="9"/>
          <w:w w:val="105"/>
        </w:rPr>
        <w:t xml:space="preserve"> </w:t>
      </w:r>
      <w:r>
        <w:rPr>
          <w:w w:val="105"/>
        </w:rPr>
        <w:t>task</w:t>
      </w:r>
      <w:r>
        <w:rPr>
          <w:spacing w:val="10"/>
          <w:w w:val="105"/>
        </w:rPr>
        <w:t xml:space="preserve"> </w:t>
      </w:r>
      <w:r>
        <w:rPr>
          <w:w w:val="105"/>
        </w:rPr>
        <w:t>more</w:t>
      </w:r>
      <w:r>
        <w:rPr>
          <w:spacing w:val="9"/>
          <w:w w:val="105"/>
        </w:rPr>
        <w:t xml:space="preserve"> </w:t>
      </w:r>
      <w:r>
        <w:rPr>
          <w:w w:val="105"/>
        </w:rPr>
        <w:t>difficult</w:t>
      </w:r>
      <w:r>
        <w:rPr>
          <w:spacing w:val="9"/>
          <w:w w:val="105"/>
        </w:rPr>
        <w:t xml:space="preserve"> </w:t>
      </w:r>
      <w:r>
        <w:rPr>
          <w:w w:val="105"/>
        </w:rPr>
        <w:t>(Duncan</w:t>
      </w:r>
      <w:r>
        <w:rPr>
          <w:spacing w:val="10"/>
          <w:w w:val="105"/>
        </w:rPr>
        <w:t xml:space="preserve"> </w:t>
      </w:r>
      <w:r>
        <w:rPr>
          <w:w w:val="105"/>
        </w:rPr>
        <w:t>&amp;</w:t>
      </w:r>
      <w:r>
        <w:rPr>
          <w:spacing w:val="8"/>
          <w:w w:val="105"/>
        </w:rPr>
        <w:t xml:space="preserve"> </w:t>
      </w:r>
      <w:r>
        <w:rPr>
          <w:w w:val="105"/>
        </w:rPr>
        <w:t>Humphreys,</w:t>
      </w:r>
      <w:r>
        <w:rPr>
          <w:spacing w:val="9"/>
          <w:w w:val="105"/>
        </w:rPr>
        <w:t xml:space="preserve"> </w:t>
      </w:r>
      <w:r>
        <w:rPr>
          <w:w w:val="105"/>
        </w:rPr>
        <w:t>1989).</w:t>
      </w:r>
    </w:p>
    <w:p w14:paraId="0E0D9DA3" w14:textId="77777777" w:rsidR="00735E2D" w:rsidRDefault="00735E2D">
      <w:pPr>
        <w:sectPr w:rsidR="00735E2D">
          <w:pgSz w:w="12240" w:h="15840"/>
          <w:pgMar w:top="1360" w:right="1280" w:bottom="280" w:left="900" w:header="649" w:footer="0" w:gutter="0"/>
          <w:cols w:space="720"/>
        </w:sectPr>
      </w:pPr>
    </w:p>
    <w:p w14:paraId="3B65245F" w14:textId="77777777" w:rsidR="00735E2D" w:rsidRDefault="00000000">
      <w:pPr>
        <w:spacing w:before="144"/>
        <w:ind w:left="150"/>
        <w:rPr>
          <w:rFonts w:ascii="Georgia"/>
          <w:b/>
          <w:i/>
          <w:sz w:val="24"/>
        </w:rPr>
      </w:pPr>
      <w:r>
        <w:rPr>
          <w:rFonts w:ascii="Trebuchet MS"/>
          <w:sz w:val="12"/>
        </w:rPr>
        <w:lastRenderedPageBreak/>
        <w:t xml:space="preserve">155    </w:t>
      </w:r>
      <w:r>
        <w:rPr>
          <w:rFonts w:ascii="Trebuchet MS"/>
          <w:spacing w:val="19"/>
          <w:sz w:val="12"/>
        </w:rPr>
        <w:t xml:space="preserve"> </w:t>
      </w:r>
      <w:r>
        <w:rPr>
          <w:rFonts w:ascii="Georgia"/>
          <w:b/>
          <w:i/>
          <w:sz w:val="24"/>
        </w:rPr>
        <w:t>Design</w:t>
      </w:r>
    </w:p>
    <w:p w14:paraId="32312628" w14:textId="77777777" w:rsidR="00735E2D" w:rsidRDefault="00735E2D">
      <w:pPr>
        <w:pStyle w:val="BodyText"/>
        <w:spacing w:before="3"/>
        <w:ind w:left="0"/>
        <w:rPr>
          <w:rFonts w:ascii="Georgia"/>
          <w:b/>
          <w:i/>
          <w:sz w:val="33"/>
        </w:rPr>
      </w:pPr>
    </w:p>
    <w:p w14:paraId="2291979D" w14:textId="77777777" w:rsidR="00735E2D" w:rsidRDefault="00000000">
      <w:pPr>
        <w:pStyle w:val="BodyText"/>
        <w:tabs>
          <w:tab w:val="left" w:pos="1259"/>
        </w:tabs>
        <w:spacing w:before="0"/>
      </w:pPr>
      <w:r>
        <w:rPr>
          <w:rFonts w:ascii="Trebuchet MS"/>
          <w:w w:val="105"/>
          <w:sz w:val="12"/>
        </w:rPr>
        <w:t>156</w:t>
      </w:r>
      <w:r>
        <w:rPr>
          <w:rFonts w:ascii="Trebuchet MS"/>
          <w:w w:val="105"/>
          <w:sz w:val="12"/>
        </w:rPr>
        <w:tab/>
      </w:r>
      <w:r>
        <w:rPr>
          <w:w w:val="105"/>
        </w:rPr>
        <w:t>Phase</w:t>
      </w:r>
      <w:r>
        <w:rPr>
          <w:spacing w:val="9"/>
          <w:w w:val="105"/>
        </w:rPr>
        <w:t xml:space="preserve"> </w:t>
      </w:r>
      <w:r>
        <w:rPr>
          <w:w w:val="105"/>
        </w:rPr>
        <w:t>1</w:t>
      </w:r>
      <w:r>
        <w:rPr>
          <w:spacing w:val="9"/>
          <w:w w:val="105"/>
        </w:rPr>
        <w:t xml:space="preserve"> </w:t>
      </w:r>
      <w:r>
        <w:rPr>
          <w:w w:val="105"/>
        </w:rPr>
        <w:t>employed</w:t>
      </w:r>
      <w:r>
        <w:rPr>
          <w:spacing w:val="9"/>
          <w:w w:val="105"/>
        </w:rPr>
        <w:t xml:space="preserve"> </w:t>
      </w:r>
      <w:r>
        <w:rPr>
          <w:w w:val="105"/>
        </w:rPr>
        <w:t>a</w:t>
      </w:r>
      <w:r>
        <w:rPr>
          <w:spacing w:val="8"/>
          <w:w w:val="105"/>
        </w:rPr>
        <w:t xml:space="preserve"> </w:t>
      </w:r>
      <w:r>
        <w:rPr>
          <w:w w:val="105"/>
        </w:rPr>
        <w:t>within-subjects</w:t>
      </w:r>
      <w:r>
        <w:rPr>
          <w:spacing w:val="9"/>
          <w:w w:val="105"/>
        </w:rPr>
        <w:t xml:space="preserve"> </w:t>
      </w:r>
      <w:r>
        <w:rPr>
          <w:w w:val="105"/>
        </w:rPr>
        <w:t>design</w:t>
      </w:r>
      <w:r>
        <w:rPr>
          <w:spacing w:val="9"/>
          <w:w w:val="105"/>
        </w:rPr>
        <w:t xml:space="preserve"> </w:t>
      </w:r>
      <w:r>
        <w:rPr>
          <w:w w:val="105"/>
        </w:rPr>
        <w:t>with</w:t>
      </w:r>
      <w:r>
        <w:rPr>
          <w:spacing w:val="10"/>
          <w:w w:val="105"/>
        </w:rPr>
        <w:t xml:space="preserve"> </w:t>
      </w:r>
      <w:r>
        <w:rPr>
          <w:w w:val="105"/>
        </w:rPr>
        <w:t>factors</w:t>
      </w:r>
      <w:r>
        <w:rPr>
          <w:spacing w:val="9"/>
          <w:w w:val="105"/>
        </w:rPr>
        <w:t xml:space="preserve"> </w:t>
      </w:r>
      <w:r>
        <w:rPr>
          <w:w w:val="105"/>
        </w:rPr>
        <w:t>of</w:t>
      </w:r>
      <w:r>
        <w:rPr>
          <w:spacing w:val="9"/>
          <w:w w:val="105"/>
        </w:rPr>
        <w:t xml:space="preserve"> </w:t>
      </w:r>
      <w:r>
        <w:rPr>
          <w:w w:val="105"/>
        </w:rPr>
        <w:t>epoch</w:t>
      </w:r>
      <w:r>
        <w:rPr>
          <w:spacing w:val="8"/>
          <w:w w:val="105"/>
        </w:rPr>
        <w:t xml:space="preserve"> </w:t>
      </w:r>
      <w:r>
        <w:rPr>
          <w:w w:val="105"/>
        </w:rPr>
        <w:t>(1-5)</w:t>
      </w:r>
      <w:r>
        <w:rPr>
          <w:spacing w:val="8"/>
          <w:w w:val="105"/>
        </w:rPr>
        <w:t xml:space="preserve"> </w:t>
      </w:r>
      <w:r>
        <w:rPr>
          <w:w w:val="105"/>
        </w:rPr>
        <w:t>and</w:t>
      </w:r>
    </w:p>
    <w:p w14:paraId="467215A9" w14:textId="77777777" w:rsidR="00735E2D" w:rsidRDefault="00000000">
      <w:pPr>
        <w:pStyle w:val="BodyText"/>
      </w:pPr>
      <w:r>
        <w:rPr>
          <w:rFonts w:ascii="Trebuchet MS"/>
          <w:sz w:val="12"/>
        </w:rPr>
        <w:t xml:space="preserve">157    </w:t>
      </w:r>
      <w:r>
        <w:rPr>
          <w:rFonts w:ascii="Trebuchet MS"/>
          <w:spacing w:val="19"/>
          <w:sz w:val="12"/>
        </w:rPr>
        <w:t xml:space="preserve"> </w:t>
      </w:r>
      <w:proofErr w:type="gramStart"/>
      <w:r>
        <w:rPr>
          <w:w w:val="105"/>
        </w:rPr>
        <w:t>configuration</w:t>
      </w:r>
      <w:proofErr w:type="gramEnd"/>
      <w:r>
        <w:rPr>
          <w:spacing w:val="15"/>
          <w:w w:val="105"/>
        </w:rPr>
        <w:t xml:space="preserve"> </w:t>
      </w:r>
      <w:r>
        <w:rPr>
          <w:w w:val="105"/>
        </w:rPr>
        <w:t>(repeated</w:t>
      </w:r>
      <w:r>
        <w:rPr>
          <w:spacing w:val="14"/>
          <w:w w:val="105"/>
        </w:rPr>
        <w:t xml:space="preserve"> </w:t>
      </w:r>
      <w:r>
        <w:rPr>
          <w:w w:val="105"/>
        </w:rPr>
        <w:t>and</w:t>
      </w:r>
      <w:r>
        <w:rPr>
          <w:spacing w:val="14"/>
          <w:w w:val="105"/>
        </w:rPr>
        <w:t xml:space="preserve"> </w:t>
      </w:r>
      <w:r>
        <w:rPr>
          <w:w w:val="105"/>
        </w:rPr>
        <w:t>random).</w:t>
      </w:r>
      <w:r>
        <w:rPr>
          <w:spacing w:val="40"/>
          <w:w w:val="105"/>
        </w:rPr>
        <w:t xml:space="preserve"> </w:t>
      </w:r>
      <w:r>
        <w:rPr>
          <w:w w:val="105"/>
        </w:rPr>
        <w:t>All</w:t>
      </w:r>
      <w:r>
        <w:rPr>
          <w:spacing w:val="13"/>
          <w:w w:val="105"/>
        </w:rPr>
        <w:t xml:space="preserve"> </w:t>
      </w:r>
      <w:r>
        <w:rPr>
          <w:w w:val="105"/>
        </w:rPr>
        <w:t>configurations</w:t>
      </w:r>
      <w:r>
        <w:rPr>
          <w:spacing w:val="15"/>
          <w:w w:val="105"/>
        </w:rPr>
        <w:t xml:space="preserve"> </w:t>
      </w:r>
      <w:r>
        <w:rPr>
          <w:w w:val="105"/>
        </w:rPr>
        <w:t>contained</w:t>
      </w:r>
      <w:r>
        <w:rPr>
          <w:spacing w:val="14"/>
          <w:w w:val="105"/>
        </w:rPr>
        <w:t xml:space="preserve"> </w:t>
      </w:r>
      <w:r>
        <w:rPr>
          <w:w w:val="105"/>
        </w:rPr>
        <w:t>16</w:t>
      </w:r>
      <w:r>
        <w:rPr>
          <w:spacing w:val="14"/>
          <w:w w:val="105"/>
        </w:rPr>
        <w:t xml:space="preserve"> </w:t>
      </w:r>
      <w:r>
        <w:rPr>
          <w:w w:val="105"/>
        </w:rPr>
        <w:t>distractors,</w:t>
      </w:r>
      <w:r>
        <w:rPr>
          <w:spacing w:val="13"/>
          <w:w w:val="105"/>
        </w:rPr>
        <w:t xml:space="preserve"> </w:t>
      </w:r>
      <w:proofErr w:type="gramStart"/>
      <w:r>
        <w:rPr>
          <w:w w:val="105"/>
        </w:rPr>
        <w:t>equally</w:t>
      </w:r>
      <w:proofErr w:type="gramEnd"/>
    </w:p>
    <w:p w14:paraId="21B5D401" w14:textId="77777777" w:rsidR="00735E2D" w:rsidRDefault="00000000">
      <w:pPr>
        <w:pStyle w:val="BodyText"/>
      </w:pPr>
      <w:r>
        <w:rPr>
          <w:rFonts w:ascii="Trebuchet MS"/>
          <w:sz w:val="12"/>
        </w:rPr>
        <w:t xml:space="preserve">158    </w:t>
      </w:r>
      <w:r>
        <w:rPr>
          <w:rFonts w:ascii="Trebuchet MS"/>
          <w:spacing w:val="19"/>
          <w:sz w:val="12"/>
        </w:rPr>
        <w:t xml:space="preserve"> </w:t>
      </w:r>
      <w:r>
        <w:rPr>
          <w:w w:val="105"/>
        </w:rPr>
        <w:t>divided</w:t>
      </w:r>
      <w:r>
        <w:rPr>
          <w:spacing w:val="16"/>
          <w:w w:val="105"/>
        </w:rPr>
        <w:t xml:space="preserve"> </w:t>
      </w:r>
      <w:r>
        <w:rPr>
          <w:w w:val="105"/>
        </w:rPr>
        <w:t>between</w:t>
      </w:r>
      <w:r>
        <w:rPr>
          <w:spacing w:val="16"/>
          <w:w w:val="105"/>
        </w:rPr>
        <w:t xml:space="preserve"> </w:t>
      </w:r>
      <w:r>
        <w:rPr>
          <w:w w:val="105"/>
        </w:rPr>
        <w:t>the</w:t>
      </w:r>
      <w:r>
        <w:rPr>
          <w:spacing w:val="17"/>
          <w:w w:val="105"/>
        </w:rPr>
        <w:t xml:space="preserve"> </w:t>
      </w:r>
      <w:r>
        <w:rPr>
          <w:w w:val="105"/>
        </w:rPr>
        <w:t>four</w:t>
      </w:r>
      <w:r>
        <w:rPr>
          <w:spacing w:val="16"/>
          <w:w w:val="105"/>
        </w:rPr>
        <w:t xml:space="preserve"> </w:t>
      </w:r>
      <w:r>
        <w:rPr>
          <w:w w:val="105"/>
        </w:rPr>
        <w:t>quadrants</w:t>
      </w:r>
      <w:r>
        <w:rPr>
          <w:spacing w:val="16"/>
          <w:w w:val="105"/>
        </w:rPr>
        <w:t xml:space="preserve"> </w:t>
      </w:r>
      <w:r>
        <w:rPr>
          <w:w w:val="105"/>
        </w:rPr>
        <w:t>of</w:t>
      </w:r>
      <w:r>
        <w:rPr>
          <w:spacing w:val="15"/>
          <w:w w:val="105"/>
        </w:rPr>
        <w:t xml:space="preserve"> </w:t>
      </w:r>
      <w:r>
        <w:rPr>
          <w:w w:val="105"/>
        </w:rPr>
        <w:t>the</w:t>
      </w:r>
      <w:r>
        <w:rPr>
          <w:spacing w:val="17"/>
          <w:w w:val="105"/>
        </w:rPr>
        <w:t xml:space="preserve"> </w:t>
      </w:r>
      <w:r>
        <w:rPr>
          <w:w w:val="105"/>
        </w:rPr>
        <w:t>display,</w:t>
      </w:r>
      <w:r>
        <w:rPr>
          <w:spacing w:val="16"/>
          <w:w w:val="105"/>
        </w:rPr>
        <w:t xml:space="preserve"> </w:t>
      </w:r>
      <w:r>
        <w:rPr>
          <w:w w:val="105"/>
        </w:rPr>
        <w:t>and</w:t>
      </w:r>
      <w:r>
        <w:rPr>
          <w:spacing w:val="16"/>
          <w:w w:val="105"/>
        </w:rPr>
        <w:t xml:space="preserve"> </w:t>
      </w:r>
      <w:r>
        <w:rPr>
          <w:w w:val="105"/>
        </w:rPr>
        <w:t>one</w:t>
      </w:r>
      <w:r>
        <w:rPr>
          <w:spacing w:val="16"/>
          <w:w w:val="105"/>
        </w:rPr>
        <w:t xml:space="preserve"> </w:t>
      </w:r>
      <w:r>
        <w:rPr>
          <w:w w:val="105"/>
        </w:rPr>
        <w:t>target.</w:t>
      </w:r>
      <w:r>
        <w:rPr>
          <w:spacing w:val="42"/>
          <w:w w:val="105"/>
        </w:rPr>
        <w:t xml:space="preserve"> </w:t>
      </w:r>
      <w:r>
        <w:rPr>
          <w:w w:val="105"/>
        </w:rPr>
        <w:t>Four</w:t>
      </w:r>
      <w:r>
        <w:rPr>
          <w:spacing w:val="16"/>
          <w:w w:val="105"/>
        </w:rPr>
        <w:t xml:space="preserve"> </w:t>
      </w:r>
      <w:r>
        <w:rPr>
          <w:w w:val="105"/>
        </w:rPr>
        <w:t>repeated</w:t>
      </w:r>
    </w:p>
    <w:p w14:paraId="5792FB82" w14:textId="77777777" w:rsidR="00735E2D" w:rsidRDefault="00000000">
      <w:pPr>
        <w:pStyle w:val="BodyText"/>
        <w:spacing w:before="203"/>
      </w:pPr>
      <w:r>
        <w:rPr>
          <w:rFonts w:ascii="Trebuchet MS"/>
          <w:sz w:val="12"/>
        </w:rPr>
        <w:t xml:space="preserve">159    </w:t>
      </w:r>
      <w:r>
        <w:rPr>
          <w:rFonts w:ascii="Trebuchet MS"/>
          <w:spacing w:val="19"/>
          <w:sz w:val="12"/>
        </w:rPr>
        <w:t xml:space="preserve"> </w:t>
      </w:r>
      <w:r>
        <w:rPr>
          <w:w w:val="105"/>
        </w:rPr>
        <w:t>configurations</w:t>
      </w:r>
      <w:r>
        <w:rPr>
          <w:spacing w:val="12"/>
          <w:w w:val="105"/>
        </w:rPr>
        <w:t xml:space="preserve"> </w:t>
      </w:r>
      <w:r>
        <w:rPr>
          <w:w w:val="105"/>
        </w:rPr>
        <w:t>were</w:t>
      </w:r>
      <w:r>
        <w:rPr>
          <w:spacing w:val="11"/>
          <w:w w:val="105"/>
        </w:rPr>
        <w:t xml:space="preserve"> </w:t>
      </w:r>
      <w:r>
        <w:rPr>
          <w:w w:val="105"/>
        </w:rPr>
        <w:t>trained.</w:t>
      </w:r>
      <w:r>
        <w:rPr>
          <w:spacing w:val="36"/>
          <w:w w:val="105"/>
        </w:rPr>
        <w:t xml:space="preserve"> </w:t>
      </w:r>
      <w:r>
        <w:rPr>
          <w:w w:val="105"/>
        </w:rPr>
        <w:t>Four</w:t>
      </w:r>
      <w:r>
        <w:rPr>
          <w:spacing w:val="10"/>
          <w:w w:val="105"/>
        </w:rPr>
        <w:t xml:space="preserve"> </w:t>
      </w:r>
      <w:r>
        <w:rPr>
          <w:w w:val="105"/>
        </w:rPr>
        <w:t>target</w:t>
      </w:r>
      <w:r>
        <w:rPr>
          <w:spacing w:val="11"/>
          <w:w w:val="105"/>
        </w:rPr>
        <w:t xml:space="preserve"> </w:t>
      </w:r>
      <w:r>
        <w:rPr>
          <w:w w:val="105"/>
        </w:rPr>
        <w:t>locations</w:t>
      </w:r>
      <w:r>
        <w:rPr>
          <w:spacing w:val="12"/>
          <w:w w:val="105"/>
        </w:rPr>
        <w:t xml:space="preserve"> </w:t>
      </w:r>
      <w:r>
        <w:rPr>
          <w:w w:val="105"/>
        </w:rPr>
        <w:t>were</w:t>
      </w:r>
      <w:r>
        <w:rPr>
          <w:spacing w:val="11"/>
          <w:w w:val="105"/>
        </w:rPr>
        <w:t xml:space="preserve"> </w:t>
      </w:r>
      <w:r>
        <w:rPr>
          <w:w w:val="105"/>
        </w:rPr>
        <w:t>used,</w:t>
      </w:r>
      <w:r>
        <w:rPr>
          <w:spacing w:val="11"/>
          <w:w w:val="105"/>
        </w:rPr>
        <w:t xml:space="preserve"> </w:t>
      </w:r>
      <w:r>
        <w:rPr>
          <w:w w:val="105"/>
        </w:rPr>
        <w:t>with</w:t>
      </w:r>
      <w:r>
        <w:rPr>
          <w:spacing w:val="11"/>
          <w:w w:val="105"/>
        </w:rPr>
        <w:t xml:space="preserve"> </w:t>
      </w:r>
      <w:r>
        <w:rPr>
          <w:w w:val="105"/>
        </w:rPr>
        <w:t>one</w:t>
      </w:r>
      <w:r>
        <w:rPr>
          <w:spacing w:val="11"/>
          <w:w w:val="105"/>
        </w:rPr>
        <w:t xml:space="preserve"> </w:t>
      </w:r>
      <w:r>
        <w:rPr>
          <w:w w:val="105"/>
        </w:rPr>
        <w:t>from</w:t>
      </w:r>
      <w:r>
        <w:rPr>
          <w:spacing w:val="11"/>
          <w:w w:val="105"/>
        </w:rPr>
        <w:t xml:space="preserve"> </w:t>
      </w:r>
      <w:r>
        <w:rPr>
          <w:w w:val="105"/>
        </w:rPr>
        <w:t>each</w:t>
      </w:r>
      <w:r>
        <w:rPr>
          <w:spacing w:val="11"/>
          <w:w w:val="105"/>
        </w:rPr>
        <w:t xml:space="preserve"> </w:t>
      </w:r>
      <w:proofErr w:type="gramStart"/>
      <w:r>
        <w:rPr>
          <w:w w:val="105"/>
        </w:rPr>
        <w:t>quadrant</w:t>
      </w:r>
      <w:proofErr w:type="gramEnd"/>
    </w:p>
    <w:p w14:paraId="3CC79F91" w14:textId="77777777" w:rsidR="00735E2D" w:rsidRDefault="00000000">
      <w:pPr>
        <w:pStyle w:val="BodyText"/>
      </w:pPr>
      <w:r>
        <w:rPr>
          <w:rFonts w:ascii="Trebuchet MS"/>
          <w:sz w:val="12"/>
        </w:rPr>
        <w:t xml:space="preserve">160    </w:t>
      </w:r>
      <w:r>
        <w:rPr>
          <w:rFonts w:ascii="Trebuchet MS"/>
          <w:spacing w:val="19"/>
          <w:sz w:val="12"/>
        </w:rPr>
        <w:t xml:space="preserve"> </w:t>
      </w:r>
      <w:r>
        <w:rPr>
          <w:w w:val="105"/>
        </w:rPr>
        <w:t>assigned</w:t>
      </w:r>
      <w:r>
        <w:rPr>
          <w:spacing w:val="7"/>
          <w:w w:val="105"/>
        </w:rPr>
        <w:t xml:space="preserve"> </w:t>
      </w:r>
      <w:r>
        <w:rPr>
          <w:w w:val="105"/>
        </w:rPr>
        <w:t>to</w:t>
      </w:r>
      <w:r>
        <w:rPr>
          <w:spacing w:val="7"/>
          <w:w w:val="105"/>
        </w:rPr>
        <w:t xml:space="preserve"> </w:t>
      </w:r>
      <w:r>
        <w:rPr>
          <w:w w:val="105"/>
        </w:rPr>
        <w:t>each</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repeated</w:t>
      </w:r>
      <w:r>
        <w:rPr>
          <w:spacing w:val="7"/>
          <w:w w:val="105"/>
        </w:rPr>
        <w:t xml:space="preserve"> </w:t>
      </w:r>
      <w:r>
        <w:rPr>
          <w:w w:val="105"/>
        </w:rPr>
        <w:t>configurations.</w:t>
      </w:r>
      <w:r>
        <w:rPr>
          <w:spacing w:val="33"/>
          <w:w w:val="105"/>
        </w:rPr>
        <w:t xml:space="preserve"> </w:t>
      </w:r>
      <w:r>
        <w:rPr>
          <w:w w:val="105"/>
        </w:rPr>
        <w:t>These</w:t>
      </w:r>
      <w:r>
        <w:rPr>
          <w:spacing w:val="7"/>
          <w:w w:val="105"/>
        </w:rPr>
        <w:t xml:space="preserve"> </w:t>
      </w:r>
      <w:r>
        <w:rPr>
          <w:w w:val="105"/>
        </w:rPr>
        <w:t>same</w:t>
      </w:r>
      <w:r>
        <w:rPr>
          <w:spacing w:val="7"/>
          <w:w w:val="105"/>
        </w:rPr>
        <w:t xml:space="preserve"> </w:t>
      </w:r>
      <w:r>
        <w:rPr>
          <w:w w:val="105"/>
        </w:rPr>
        <w:t>four</w:t>
      </w:r>
      <w:r>
        <w:rPr>
          <w:spacing w:val="7"/>
          <w:w w:val="105"/>
        </w:rPr>
        <w:t xml:space="preserve"> </w:t>
      </w:r>
      <w:r>
        <w:rPr>
          <w:w w:val="105"/>
        </w:rPr>
        <w:t>target</w:t>
      </w:r>
      <w:r>
        <w:rPr>
          <w:spacing w:val="7"/>
          <w:w w:val="105"/>
        </w:rPr>
        <w:t xml:space="preserve"> </w:t>
      </w:r>
      <w:r>
        <w:rPr>
          <w:w w:val="105"/>
        </w:rPr>
        <w:t>positions</w:t>
      </w:r>
      <w:r>
        <w:rPr>
          <w:spacing w:val="7"/>
          <w:w w:val="105"/>
        </w:rPr>
        <w:t xml:space="preserve"> </w:t>
      </w:r>
      <w:r>
        <w:rPr>
          <w:w w:val="105"/>
        </w:rPr>
        <w:t>were</w:t>
      </w:r>
      <w:r>
        <w:rPr>
          <w:spacing w:val="7"/>
          <w:w w:val="105"/>
        </w:rPr>
        <w:t xml:space="preserve"> </w:t>
      </w:r>
      <w:proofErr w:type="gramStart"/>
      <w:r>
        <w:rPr>
          <w:w w:val="105"/>
        </w:rPr>
        <w:t>used</w:t>
      </w:r>
      <w:proofErr w:type="gramEnd"/>
    </w:p>
    <w:p w14:paraId="51414262" w14:textId="1839A5D3" w:rsidR="00735E2D" w:rsidRDefault="00000000">
      <w:pPr>
        <w:pStyle w:val="BodyText"/>
      </w:pPr>
      <w:r>
        <w:rPr>
          <w:rFonts w:ascii="Trebuchet MS"/>
          <w:sz w:val="12"/>
        </w:rPr>
        <w:t xml:space="preserve">161    </w:t>
      </w:r>
      <w:r>
        <w:rPr>
          <w:rFonts w:ascii="Trebuchet MS"/>
          <w:spacing w:val="19"/>
          <w:sz w:val="12"/>
        </w:rPr>
        <w:t xml:space="preserve"> </w:t>
      </w:r>
      <w:r>
        <w:rPr>
          <w:w w:val="105"/>
        </w:rPr>
        <w:t>for</w:t>
      </w:r>
      <w:r>
        <w:rPr>
          <w:spacing w:val="19"/>
          <w:w w:val="105"/>
        </w:rPr>
        <w:t xml:space="preserve"> </w:t>
      </w:r>
      <w:r>
        <w:rPr>
          <w:w w:val="105"/>
        </w:rPr>
        <w:t>the</w:t>
      </w:r>
      <w:r>
        <w:rPr>
          <w:spacing w:val="18"/>
          <w:w w:val="105"/>
        </w:rPr>
        <w:t xml:space="preserve"> </w:t>
      </w:r>
      <w:commentRangeStart w:id="36"/>
      <w:del w:id="37" w:author="Tom Beesley" w:date="2023-07-26T14:33:00Z">
        <w:r w:rsidDel="007D1C01">
          <w:rPr>
            <w:w w:val="105"/>
          </w:rPr>
          <w:delText>the</w:delText>
        </w:r>
        <w:r w:rsidDel="007D1C01">
          <w:rPr>
            <w:spacing w:val="18"/>
            <w:w w:val="105"/>
          </w:rPr>
          <w:delText xml:space="preserve"> </w:delText>
        </w:r>
        <w:commentRangeEnd w:id="36"/>
        <w:r w:rsidR="00365830" w:rsidDel="007D1C01">
          <w:rPr>
            <w:rStyle w:val="CommentReference"/>
          </w:rPr>
          <w:commentReference w:id="36"/>
        </w:r>
      </w:del>
      <w:r>
        <w:rPr>
          <w:w w:val="105"/>
        </w:rPr>
        <w:t>random</w:t>
      </w:r>
      <w:r>
        <w:rPr>
          <w:spacing w:val="18"/>
          <w:w w:val="105"/>
        </w:rPr>
        <w:t xml:space="preserve"> </w:t>
      </w:r>
      <w:r>
        <w:rPr>
          <w:w w:val="105"/>
        </w:rPr>
        <w:t>configurations</w:t>
      </w:r>
      <w:r>
        <w:rPr>
          <w:spacing w:val="18"/>
          <w:w w:val="105"/>
        </w:rPr>
        <w:t xml:space="preserve"> </w:t>
      </w:r>
      <w:r>
        <w:rPr>
          <w:w w:val="105"/>
        </w:rPr>
        <w:t>throughout</w:t>
      </w:r>
      <w:r>
        <w:rPr>
          <w:spacing w:val="19"/>
          <w:w w:val="105"/>
        </w:rPr>
        <w:t xml:space="preserve"> </w:t>
      </w:r>
      <w:r>
        <w:rPr>
          <w:w w:val="105"/>
        </w:rPr>
        <w:t>the</w:t>
      </w:r>
      <w:r>
        <w:rPr>
          <w:spacing w:val="17"/>
          <w:w w:val="105"/>
        </w:rPr>
        <w:t xml:space="preserve"> </w:t>
      </w:r>
      <w:r>
        <w:rPr>
          <w:w w:val="105"/>
        </w:rPr>
        <w:t>task.</w:t>
      </w:r>
      <w:r>
        <w:rPr>
          <w:spacing w:val="45"/>
          <w:w w:val="105"/>
        </w:rPr>
        <w:t xml:space="preserve"> </w:t>
      </w:r>
      <w:r>
        <w:rPr>
          <w:w w:val="105"/>
        </w:rPr>
        <w:t>Each</w:t>
      </w:r>
      <w:r>
        <w:rPr>
          <w:spacing w:val="18"/>
          <w:w w:val="105"/>
        </w:rPr>
        <w:t xml:space="preserve"> </w:t>
      </w:r>
      <w:r>
        <w:rPr>
          <w:w w:val="105"/>
        </w:rPr>
        <w:t>of</w:t>
      </w:r>
      <w:r>
        <w:rPr>
          <w:spacing w:val="18"/>
          <w:w w:val="105"/>
        </w:rPr>
        <w:t xml:space="preserve"> </w:t>
      </w:r>
      <w:r>
        <w:rPr>
          <w:w w:val="105"/>
        </w:rPr>
        <w:t>these</w:t>
      </w:r>
      <w:r>
        <w:rPr>
          <w:spacing w:val="18"/>
          <w:w w:val="105"/>
        </w:rPr>
        <w:t xml:space="preserve"> </w:t>
      </w:r>
      <w:r>
        <w:rPr>
          <w:w w:val="105"/>
        </w:rPr>
        <w:t>four</w:t>
      </w:r>
      <w:r>
        <w:rPr>
          <w:spacing w:val="18"/>
          <w:w w:val="105"/>
        </w:rPr>
        <w:t xml:space="preserve"> </w:t>
      </w:r>
      <w:r>
        <w:rPr>
          <w:w w:val="105"/>
        </w:rPr>
        <w:t>target</w:t>
      </w:r>
      <w:r>
        <w:rPr>
          <w:spacing w:val="19"/>
          <w:w w:val="105"/>
        </w:rPr>
        <w:t xml:space="preserve"> </w:t>
      </w:r>
      <w:r>
        <w:rPr>
          <w:w w:val="105"/>
        </w:rPr>
        <w:t>positions</w:t>
      </w:r>
    </w:p>
    <w:p w14:paraId="4F9C9918" w14:textId="77777777" w:rsidR="00735E2D" w:rsidRDefault="00000000">
      <w:pPr>
        <w:pStyle w:val="BodyText"/>
      </w:pPr>
      <w:r>
        <w:rPr>
          <w:rFonts w:ascii="Trebuchet MS"/>
          <w:sz w:val="12"/>
        </w:rPr>
        <w:t xml:space="preserve">162    </w:t>
      </w:r>
      <w:r>
        <w:rPr>
          <w:rFonts w:ascii="Trebuchet MS"/>
          <w:spacing w:val="19"/>
          <w:sz w:val="12"/>
        </w:rPr>
        <w:t xml:space="preserve"> </w:t>
      </w:r>
      <w:r>
        <w:rPr>
          <w:w w:val="105"/>
        </w:rPr>
        <w:t>was</w:t>
      </w:r>
      <w:r>
        <w:rPr>
          <w:spacing w:val="9"/>
          <w:w w:val="105"/>
        </w:rPr>
        <w:t xml:space="preserve"> </w:t>
      </w:r>
      <w:r>
        <w:rPr>
          <w:w w:val="105"/>
        </w:rPr>
        <w:t>chosen</w:t>
      </w:r>
      <w:r>
        <w:rPr>
          <w:spacing w:val="9"/>
          <w:w w:val="105"/>
        </w:rPr>
        <w:t xml:space="preserve"> </w:t>
      </w:r>
      <w:r>
        <w:rPr>
          <w:w w:val="105"/>
        </w:rPr>
        <w:t>at</w:t>
      </w:r>
      <w:r>
        <w:rPr>
          <w:spacing w:val="10"/>
          <w:w w:val="105"/>
        </w:rPr>
        <w:t xml:space="preserve"> </w:t>
      </w:r>
      <w:r>
        <w:rPr>
          <w:w w:val="105"/>
        </w:rPr>
        <w:t>random</w:t>
      </w:r>
      <w:r>
        <w:rPr>
          <w:spacing w:val="9"/>
          <w:w w:val="105"/>
        </w:rPr>
        <w:t xml:space="preserve"> </w:t>
      </w:r>
      <w:r>
        <w:rPr>
          <w:w w:val="105"/>
        </w:rPr>
        <w:t>from</w:t>
      </w:r>
      <w:r>
        <w:rPr>
          <w:spacing w:val="10"/>
          <w:w w:val="105"/>
        </w:rPr>
        <w:t xml:space="preserve"> </w:t>
      </w:r>
      <w:r>
        <w:rPr>
          <w:w w:val="105"/>
        </w:rPr>
        <w:t>one</w:t>
      </w:r>
      <w:r>
        <w:rPr>
          <w:spacing w:val="10"/>
          <w:w w:val="105"/>
        </w:rPr>
        <w:t xml:space="preserve"> </w:t>
      </w:r>
      <w:r>
        <w:rPr>
          <w:w w:val="105"/>
        </w:rPr>
        <w:t>of</w:t>
      </w:r>
      <w:r>
        <w:rPr>
          <w:spacing w:val="9"/>
          <w:w w:val="105"/>
        </w:rPr>
        <w:t xml:space="preserve"> </w:t>
      </w:r>
      <w:r>
        <w:rPr>
          <w:w w:val="105"/>
        </w:rPr>
        <w:t>five</w:t>
      </w:r>
      <w:r>
        <w:rPr>
          <w:spacing w:val="10"/>
          <w:w w:val="105"/>
        </w:rPr>
        <w:t xml:space="preserve"> </w:t>
      </w:r>
      <w:r>
        <w:rPr>
          <w:w w:val="105"/>
        </w:rPr>
        <w:t>locations</w:t>
      </w:r>
      <w:r>
        <w:rPr>
          <w:spacing w:val="10"/>
          <w:w w:val="105"/>
        </w:rPr>
        <w:t xml:space="preserve"> </w:t>
      </w:r>
      <w:r>
        <w:rPr>
          <w:w w:val="105"/>
        </w:rPr>
        <w:t>within</w:t>
      </w:r>
      <w:r>
        <w:rPr>
          <w:spacing w:val="10"/>
          <w:w w:val="105"/>
        </w:rPr>
        <w:t xml:space="preserve"> </w:t>
      </w:r>
      <w:r>
        <w:rPr>
          <w:w w:val="105"/>
        </w:rPr>
        <w:t>each</w:t>
      </w:r>
      <w:r>
        <w:rPr>
          <w:spacing w:val="9"/>
          <w:w w:val="105"/>
        </w:rPr>
        <w:t xml:space="preserve"> </w:t>
      </w:r>
      <w:r>
        <w:rPr>
          <w:w w:val="105"/>
        </w:rPr>
        <w:t>quadrant,</w:t>
      </w:r>
      <w:r>
        <w:rPr>
          <w:spacing w:val="9"/>
          <w:w w:val="105"/>
        </w:rPr>
        <w:t xml:space="preserve"> </w:t>
      </w:r>
      <w:r>
        <w:rPr>
          <w:w w:val="105"/>
        </w:rPr>
        <w:t>that</w:t>
      </w:r>
      <w:r>
        <w:rPr>
          <w:spacing w:val="9"/>
          <w:w w:val="105"/>
        </w:rPr>
        <w:t xml:space="preserve"> </w:t>
      </w:r>
      <w:proofErr w:type="gramStart"/>
      <w:r>
        <w:rPr>
          <w:w w:val="105"/>
        </w:rPr>
        <w:t>were</w:t>
      </w:r>
      <w:proofErr w:type="gramEnd"/>
    </w:p>
    <w:p w14:paraId="45AA1259" w14:textId="77777777" w:rsidR="00735E2D" w:rsidRDefault="00000000">
      <w:pPr>
        <w:pStyle w:val="BodyText"/>
      </w:pPr>
      <w:r>
        <w:rPr>
          <w:rFonts w:ascii="Trebuchet MS"/>
          <w:sz w:val="12"/>
        </w:rPr>
        <w:t xml:space="preserve">163    </w:t>
      </w:r>
      <w:r>
        <w:rPr>
          <w:rFonts w:ascii="Trebuchet MS"/>
          <w:spacing w:val="19"/>
          <w:sz w:val="12"/>
        </w:rPr>
        <w:t xml:space="preserve"> </w:t>
      </w:r>
      <w:r>
        <w:rPr>
          <w:w w:val="105"/>
        </w:rPr>
        <w:t>approximately</w:t>
      </w:r>
      <w:r>
        <w:rPr>
          <w:spacing w:val="17"/>
          <w:w w:val="105"/>
        </w:rPr>
        <w:t xml:space="preserve"> </w:t>
      </w:r>
      <w:r>
        <w:rPr>
          <w:w w:val="105"/>
        </w:rPr>
        <w:t>equidistant</w:t>
      </w:r>
      <w:r>
        <w:rPr>
          <w:spacing w:val="18"/>
          <w:w w:val="105"/>
        </w:rPr>
        <w:t xml:space="preserve"> </w:t>
      </w:r>
      <w:r>
        <w:rPr>
          <w:w w:val="105"/>
        </w:rPr>
        <w:t>from</w:t>
      </w:r>
      <w:r>
        <w:rPr>
          <w:spacing w:val="18"/>
          <w:w w:val="105"/>
        </w:rPr>
        <w:t xml:space="preserve"> </w:t>
      </w:r>
      <w:r>
        <w:rPr>
          <w:w w:val="105"/>
        </w:rPr>
        <w:t>the</w:t>
      </w:r>
      <w:r>
        <w:rPr>
          <w:spacing w:val="18"/>
          <w:w w:val="105"/>
        </w:rPr>
        <w:t xml:space="preserve"> </w:t>
      </w:r>
      <w:r>
        <w:rPr>
          <w:w w:val="105"/>
        </w:rPr>
        <w:t>center</w:t>
      </w:r>
      <w:r>
        <w:rPr>
          <w:spacing w:val="18"/>
          <w:w w:val="105"/>
        </w:rPr>
        <w:t xml:space="preserve"> </w:t>
      </w:r>
      <w:r>
        <w:rPr>
          <w:w w:val="105"/>
        </w:rPr>
        <w:t>of</w:t>
      </w:r>
      <w:r>
        <w:rPr>
          <w:spacing w:val="17"/>
          <w:w w:val="105"/>
        </w:rPr>
        <w:t xml:space="preserve"> </w:t>
      </w:r>
      <w:r>
        <w:rPr>
          <w:w w:val="105"/>
        </w:rPr>
        <w:t>the</w:t>
      </w:r>
      <w:r>
        <w:rPr>
          <w:spacing w:val="17"/>
          <w:w w:val="105"/>
        </w:rPr>
        <w:t xml:space="preserve"> </w:t>
      </w:r>
      <w:r>
        <w:rPr>
          <w:w w:val="105"/>
        </w:rPr>
        <w:t>screen.</w:t>
      </w:r>
      <w:r>
        <w:rPr>
          <w:spacing w:val="45"/>
          <w:w w:val="105"/>
        </w:rPr>
        <w:t xml:space="preserve"> </w:t>
      </w:r>
      <w:r>
        <w:rPr>
          <w:w w:val="105"/>
        </w:rPr>
        <w:t>Distractors</w:t>
      </w:r>
      <w:r>
        <w:rPr>
          <w:spacing w:val="19"/>
          <w:w w:val="105"/>
        </w:rPr>
        <w:t xml:space="preserve"> </w:t>
      </w:r>
      <w:r>
        <w:rPr>
          <w:w w:val="105"/>
        </w:rPr>
        <w:t>could</w:t>
      </w:r>
      <w:r>
        <w:rPr>
          <w:spacing w:val="18"/>
          <w:w w:val="105"/>
        </w:rPr>
        <w:t xml:space="preserve"> </w:t>
      </w:r>
      <w:r>
        <w:rPr>
          <w:w w:val="105"/>
        </w:rPr>
        <w:t>not</w:t>
      </w:r>
      <w:r>
        <w:rPr>
          <w:spacing w:val="17"/>
          <w:w w:val="105"/>
        </w:rPr>
        <w:t xml:space="preserve"> </w:t>
      </w:r>
      <w:r>
        <w:rPr>
          <w:w w:val="105"/>
        </w:rPr>
        <w:t>appear</w:t>
      </w:r>
      <w:r>
        <w:rPr>
          <w:spacing w:val="18"/>
          <w:w w:val="105"/>
        </w:rPr>
        <w:t xml:space="preserve"> </w:t>
      </w:r>
      <w:r>
        <w:rPr>
          <w:w w:val="105"/>
        </w:rPr>
        <w:t>in</w:t>
      </w:r>
    </w:p>
    <w:p w14:paraId="288EB800" w14:textId="77777777" w:rsidR="00735E2D" w:rsidRDefault="00000000">
      <w:pPr>
        <w:spacing w:before="202"/>
        <w:ind w:left="150"/>
        <w:rPr>
          <w:sz w:val="24"/>
        </w:rPr>
      </w:pPr>
      <w:r>
        <w:rPr>
          <w:rFonts w:ascii="Trebuchet MS"/>
          <w:sz w:val="12"/>
        </w:rPr>
        <w:t xml:space="preserve">164    </w:t>
      </w:r>
      <w:r>
        <w:rPr>
          <w:rFonts w:ascii="Trebuchet MS"/>
          <w:spacing w:val="19"/>
          <w:sz w:val="12"/>
        </w:rPr>
        <w:t xml:space="preserve"> </w:t>
      </w:r>
      <w:r>
        <w:rPr>
          <w:w w:val="105"/>
          <w:sz w:val="24"/>
        </w:rPr>
        <w:t>these</w:t>
      </w:r>
      <w:r>
        <w:rPr>
          <w:spacing w:val="26"/>
          <w:w w:val="105"/>
          <w:sz w:val="24"/>
        </w:rPr>
        <w:t xml:space="preserve"> </w:t>
      </w:r>
      <w:r>
        <w:rPr>
          <w:w w:val="105"/>
          <w:sz w:val="24"/>
        </w:rPr>
        <w:t>target</w:t>
      </w:r>
      <w:r>
        <w:rPr>
          <w:spacing w:val="27"/>
          <w:w w:val="105"/>
          <w:sz w:val="24"/>
        </w:rPr>
        <w:t xml:space="preserve"> </w:t>
      </w:r>
      <w:r>
        <w:rPr>
          <w:w w:val="105"/>
          <w:sz w:val="24"/>
        </w:rPr>
        <w:t>locations.</w:t>
      </w:r>
    </w:p>
    <w:p w14:paraId="06359F69" w14:textId="77777777" w:rsidR="00735E2D" w:rsidRDefault="00735E2D">
      <w:pPr>
        <w:pStyle w:val="BodyText"/>
        <w:spacing w:before="11"/>
        <w:ind w:left="0"/>
        <w:rPr>
          <w:sz w:val="27"/>
        </w:rPr>
      </w:pPr>
    </w:p>
    <w:p w14:paraId="52313697" w14:textId="77777777" w:rsidR="00735E2D" w:rsidRDefault="00000000">
      <w:pPr>
        <w:pStyle w:val="BodyText"/>
        <w:tabs>
          <w:tab w:val="left" w:pos="1259"/>
        </w:tabs>
        <w:spacing w:before="0"/>
      </w:pPr>
      <w:r>
        <w:rPr>
          <w:rFonts w:ascii="Trebuchet MS"/>
          <w:w w:val="105"/>
          <w:sz w:val="12"/>
        </w:rPr>
        <w:t>165</w:t>
      </w:r>
      <w:r>
        <w:rPr>
          <w:rFonts w:ascii="Trebuchet MS"/>
          <w:w w:val="105"/>
          <w:sz w:val="12"/>
        </w:rPr>
        <w:tab/>
      </w:r>
      <w:commentRangeStart w:id="38"/>
      <w:commentRangeStart w:id="39"/>
      <w:r>
        <w:rPr>
          <w:w w:val="105"/>
        </w:rPr>
        <w:t>Phase</w:t>
      </w:r>
      <w:r>
        <w:rPr>
          <w:spacing w:val="8"/>
          <w:w w:val="105"/>
        </w:rPr>
        <w:t xml:space="preserve"> </w:t>
      </w:r>
      <w:r>
        <w:rPr>
          <w:w w:val="105"/>
        </w:rPr>
        <w:t>2</w:t>
      </w:r>
      <w:r>
        <w:rPr>
          <w:spacing w:val="8"/>
          <w:w w:val="105"/>
        </w:rPr>
        <w:t xml:space="preserve"> </w:t>
      </w:r>
      <w:r>
        <w:rPr>
          <w:w w:val="105"/>
        </w:rPr>
        <w:t>employed</w:t>
      </w:r>
      <w:r>
        <w:rPr>
          <w:spacing w:val="8"/>
          <w:w w:val="105"/>
        </w:rPr>
        <w:t xml:space="preserve"> </w:t>
      </w:r>
      <w:r>
        <w:rPr>
          <w:w w:val="105"/>
        </w:rPr>
        <w:t>a</w:t>
      </w:r>
      <w:r>
        <w:rPr>
          <w:spacing w:val="8"/>
          <w:w w:val="105"/>
        </w:rPr>
        <w:t xml:space="preserve"> </w:t>
      </w:r>
      <w:r>
        <w:rPr>
          <w:w w:val="105"/>
        </w:rPr>
        <w:t>within-subjects</w:t>
      </w:r>
      <w:r>
        <w:rPr>
          <w:spacing w:val="8"/>
          <w:w w:val="105"/>
        </w:rPr>
        <w:t xml:space="preserve"> </w:t>
      </w:r>
      <w:r>
        <w:rPr>
          <w:w w:val="105"/>
        </w:rPr>
        <w:t>design</w:t>
      </w:r>
      <w:r>
        <w:rPr>
          <w:spacing w:val="8"/>
          <w:w w:val="105"/>
        </w:rPr>
        <w:t xml:space="preserve"> </w:t>
      </w:r>
      <w:r>
        <w:rPr>
          <w:w w:val="105"/>
        </w:rPr>
        <w:t>with</w:t>
      </w:r>
      <w:r>
        <w:rPr>
          <w:spacing w:val="9"/>
          <w:w w:val="105"/>
        </w:rPr>
        <w:t xml:space="preserve"> </w:t>
      </w:r>
      <w:r>
        <w:rPr>
          <w:w w:val="105"/>
        </w:rPr>
        <w:t>factors</w:t>
      </w:r>
      <w:r>
        <w:rPr>
          <w:spacing w:val="8"/>
          <w:w w:val="105"/>
        </w:rPr>
        <w:t xml:space="preserve"> </w:t>
      </w:r>
      <w:r>
        <w:rPr>
          <w:w w:val="105"/>
        </w:rPr>
        <w:t>of</w:t>
      </w:r>
      <w:r>
        <w:rPr>
          <w:spacing w:val="8"/>
          <w:w w:val="105"/>
        </w:rPr>
        <w:t xml:space="preserve"> </w:t>
      </w:r>
      <w:r>
        <w:rPr>
          <w:w w:val="105"/>
        </w:rPr>
        <w:t>epoch</w:t>
      </w:r>
      <w:r>
        <w:rPr>
          <w:spacing w:val="7"/>
          <w:w w:val="105"/>
        </w:rPr>
        <w:t xml:space="preserve"> </w:t>
      </w:r>
      <w:r>
        <w:rPr>
          <w:w w:val="105"/>
        </w:rPr>
        <w:t>(6-10)</w:t>
      </w:r>
      <w:r>
        <w:rPr>
          <w:spacing w:val="8"/>
          <w:w w:val="105"/>
        </w:rPr>
        <w:t xml:space="preserve"> </w:t>
      </w:r>
      <w:r>
        <w:rPr>
          <w:w w:val="105"/>
        </w:rPr>
        <w:t>and</w:t>
      </w:r>
    </w:p>
    <w:p w14:paraId="45082894" w14:textId="77777777" w:rsidR="00735E2D" w:rsidRDefault="00000000">
      <w:pPr>
        <w:pStyle w:val="BodyText"/>
      </w:pPr>
      <w:r>
        <w:rPr>
          <w:rFonts w:ascii="Trebuchet MS"/>
          <w:sz w:val="12"/>
        </w:rPr>
        <w:t xml:space="preserve">166    </w:t>
      </w:r>
      <w:r>
        <w:rPr>
          <w:rFonts w:ascii="Trebuchet MS"/>
          <w:spacing w:val="19"/>
          <w:sz w:val="12"/>
        </w:rPr>
        <w:t xml:space="preserve"> </w:t>
      </w:r>
      <w:proofErr w:type="gramStart"/>
      <w:r>
        <w:rPr>
          <w:w w:val="105"/>
        </w:rPr>
        <w:t>configuration</w:t>
      </w:r>
      <w:proofErr w:type="gramEnd"/>
      <w:r>
        <w:rPr>
          <w:spacing w:val="17"/>
          <w:w w:val="105"/>
        </w:rPr>
        <w:t xml:space="preserve"> </w:t>
      </w:r>
      <w:r>
        <w:rPr>
          <w:w w:val="105"/>
        </w:rPr>
        <w:t>(repeated:</w:t>
      </w:r>
      <w:r>
        <w:rPr>
          <w:spacing w:val="42"/>
          <w:w w:val="105"/>
        </w:rPr>
        <w:t xml:space="preserve"> </w:t>
      </w:r>
      <w:r>
        <w:rPr>
          <w:w w:val="105"/>
        </w:rPr>
        <w:t>consistent;</w:t>
      </w:r>
      <w:r>
        <w:rPr>
          <w:spacing w:val="15"/>
          <w:w w:val="105"/>
        </w:rPr>
        <w:t xml:space="preserve"> </w:t>
      </w:r>
      <w:r>
        <w:rPr>
          <w:w w:val="105"/>
        </w:rPr>
        <w:t>repeated:</w:t>
      </w:r>
      <w:r>
        <w:rPr>
          <w:spacing w:val="43"/>
          <w:w w:val="105"/>
        </w:rPr>
        <w:t xml:space="preserve"> </w:t>
      </w:r>
      <w:r>
        <w:rPr>
          <w:w w:val="105"/>
        </w:rPr>
        <w:t>inconsistent;</w:t>
      </w:r>
      <w:r>
        <w:rPr>
          <w:spacing w:val="16"/>
          <w:w w:val="105"/>
        </w:rPr>
        <w:t xml:space="preserve"> </w:t>
      </w:r>
      <w:r>
        <w:rPr>
          <w:w w:val="105"/>
        </w:rPr>
        <w:t>random:</w:t>
      </w:r>
      <w:r>
        <w:rPr>
          <w:spacing w:val="42"/>
          <w:w w:val="105"/>
        </w:rPr>
        <w:t xml:space="preserve"> </w:t>
      </w:r>
      <w:r>
        <w:rPr>
          <w:w w:val="105"/>
        </w:rPr>
        <w:t>consistent;</w:t>
      </w:r>
    </w:p>
    <w:p w14:paraId="65099AEB" w14:textId="7CC62871" w:rsidR="00735E2D" w:rsidRDefault="00000000">
      <w:pPr>
        <w:pStyle w:val="BodyText"/>
      </w:pPr>
      <w:r>
        <w:rPr>
          <w:rFonts w:ascii="Trebuchet MS" w:hAnsi="Trebuchet MS"/>
          <w:sz w:val="12"/>
        </w:rPr>
        <w:t xml:space="preserve">167    </w:t>
      </w:r>
      <w:r>
        <w:rPr>
          <w:rFonts w:ascii="Trebuchet MS" w:hAnsi="Trebuchet MS"/>
          <w:spacing w:val="19"/>
          <w:sz w:val="12"/>
        </w:rPr>
        <w:t xml:space="preserve"> </w:t>
      </w:r>
      <w:r>
        <w:rPr>
          <w:w w:val="105"/>
        </w:rPr>
        <w:t>random:</w:t>
      </w:r>
      <w:ins w:id="40" w:author="DAVID LUQUE RUIZ" w:date="2023-07-13T13:01:00Z">
        <w:r w:rsidR="00365830">
          <w:rPr>
            <w:w w:val="105"/>
          </w:rPr>
          <w:t xml:space="preserve"> </w:t>
        </w:r>
      </w:ins>
      <w:r>
        <w:rPr>
          <w:w w:val="105"/>
        </w:rPr>
        <w:t>inconsistent).</w:t>
      </w:r>
      <w:r>
        <w:rPr>
          <w:spacing w:val="46"/>
          <w:w w:val="105"/>
        </w:rPr>
        <w:t xml:space="preserve"> </w:t>
      </w:r>
      <w:r>
        <w:rPr>
          <w:w w:val="105"/>
        </w:rPr>
        <w:t>On</w:t>
      </w:r>
      <w:r>
        <w:rPr>
          <w:spacing w:val="19"/>
          <w:w w:val="105"/>
        </w:rPr>
        <w:t xml:space="preserve"> </w:t>
      </w:r>
      <w:r>
        <w:rPr>
          <w:w w:val="105"/>
        </w:rPr>
        <w:t>each</w:t>
      </w:r>
      <w:r>
        <w:rPr>
          <w:spacing w:val="18"/>
          <w:w w:val="105"/>
        </w:rPr>
        <w:t xml:space="preserve"> </w:t>
      </w:r>
      <w:r>
        <w:rPr>
          <w:w w:val="105"/>
        </w:rPr>
        <w:t>trial,</w:t>
      </w:r>
      <w:r>
        <w:rPr>
          <w:spacing w:val="20"/>
          <w:w w:val="105"/>
        </w:rPr>
        <w:t xml:space="preserve"> </w:t>
      </w:r>
      <w:r>
        <w:rPr>
          <w:w w:val="105"/>
        </w:rPr>
        <w:t>there</w:t>
      </w:r>
      <w:r>
        <w:rPr>
          <w:spacing w:val="19"/>
          <w:w w:val="105"/>
        </w:rPr>
        <w:t xml:space="preserve"> </w:t>
      </w:r>
      <w:r>
        <w:rPr>
          <w:w w:val="105"/>
        </w:rPr>
        <w:t>was</w:t>
      </w:r>
      <w:r>
        <w:rPr>
          <w:spacing w:val="19"/>
          <w:w w:val="105"/>
        </w:rPr>
        <w:t xml:space="preserve"> </w:t>
      </w:r>
      <w:r>
        <w:rPr>
          <w:w w:val="105"/>
        </w:rPr>
        <w:t>a</w:t>
      </w:r>
      <w:r>
        <w:rPr>
          <w:spacing w:val="18"/>
          <w:w w:val="105"/>
        </w:rPr>
        <w:t xml:space="preserve"> </w:t>
      </w:r>
      <w:r>
        <w:rPr>
          <w:w w:val="105"/>
        </w:rPr>
        <w:t>.5</w:t>
      </w:r>
      <w:r>
        <w:rPr>
          <w:spacing w:val="20"/>
          <w:w w:val="105"/>
        </w:rPr>
        <w:t xml:space="preserve"> </w:t>
      </w:r>
      <w:r>
        <w:rPr>
          <w:w w:val="105"/>
        </w:rPr>
        <w:t>probability</w:t>
      </w:r>
      <w:r>
        <w:rPr>
          <w:spacing w:val="19"/>
          <w:w w:val="105"/>
        </w:rPr>
        <w:t xml:space="preserve"> </w:t>
      </w:r>
      <w:r>
        <w:rPr>
          <w:w w:val="105"/>
        </w:rPr>
        <w:t>that</w:t>
      </w:r>
      <w:r>
        <w:rPr>
          <w:spacing w:val="19"/>
          <w:w w:val="105"/>
        </w:rPr>
        <w:t xml:space="preserve"> </w:t>
      </w:r>
      <w:r>
        <w:rPr>
          <w:w w:val="105"/>
        </w:rPr>
        <w:t>an</w:t>
      </w:r>
      <w:r>
        <w:rPr>
          <w:spacing w:val="18"/>
          <w:w w:val="105"/>
        </w:rPr>
        <w:t xml:space="preserve"> </w:t>
      </w:r>
      <w:r>
        <w:rPr>
          <w:w w:val="105"/>
        </w:rPr>
        <w:t>“</w:t>
      </w:r>
      <w:proofErr w:type="gramStart"/>
      <w:r>
        <w:rPr>
          <w:w w:val="105"/>
        </w:rPr>
        <w:t>inconsistent</w:t>
      </w:r>
      <w:proofErr w:type="gramEnd"/>
      <w:r>
        <w:rPr>
          <w:w w:val="105"/>
        </w:rPr>
        <w:t>”</w:t>
      </w:r>
    </w:p>
    <w:p w14:paraId="3C890B74" w14:textId="77777777" w:rsidR="00735E2D" w:rsidRDefault="00000000">
      <w:pPr>
        <w:pStyle w:val="BodyText"/>
        <w:spacing w:before="203"/>
      </w:pPr>
      <w:r>
        <w:rPr>
          <w:rFonts w:ascii="Trebuchet MS"/>
          <w:sz w:val="12"/>
        </w:rPr>
        <w:t xml:space="preserve">168    </w:t>
      </w:r>
      <w:r>
        <w:rPr>
          <w:rFonts w:ascii="Trebuchet MS"/>
          <w:spacing w:val="19"/>
          <w:sz w:val="12"/>
        </w:rPr>
        <w:t xml:space="preserve"> </w:t>
      </w:r>
      <w:r>
        <w:rPr>
          <w:w w:val="105"/>
        </w:rPr>
        <w:t>version</w:t>
      </w:r>
      <w:r>
        <w:rPr>
          <w:spacing w:val="17"/>
          <w:w w:val="105"/>
        </w:rPr>
        <w:t xml:space="preserve"> </w:t>
      </w:r>
      <w:r>
        <w:rPr>
          <w:w w:val="105"/>
        </w:rPr>
        <w:t>of</w:t>
      </w:r>
      <w:r>
        <w:rPr>
          <w:spacing w:val="16"/>
          <w:w w:val="105"/>
        </w:rPr>
        <w:t xml:space="preserve"> </w:t>
      </w:r>
      <w:r>
        <w:rPr>
          <w:w w:val="105"/>
        </w:rPr>
        <w:t>the</w:t>
      </w:r>
      <w:r>
        <w:rPr>
          <w:spacing w:val="17"/>
          <w:w w:val="105"/>
        </w:rPr>
        <w:t xml:space="preserve"> </w:t>
      </w:r>
      <w:r>
        <w:rPr>
          <w:w w:val="105"/>
        </w:rPr>
        <w:t>configuration</w:t>
      </w:r>
      <w:r>
        <w:rPr>
          <w:spacing w:val="17"/>
          <w:w w:val="105"/>
        </w:rPr>
        <w:t xml:space="preserve"> </w:t>
      </w:r>
      <w:r>
        <w:rPr>
          <w:w w:val="105"/>
        </w:rPr>
        <w:t>would</w:t>
      </w:r>
      <w:r>
        <w:rPr>
          <w:spacing w:val="16"/>
          <w:w w:val="105"/>
        </w:rPr>
        <w:t xml:space="preserve"> </w:t>
      </w:r>
      <w:r>
        <w:rPr>
          <w:w w:val="105"/>
        </w:rPr>
        <w:t>be</w:t>
      </w:r>
      <w:r>
        <w:rPr>
          <w:spacing w:val="17"/>
          <w:w w:val="105"/>
        </w:rPr>
        <w:t xml:space="preserve"> </w:t>
      </w:r>
      <w:r>
        <w:rPr>
          <w:w w:val="105"/>
        </w:rPr>
        <w:t>presented.</w:t>
      </w:r>
      <w:r>
        <w:rPr>
          <w:spacing w:val="44"/>
          <w:w w:val="105"/>
        </w:rPr>
        <w:t xml:space="preserve"> </w:t>
      </w:r>
      <w:r>
        <w:rPr>
          <w:w w:val="105"/>
        </w:rPr>
        <w:t>This</w:t>
      </w:r>
      <w:r>
        <w:rPr>
          <w:spacing w:val="17"/>
          <w:w w:val="105"/>
        </w:rPr>
        <w:t xml:space="preserve"> </w:t>
      </w:r>
      <w:r>
        <w:rPr>
          <w:w w:val="105"/>
        </w:rPr>
        <w:t>meant</w:t>
      </w:r>
      <w:r>
        <w:rPr>
          <w:spacing w:val="16"/>
          <w:w w:val="105"/>
        </w:rPr>
        <w:t xml:space="preserve"> </w:t>
      </w:r>
      <w:r>
        <w:rPr>
          <w:w w:val="105"/>
        </w:rPr>
        <w:t>that</w:t>
      </w:r>
      <w:r>
        <w:rPr>
          <w:spacing w:val="16"/>
          <w:w w:val="105"/>
        </w:rPr>
        <w:t xml:space="preserve"> </w:t>
      </w:r>
      <w:r>
        <w:rPr>
          <w:w w:val="105"/>
        </w:rPr>
        <w:t>the</w:t>
      </w:r>
      <w:r>
        <w:rPr>
          <w:spacing w:val="17"/>
          <w:w w:val="105"/>
        </w:rPr>
        <w:t xml:space="preserve"> </w:t>
      </w:r>
      <w:r>
        <w:rPr>
          <w:w w:val="105"/>
        </w:rPr>
        <w:t>target</w:t>
      </w:r>
      <w:r>
        <w:rPr>
          <w:spacing w:val="17"/>
          <w:w w:val="105"/>
        </w:rPr>
        <w:t xml:space="preserve"> </w:t>
      </w:r>
      <w:r>
        <w:rPr>
          <w:w w:val="105"/>
        </w:rPr>
        <w:t>was</w:t>
      </w:r>
      <w:r>
        <w:rPr>
          <w:spacing w:val="16"/>
          <w:w w:val="105"/>
        </w:rPr>
        <w:t xml:space="preserve"> </w:t>
      </w:r>
      <w:proofErr w:type="gramStart"/>
      <w:r>
        <w:rPr>
          <w:w w:val="105"/>
        </w:rPr>
        <w:t>relocated</w:t>
      </w:r>
      <w:proofErr w:type="gramEnd"/>
    </w:p>
    <w:p w14:paraId="7089320F" w14:textId="77777777" w:rsidR="00735E2D" w:rsidRDefault="00000000">
      <w:pPr>
        <w:pStyle w:val="BodyText"/>
      </w:pPr>
      <w:r>
        <w:rPr>
          <w:rFonts w:ascii="Trebuchet MS"/>
          <w:sz w:val="12"/>
        </w:rPr>
        <w:t xml:space="preserve">169    </w:t>
      </w:r>
      <w:r>
        <w:rPr>
          <w:rFonts w:ascii="Trebuchet MS"/>
          <w:spacing w:val="19"/>
          <w:sz w:val="12"/>
        </w:rPr>
        <w:t xml:space="preserve"> </w:t>
      </w:r>
      <w:r>
        <w:rPr>
          <w:w w:val="105"/>
        </w:rPr>
        <w:t>to</w:t>
      </w:r>
      <w:r>
        <w:rPr>
          <w:spacing w:val="15"/>
          <w:w w:val="105"/>
        </w:rPr>
        <w:t xml:space="preserve"> </w:t>
      </w:r>
      <w:r>
        <w:rPr>
          <w:w w:val="105"/>
        </w:rPr>
        <w:t>a</w:t>
      </w:r>
      <w:r>
        <w:rPr>
          <w:spacing w:val="16"/>
          <w:w w:val="105"/>
        </w:rPr>
        <w:t xml:space="preserve"> </w:t>
      </w:r>
      <w:r>
        <w:rPr>
          <w:w w:val="105"/>
        </w:rPr>
        <w:t>diametrically</w:t>
      </w:r>
      <w:r>
        <w:rPr>
          <w:spacing w:val="15"/>
          <w:w w:val="105"/>
        </w:rPr>
        <w:t xml:space="preserve"> </w:t>
      </w:r>
      <w:r>
        <w:rPr>
          <w:w w:val="105"/>
        </w:rPr>
        <w:t>opposed</w:t>
      </w:r>
      <w:r>
        <w:rPr>
          <w:spacing w:val="15"/>
          <w:w w:val="105"/>
        </w:rPr>
        <w:t xml:space="preserve"> </w:t>
      </w:r>
      <w:r>
        <w:rPr>
          <w:w w:val="105"/>
        </w:rPr>
        <w:t>target</w:t>
      </w:r>
      <w:r>
        <w:rPr>
          <w:spacing w:val="16"/>
          <w:w w:val="105"/>
        </w:rPr>
        <w:t xml:space="preserve"> </w:t>
      </w:r>
      <w:r>
        <w:rPr>
          <w:w w:val="105"/>
        </w:rPr>
        <w:t>position</w:t>
      </w:r>
      <w:r>
        <w:rPr>
          <w:spacing w:val="15"/>
          <w:w w:val="105"/>
        </w:rPr>
        <w:t xml:space="preserve"> </w:t>
      </w:r>
      <w:r>
        <w:rPr>
          <w:w w:val="105"/>
        </w:rPr>
        <w:t>such</w:t>
      </w:r>
      <w:r>
        <w:rPr>
          <w:spacing w:val="15"/>
          <w:w w:val="105"/>
        </w:rPr>
        <w:t xml:space="preserve"> </w:t>
      </w:r>
      <w:r>
        <w:rPr>
          <w:w w:val="105"/>
        </w:rPr>
        <w:t>as</w:t>
      </w:r>
      <w:r>
        <w:rPr>
          <w:spacing w:val="16"/>
          <w:w w:val="105"/>
        </w:rPr>
        <w:t xml:space="preserve"> </w:t>
      </w:r>
      <w:r>
        <w:rPr>
          <w:w w:val="105"/>
        </w:rPr>
        <w:t>to</w:t>
      </w:r>
      <w:r>
        <w:rPr>
          <w:spacing w:val="15"/>
          <w:w w:val="105"/>
        </w:rPr>
        <w:t xml:space="preserve"> </w:t>
      </w:r>
      <w:proofErr w:type="spellStart"/>
      <w:r>
        <w:rPr>
          <w:w w:val="105"/>
        </w:rPr>
        <w:t>maximise</w:t>
      </w:r>
      <w:proofErr w:type="spellEnd"/>
      <w:r>
        <w:rPr>
          <w:spacing w:val="14"/>
          <w:w w:val="105"/>
        </w:rPr>
        <w:t xml:space="preserve"> </w:t>
      </w:r>
      <w:r>
        <w:rPr>
          <w:w w:val="105"/>
        </w:rPr>
        <w:t>the</w:t>
      </w:r>
      <w:r>
        <w:rPr>
          <w:spacing w:val="16"/>
          <w:w w:val="105"/>
        </w:rPr>
        <w:t xml:space="preserve"> </w:t>
      </w:r>
      <w:r>
        <w:rPr>
          <w:w w:val="105"/>
        </w:rPr>
        <w:t>displacement</w:t>
      </w:r>
      <w:r>
        <w:rPr>
          <w:spacing w:val="16"/>
          <w:w w:val="105"/>
        </w:rPr>
        <w:t xml:space="preserve"> </w:t>
      </w:r>
      <w:r>
        <w:rPr>
          <w:w w:val="105"/>
        </w:rPr>
        <w:t>from</w:t>
      </w:r>
      <w:r>
        <w:rPr>
          <w:spacing w:val="16"/>
          <w:w w:val="105"/>
        </w:rPr>
        <w:t xml:space="preserve"> </w:t>
      </w:r>
      <w:r>
        <w:rPr>
          <w:w w:val="105"/>
        </w:rPr>
        <w:t>the</w:t>
      </w:r>
    </w:p>
    <w:p w14:paraId="5A52703E" w14:textId="77777777" w:rsidR="00735E2D" w:rsidRDefault="00000000">
      <w:pPr>
        <w:pStyle w:val="BodyText"/>
      </w:pPr>
      <w:r>
        <w:rPr>
          <w:rFonts w:ascii="Trebuchet MS"/>
          <w:sz w:val="12"/>
        </w:rPr>
        <w:t xml:space="preserve">170    </w:t>
      </w:r>
      <w:r>
        <w:rPr>
          <w:rFonts w:ascii="Trebuchet MS"/>
          <w:spacing w:val="19"/>
          <w:sz w:val="12"/>
        </w:rPr>
        <w:t xml:space="preserve"> </w:t>
      </w:r>
      <w:r>
        <w:rPr>
          <w:w w:val="105"/>
        </w:rPr>
        <w:t>trained</w:t>
      </w:r>
      <w:r>
        <w:rPr>
          <w:spacing w:val="21"/>
          <w:w w:val="105"/>
        </w:rPr>
        <w:t xml:space="preserve"> </w:t>
      </w:r>
      <w:r>
        <w:rPr>
          <w:w w:val="105"/>
        </w:rPr>
        <w:t>target</w:t>
      </w:r>
      <w:r>
        <w:rPr>
          <w:spacing w:val="21"/>
          <w:w w:val="105"/>
        </w:rPr>
        <w:t xml:space="preserve"> </w:t>
      </w:r>
      <w:r>
        <w:rPr>
          <w:w w:val="105"/>
        </w:rPr>
        <w:t>position.</w:t>
      </w:r>
      <w:r>
        <w:rPr>
          <w:spacing w:val="49"/>
          <w:w w:val="105"/>
        </w:rPr>
        <w:t xml:space="preserve"> </w:t>
      </w:r>
      <w:r>
        <w:rPr>
          <w:w w:val="105"/>
        </w:rPr>
        <w:t>This</w:t>
      </w:r>
      <w:r>
        <w:rPr>
          <w:spacing w:val="22"/>
          <w:w w:val="105"/>
        </w:rPr>
        <w:t xml:space="preserve"> </w:t>
      </w:r>
      <w:r>
        <w:rPr>
          <w:w w:val="105"/>
        </w:rPr>
        <w:t>could</w:t>
      </w:r>
      <w:r>
        <w:rPr>
          <w:spacing w:val="21"/>
          <w:w w:val="105"/>
        </w:rPr>
        <w:t xml:space="preserve"> </w:t>
      </w:r>
      <w:r>
        <w:rPr>
          <w:w w:val="105"/>
        </w:rPr>
        <w:t>occur</w:t>
      </w:r>
      <w:r>
        <w:rPr>
          <w:spacing w:val="22"/>
          <w:w w:val="105"/>
        </w:rPr>
        <w:t xml:space="preserve"> </w:t>
      </w:r>
      <w:r>
        <w:rPr>
          <w:w w:val="105"/>
        </w:rPr>
        <w:t>for</w:t>
      </w:r>
      <w:r>
        <w:rPr>
          <w:spacing w:val="22"/>
          <w:w w:val="105"/>
        </w:rPr>
        <w:t xml:space="preserve"> </w:t>
      </w:r>
      <w:r>
        <w:rPr>
          <w:w w:val="105"/>
        </w:rPr>
        <w:t>both</w:t>
      </w:r>
      <w:r>
        <w:rPr>
          <w:spacing w:val="21"/>
          <w:w w:val="105"/>
        </w:rPr>
        <w:t xml:space="preserve"> </w:t>
      </w:r>
      <w:r>
        <w:rPr>
          <w:w w:val="105"/>
        </w:rPr>
        <w:t>the</w:t>
      </w:r>
      <w:r>
        <w:rPr>
          <w:spacing w:val="21"/>
          <w:w w:val="105"/>
        </w:rPr>
        <w:t xml:space="preserve"> </w:t>
      </w:r>
      <w:r>
        <w:rPr>
          <w:w w:val="105"/>
        </w:rPr>
        <w:t>repeated</w:t>
      </w:r>
      <w:r>
        <w:rPr>
          <w:spacing w:val="21"/>
          <w:w w:val="105"/>
        </w:rPr>
        <w:t xml:space="preserve"> </w:t>
      </w:r>
      <w:r>
        <w:rPr>
          <w:w w:val="105"/>
        </w:rPr>
        <w:t>and</w:t>
      </w:r>
      <w:r>
        <w:rPr>
          <w:spacing w:val="21"/>
          <w:w w:val="105"/>
        </w:rPr>
        <w:t xml:space="preserve"> </w:t>
      </w:r>
      <w:r>
        <w:rPr>
          <w:w w:val="105"/>
        </w:rPr>
        <w:t>random</w:t>
      </w:r>
      <w:r>
        <w:rPr>
          <w:spacing w:val="20"/>
          <w:w w:val="105"/>
        </w:rPr>
        <w:t xml:space="preserve"> </w:t>
      </w:r>
      <w:r>
        <w:rPr>
          <w:w w:val="105"/>
        </w:rPr>
        <w:t>configurations,</w:t>
      </w:r>
    </w:p>
    <w:p w14:paraId="27A8F209" w14:textId="77777777" w:rsidR="00735E2D" w:rsidRDefault="00000000">
      <w:pPr>
        <w:pStyle w:val="BodyText"/>
      </w:pPr>
      <w:r>
        <w:rPr>
          <w:rFonts w:ascii="Trebuchet MS"/>
          <w:sz w:val="12"/>
        </w:rPr>
        <w:t xml:space="preserve">171    </w:t>
      </w:r>
      <w:r>
        <w:rPr>
          <w:rFonts w:ascii="Trebuchet MS"/>
          <w:spacing w:val="19"/>
          <w:sz w:val="12"/>
        </w:rPr>
        <w:t xml:space="preserve"> </w:t>
      </w:r>
      <w:r>
        <w:rPr>
          <w:w w:val="105"/>
        </w:rPr>
        <w:t>hence</w:t>
      </w:r>
      <w:r>
        <w:rPr>
          <w:spacing w:val="14"/>
          <w:w w:val="105"/>
        </w:rPr>
        <w:t xml:space="preserve"> </w:t>
      </w:r>
      <w:r>
        <w:rPr>
          <w:w w:val="105"/>
        </w:rPr>
        <w:t>creating</w:t>
      </w:r>
      <w:r>
        <w:rPr>
          <w:spacing w:val="15"/>
          <w:w w:val="105"/>
        </w:rPr>
        <w:t xml:space="preserve"> </w:t>
      </w:r>
      <w:r>
        <w:rPr>
          <w:w w:val="105"/>
        </w:rPr>
        <w:t>four</w:t>
      </w:r>
      <w:r>
        <w:rPr>
          <w:spacing w:val="14"/>
          <w:w w:val="105"/>
        </w:rPr>
        <w:t xml:space="preserve"> </w:t>
      </w:r>
      <w:r>
        <w:rPr>
          <w:w w:val="105"/>
        </w:rPr>
        <w:t>unique</w:t>
      </w:r>
      <w:r>
        <w:rPr>
          <w:spacing w:val="14"/>
          <w:w w:val="105"/>
        </w:rPr>
        <w:t xml:space="preserve"> </w:t>
      </w:r>
      <w:r>
        <w:rPr>
          <w:w w:val="105"/>
        </w:rPr>
        <w:t>trial</w:t>
      </w:r>
      <w:r>
        <w:rPr>
          <w:spacing w:val="14"/>
          <w:w w:val="105"/>
        </w:rPr>
        <w:t xml:space="preserve"> </w:t>
      </w:r>
      <w:r>
        <w:rPr>
          <w:w w:val="105"/>
        </w:rPr>
        <w:t>types</w:t>
      </w:r>
      <w:r>
        <w:rPr>
          <w:spacing w:val="14"/>
          <w:w w:val="105"/>
        </w:rPr>
        <w:t xml:space="preserve"> </w:t>
      </w:r>
      <w:r>
        <w:rPr>
          <w:w w:val="105"/>
        </w:rPr>
        <w:t>for</w:t>
      </w:r>
      <w:r>
        <w:rPr>
          <w:spacing w:val="15"/>
          <w:w w:val="105"/>
        </w:rPr>
        <w:t xml:space="preserve"> </w:t>
      </w:r>
      <w:r>
        <w:rPr>
          <w:w w:val="105"/>
        </w:rPr>
        <w:t>this</w:t>
      </w:r>
      <w:r>
        <w:rPr>
          <w:spacing w:val="14"/>
          <w:w w:val="105"/>
        </w:rPr>
        <w:t xml:space="preserve"> </w:t>
      </w:r>
      <w:r>
        <w:rPr>
          <w:w w:val="105"/>
        </w:rPr>
        <w:t>phase.</w:t>
      </w:r>
      <w:r>
        <w:rPr>
          <w:spacing w:val="41"/>
          <w:w w:val="105"/>
        </w:rPr>
        <w:t xml:space="preserve"> </w:t>
      </w:r>
      <w:commentRangeEnd w:id="38"/>
      <w:r w:rsidR="00365830">
        <w:rPr>
          <w:rStyle w:val="CommentReference"/>
        </w:rPr>
        <w:commentReference w:id="38"/>
      </w:r>
      <w:commentRangeEnd w:id="39"/>
      <w:r w:rsidR="007751F3">
        <w:rPr>
          <w:rStyle w:val="CommentReference"/>
        </w:rPr>
        <w:commentReference w:id="39"/>
      </w:r>
      <w:r>
        <w:rPr>
          <w:w w:val="105"/>
        </w:rPr>
        <w:t>While</w:t>
      </w:r>
      <w:r>
        <w:rPr>
          <w:spacing w:val="14"/>
          <w:w w:val="105"/>
        </w:rPr>
        <w:t xml:space="preserve"> </w:t>
      </w:r>
      <w:r>
        <w:rPr>
          <w:w w:val="105"/>
        </w:rPr>
        <w:t>random</w:t>
      </w:r>
      <w:r>
        <w:rPr>
          <w:spacing w:val="13"/>
          <w:w w:val="105"/>
        </w:rPr>
        <w:t xml:space="preserve"> </w:t>
      </w:r>
      <w:r>
        <w:rPr>
          <w:w w:val="105"/>
        </w:rPr>
        <w:t>configurations</w:t>
      </w:r>
      <w:r>
        <w:rPr>
          <w:spacing w:val="15"/>
          <w:w w:val="105"/>
        </w:rPr>
        <w:t xml:space="preserve"> </w:t>
      </w:r>
      <w:r>
        <w:rPr>
          <w:w w:val="105"/>
        </w:rPr>
        <w:t>did</w:t>
      </w:r>
      <w:r>
        <w:rPr>
          <w:spacing w:val="13"/>
          <w:w w:val="105"/>
        </w:rPr>
        <w:t xml:space="preserve"> </w:t>
      </w:r>
      <w:r>
        <w:rPr>
          <w:w w:val="105"/>
        </w:rPr>
        <w:t>not</w:t>
      </w:r>
    </w:p>
    <w:p w14:paraId="175A123F" w14:textId="77777777" w:rsidR="00735E2D" w:rsidRDefault="00000000">
      <w:pPr>
        <w:pStyle w:val="BodyText"/>
      </w:pPr>
      <w:r>
        <w:rPr>
          <w:rFonts w:ascii="Trebuchet MS" w:hAnsi="Trebuchet MS"/>
          <w:sz w:val="12"/>
        </w:rPr>
        <w:t xml:space="preserve">172    </w:t>
      </w:r>
      <w:r>
        <w:rPr>
          <w:rFonts w:ascii="Trebuchet MS" w:hAnsi="Trebuchet MS"/>
          <w:spacing w:val="19"/>
          <w:sz w:val="12"/>
        </w:rPr>
        <w:t xml:space="preserve"> </w:t>
      </w:r>
      <w:r>
        <w:rPr>
          <w:w w:val="105"/>
        </w:rPr>
        <w:t>have</w:t>
      </w:r>
      <w:r>
        <w:rPr>
          <w:spacing w:val="16"/>
          <w:w w:val="105"/>
        </w:rPr>
        <w:t xml:space="preserve"> </w:t>
      </w:r>
      <w:r>
        <w:rPr>
          <w:w w:val="105"/>
        </w:rPr>
        <w:t>a</w:t>
      </w:r>
      <w:r>
        <w:rPr>
          <w:spacing w:val="15"/>
          <w:w w:val="105"/>
        </w:rPr>
        <w:t xml:space="preserve"> </w:t>
      </w:r>
      <w:r>
        <w:rPr>
          <w:w w:val="105"/>
        </w:rPr>
        <w:t>“trained”,</w:t>
      </w:r>
      <w:r>
        <w:rPr>
          <w:spacing w:val="17"/>
          <w:w w:val="105"/>
        </w:rPr>
        <w:t xml:space="preserve"> </w:t>
      </w:r>
      <w:r>
        <w:rPr>
          <w:w w:val="105"/>
        </w:rPr>
        <w:t>associated,</w:t>
      </w:r>
      <w:r>
        <w:rPr>
          <w:spacing w:val="16"/>
          <w:w w:val="105"/>
        </w:rPr>
        <w:t xml:space="preserve"> </w:t>
      </w:r>
      <w:r>
        <w:rPr>
          <w:w w:val="105"/>
        </w:rPr>
        <w:t>target</w:t>
      </w:r>
      <w:r>
        <w:rPr>
          <w:spacing w:val="16"/>
          <w:w w:val="105"/>
        </w:rPr>
        <w:t xml:space="preserve"> </w:t>
      </w:r>
      <w:r>
        <w:rPr>
          <w:w w:val="105"/>
        </w:rPr>
        <w:t>position,</w:t>
      </w:r>
      <w:r>
        <w:rPr>
          <w:spacing w:val="16"/>
          <w:w w:val="105"/>
        </w:rPr>
        <w:t xml:space="preserve"> </w:t>
      </w:r>
      <w:r>
        <w:rPr>
          <w:w w:val="105"/>
        </w:rPr>
        <w:t>it</w:t>
      </w:r>
      <w:r>
        <w:rPr>
          <w:spacing w:val="16"/>
          <w:w w:val="105"/>
        </w:rPr>
        <w:t xml:space="preserve"> </w:t>
      </w:r>
      <w:r>
        <w:rPr>
          <w:w w:val="105"/>
        </w:rPr>
        <w:t>is</w:t>
      </w:r>
      <w:r>
        <w:rPr>
          <w:spacing w:val="16"/>
          <w:w w:val="105"/>
        </w:rPr>
        <w:t xml:space="preserve"> </w:t>
      </w:r>
      <w:r>
        <w:rPr>
          <w:w w:val="105"/>
        </w:rPr>
        <w:t>necessary</w:t>
      </w:r>
      <w:r>
        <w:rPr>
          <w:spacing w:val="16"/>
          <w:w w:val="105"/>
        </w:rPr>
        <w:t xml:space="preserve"> </w:t>
      </w:r>
      <w:r>
        <w:rPr>
          <w:w w:val="105"/>
        </w:rPr>
        <w:t>to</w:t>
      </w:r>
      <w:r>
        <w:rPr>
          <w:spacing w:val="16"/>
          <w:w w:val="105"/>
        </w:rPr>
        <w:t xml:space="preserve"> </w:t>
      </w:r>
      <w:r>
        <w:rPr>
          <w:w w:val="105"/>
        </w:rPr>
        <w:t>divide</w:t>
      </w:r>
      <w:r>
        <w:rPr>
          <w:spacing w:val="16"/>
          <w:w w:val="105"/>
        </w:rPr>
        <w:t xml:space="preserve"> </w:t>
      </w:r>
      <w:r>
        <w:rPr>
          <w:w w:val="105"/>
        </w:rPr>
        <w:t>the</w:t>
      </w:r>
      <w:r>
        <w:rPr>
          <w:spacing w:val="16"/>
          <w:w w:val="105"/>
        </w:rPr>
        <w:t xml:space="preserve"> </w:t>
      </w:r>
      <w:r>
        <w:rPr>
          <w:w w:val="105"/>
        </w:rPr>
        <w:t>random</w:t>
      </w:r>
      <w:r>
        <w:rPr>
          <w:spacing w:val="16"/>
          <w:w w:val="105"/>
        </w:rPr>
        <w:t xml:space="preserve"> </w:t>
      </w:r>
      <w:r>
        <w:rPr>
          <w:w w:val="105"/>
        </w:rPr>
        <w:t>trials</w:t>
      </w:r>
      <w:r>
        <w:rPr>
          <w:spacing w:val="16"/>
          <w:w w:val="105"/>
        </w:rPr>
        <w:t xml:space="preserve"> </w:t>
      </w:r>
      <w:r>
        <w:rPr>
          <w:w w:val="105"/>
        </w:rPr>
        <w:t>into</w:t>
      </w:r>
    </w:p>
    <w:p w14:paraId="757ABF98" w14:textId="77777777" w:rsidR="00735E2D" w:rsidRDefault="00000000">
      <w:pPr>
        <w:pStyle w:val="BodyText"/>
        <w:spacing w:before="203"/>
      </w:pPr>
      <w:r>
        <w:rPr>
          <w:rFonts w:ascii="Trebuchet MS"/>
          <w:sz w:val="12"/>
        </w:rPr>
        <w:t xml:space="preserve">173    </w:t>
      </w:r>
      <w:r>
        <w:rPr>
          <w:rFonts w:ascii="Trebuchet MS"/>
          <w:spacing w:val="19"/>
          <w:sz w:val="12"/>
        </w:rPr>
        <w:t xml:space="preserve"> </w:t>
      </w:r>
      <w:r>
        <w:rPr>
          <w:w w:val="105"/>
        </w:rPr>
        <w:t>consistent</w:t>
      </w:r>
      <w:r>
        <w:rPr>
          <w:spacing w:val="15"/>
          <w:w w:val="105"/>
        </w:rPr>
        <w:t xml:space="preserve"> </w:t>
      </w:r>
      <w:r>
        <w:rPr>
          <w:w w:val="105"/>
        </w:rPr>
        <w:t>and</w:t>
      </w:r>
      <w:r>
        <w:rPr>
          <w:spacing w:val="15"/>
          <w:w w:val="105"/>
        </w:rPr>
        <w:t xml:space="preserve"> </w:t>
      </w:r>
      <w:r>
        <w:rPr>
          <w:w w:val="105"/>
        </w:rPr>
        <w:t>inconsistent</w:t>
      </w:r>
      <w:r>
        <w:rPr>
          <w:spacing w:val="16"/>
          <w:w w:val="105"/>
        </w:rPr>
        <w:t xml:space="preserve"> </w:t>
      </w:r>
      <w:r>
        <w:rPr>
          <w:w w:val="105"/>
        </w:rPr>
        <w:t>trial</w:t>
      </w:r>
      <w:r>
        <w:rPr>
          <w:spacing w:val="16"/>
          <w:w w:val="105"/>
        </w:rPr>
        <w:t xml:space="preserve"> </w:t>
      </w:r>
      <w:r>
        <w:rPr>
          <w:w w:val="105"/>
        </w:rPr>
        <w:t>types</w:t>
      </w:r>
      <w:r>
        <w:rPr>
          <w:spacing w:val="16"/>
          <w:w w:val="105"/>
        </w:rPr>
        <w:t xml:space="preserve"> </w:t>
      </w:r>
      <w:r>
        <w:rPr>
          <w:w w:val="105"/>
        </w:rPr>
        <w:t>in</w:t>
      </w:r>
      <w:r>
        <w:rPr>
          <w:spacing w:val="16"/>
          <w:w w:val="105"/>
        </w:rPr>
        <w:t xml:space="preserve"> </w:t>
      </w:r>
      <w:r>
        <w:rPr>
          <w:w w:val="105"/>
        </w:rPr>
        <w:t>this</w:t>
      </w:r>
      <w:r>
        <w:rPr>
          <w:spacing w:val="15"/>
          <w:w w:val="105"/>
        </w:rPr>
        <w:t xml:space="preserve"> </w:t>
      </w:r>
      <w:r>
        <w:rPr>
          <w:w w:val="105"/>
        </w:rPr>
        <w:t>way</w:t>
      </w:r>
      <w:r>
        <w:rPr>
          <w:spacing w:val="16"/>
          <w:w w:val="105"/>
        </w:rPr>
        <w:t xml:space="preserve"> </w:t>
      </w:r>
      <w:r>
        <w:rPr>
          <w:w w:val="105"/>
        </w:rPr>
        <w:t>in</w:t>
      </w:r>
      <w:r>
        <w:rPr>
          <w:spacing w:val="15"/>
          <w:w w:val="105"/>
        </w:rPr>
        <w:t xml:space="preserve"> </w:t>
      </w:r>
      <w:r>
        <w:rPr>
          <w:w w:val="105"/>
        </w:rPr>
        <w:t>order</w:t>
      </w:r>
      <w:r>
        <w:rPr>
          <w:spacing w:val="16"/>
          <w:w w:val="105"/>
        </w:rPr>
        <w:t xml:space="preserve"> </w:t>
      </w:r>
      <w:r>
        <w:rPr>
          <w:w w:val="105"/>
        </w:rPr>
        <w:t>to</w:t>
      </w:r>
      <w:r>
        <w:rPr>
          <w:spacing w:val="16"/>
          <w:w w:val="105"/>
        </w:rPr>
        <w:t xml:space="preserve"> </w:t>
      </w:r>
      <w:r>
        <w:rPr>
          <w:w w:val="105"/>
        </w:rPr>
        <w:t>assess</w:t>
      </w:r>
      <w:r>
        <w:rPr>
          <w:spacing w:val="15"/>
          <w:w w:val="105"/>
        </w:rPr>
        <w:t xml:space="preserve"> </w:t>
      </w:r>
      <w:r>
        <w:rPr>
          <w:w w:val="105"/>
        </w:rPr>
        <w:t>any</w:t>
      </w:r>
      <w:r>
        <w:rPr>
          <w:spacing w:val="15"/>
          <w:w w:val="105"/>
        </w:rPr>
        <w:t xml:space="preserve"> </w:t>
      </w:r>
      <w:r>
        <w:rPr>
          <w:w w:val="105"/>
        </w:rPr>
        <w:t>target</w:t>
      </w:r>
      <w:r>
        <w:rPr>
          <w:spacing w:val="16"/>
          <w:w w:val="105"/>
        </w:rPr>
        <w:t xml:space="preserve"> </w:t>
      </w:r>
      <w:proofErr w:type="gramStart"/>
      <w:r>
        <w:rPr>
          <w:w w:val="105"/>
        </w:rPr>
        <w:t>frequency</w:t>
      </w:r>
      <w:proofErr w:type="gramEnd"/>
    </w:p>
    <w:p w14:paraId="011519B7" w14:textId="77777777" w:rsidR="00735E2D" w:rsidRDefault="00000000">
      <w:pPr>
        <w:pStyle w:val="BodyText"/>
      </w:pPr>
      <w:r>
        <w:rPr>
          <w:rFonts w:ascii="Trebuchet MS"/>
          <w:sz w:val="12"/>
        </w:rPr>
        <w:t xml:space="preserve">174    </w:t>
      </w:r>
      <w:r>
        <w:rPr>
          <w:rFonts w:ascii="Trebuchet MS"/>
          <w:spacing w:val="19"/>
          <w:sz w:val="12"/>
        </w:rPr>
        <w:t xml:space="preserve"> </w:t>
      </w:r>
      <w:r>
        <w:rPr>
          <w:w w:val="105"/>
        </w:rPr>
        <w:t>effects</w:t>
      </w:r>
      <w:r>
        <w:rPr>
          <w:spacing w:val="10"/>
          <w:w w:val="105"/>
        </w:rPr>
        <w:t xml:space="preserve"> </w:t>
      </w:r>
      <w:r>
        <w:rPr>
          <w:w w:val="105"/>
        </w:rPr>
        <w:t>that</w:t>
      </w:r>
      <w:r>
        <w:rPr>
          <w:spacing w:val="10"/>
          <w:w w:val="105"/>
        </w:rPr>
        <w:t xml:space="preserve"> </w:t>
      </w:r>
      <w:r>
        <w:rPr>
          <w:w w:val="105"/>
        </w:rPr>
        <w:t>may</w:t>
      </w:r>
      <w:r>
        <w:rPr>
          <w:spacing w:val="9"/>
          <w:w w:val="105"/>
        </w:rPr>
        <w:t xml:space="preserve"> </w:t>
      </w:r>
      <w:r>
        <w:rPr>
          <w:w w:val="105"/>
        </w:rPr>
        <w:t>occur,</w:t>
      </w:r>
      <w:r>
        <w:rPr>
          <w:spacing w:val="10"/>
          <w:w w:val="105"/>
        </w:rPr>
        <w:t xml:space="preserve"> </w:t>
      </w:r>
      <w:r>
        <w:rPr>
          <w:w w:val="105"/>
        </w:rPr>
        <w:t>since</w:t>
      </w:r>
      <w:r>
        <w:rPr>
          <w:spacing w:val="9"/>
          <w:w w:val="105"/>
        </w:rPr>
        <w:t xml:space="preserve"> </w:t>
      </w:r>
      <w:r>
        <w:rPr>
          <w:w w:val="105"/>
        </w:rPr>
        <w:t>the</w:t>
      </w:r>
      <w:r>
        <w:rPr>
          <w:spacing w:val="9"/>
          <w:w w:val="105"/>
        </w:rPr>
        <w:t xml:space="preserve"> </w:t>
      </w:r>
      <w:r>
        <w:rPr>
          <w:w w:val="105"/>
        </w:rPr>
        <w:t>inconsistent</w:t>
      </w:r>
      <w:r>
        <w:rPr>
          <w:spacing w:val="10"/>
          <w:w w:val="105"/>
        </w:rPr>
        <w:t xml:space="preserve"> </w:t>
      </w:r>
      <w:r>
        <w:rPr>
          <w:w w:val="105"/>
        </w:rPr>
        <w:t>target</w:t>
      </w:r>
      <w:r>
        <w:rPr>
          <w:spacing w:val="10"/>
          <w:w w:val="105"/>
        </w:rPr>
        <w:t xml:space="preserve"> </w:t>
      </w:r>
      <w:r>
        <w:rPr>
          <w:w w:val="105"/>
        </w:rPr>
        <w:t>locations</w:t>
      </w:r>
      <w:r>
        <w:rPr>
          <w:spacing w:val="9"/>
          <w:w w:val="105"/>
        </w:rPr>
        <w:t xml:space="preserve"> </w:t>
      </w:r>
      <w:r>
        <w:rPr>
          <w:w w:val="105"/>
        </w:rPr>
        <w:t>used</w:t>
      </w:r>
      <w:r>
        <w:rPr>
          <w:spacing w:val="9"/>
          <w:w w:val="105"/>
        </w:rPr>
        <w:t xml:space="preserve"> </w:t>
      </w:r>
      <w:r>
        <w:rPr>
          <w:w w:val="105"/>
        </w:rPr>
        <w:t>in</w:t>
      </w:r>
      <w:r>
        <w:rPr>
          <w:spacing w:val="10"/>
          <w:w w:val="105"/>
        </w:rPr>
        <w:t xml:space="preserve"> </w:t>
      </w:r>
      <w:r>
        <w:rPr>
          <w:w w:val="105"/>
        </w:rPr>
        <w:t>this</w:t>
      </w:r>
      <w:r>
        <w:rPr>
          <w:spacing w:val="9"/>
          <w:w w:val="105"/>
        </w:rPr>
        <w:t xml:space="preserve"> </w:t>
      </w:r>
      <w:r>
        <w:rPr>
          <w:w w:val="105"/>
        </w:rPr>
        <w:t>phase</w:t>
      </w:r>
      <w:r>
        <w:rPr>
          <w:spacing w:val="10"/>
          <w:w w:val="105"/>
        </w:rPr>
        <w:t xml:space="preserve"> </w:t>
      </w:r>
      <w:r>
        <w:rPr>
          <w:w w:val="105"/>
        </w:rPr>
        <w:t>were</w:t>
      </w:r>
      <w:r>
        <w:rPr>
          <w:spacing w:val="9"/>
          <w:w w:val="105"/>
        </w:rPr>
        <w:t xml:space="preserve"> </w:t>
      </w:r>
      <w:r>
        <w:rPr>
          <w:w w:val="105"/>
        </w:rPr>
        <w:t>novel.</w:t>
      </w:r>
    </w:p>
    <w:p w14:paraId="21883FC0" w14:textId="77777777" w:rsidR="00735E2D" w:rsidRDefault="00735E2D">
      <w:pPr>
        <w:pStyle w:val="BodyText"/>
        <w:spacing w:before="2"/>
        <w:ind w:left="0"/>
        <w:rPr>
          <w:sz w:val="33"/>
        </w:rPr>
      </w:pPr>
    </w:p>
    <w:p w14:paraId="03025A0F" w14:textId="77777777" w:rsidR="00735E2D" w:rsidRDefault="00000000">
      <w:pPr>
        <w:ind w:left="150"/>
        <w:rPr>
          <w:rFonts w:ascii="Georgia"/>
          <w:b/>
          <w:i/>
          <w:sz w:val="24"/>
        </w:rPr>
      </w:pPr>
      <w:r>
        <w:rPr>
          <w:rFonts w:ascii="Trebuchet MS"/>
          <w:sz w:val="12"/>
        </w:rPr>
        <w:t xml:space="preserve">175    </w:t>
      </w:r>
      <w:r>
        <w:rPr>
          <w:rFonts w:ascii="Trebuchet MS"/>
          <w:spacing w:val="19"/>
          <w:sz w:val="12"/>
        </w:rPr>
        <w:t xml:space="preserve"> </w:t>
      </w:r>
      <w:r>
        <w:rPr>
          <w:rFonts w:ascii="Georgia"/>
          <w:b/>
          <w:i/>
          <w:sz w:val="24"/>
        </w:rPr>
        <w:t>Procedure</w:t>
      </w:r>
    </w:p>
    <w:p w14:paraId="0C459DFF" w14:textId="77777777" w:rsidR="00735E2D" w:rsidRDefault="00735E2D">
      <w:pPr>
        <w:pStyle w:val="BodyText"/>
        <w:spacing w:before="3"/>
        <w:ind w:left="0"/>
        <w:rPr>
          <w:rFonts w:ascii="Georgia"/>
          <w:b/>
          <w:i/>
          <w:sz w:val="33"/>
        </w:rPr>
      </w:pPr>
    </w:p>
    <w:p w14:paraId="65CB05BC" w14:textId="77777777" w:rsidR="00735E2D" w:rsidRDefault="00000000">
      <w:pPr>
        <w:pStyle w:val="BodyText"/>
        <w:tabs>
          <w:tab w:val="left" w:pos="1259"/>
        </w:tabs>
        <w:spacing w:before="0"/>
      </w:pPr>
      <w:r>
        <w:rPr>
          <w:rFonts w:ascii="Trebuchet MS"/>
          <w:w w:val="105"/>
          <w:sz w:val="12"/>
        </w:rPr>
        <w:t>176</w:t>
      </w:r>
      <w:r>
        <w:rPr>
          <w:rFonts w:ascii="Trebuchet MS"/>
          <w:w w:val="105"/>
          <w:sz w:val="12"/>
        </w:rPr>
        <w:tab/>
      </w:r>
      <w:r>
        <w:rPr>
          <w:w w:val="105"/>
        </w:rPr>
        <w:t>Participants</w:t>
      </w:r>
      <w:r>
        <w:rPr>
          <w:spacing w:val="14"/>
          <w:w w:val="105"/>
        </w:rPr>
        <w:t xml:space="preserve"> </w:t>
      </w:r>
      <w:r>
        <w:rPr>
          <w:w w:val="105"/>
        </w:rPr>
        <w:t>were</w:t>
      </w:r>
      <w:r>
        <w:rPr>
          <w:spacing w:val="14"/>
          <w:w w:val="105"/>
        </w:rPr>
        <w:t xml:space="preserve"> </w:t>
      </w:r>
      <w:r>
        <w:rPr>
          <w:w w:val="105"/>
        </w:rPr>
        <w:t>tested</w:t>
      </w:r>
      <w:r>
        <w:rPr>
          <w:spacing w:val="14"/>
          <w:w w:val="105"/>
        </w:rPr>
        <w:t xml:space="preserve"> </w:t>
      </w:r>
      <w:r>
        <w:rPr>
          <w:w w:val="105"/>
        </w:rPr>
        <w:t>individually</w:t>
      </w:r>
      <w:r>
        <w:rPr>
          <w:spacing w:val="14"/>
          <w:w w:val="105"/>
        </w:rPr>
        <w:t xml:space="preserve"> </w:t>
      </w:r>
      <w:r>
        <w:rPr>
          <w:w w:val="105"/>
        </w:rPr>
        <w:t>in</w:t>
      </w:r>
      <w:r>
        <w:rPr>
          <w:spacing w:val="13"/>
          <w:w w:val="105"/>
        </w:rPr>
        <w:t xml:space="preserve"> </w:t>
      </w:r>
      <w:r>
        <w:rPr>
          <w:w w:val="105"/>
        </w:rPr>
        <w:t>a</w:t>
      </w:r>
      <w:r>
        <w:rPr>
          <w:spacing w:val="14"/>
          <w:w w:val="105"/>
        </w:rPr>
        <w:t xml:space="preserve"> </w:t>
      </w:r>
      <w:r>
        <w:rPr>
          <w:w w:val="105"/>
        </w:rPr>
        <w:t>quiet</w:t>
      </w:r>
      <w:r>
        <w:rPr>
          <w:spacing w:val="14"/>
          <w:w w:val="105"/>
        </w:rPr>
        <w:t xml:space="preserve"> </w:t>
      </w:r>
      <w:r>
        <w:rPr>
          <w:w w:val="105"/>
        </w:rPr>
        <w:t>testing</w:t>
      </w:r>
      <w:r>
        <w:rPr>
          <w:spacing w:val="13"/>
          <w:w w:val="105"/>
        </w:rPr>
        <w:t xml:space="preserve"> </w:t>
      </w:r>
      <w:r>
        <w:rPr>
          <w:w w:val="105"/>
        </w:rPr>
        <w:t>room.</w:t>
      </w:r>
      <w:r>
        <w:rPr>
          <w:spacing w:val="39"/>
          <w:w w:val="105"/>
        </w:rPr>
        <w:t xml:space="preserve"> </w:t>
      </w:r>
      <w:r>
        <w:rPr>
          <w:w w:val="105"/>
        </w:rPr>
        <w:t>They</w:t>
      </w:r>
      <w:r>
        <w:rPr>
          <w:spacing w:val="15"/>
          <w:w w:val="105"/>
        </w:rPr>
        <w:t xml:space="preserve"> </w:t>
      </w:r>
      <w:r>
        <w:rPr>
          <w:w w:val="105"/>
        </w:rPr>
        <w:t>were</w:t>
      </w:r>
      <w:r>
        <w:rPr>
          <w:spacing w:val="14"/>
          <w:w w:val="105"/>
        </w:rPr>
        <w:t xml:space="preserve"> </w:t>
      </w:r>
      <w:proofErr w:type="gramStart"/>
      <w:r>
        <w:rPr>
          <w:w w:val="105"/>
        </w:rPr>
        <w:t>given</w:t>
      </w:r>
      <w:proofErr w:type="gramEnd"/>
    </w:p>
    <w:p w14:paraId="38A7D810" w14:textId="77777777" w:rsidR="00735E2D" w:rsidRDefault="00000000">
      <w:pPr>
        <w:pStyle w:val="BodyText"/>
        <w:spacing w:before="203"/>
      </w:pPr>
      <w:r>
        <w:rPr>
          <w:rFonts w:ascii="Trebuchet MS"/>
          <w:sz w:val="12"/>
        </w:rPr>
        <w:t xml:space="preserve">177    </w:t>
      </w:r>
      <w:r>
        <w:rPr>
          <w:rFonts w:ascii="Trebuchet MS"/>
          <w:spacing w:val="19"/>
          <w:sz w:val="12"/>
        </w:rPr>
        <w:t xml:space="preserve"> </w:t>
      </w:r>
      <w:r>
        <w:rPr>
          <w:w w:val="105"/>
        </w:rPr>
        <w:t>instructions</w:t>
      </w:r>
      <w:r>
        <w:rPr>
          <w:spacing w:val="14"/>
          <w:w w:val="105"/>
        </w:rPr>
        <w:t xml:space="preserve"> </w:t>
      </w:r>
      <w:r>
        <w:rPr>
          <w:w w:val="105"/>
        </w:rPr>
        <w:t>on</w:t>
      </w:r>
      <w:r>
        <w:rPr>
          <w:spacing w:val="15"/>
          <w:w w:val="105"/>
        </w:rPr>
        <w:t xml:space="preserve"> </w:t>
      </w:r>
      <w:r>
        <w:rPr>
          <w:w w:val="105"/>
        </w:rPr>
        <w:t>how</w:t>
      </w:r>
      <w:r>
        <w:rPr>
          <w:spacing w:val="15"/>
          <w:w w:val="105"/>
        </w:rPr>
        <w:t xml:space="preserve"> </w:t>
      </w:r>
      <w:r>
        <w:rPr>
          <w:w w:val="105"/>
        </w:rPr>
        <w:t>to</w:t>
      </w:r>
      <w:r>
        <w:rPr>
          <w:spacing w:val="13"/>
          <w:w w:val="105"/>
        </w:rPr>
        <w:t xml:space="preserve"> </w:t>
      </w:r>
      <w:r>
        <w:rPr>
          <w:w w:val="105"/>
        </w:rPr>
        <w:t>complete</w:t>
      </w:r>
      <w:r>
        <w:rPr>
          <w:spacing w:val="15"/>
          <w:w w:val="105"/>
        </w:rPr>
        <w:t xml:space="preserve"> </w:t>
      </w:r>
      <w:r>
        <w:rPr>
          <w:w w:val="105"/>
        </w:rPr>
        <w:t>the</w:t>
      </w:r>
      <w:r>
        <w:rPr>
          <w:spacing w:val="15"/>
          <w:w w:val="105"/>
        </w:rPr>
        <w:t xml:space="preserve"> </w:t>
      </w:r>
      <w:r>
        <w:rPr>
          <w:w w:val="105"/>
        </w:rPr>
        <w:t>task,</w:t>
      </w:r>
      <w:r>
        <w:rPr>
          <w:spacing w:val="14"/>
          <w:w w:val="105"/>
        </w:rPr>
        <w:t xml:space="preserve"> </w:t>
      </w:r>
      <w:r>
        <w:rPr>
          <w:w w:val="105"/>
        </w:rPr>
        <w:t>including</w:t>
      </w:r>
      <w:r>
        <w:rPr>
          <w:spacing w:val="14"/>
          <w:w w:val="105"/>
        </w:rPr>
        <w:t xml:space="preserve"> </w:t>
      </w:r>
      <w:r>
        <w:rPr>
          <w:w w:val="105"/>
        </w:rPr>
        <w:t>the</w:t>
      </w:r>
      <w:r>
        <w:rPr>
          <w:spacing w:val="14"/>
          <w:w w:val="105"/>
        </w:rPr>
        <w:t xml:space="preserve"> </w:t>
      </w:r>
      <w:r>
        <w:rPr>
          <w:w w:val="105"/>
        </w:rPr>
        <w:t>presentation</w:t>
      </w:r>
      <w:r>
        <w:rPr>
          <w:spacing w:val="15"/>
          <w:w w:val="105"/>
        </w:rPr>
        <w:t xml:space="preserve"> </w:t>
      </w:r>
      <w:r>
        <w:rPr>
          <w:w w:val="105"/>
        </w:rPr>
        <w:t>of</w:t>
      </w:r>
      <w:r>
        <w:rPr>
          <w:spacing w:val="14"/>
          <w:w w:val="105"/>
        </w:rPr>
        <w:t xml:space="preserve"> </w:t>
      </w:r>
      <w:r>
        <w:rPr>
          <w:w w:val="105"/>
        </w:rPr>
        <w:t>an</w:t>
      </w:r>
      <w:r>
        <w:rPr>
          <w:spacing w:val="14"/>
          <w:w w:val="105"/>
        </w:rPr>
        <w:t xml:space="preserve"> </w:t>
      </w:r>
      <w:r>
        <w:rPr>
          <w:w w:val="105"/>
        </w:rPr>
        <w:t>example</w:t>
      </w:r>
      <w:r>
        <w:rPr>
          <w:spacing w:val="15"/>
          <w:w w:val="105"/>
        </w:rPr>
        <w:t xml:space="preserve"> </w:t>
      </w:r>
      <w:r>
        <w:rPr>
          <w:w w:val="105"/>
        </w:rPr>
        <w:t>of</w:t>
      </w:r>
      <w:r>
        <w:rPr>
          <w:spacing w:val="13"/>
          <w:w w:val="105"/>
        </w:rPr>
        <w:t xml:space="preserve"> </w:t>
      </w:r>
      <w:r>
        <w:rPr>
          <w:w w:val="105"/>
        </w:rPr>
        <w:t>a</w:t>
      </w:r>
    </w:p>
    <w:p w14:paraId="1A18BDCC" w14:textId="77777777" w:rsidR="00735E2D" w:rsidRDefault="00000000">
      <w:pPr>
        <w:pStyle w:val="BodyText"/>
      </w:pPr>
      <w:r>
        <w:rPr>
          <w:rFonts w:ascii="Trebuchet MS"/>
          <w:sz w:val="12"/>
        </w:rPr>
        <w:t xml:space="preserve">178    </w:t>
      </w:r>
      <w:r>
        <w:rPr>
          <w:rFonts w:ascii="Trebuchet MS"/>
          <w:spacing w:val="19"/>
          <w:sz w:val="12"/>
        </w:rPr>
        <w:t xml:space="preserve"> </w:t>
      </w:r>
      <w:r>
        <w:rPr>
          <w:w w:val="105"/>
        </w:rPr>
        <w:t>search</w:t>
      </w:r>
      <w:r>
        <w:rPr>
          <w:spacing w:val="9"/>
          <w:w w:val="105"/>
        </w:rPr>
        <w:t xml:space="preserve"> </w:t>
      </w:r>
      <w:r>
        <w:rPr>
          <w:w w:val="105"/>
        </w:rPr>
        <w:t>trial.</w:t>
      </w:r>
      <w:r>
        <w:rPr>
          <w:spacing w:val="32"/>
          <w:w w:val="105"/>
        </w:rPr>
        <w:t xml:space="preserve"> </w:t>
      </w:r>
      <w:r>
        <w:rPr>
          <w:w w:val="105"/>
        </w:rPr>
        <w:t>Participants</w:t>
      </w:r>
      <w:r>
        <w:rPr>
          <w:spacing w:val="8"/>
          <w:w w:val="105"/>
        </w:rPr>
        <w:t xml:space="preserve"> </w:t>
      </w:r>
      <w:r>
        <w:rPr>
          <w:w w:val="105"/>
        </w:rPr>
        <w:t>were</w:t>
      </w:r>
      <w:r>
        <w:rPr>
          <w:spacing w:val="10"/>
          <w:w w:val="105"/>
        </w:rPr>
        <w:t xml:space="preserve"> </w:t>
      </w:r>
      <w:r>
        <w:rPr>
          <w:w w:val="105"/>
        </w:rPr>
        <w:t>shown</w:t>
      </w:r>
      <w:r>
        <w:rPr>
          <w:spacing w:val="9"/>
          <w:w w:val="105"/>
        </w:rPr>
        <w:t xml:space="preserve"> </w:t>
      </w:r>
      <w:r>
        <w:rPr>
          <w:w w:val="105"/>
        </w:rPr>
        <w:t>the</w:t>
      </w:r>
      <w:r>
        <w:rPr>
          <w:spacing w:val="9"/>
          <w:w w:val="105"/>
        </w:rPr>
        <w:t xml:space="preserve"> </w:t>
      </w:r>
      <w:r>
        <w:rPr>
          <w:w w:val="105"/>
        </w:rPr>
        <w:t>two</w:t>
      </w:r>
      <w:r>
        <w:rPr>
          <w:spacing w:val="8"/>
          <w:w w:val="105"/>
        </w:rPr>
        <w:t xml:space="preserve"> </w:t>
      </w:r>
      <w:r>
        <w:rPr>
          <w:w w:val="105"/>
        </w:rPr>
        <w:t>correct</w:t>
      </w:r>
      <w:r>
        <w:rPr>
          <w:spacing w:val="10"/>
          <w:w w:val="105"/>
        </w:rPr>
        <w:t xml:space="preserve"> </w:t>
      </w:r>
      <w:r>
        <w:rPr>
          <w:w w:val="105"/>
        </w:rPr>
        <w:t>responses</w:t>
      </w:r>
      <w:r>
        <w:rPr>
          <w:spacing w:val="8"/>
          <w:w w:val="105"/>
        </w:rPr>
        <w:t xml:space="preserve"> </w:t>
      </w:r>
      <w:r>
        <w:rPr>
          <w:w w:val="105"/>
        </w:rPr>
        <w:t>for</w:t>
      </w:r>
      <w:r>
        <w:rPr>
          <w:spacing w:val="9"/>
          <w:w w:val="105"/>
        </w:rPr>
        <w:t xml:space="preserve"> </w:t>
      </w:r>
      <w:r>
        <w:rPr>
          <w:w w:val="105"/>
        </w:rPr>
        <w:t>the</w:t>
      </w:r>
      <w:r>
        <w:rPr>
          <w:spacing w:val="8"/>
          <w:w w:val="105"/>
        </w:rPr>
        <w:t xml:space="preserve"> </w:t>
      </w:r>
      <w:r>
        <w:rPr>
          <w:w w:val="105"/>
        </w:rPr>
        <w:t>two</w:t>
      </w:r>
      <w:r>
        <w:rPr>
          <w:spacing w:val="10"/>
          <w:w w:val="105"/>
        </w:rPr>
        <w:t xml:space="preserve"> </w:t>
      </w:r>
      <w:proofErr w:type="gramStart"/>
      <w:r>
        <w:rPr>
          <w:w w:val="105"/>
        </w:rPr>
        <w:t>possible</w:t>
      </w:r>
      <w:proofErr w:type="gramEnd"/>
    </w:p>
    <w:p w14:paraId="423608BC" w14:textId="77777777" w:rsidR="00735E2D" w:rsidRDefault="00000000">
      <w:pPr>
        <w:spacing w:before="202"/>
        <w:ind w:left="150"/>
        <w:rPr>
          <w:sz w:val="24"/>
        </w:rPr>
      </w:pPr>
      <w:r>
        <w:rPr>
          <w:rFonts w:ascii="Trebuchet MS"/>
          <w:sz w:val="12"/>
        </w:rPr>
        <w:t xml:space="preserve">179    </w:t>
      </w:r>
      <w:r>
        <w:rPr>
          <w:rFonts w:ascii="Trebuchet MS"/>
          <w:spacing w:val="19"/>
          <w:sz w:val="12"/>
        </w:rPr>
        <w:t xml:space="preserve"> </w:t>
      </w:r>
      <w:r>
        <w:rPr>
          <w:w w:val="105"/>
          <w:sz w:val="24"/>
        </w:rPr>
        <w:t>orientations</w:t>
      </w:r>
      <w:r>
        <w:rPr>
          <w:spacing w:val="18"/>
          <w:w w:val="105"/>
          <w:sz w:val="24"/>
        </w:rPr>
        <w:t xml:space="preserve"> </w:t>
      </w:r>
      <w:r>
        <w:rPr>
          <w:w w:val="105"/>
          <w:sz w:val="24"/>
        </w:rPr>
        <w:t>of</w:t>
      </w:r>
      <w:r>
        <w:rPr>
          <w:spacing w:val="17"/>
          <w:w w:val="105"/>
          <w:sz w:val="24"/>
        </w:rPr>
        <w:t xml:space="preserve"> </w:t>
      </w:r>
      <w:r>
        <w:rPr>
          <w:w w:val="105"/>
          <w:sz w:val="24"/>
        </w:rPr>
        <w:t>targets.</w:t>
      </w:r>
    </w:p>
    <w:p w14:paraId="2DF9F508" w14:textId="77777777" w:rsidR="00735E2D" w:rsidRDefault="00735E2D">
      <w:pPr>
        <w:pStyle w:val="BodyText"/>
        <w:spacing w:before="10"/>
        <w:ind w:left="0"/>
        <w:rPr>
          <w:sz w:val="27"/>
        </w:rPr>
      </w:pPr>
    </w:p>
    <w:p w14:paraId="6939FA7D" w14:textId="77777777" w:rsidR="00735E2D" w:rsidRDefault="00000000">
      <w:pPr>
        <w:pStyle w:val="BodyText"/>
        <w:tabs>
          <w:tab w:val="left" w:pos="1259"/>
        </w:tabs>
        <w:spacing w:before="1"/>
      </w:pPr>
      <w:r>
        <w:rPr>
          <w:rFonts w:ascii="Trebuchet MS"/>
          <w:w w:val="105"/>
          <w:sz w:val="12"/>
        </w:rPr>
        <w:t>180</w:t>
      </w:r>
      <w:r>
        <w:rPr>
          <w:rFonts w:ascii="Trebuchet MS"/>
          <w:w w:val="105"/>
          <w:sz w:val="12"/>
        </w:rPr>
        <w:tab/>
      </w:r>
      <w:r>
        <w:rPr>
          <w:w w:val="105"/>
        </w:rPr>
        <w:t>Each</w:t>
      </w:r>
      <w:r>
        <w:rPr>
          <w:spacing w:val="10"/>
          <w:w w:val="105"/>
        </w:rPr>
        <w:t xml:space="preserve"> </w:t>
      </w:r>
      <w:r>
        <w:rPr>
          <w:w w:val="105"/>
        </w:rPr>
        <w:t>trial</w:t>
      </w:r>
      <w:r>
        <w:rPr>
          <w:spacing w:val="10"/>
          <w:w w:val="105"/>
        </w:rPr>
        <w:t xml:space="preserve"> </w:t>
      </w:r>
      <w:r>
        <w:rPr>
          <w:w w:val="105"/>
        </w:rPr>
        <w:t>commenced</w:t>
      </w:r>
      <w:r>
        <w:rPr>
          <w:spacing w:val="11"/>
          <w:w w:val="105"/>
        </w:rPr>
        <w:t xml:space="preserve"> </w:t>
      </w:r>
      <w:r>
        <w:rPr>
          <w:w w:val="105"/>
        </w:rPr>
        <w:t>with</w:t>
      </w:r>
      <w:r>
        <w:rPr>
          <w:spacing w:val="11"/>
          <w:w w:val="105"/>
        </w:rPr>
        <w:t xml:space="preserve"> </w:t>
      </w:r>
      <w:r>
        <w:rPr>
          <w:w w:val="105"/>
        </w:rPr>
        <w:t>a</w:t>
      </w:r>
      <w:r>
        <w:rPr>
          <w:spacing w:val="11"/>
          <w:w w:val="105"/>
        </w:rPr>
        <w:t xml:space="preserve"> </w:t>
      </w:r>
      <w:r>
        <w:rPr>
          <w:w w:val="105"/>
        </w:rPr>
        <w:t>fixation</w:t>
      </w:r>
      <w:r>
        <w:rPr>
          <w:spacing w:val="11"/>
          <w:w w:val="105"/>
        </w:rPr>
        <w:t xml:space="preserve"> </w:t>
      </w:r>
      <w:r>
        <w:rPr>
          <w:w w:val="105"/>
        </w:rPr>
        <w:t>cross</w:t>
      </w:r>
      <w:r>
        <w:rPr>
          <w:spacing w:val="11"/>
          <w:w w:val="105"/>
        </w:rPr>
        <w:t xml:space="preserve"> </w:t>
      </w:r>
      <w:r>
        <w:rPr>
          <w:w w:val="105"/>
        </w:rPr>
        <w:t>presented</w:t>
      </w:r>
      <w:r>
        <w:rPr>
          <w:spacing w:val="10"/>
          <w:w w:val="105"/>
        </w:rPr>
        <w:t xml:space="preserve"> </w:t>
      </w:r>
      <w:r>
        <w:rPr>
          <w:w w:val="105"/>
        </w:rPr>
        <w:t>in</w:t>
      </w:r>
      <w:r>
        <w:rPr>
          <w:spacing w:val="10"/>
          <w:w w:val="105"/>
        </w:rPr>
        <w:t xml:space="preserve"> </w:t>
      </w:r>
      <w:r>
        <w:rPr>
          <w:w w:val="105"/>
        </w:rPr>
        <w:t>the</w:t>
      </w:r>
      <w:r>
        <w:rPr>
          <w:spacing w:val="12"/>
          <w:w w:val="105"/>
        </w:rPr>
        <w:t xml:space="preserve"> </w:t>
      </w:r>
      <w:r>
        <w:rPr>
          <w:w w:val="105"/>
        </w:rPr>
        <w:t>center</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screen</w:t>
      </w:r>
      <w:r>
        <w:rPr>
          <w:spacing w:val="11"/>
          <w:w w:val="105"/>
        </w:rPr>
        <w:t xml:space="preserve"> </w:t>
      </w:r>
      <w:r>
        <w:rPr>
          <w:w w:val="105"/>
        </w:rPr>
        <w:t>for</w:t>
      </w:r>
    </w:p>
    <w:p w14:paraId="704B6B4B" w14:textId="77777777" w:rsidR="00735E2D" w:rsidRDefault="00735E2D">
      <w:pPr>
        <w:sectPr w:rsidR="00735E2D">
          <w:pgSz w:w="12240" w:h="15840"/>
          <w:pgMar w:top="1360" w:right="1280" w:bottom="280" w:left="900" w:header="649" w:footer="0" w:gutter="0"/>
          <w:cols w:space="720"/>
        </w:sectPr>
      </w:pPr>
    </w:p>
    <w:p w14:paraId="18600CF1" w14:textId="77777777" w:rsidR="00735E2D" w:rsidRDefault="00000000">
      <w:pPr>
        <w:pStyle w:val="BodyText"/>
        <w:spacing w:before="140"/>
      </w:pPr>
      <w:r>
        <w:rPr>
          <w:rFonts w:ascii="Trebuchet MS"/>
          <w:sz w:val="12"/>
        </w:rPr>
        <w:lastRenderedPageBreak/>
        <w:t xml:space="preserve">181    </w:t>
      </w:r>
      <w:r>
        <w:rPr>
          <w:rFonts w:ascii="Trebuchet MS"/>
          <w:spacing w:val="19"/>
          <w:sz w:val="12"/>
        </w:rPr>
        <w:t xml:space="preserve"> </w:t>
      </w:r>
      <w:r>
        <w:rPr>
          <w:w w:val="105"/>
        </w:rPr>
        <w:t>500</w:t>
      </w:r>
      <w:r>
        <w:rPr>
          <w:spacing w:val="9"/>
          <w:w w:val="105"/>
        </w:rPr>
        <w:t xml:space="preserve"> </w:t>
      </w:r>
      <w:proofErr w:type="spellStart"/>
      <w:r>
        <w:rPr>
          <w:w w:val="105"/>
        </w:rPr>
        <w:t>ms</w:t>
      </w:r>
      <w:proofErr w:type="spellEnd"/>
      <w:r>
        <w:rPr>
          <w:w w:val="105"/>
        </w:rPr>
        <w:t>,</w:t>
      </w:r>
      <w:r>
        <w:rPr>
          <w:spacing w:val="10"/>
          <w:w w:val="105"/>
        </w:rPr>
        <w:t xml:space="preserve"> </w:t>
      </w:r>
      <w:r>
        <w:rPr>
          <w:w w:val="105"/>
        </w:rPr>
        <w:t>which</w:t>
      </w:r>
      <w:r>
        <w:rPr>
          <w:spacing w:val="10"/>
          <w:w w:val="105"/>
        </w:rPr>
        <w:t xml:space="preserve"> </w:t>
      </w:r>
      <w:r>
        <w:rPr>
          <w:w w:val="105"/>
        </w:rPr>
        <w:t>was</w:t>
      </w:r>
      <w:r>
        <w:rPr>
          <w:spacing w:val="10"/>
          <w:w w:val="105"/>
        </w:rPr>
        <w:t xml:space="preserve"> </w:t>
      </w:r>
      <w:r>
        <w:rPr>
          <w:w w:val="105"/>
        </w:rPr>
        <w:t>then</w:t>
      </w:r>
      <w:r>
        <w:rPr>
          <w:spacing w:val="9"/>
          <w:w w:val="105"/>
        </w:rPr>
        <w:t xml:space="preserve"> </w:t>
      </w:r>
      <w:r>
        <w:rPr>
          <w:w w:val="105"/>
        </w:rPr>
        <w:t>replaced</w:t>
      </w:r>
      <w:r>
        <w:rPr>
          <w:spacing w:val="10"/>
          <w:w w:val="105"/>
        </w:rPr>
        <w:t xml:space="preserve"> </w:t>
      </w:r>
      <w:r>
        <w:rPr>
          <w:w w:val="105"/>
        </w:rPr>
        <w:t>immediately</w:t>
      </w:r>
      <w:r>
        <w:rPr>
          <w:spacing w:val="10"/>
          <w:w w:val="105"/>
        </w:rPr>
        <w:t xml:space="preserve"> </w:t>
      </w:r>
      <w:r>
        <w:rPr>
          <w:w w:val="105"/>
        </w:rPr>
        <w:t>by</w:t>
      </w:r>
      <w:r>
        <w:rPr>
          <w:spacing w:val="9"/>
          <w:w w:val="105"/>
        </w:rPr>
        <w:t xml:space="preserve"> </w:t>
      </w:r>
      <w:r>
        <w:rPr>
          <w:w w:val="105"/>
        </w:rPr>
        <w:t>the</w:t>
      </w:r>
      <w:r>
        <w:rPr>
          <w:spacing w:val="9"/>
          <w:w w:val="105"/>
        </w:rPr>
        <w:t xml:space="preserve"> </w:t>
      </w:r>
      <w:r>
        <w:rPr>
          <w:w w:val="105"/>
        </w:rPr>
        <w:t>search</w:t>
      </w:r>
      <w:r>
        <w:rPr>
          <w:spacing w:val="9"/>
          <w:w w:val="105"/>
        </w:rPr>
        <w:t xml:space="preserve"> </w:t>
      </w:r>
      <w:r>
        <w:rPr>
          <w:w w:val="105"/>
        </w:rPr>
        <w:t>configuration.</w:t>
      </w:r>
      <w:r>
        <w:rPr>
          <w:spacing w:val="34"/>
          <w:w w:val="105"/>
        </w:rPr>
        <w:t xml:space="preserve"> </w:t>
      </w:r>
      <w:r>
        <w:rPr>
          <w:w w:val="105"/>
        </w:rPr>
        <w:t>Participants</w:t>
      </w:r>
    </w:p>
    <w:p w14:paraId="37DD3438" w14:textId="77777777" w:rsidR="00735E2D" w:rsidRDefault="00000000">
      <w:pPr>
        <w:pStyle w:val="BodyText"/>
      </w:pPr>
      <w:r>
        <w:rPr>
          <w:rFonts w:ascii="Trebuchet MS"/>
          <w:sz w:val="12"/>
        </w:rPr>
        <w:t xml:space="preserve">182    </w:t>
      </w:r>
      <w:r>
        <w:rPr>
          <w:rFonts w:ascii="Trebuchet MS"/>
          <w:spacing w:val="19"/>
          <w:sz w:val="12"/>
        </w:rPr>
        <w:t xml:space="preserve"> </w:t>
      </w:r>
      <w:r>
        <w:rPr>
          <w:w w:val="105"/>
        </w:rPr>
        <w:t>searched</w:t>
      </w:r>
      <w:r>
        <w:rPr>
          <w:spacing w:val="15"/>
          <w:w w:val="105"/>
        </w:rPr>
        <w:t xml:space="preserve"> </w:t>
      </w:r>
      <w:r>
        <w:rPr>
          <w:w w:val="105"/>
        </w:rPr>
        <w:t>for</w:t>
      </w:r>
      <w:r>
        <w:rPr>
          <w:spacing w:val="15"/>
          <w:w w:val="105"/>
        </w:rPr>
        <w:t xml:space="preserve"> </w:t>
      </w:r>
      <w:r>
        <w:rPr>
          <w:w w:val="105"/>
        </w:rPr>
        <w:t>the</w:t>
      </w:r>
      <w:r>
        <w:rPr>
          <w:spacing w:val="15"/>
          <w:w w:val="105"/>
        </w:rPr>
        <w:t xml:space="preserve"> </w:t>
      </w:r>
      <w:r>
        <w:rPr>
          <w:w w:val="105"/>
        </w:rPr>
        <w:t>target</w:t>
      </w:r>
      <w:r>
        <w:rPr>
          <w:spacing w:val="15"/>
          <w:w w:val="105"/>
        </w:rPr>
        <w:t xml:space="preserve"> </w:t>
      </w:r>
      <w:r>
        <w:rPr>
          <w:w w:val="105"/>
        </w:rPr>
        <w:t>stimulus</w:t>
      </w:r>
      <w:r>
        <w:rPr>
          <w:spacing w:val="14"/>
          <w:w w:val="105"/>
        </w:rPr>
        <w:t xml:space="preserve"> </w:t>
      </w:r>
      <w:r>
        <w:rPr>
          <w:w w:val="105"/>
        </w:rPr>
        <w:t>and</w:t>
      </w:r>
      <w:r>
        <w:rPr>
          <w:spacing w:val="15"/>
          <w:w w:val="105"/>
        </w:rPr>
        <w:t xml:space="preserve"> </w:t>
      </w:r>
      <w:r>
        <w:rPr>
          <w:w w:val="105"/>
        </w:rPr>
        <w:t>responded</w:t>
      </w:r>
      <w:r>
        <w:rPr>
          <w:spacing w:val="14"/>
          <w:w w:val="105"/>
        </w:rPr>
        <w:t xml:space="preserve"> </w:t>
      </w:r>
      <w:r>
        <w:rPr>
          <w:w w:val="105"/>
        </w:rPr>
        <w:t>with</w:t>
      </w:r>
      <w:r>
        <w:rPr>
          <w:spacing w:val="15"/>
          <w:w w:val="105"/>
        </w:rPr>
        <w:t xml:space="preserve"> </w:t>
      </w:r>
      <w:r>
        <w:rPr>
          <w:w w:val="105"/>
        </w:rPr>
        <w:t>a</w:t>
      </w:r>
      <w:r>
        <w:rPr>
          <w:spacing w:val="16"/>
          <w:w w:val="105"/>
        </w:rPr>
        <w:t xml:space="preserve"> </w:t>
      </w:r>
      <w:r>
        <w:rPr>
          <w:w w:val="105"/>
        </w:rPr>
        <w:t>left</w:t>
      </w:r>
      <w:r>
        <w:rPr>
          <w:spacing w:val="14"/>
          <w:w w:val="105"/>
        </w:rPr>
        <w:t xml:space="preserve"> </w:t>
      </w:r>
      <w:r>
        <w:rPr>
          <w:w w:val="105"/>
        </w:rPr>
        <w:t>or</w:t>
      </w:r>
      <w:r>
        <w:rPr>
          <w:spacing w:val="15"/>
          <w:w w:val="105"/>
        </w:rPr>
        <w:t xml:space="preserve"> </w:t>
      </w:r>
      <w:r>
        <w:rPr>
          <w:w w:val="105"/>
        </w:rPr>
        <w:t>right</w:t>
      </w:r>
      <w:r>
        <w:rPr>
          <w:spacing w:val="14"/>
          <w:w w:val="105"/>
        </w:rPr>
        <w:t xml:space="preserve"> </w:t>
      </w:r>
      <w:r>
        <w:rPr>
          <w:w w:val="105"/>
        </w:rPr>
        <w:t>response</w:t>
      </w:r>
      <w:r>
        <w:rPr>
          <w:spacing w:val="14"/>
          <w:w w:val="105"/>
        </w:rPr>
        <w:t xml:space="preserve"> </w:t>
      </w:r>
      <w:r>
        <w:rPr>
          <w:w w:val="105"/>
        </w:rPr>
        <w:t>depending</w:t>
      </w:r>
      <w:r>
        <w:rPr>
          <w:spacing w:val="16"/>
          <w:w w:val="105"/>
        </w:rPr>
        <w:t xml:space="preserve"> </w:t>
      </w:r>
      <w:r>
        <w:rPr>
          <w:w w:val="105"/>
        </w:rPr>
        <w:t>on</w:t>
      </w:r>
    </w:p>
    <w:p w14:paraId="3C292ACD" w14:textId="77777777" w:rsidR="00735E2D" w:rsidRDefault="00000000">
      <w:pPr>
        <w:pStyle w:val="BodyText"/>
      </w:pPr>
      <w:r>
        <w:rPr>
          <w:rFonts w:ascii="Trebuchet MS"/>
          <w:sz w:val="12"/>
        </w:rPr>
        <w:t xml:space="preserve">183    </w:t>
      </w:r>
      <w:r>
        <w:rPr>
          <w:rFonts w:ascii="Trebuchet MS"/>
          <w:spacing w:val="19"/>
          <w:sz w:val="12"/>
        </w:rPr>
        <w:t xml:space="preserve"> </w:t>
      </w:r>
      <w:r>
        <w:rPr>
          <w:w w:val="105"/>
        </w:rPr>
        <w:t>its</w:t>
      </w:r>
      <w:r>
        <w:rPr>
          <w:spacing w:val="10"/>
          <w:w w:val="105"/>
        </w:rPr>
        <w:t xml:space="preserve"> </w:t>
      </w:r>
      <w:r>
        <w:rPr>
          <w:w w:val="105"/>
        </w:rPr>
        <w:t>orientation.</w:t>
      </w:r>
      <w:r>
        <w:rPr>
          <w:spacing w:val="34"/>
          <w:w w:val="105"/>
        </w:rPr>
        <w:t xml:space="preserve"> </w:t>
      </w:r>
      <w:r>
        <w:rPr>
          <w:w w:val="105"/>
        </w:rPr>
        <w:t>Reaction</w:t>
      </w:r>
      <w:r>
        <w:rPr>
          <w:spacing w:val="9"/>
          <w:w w:val="105"/>
        </w:rPr>
        <w:t xml:space="preserve"> </w:t>
      </w:r>
      <w:r>
        <w:rPr>
          <w:w w:val="105"/>
        </w:rPr>
        <w:t>times</w:t>
      </w:r>
      <w:r>
        <w:rPr>
          <w:spacing w:val="10"/>
          <w:w w:val="105"/>
        </w:rPr>
        <w:t xml:space="preserve"> </w:t>
      </w:r>
      <w:r>
        <w:rPr>
          <w:w w:val="105"/>
        </w:rPr>
        <w:t>(RTs)</w:t>
      </w:r>
      <w:r>
        <w:rPr>
          <w:spacing w:val="10"/>
          <w:w w:val="105"/>
        </w:rPr>
        <w:t xml:space="preserve"> </w:t>
      </w:r>
      <w:r>
        <w:rPr>
          <w:w w:val="105"/>
        </w:rPr>
        <w:t>were</w:t>
      </w:r>
      <w:r>
        <w:rPr>
          <w:spacing w:val="10"/>
          <w:w w:val="105"/>
        </w:rPr>
        <w:t xml:space="preserve"> </w:t>
      </w:r>
      <w:r>
        <w:rPr>
          <w:w w:val="105"/>
        </w:rPr>
        <w:t>recorded</w:t>
      </w:r>
      <w:r>
        <w:rPr>
          <w:spacing w:val="9"/>
          <w:w w:val="105"/>
        </w:rPr>
        <w:t xml:space="preserve"> </w:t>
      </w:r>
      <w:r>
        <w:rPr>
          <w:w w:val="105"/>
        </w:rPr>
        <w:t>from</w:t>
      </w:r>
      <w:r>
        <w:rPr>
          <w:spacing w:val="11"/>
          <w:w w:val="105"/>
        </w:rPr>
        <w:t xml:space="preserve"> </w:t>
      </w:r>
      <w:r>
        <w:rPr>
          <w:w w:val="105"/>
        </w:rPr>
        <w:t>the</w:t>
      </w:r>
      <w:r>
        <w:rPr>
          <w:spacing w:val="10"/>
          <w:w w:val="105"/>
        </w:rPr>
        <w:t xml:space="preserve"> </w:t>
      </w:r>
      <w:r>
        <w:rPr>
          <w:w w:val="105"/>
        </w:rPr>
        <w:t>onset</w:t>
      </w:r>
      <w:r>
        <w:rPr>
          <w:spacing w:val="9"/>
          <w:w w:val="105"/>
        </w:rPr>
        <w:t xml:space="preserve"> </w:t>
      </w:r>
      <w:r>
        <w:rPr>
          <w:w w:val="105"/>
        </w:rPr>
        <w:t>of</w:t>
      </w:r>
      <w:r>
        <w:rPr>
          <w:spacing w:val="10"/>
          <w:w w:val="105"/>
        </w:rPr>
        <w:t xml:space="preserve"> </w:t>
      </w:r>
      <w:r>
        <w:rPr>
          <w:w w:val="105"/>
        </w:rPr>
        <w:t>the</w:t>
      </w:r>
      <w:r>
        <w:rPr>
          <w:spacing w:val="10"/>
          <w:w w:val="105"/>
        </w:rPr>
        <w:t xml:space="preserve"> </w:t>
      </w:r>
      <w:proofErr w:type="gramStart"/>
      <w:r>
        <w:rPr>
          <w:w w:val="105"/>
        </w:rPr>
        <w:t>search</w:t>
      </w:r>
      <w:proofErr w:type="gramEnd"/>
    </w:p>
    <w:p w14:paraId="125BC7E0" w14:textId="77777777" w:rsidR="00735E2D" w:rsidRDefault="00000000">
      <w:pPr>
        <w:pStyle w:val="BodyText"/>
      </w:pPr>
      <w:r>
        <w:rPr>
          <w:rFonts w:ascii="Trebuchet MS"/>
          <w:sz w:val="12"/>
        </w:rPr>
        <w:t xml:space="preserve">184    </w:t>
      </w:r>
      <w:r>
        <w:rPr>
          <w:rFonts w:ascii="Trebuchet MS"/>
          <w:spacing w:val="19"/>
          <w:sz w:val="12"/>
        </w:rPr>
        <w:t xml:space="preserve"> </w:t>
      </w:r>
      <w:proofErr w:type="gramStart"/>
      <w:r>
        <w:rPr>
          <w:w w:val="105"/>
        </w:rPr>
        <w:t>configuration</w:t>
      </w:r>
      <w:proofErr w:type="gramEnd"/>
      <w:r>
        <w:rPr>
          <w:w w:val="105"/>
        </w:rPr>
        <w:t>.</w:t>
      </w:r>
      <w:r>
        <w:rPr>
          <w:spacing w:val="25"/>
          <w:w w:val="105"/>
        </w:rPr>
        <w:t xml:space="preserve"> </w:t>
      </w:r>
      <w:r>
        <w:rPr>
          <w:w w:val="105"/>
        </w:rPr>
        <w:t>Following</w:t>
      </w:r>
      <w:r>
        <w:rPr>
          <w:spacing w:val="3"/>
          <w:w w:val="105"/>
        </w:rPr>
        <w:t xml:space="preserve"> </w:t>
      </w:r>
      <w:r>
        <w:rPr>
          <w:w w:val="105"/>
        </w:rPr>
        <w:t>a</w:t>
      </w:r>
      <w:r>
        <w:rPr>
          <w:spacing w:val="3"/>
          <w:w w:val="105"/>
        </w:rPr>
        <w:t xml:space="preserve"> </w:t>
      </w:r>
      <w:r>
        <w:rPr>
          <w:w w:val="105"/>
        </w:rPr>
        <w:t>valid</w:t>
      </w:r>
      <w:r>
        <w:rPr>
          <w:spacing w:val="2"/>
          <w:w w:val="105"/>
        </w:rPr>
        <w:t xml:space="preserve"> </w:t>
      </w:r>
      <w:r>
        <w:rPr>
          <w:w w:val="105"/>
        </w:rPr>
        <w:t>response</w:t>
      </w:r>
      <w:r>
        <w:rPr>
          <w:spacing w:val="2"/>
          <w:w w:val="105"/>
        </w:rPr>
        <w:t xml:space="preserve"> </w:t>
      </w:r>
      <w:r>
        <w:rPr>
          <w:w w:val="105"/>
        </w:rPr>
        <w:t>(c</w:t>
      </w:r>
      <w:r>
        <w:rPr>
          <w:spacing w:val="3"/>
          <w:w w:val="105"/>
        </w:rPr>
        <w:t xml:space="preserve"> </w:t>
      </w:r>
      <w:r>
        <w:rPr>
          <w:w w:val="105"/>
        </w:rPr>
        <w:t>or</w:t>
      </w:r>
      <w:r>
        <w:rPr>
          <w:spacing w:val="2"/>
          <w:w w:val="105"/>
        </w:rPr>
        <w:t xml:space="preserve"> </w:t>
      </w:r>
      <w:r>
        <w:rPr>
          <w:w w:val="105"/>
        </w:rPr>
        <w:t>n),</w:t>
      </w:r>
      <w:r>
        <w:rPr>
          <w:spacing w:val="2"/>
          <w:w w:val="105"/>
        </w:rPr>
        <w:t xml:space="preserve"> </w:t>
      </w:r>
      <w:r>
        <w:rPr>
          <w:w w:val="105"/>
        </w:rPr>
        <w:t>the</w:t>
      </w:r>
      <w:r>
        <w:rPr>
          <w:spacing w:val="3"/>
          <w:w w:val="105"/>
        </w:rPr>
        <w:t xml:space="preserve"> </w:t>
      </w:r>
      <w:r>
        <w:rPr>
          <w:w w:val="105"/>
        </w:rPr>
        <w:t>configuration</w:t>
      </w:r>
      <w:r>
        <w:rPr>
          <w:spacing w:val="3"/>
          <w:w w:val="105"/>
        </w:rPr>
        <w:t xml:space="preserve"> </w:t>
      </w:r>
      <w:r>
        <w:rPr>
          <w:w w:val="105"/>
        </w:rPr>
        <w:t>was</w:t>
      </w:r>
      <w:r>
        <w:rPr>
          <w:spacing w:val="2"/>
          <w:w w:val="105"/>
        </w:rPr>
        <w:t xml:space="preserve"> </w:t>
      </w:r>
      <w:r>
        <w:rPr>
          <w:w w:val="105"/>
        </w:rPr>
        <w:t>removed</w:t>
      </w:r>
      <w:r>
        <w:rPr>
          <w:spacing w:val="3"/>
          <w:w w:val="105"/>
        </w:rPr>
        <w:t xml:space="preserve"> </w:t>
      </w:r>
      <w:r>
        <w:rPr>
          <w:w w:val="105"/>
        </w:rPr>
        <w:t>from</w:t>
      </w:r>
      <w:r>
        <w:rPr>
          <w:spacing w:val="2"/>
          <w:w w:val="105"/>
        </w:rPr>
        <w:t xml:space="preserve"> </w:t>
      </w:r>
      <w:r>
        <w:rPr>
          <w:w w:val="105"/>
        </w:rPr>
        <w:t>the</w:t>
      </w:r>
    </w:p>
    <w:p w14:paraId="660FA833" w14:textId="77777777" w:rsidR="00735E2D" w:rsidRDefault="00000000">
      <w:pPr>
        <w:pStyle w:val="BodyText"/>
        <w:spacing w:before="203"/>
      </w:pPr>
      <w:r>
        <w:rPr>
          <w:rFonts w:ascii="Trebuchet MS" w:hAnsi="Trebuchet MS"/>
          <w:sz w:val="12"/>
        </w:rPr>
        <w:t xml:space="preserve">185    </w:t>
      </w:r>
      <w:r>
        <w:rPr>
          <w:rFonts w:ascii="Trebuchet MS" w:hAnsi="Trebuchet MS"/>
          <w:spacing w:val="19"/>
          <w:sz w:val="12"/>
        </w:rPr>
        <w:t xml:space="preserve"> </w:t>
      </w:r>
      <w:proofErr w:type="gramStart"/>
      <w:r>
        <w:rPr>
          <w:w w:val="105"/>
        </w:rPr>
        <w:t>screen</w:t>
      </w:r>
      <w:proofErr w:type="gramEnd"/>
      <w:r>
        <w:rPr>
          <w:w w:val="105"/>
        </w:rPr>
        <w:t>.</w:t>
      </w:r>
      <w:r>
        <w:rPr>
          <w:spacing w:val="34"/>
          <w:w w:val="105"/>
        </w:rPr>
        <w:t xml:space="preserve"> </w:t>
      </w:r>
      <w:r>
        <w:rPr>
          <w:w w:val="105"/>
        </w:rPr>
        <w:t>The</w:t>
      </w:r>
      <w:r>
        <w:rPr>
          <w:spacing w:val="10"/>
          <w:w w:val="105"/>
        </w:rPr>
        <w:t xml:space="preserve"> </w:t>
      </w:r>
      <w:r>
        <w:rPr>
          <w:w w:val="105"/>
        </w:rPr>
        <w:t>response–</w:t>
      </w:r>
      <w:r>
        <w:rPr>
          <w:spacing w:val="9"/>
          <w:w w:val="105"/>
        </w:rPr>
        <w:t xml:space="preserve"> </w:t>
      </w:r>
      <w:r>
        <w:rPr>
          <w:w w:val="105"/>
        </w:rPr>
        <w:t>stimulus</w:t>
      </w:r>
      <w:r>
        <w:rPr>
          <w:spacing w:val="9"/>
          <w:w w:val="105"/>
        </w:rPr>
        <w:t xml:space="preserve"> </w:t>
      </w:r>
      <w:r>
        <w:rPr>
          <w:w w:val="105"/>
        </w:rPr>
        <w:t>interval</w:t>
      </w:r>
      <w:r>
        <w:rPr>
          <w:spacing w:val="10"/>
          <w:w w:val="105"/>
        </w:rPr>
        <w:t xml:space="preserve"> </w:t>
      </w:r>
      <w:r>
        <w:rPr>
          <w:w w:val="105"/>
        </w:rPr>
        <w:t>(hereafter</w:t>
      </w:r>
      <w:r>
        <w:rPr>
          <w:spacing w:val="8"/>
          <w:w w:val="105"/>
        </w:rPr>
        <w:t xml:space="preserve"> </w:t>
      </w:r>
      <w:r>
        <w:rPr>
          <w:w w:val="105"/>
        </w:rPr>
        <w:t>RSI)</w:t>
      </w:r>
      <w:r>
        <w:rPr>
          <w:spacing w:val="9"/>
          <w:w w:val="105"/>
        </w:rPr>
        <w:t xml:space="preserve"> </w:t>
      </w:r>
      <w:r>
        <w:rPr>
          <w:w w:val="105"/>
        </w:rPr>
        <w:t>was</w:t>
      </w:r>
      <w:r>
        <w:rPr>
          <w:spacing w:val="8"/>
          <w:w w:val="105"/>
        </w:rPr>
        <w:t xml:space="preserve"> </w:t>
      </w:r>
      <w:r>
        <w:rPr>
          <w:w w:val="105"/>
        </w:rPr>
        <w:t>1</w:t>
      </w:r>
      <w:commentRangeStart w:id="41"/>
      <w:commentRangeStart w:id="42"/>
      <w:r>
        <w:rPr>
          <w:w w:val="105"/>
        </w:rPr>
        <w:t>,</w:t>
      </w:r>
      <w:commentRangeEnd w:id="41"/>
      <w:r w:rsidR="00365830">
        <w:rPr>
          <w:rStyle w:val="CommentReference"/>
        </w:rPr>
        <w:commentReference w:id="41"/>
      </w:r>
      <w:commentRangeEnd w:id="42"/>
      <w:r w:rsidR="007751F3">
        <w:rPr>
          <w:rStyle w:val="CommentReference"/>
        </w:rPr>
        <w:commentReference w:id="42"/>
      </w:r>
      <w:r>
        <w:rPr>
          <w:w w:val="105"/>
        </w:rPr>
        <w:t>000</w:t>
      </w:r>
      <w:r>
        <w:rPr>
          <w:spacing w:val="10"/>
          <w:w w:val="105"/>
        </w:rPr>
        <w:t xml:space="preserve"> </w:t>
      </w:r>
      <w:proofErr w:type="spellStart"/>
      <w:r>
        <w:rPr>
          <w:w w:val="105"/>
        </w:rPr>
        <w:t>ms.</w:t>
      </w:r>
      <w:proofErr w:type="spellEnd"/>
      <w:r>
        <w:rPr>
          <w:spacing w:val="34"/>
          <w:w w:val="105"/>
        </w:rPr>
        <w:t xml:space="preserve"> </w:t>
      </w:r>
      <w:r>
        <w:rPr>
          <w:w w:val="105"/>
        </w:rPr>
        <w:t>If</w:t>
      </w:r>
      <w:r>
        <w:rPr>
          <w:spacing w:val="9"/>
          <w:w w:val="105"/>
        </w:rPr>
        <w:t xml:space="preserve"> </w:t>
      </w:r>
      <w:r>
        <w:rPr>
          <w:w w:val="105"/>
        </w:rPr>
        <w:t>participants</w:t>
      </w:r>
      <w:r>
        <w:rPr>
          <w:spacing w:val="9"/>
          <w:w w:val="105"/>
        </w:rPr>
        <w:t xml:space="preserve"> </w:t>
      </w:r>
      <w:r>
        <w:rPr>
          <w:w w:val="105"/>
        </w:rPr>
        <w:t>made</w:t>
      </w:r>
    </w:p>
    <w:p w14:paraId="01B4A5D7" w14:textId="77777777" w:rsidR="00735E2D" w:rsidRDefault="00000000">
      <w:pPr>
        <w:pStyle w:val="BodyText"/>
      </w:pPr>
      <w:r>
        <w:rPr>
          <w:rFonts w:ascii="Trebuchet MS" w:hAnsi="Trebuchet MS"/>
          <w:sz w:val="12"/>
        </w:rPr>
        <w:t xml:space="preserve">186    </w:t>
      </w:r>
      <w:r>
        <w:rPr>
          <w:rFonts w:ascii="Trebuchet MS" w:hAnsi="Trebuchet MS"/>
          <w:spacing w:val="19"/>
          <w:sz w:val="12"/>
        </w:rPr>
        <w:t xml:space="preserve"> </w:t>
      </w:r>
      <w:r>
        <w:rPr>
          <w:w w:val="105"/>
        </w:rPr>
        <w:t>an</w:t>
      </w:r>
      <w:r>
        <w:rPr>
          <w:spacing w:val="23"/>
          <w:w w:val="105"/>
        </w:rPr>
        <w:t xml:space="preserve"> </w:t>
      </w:r>
      <w:r>
        <w:rPr>
          <w:w w:val="105"/>
        </w:rPr>
        <w:t>incorrect</w:t>
      </w:r>
      <w:r>
        <w:rPr>
          <w:spacing w:val="24"/>
          <w:w w:val="105"/>
        </w:rPr>
        <w:t xml:space="preserve"> </w:t>
      </w:r>
      <w:r>
        <w:rPr>
          <w:w w:val="105"/>
        </w:rPr>
        <w:t>response</w:t>
      </w:r>
      <w:r>
        <w:rPr>
          <w:spacing w:val="23"/>
          <w:w w:val="105"/>
        </w:rPr>
        <w:t xml:space="preserve"> </w:t>
      </w:r>
      <w:r>
        <w:rPr>
          <w:w w:val="105"/>
        </w:rPr>
        <w:t>to</w:t>
      </w:r>
      <w:r>
        <w:rPr>
          <w:spacing w:val="23"/>
          <w:w w:val="105"/>
        </w:rPr>
        <w:t xml:space="preserve"> </w:t>
      </w:r>
      <w:r>
        <w:rPr>
          <w:w w:val="105"/>
        </w:rPr>
        <w:t>the</w:t>
      </w:r>
      <w:r>
        <w:rPr>
          <w:spacing w:val="24"/>
          <w:w w:val="105"/>
        </w:rPr>
        <w:t xml:space="preserve"> </w:t>
      </w:r>
      <w:r>
        <w:rPr>
          <w:w w:val="105"/>
        </w:rPr>
        <w:t>target</w:t>
      </w:r>
      <w:r>
        <w:rPr>
          <w:spacing w:val="22"/>
          <w:w w:val="105"/>
        </w:rPr>
        <w:t xml:space="preserve"> </w:t>
      </w:r>
      <w:r>
        <w:rPr>
          <w:w w:val="105"/>
        </w:rPr>
        <w:t>orientation,</w:t>
      </w:r>
      <w:r>
        <w:rPr>
          <w:spacing w:val="23"/>
          <w:w w:val="105"/>
        </w:rPr>
        <w:t xml:space="preserve"> </w:t>
      </w:r>
      <w:r>
        <w:rPr>
          <w:w w:val="105"/>
        </w:rPr>
        <w:t>“INCORRECT</w:t>
      </w:r>
      <w:r>
        <w:rPr>
          <w:spacing w:val="23"/>
          <w:w w:val="105"/>
        </w:rPr>
        <w:t xml:space="preserve"> </w:t>
      </w:r>
      <w:r>
        <w:rPr>
          <w:w w:val="105"/>
        </w:rPr>
        <w:t>RESPONSE”</w:t>
      </w:r>
      <w:r>
        <w:rPr>
          <w:spacing w:val="24"/>
          <w:w w:val="105"/>
        </w:rPr>
        <w:t xml:space="preserve"> </w:t>
      </w:r>
      <w:r>
        <w:rPr>
          <w:w w:val="105"/>
        </w:rPr>
        <w:t>appeared</w:t>
      </w:r>
      <w:r>
        <w:rPr>
          <w:spacing w:val="24"/>
          <w:w w:val="105"/>
        </w:rPr>
        <w:t xml:space="preserve"> </w:t>
      </w:r>
      <w:r>
        <w:rPr>
          <w:w w:val="105"/>
        </w:rPr>
        <w:t>in</w:t>
      </w:r>
    </w:p>
    <w:p w14:paraId="0A4ADF82" w14:textId="77777777" w:rsidR="00735E2D" w:rsidRDefault="00000000">
      <w:pPr>
        <w:pStyle w:val="BodyText"/>
      </w:pPr>
      <w:r>
        <w:rPr>
          <w:rFonts w:ascii="Trebuchet MS"/>
          <w:sz w:val="12"/>
        </w:rPr>
        <w:t xml:space="preserve">187    </w:t>
      </w:r>
      <w:r>
        <w:rPr>
          <w:rFonts w:ascii="Trebuchet MS"/>
          <w:spacing w:val="19"/>
          <w:sz w:val="12"/>
        </w:rPr>
        <w:t xml:space="preserve"> </w:t>
      </w:r>
      <w:r>
        <w:rPr>
          <w:w w:val="110"/>
        </w:rPr>
        <w:t>red</w:t>
      </w:r>
      <w:r>
        <w:rPr>
          <w:spacing w:val="-13"/>
          <w:w w:val="110"/>
        </w:rPr>
        <w:t xml:space="preserve"> </w:t>
      </w:r>
      <w:r>
        <w:rPr>
          <w:w w:val="110"/>
        </w:rPr>
        <w:t>in</w:t>
      </w:r>
      <w:r>
        <w:rPr>
          <w:spacing w:val="-13"/>
          <w:w w:val="110"/>
        </w:rPr>
        <w:t xml:space="preserve"> </w:t>
      </w:r>
      <w:r>
        <w:rPr>
          <w:w w:val="110"/>
        </w:rPr>
        <w:t>the</w:t>
      </w:r>
      <w:r>
        <w:rPr>
          <w:spacing w:val="-12"/>
          <w:w w:val="110"/>
        </w:rPr>
        <w:t xml:space="preserve"> </w:t>
      </w:r>
      <w:r>
        <w:rPr>
          <w:w w:val="110"/>
        </w:rPr>
        <w:t>center</w:t>
      </w:r>
      <w:r>
        <w:rPr>
          <w:spacing w:val="-13"/>
          <w:w w:val="110"/>
        </w:rPr>
        <w:t xml:space="preserve"> </w:t>
      </w:r>
      <w:r>
        <w:rPr>
          <w:w w:val="110"/>
        </w:rPr>
        <w:t>of</w:t>
      </w:r>
      <w:r>
        <w:rPr>
          <w:spacing w:val="-13"/>
          <w:w w:val="110"/>
        </w:rPr>
        <w:t xml:space="preserve"> </w:t>
      </w:r>
      <w:r>
        <w:rPr>
          <w:w w:val="110"/>
        </w:rPr>
        <w:t>the</w:t>
      </w:r>
      <w:r>
        <w:rPr>
          <w:spacing w:val="-13"/>
          <w:w w:val="110"/>
        </w:rPr>
        <w:t xml:space="preserve"> </w:t>
      </w:r>
      <w:r>
        <w:rPr>
          <w:w w:val="110"/>
        </w:rPr>
        <w:t>screen</w:t>
      </w:r>
      <w:r>
        <w:rPr>
          <w:spacing w:val="-13"/>
          <w:w w:val="110"/>
        </w:rPr>
        <w:t xml:space="preserve"> </w:t>
      </w:r>
      <w:r>
        <w:rPr>
          <w:w w:val="110"/>
        </w:rPr>
        <w:t>for</w:t>
      </w:r>
      <w:r>
        <w:rPr>
          <w:spacing w:val="-13"/>
          <w:w w:val="110"/>
        </w:rPr>
        <w:t xml:space="preserve"> </w:t>
      </w:r>
      <w:commentRangeStart w:id="43"/>
      <w:commentRangeStart w:id="44"/>
      <w:r>
        <w:rPr>
          <w:w w:val="110"/>
        </w:rPr>
        <w:t>3000</w:t>
      </w:r>
      <w:r>
        <w:rPr>
          <w:spacing w:val="-13"/>
          <w:w w:val="110"/>
        </w:rPr>
        <w:t xml:space="preserve"> </w:t>
      </w:r>
      <w:proofErr w:type="spellStart"/>
      <w:r>
        <w:rPr>
          <w:w w:val="110"/>
        </w:rPr>
        <w:t>ms</w:t>
      </w:r>
      <w:proofErr w:type="spellEnd"/>
      <w:r>
        <w:rPr>
          <w:w w:val="110"/>
        </w:rPr>
        <w:t>,</w:t>
      </w:r>
      <w:r>
        <w:rPr>
          <w:spacing w:val="-12"/>
          <w:w w:val="110"/>
        </w:rPr>
        <w:t xml:space="preserve"> </w:t>
      </w:r>
      <w:r>
        <w:rPr>
          <w:w w:val="110"/>
        </w:rPr>
        <w:t>prior</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RSI</w:t>
      </w:r>
      <w:commentRangeEnd w:id="43"/>
      <w:r w:rsidR="00365830">
        <w:rPr>
          <w:rStyle w:val="CommentReference"/>
        </w:rPr>
        <w:commentReference w:id="43"/>
      </w:r>
      <w:commentRangeEnd w:id="44"/>
      <w:r w:rsidR="007751F3">
        <w:rPr>
          <w:rStyle w:val="CommentReference"/>
        </w:rPr>
        <w:commentReference w:id="44"/>
      </w:r>
      <w:r>
        <w:rPr>
          <w:w w:val="110"/>
        </w:rPr>
        <w:t>.</w:t>
      </w:r>
      <w:r>
        <w:rPr>
          <w:spacing w:val="-13"/>
          <w:w w:val="110"/>
        </w:rPr>
        <w:t xml:space="preserve"> </w:t>
      </w:r>
      <w:r>
        <w:rPr>
          <w:w w:val="110"/>
        </w:rPr>
        <w:t>If</w:t>
      </w:r>
      <w:r>
        <w:rPr>
          <w:spacing w:val="-13"/>
          <w:w w:val="110"/>
        </w:rPr>
        <w:t xml:space="preserve"> </w:t>
      </w:r>
      <w:r>
        <w:rPr>
          <w:w w:val="110"/>
        </w:rPr>
        <w:t>participants</w:t>
      </w:r>
      <w:r>
        <w:rPr>
          <w:spacing w:val="-13"/>
          <w:w w:val="110"/>
        </w:rPr>
        <w:t xml:space="preserve"> </w:t>
      </w:r>
      <w:r>
        <w:rPr>
          <w:w w:val="110"/>
        </w:rPr>
        <w:t>did</w:t>
      </w:r>
      <w:r>
        <w:rPr>
          <w:spacing w:val="-13"/>
          <w:w w:val="110"/>
        </w:rPr>
        <w:t xml:space="preserve"> </w:t>
      </w:r>
      <w:r>
        <w:rPr>
          <w:w w:val="110"/>
        </w:rPr>
        <w:t>not</w:t>
      </w:r>
      <w:r>
        <w:rPr>
          <w:spacing w:val="-13"/>
          <w:w w:val="110"/>
        </w:rPr>
        <w:t xml:space="preserve"> </w:t>
      </w:r>
      <w:r>
        <w:rPr>
          <w:w w:val="110"/>
        </w:rPr>
        <w:t>respond</w:t>
      </w:r>
    </w:p>
    <w:p w14:paraId="756D2CC2" w14:textId="77777777" w:rsidR="00735E2D" w:rsidRDefault="00000000">
      <w:pPr>
        <w:pStyle w:val="BodyText"/>
      </w:pPr>
      <w:r>
        <w:rPr>
          <w:rFonts w:ascii="Trebuchet MS" w:hAnsi="Trebuchet MS"/>
          <w:sz w:val="12"/>
        </w:rPr>
        <w:t xml:space="preserve">188    </w:t>
      </w:r>
      <w:r>
        <w:rPr>
          <w:rFonts w:ascii="Trebuchet MS" w:hAnsi="Trebuchet MS"/>
          <w:spacing w:val="19"/>
          <w:sz w:val="12"/>
        </w:rPr>
        <w:t xml:space="preserve"> </w:t>
      </w:r>
      <w:r>
        <w:rPr>
          <w:w w:val="105"/>
        </w:rPr>
        <w:t>within</w:t>
      </w:r>
      <w:r>
        <w:rPr>
          <w:spacing w:val="10"/>
          <w:w w:val="105"/>
        </w:rPr>
        <w:t xml:space="preserve"> </w:t>
      </w:r>
      <w:r>
        <w:rPr>
          <w:w w:val="105"/>
        </w:rPr>
        <w:t>6000</w:t>
      </w:r>
      <w:r>
        <w:rPr>
          <w:spacing w:val="8"/>
          <w:w w:val="105"/>
        </w:rPr>
        <w:t xml:space="preserve"> </w:t>
      </w:r>
      <w:proofErr w:type="spellStart"/>
      <w:r>
        <w:rPr>
          <w:w w:val="105"/>
        </w:rPr>
        <w:t>ms</w:t>
      </w:r>
      <w:proofErr w:type="spellEnd"/>
      <w:r>
        <w:rPr>
          <w:w w:val="105"/>
        </w:rPr>
        <w:t>,</w:t>
      </w:r>
      <w:r>
        <w:rPr>
          <w:spacing w:val="9"/>
          <w:w w:val="105"/>
        </w:rPr>
        <w:t xml:space="preserve"> </w:t>
      </w:r>
      <w:r>
        <w:rPr>
          <w:w w:val="105"/>
        </w:rPr>
        <w:t>“TIMEOUT</w:t>
      </w:r>
      <w:r>
        <w:rPr>
          <w:spacing w:val="8"/>
          <w:w w:val="105"/>
        </w:rPr>
        <w:t xml:space="preserve"> </w:t>
      </w:r>
      <w:r>
        <w:rPr>
          <w:w w:val="105"/>
        </w:rPr>
        <w:t>-</w:t>
      </w:r>
      <w:r>
        <w:rPr>
          <w:spacing w:val="9"/>
          <w:w w:val="105"/>
        </w:rPr>
        <w:t xml:space="preserve"> </w:t>
      </w:r>
      <w:r>
        <w:rPr>
          <w:w w:val="105"/>
        </w:rPr>
        <w:t>TOO</w:t>
      </w:r>
      <w:r>
        <w:rPr>
          <w:spacing w:val="10"/>
          <w:w w:val="105"/>
        </w:rPr>
        <w:t xml:space="preserve"> </w:t>
      </w:r>
      <w:r>
        <w:rPr>
          <w:w w:val="105"/>
        </w:rPr>
        <w:t>SLOW”</w:t>
      </w:r>
      <w:r>
        <w:rPr>
          <w:spacing w:val="9"/>
          <w:w w:val="105"/>
        </w:rPr>
        <w:t xml:space="preserve"> </w:t>
      </w:r>
      <w:r>
        <w:rPr>
          <w:w w:val="105"/>
        </w:rPr>
        <w:t>appeared</w:t>
      </w:r>
      <w:r>
        <w:rPr>
          <w:spacing w:val="9"/>
          <w:w w:val="105"/>
        </w:rPr>
        <w:t xml:space="preserve"> </w:t>
      </w:r>
      <w:r>
        <w:rPr>
          <w:w w:val="105"/>
        </w:rPr>
        <w:t>in</w:t>
      </w:r>
      <w:r>
        <w:rPr>
          <w:spacing w:val="9"/>
          <w:w w:val="105"/>
        </w:rPr>
        <w:t xml:space="preserve"> </w:t>
      </w:r>
      <w:r>
        <w:rPr>
          <w:w w:val="105"/>
        </w:rPr>
        <w:t>red</w:t>
      </w:r>
      <w:r>
        <w:rPr>
          <w:spacing w:val="10"/>
          <w:w w:val="105"/>
        </w:rPr>
        <w:t xml:space="preserve"> </w:t>
      </w:r>
      <w:r>
        <w:rPr>
          <w:w w:val="105"/>
        </w:rPr>
        <w:t>in</w:t>
      </w:r>
      <w:r>
        <w:rPr>
          <w:spacing w:val="9"/>
          <w:w w:val="105"/>
        </w:rPr>
        <w:t xml:space="preserve"> </w:t>
      </w:r>
      <w:r>
        <w:rPr>
          <w:w w:val="105"/>
        </w:rPr>
        <w:t>the</w:t>
      </w:r>
      <w:r>
        <w:rPr>
          <w:spacing w:val="9"/>
          <w:w w:val="105"/>
        </w:rPr>
        <w:t xml:space="preserve"> </w:t>
      </w:r>
      <w:r>
        <w:rPr>
          <w:w w:val="105"/>
        </w:rPr>
        <w:t>center</w:t>
      </w:r>
      <w:r>
        <w:rPr>
          <w:spacing w:val="9"/>
          <w:w w:val="105"/>
        </w:rPr>
        <w:t xml:space="preserve"> </w:t>
      </w:r>
      <w:r>
        <w:rPr>
          <w:w w:val="105"/>
        </w:rPr>
        <w:t>of</w:t>
      </w:r>
      <w:r>
        <w:rPr>
          <w:spacing w:val="9"/>
          <w:w w:val="105"/>
        </w:rPr>
        <w:t xml:space="preserve"> </w:t>
      </w:r>
      <w:r>
        <w:rPr>
          <w:w w:val="105"/>
        </w:rPr>
        <w:t>the</w:t>
      </w:r>
      <w:r>
        <w:rPr>
          <w:spacing w:val="10"/>
          <w:w w:val="105"/>
        </w:rPr>
        <w:t xml:space="preserve"> </w:t>
      </w:r>
      <w:r>
        <w:rPr>
          <w:w w:val="105"/>
        </w:rPr>
        <w:t>screen</w:t>
      </w:r>
      <w:r>
        <w:rPr>
          <w:spacing w:val="9"/>
          <w:w w:val="105"/>
        </w:rPr>
        <w:t xml:space="preserve"> </w:t>
      </w:r>
      <w:r>
        <w:rPr>
          <w:w w:val="105"/>
        </w:rPr>
        <w:t>for</w:t>
      </w:r>
    </w:p>
    <w:p w14:paraId="785AF797" w14:textId="77777777" w:rsidR="00735E2D" w:rsidRDefault="00000000">
      <w:pPr>
        <w:spacing w:before="202"/>
        <w:ind w:left="150"/>
        <w:rPr>
          <w:sz w:val="24"/>
        </w:rPr>
      </w:pPr>
      <w:r>
        <w:rPr>
          <w:rFonts w:ascii="Trebuchet MS"/>
          <w:sz w:val="12"/>
        </w:rPr>
        <w:t xml:space="preserve">189    </w:t>
      </w:r>
      <w:r>
        <w:rPr>
          <w:rFonts w:ascii="Trebuchet MS"/>
          <w:spacing w:val="19"/>
          <w:sz w:val="12"/>
        </w:rPr>
        <w:t xml:space="preserve"> </w:t>
      </w:r>
      <w:r>
        <w:rPr>
          <w:w w:val="105"/>
          <w:sz w:val="24"/>
        </w:rPr>
        <w:t>3000</w:t>
      </w:r>
      <w:r>
        <w:rPr>
          <w:spacing w:val="11"/>
          <w:w w:val="105"/>
          <w:sz w:val="24"/>
        </w:rPr>
        <w:t xml:space="preserve"> </w:t>
      </w:r>
      <w:proofErr w:type="spellStart"/>
      <w:r>
        <w:rPr>
          <w:w w:val="105"/>
          <w:sz w:val="24"/>
        </w:rPr>
        <w:t>ms</w:t>
      </w:r>
      <w:proofErr w:type="spellEnd"/>
      <w:r>
        <w:rPr>
          <w:w w:val="105"/>
          <w:sz w:val="24"/>
        </w:rPr>
        <w:t>,</w:t>
      </w:r>
      <w:r>
        <w:rPr>
          <w:spacing w:val="11"/>
          <w:w w:val="105"/>
          <w:sz w:val="24"/>
        </w:rPr>
        <w:t xml:space="preserve"> </w:t>
      </w:r>
      <w:r>
        <w:rPr>
          <w:w w:val="105"/>
          <w:sz w:val="24"/>
        </w:rPr>
        <w:t>prior</w:t>
      </w:r>
      <w:r>
        <w:rPr>
          <w:spacing w:val="11"/>
          <w:w w:val="105"/>
          <w:sz w:val="24"/>
        </w:rPr>
        <w:t xml:space="preserve"> </w:t>
      </w:r>
      <w:r>
        <w:rPr>
          <w:w w:val="105"/>
          <w:sz w:val="24"/>
        </w:rPr>
        <w:t>to</w:t>
      </w:r>
      <w:r>
        <w:rPr>
          <w:spacing w:val="11"/>
          <w:w w:val="105"/>
          <w:sz w:val="24"/>
        </w:rPr>
        <w:t xml:space="preserve"> </w:t>
      </w:r>
      <w:r>
        <w:rPr>
          <w:w w:val="105"/>
          <w:sz w:val="24"/>
        </w:rPr>
        <w:t>the</w:t>
      </w:r>
      <w:r>
        <w:rPr>
          <w:spacing w:val="11"/>
          <w:w w:val="105"/>
          <w:sz w:val="24"/>
        </w:rPr>
        <w:t xml:space="preserve"> </w:t>
      </w:r>
      <w:commentRangeStart w:id="45"/>
      <w:commentRangeStart w:id="46"/>
      <w:r>
        <w:rPr>
          <w:w w:val="105"/>
          <w:sz w:val="24"/>
        </w:rPr>
        <w:t>RSI</w:t>
      </w:r>
      <w:commentRangeEnd w:id="45"/>
      <w:r w:rsidR="00365830">
        <w:rPr>
          <w:rStyle w:val="CommentReference"/>
        </w:rPr>
        <w:commentReference w:id="45"/>
      </w:r>
      <w:commentRangeEnd w:id="46"/>
      <w:r w:rsidR="00112523">
        <w:rPr>
          <w:rStyle w:val="CommentReference"/>
        </w:rPr>
        <w:commentReference w:id="46"/>
      </w:r>
      <w:r>
        <w:rPr>
          <w:w w:val="105"/>
          <w:sz w:val="24"/>
        </w:rPr>
        <w:t>.</w:t>
      </w:r>
    </w:p>
    <w:p w14:paraId="54D946C7" w14:textId="77777777" w:rsidR="00735E2D" w:rsidRDefault="00735E2D">
      <w:pPr>
        <w:pStyle w:val="BodyText"/>
        <w:spacing w:before="0"/>
        <w:ind w:left="0"/>
        <w:rPr>
          <w:sz w:val="28"/>
        </w:rPr>
      </w:pPr>
    </w:p>
    <w:p w14:paraId="2E7D21ED" w14:textId="77777777" w:rsidR="00735E2D" w:rsidRDefault="00000000">
      <w:pPr>
        <w:pStyle w:val="BodyText"/>
        <w:tabs>
          <w:tab w:val="left" w:pos="1259"/>
        </w:tabs>
        <w:spacing w:before="0"/>
      </w:pPr>
      <w:r>
        <w:rPr>
          <w:rFonts w:ascii="Trebuchet MS"/>
          <w:w w:val="105"/>
          <w:sz w:val="12"/>
        </w:rPr>
        <w:t>190</w:t>
      </w:r>
      <w:r>
        <w:rPr>
          <w:rFonts w:ascii="Trebuchet MS"/>
          <w:w w:val="105"/>
          <w:sz w:val="12"/>
        </w:rPr>
        <w:tab/>
      </w:r>
      <w:r>
        <w:rPr>
          <w:w w:val="105"/>
        </w:rPr>
        <w:t>Each</w:t>
      </w:r>
      <w:r>
        <w:rPr>
          <w:spacing w:val="7"/>
          <w:w w:val="105"/>
        </w:rPr>
        <w:t xml:space="preserve"> </w:t>
      </w:r>
      <w:r>
        <w:rPr>
          <w:w w:val="105"/>
        </w:rPr>
        <w:t>block</w:t>
      </w:r>
      <w:r>
        <w:rPr>
          <w:spacing w:val="8"/>
          <w:w w:val="105"/>
        </w:rPr>
        <w:t xml:space="preserve"> </w:t>
      </w:r>
      <w:r>
        <w:rPr>
          <w:w w:val="105"/>
        </w:rPr>
        <w:t>of</w:t>
      </w:r>
      <w:r>
        <w:rPr>
          <w:spacing w:val="9"/>
          <w:w w:val="105"/>
        </w:rPr>
        <w:t xml:space="preserve"> </w:t>
      </w:r>
      <w:r>
        <w:rPr>
          <w:w w:val="105"/>
        </w:rPr>
        <w:t>eight</w:t>
      </w:r>
      <w:r>
        <w:rPr>
          <w:spacing w:val="7"/>
          <w:w w:val="105"/>
        </w:rPr>
        <w:t xml:space="preserve"> </w:t>
      </w:r>
      <w:r>
        <w:rPr>
          <w:w w:val="105"/>
        </w:rPr>
        <w:t>trials</w:t>
      </w:r>
      <w:r>
        <w:rPr>
          <w:spacing w:val="8"/>
          <w:w w:val="105"/>
        </w:rPr>
        <w:t xml:space="preserve"> </w:t>
      </w:r>
      <w:r>
        <w:rPr>
          <w:w w:val="105"/>
        </w:rPr>
        <w:t>contained</w:t>
      </w:r>
      <w:r>
        <w:rPr>
          <w:spacing w:val="8"/>
          <w:w w:val="105"/>
        </w:rPr>
        <w:t xml:space="preserve"> </w:t>
      </w:r>
      <w:r>
        <w:rPr>
          <w:w w:val="105"/>
        </w:rPr>
        <w:t>each</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four</w:t>
      </w:r>
      <w:r>
        <w:rPr>
          <w:spacing w:val="9"/>
          <w:w w:val="105"/>
        </w:rPr>
        <w:t xml:space="preserve"> </w:t>
      </w:r>
      <w:r>
        <w:rPr>
          <w:w w:val="105"/>
        </w:rPr>
        <w:t>different</w:t>
      </w:r>
      <w:r>
        <w:rPr>
          <w:spacing w:val="7"/>
          <w:w w:val="105"/>
        </w:rPr>
        <w:t xml:space="preserve"> </w:t>
      </w:r>
      <w:proofErr w:type="gramStart"/>
      <w:r>
        <w:rPr>
          <w:w w:val="105"/>
        </w:rPr>
        <w:t>repeated</w:t>
      </w:r>
      <w:proofErr w:type="gramEnd"/>
    </w:p>
    <w:p w14:paraId="118B4E94" w14:textId="77777777" w:rsidR="00735E2D" w:rsidRDefault="00000000">
      <w:pPr>
        <w:pStyle w:val="BodyText"/>
      </w:pPr>
      <w:r>
        <w:rPr>
          <w:rFonts w:ascii="Trebuchet MS"/>
          <w:sz w:val="12"/>
        </w:rPr>
        <w:t xml:space="preserve">191    </w:t>
      </w:r>
      <w:r>
        <w:rPr>
          <w:rFonts w:ascii="Trebuchet MS"/>
          <w:spacing w:val="19"/>
          <w:sz w:val="12"/>
        </w:rPr>
        <w:t xml:space="preserve"> </w:t>
      </w:r>
      <w:r>
        <w:rPr>
          <w:w w:val="105"/>
        </w:rPr>
        <w:t>configurations</w:t>
      </w:r>
      <w:r>
        <w:rPr>
          <w:spacing w:val="10"/>
          <w:w w:val="105"/>
        </w:rPr>
        <w:t xml:space="preserve"> </w:t>
      </w:r>
      <w:r>
        <w:rPr>
          <w:w w:val="105"/>
        </w:rPr>
        <w:t>and</w:t>
      </w:r>
      <w:r>
        <w:rPr>
          <w:spacing w:val="9"/>
          <w:w w:val="105"/>
        </w:rPr>
        <w:t xml:space="preserve"> </w:t>
      </w:r>
      <w:r>
        <w:rPr>
          <w:w w:val="105"/>
        </w:rPr>
        <w:t>four</w:t>
      </w:r>
      <w:r>
        <w:rPr>
          <w:spacing w:val="9"/>
          <w:w w:val="105"/>
        </w:rPr>
        <w:t xml:space="preserve"> </w:t>
      </w:r>
      <w:r>
        <w:rPr>
          <w:w w:val="105"/>
        </w:rPr>
        <w:t>random</w:t>
      </w:r>
      <w:r>
        <w:rPr>
          <w:spacing w:val="8"/>
          <w:w w:val="105"/>
        </w:rPr>
        <w:t xml:space="preserve"> </w:t>
      </w:r>
      <w:r>
        <w:rPr>
          <w:w w:val="105"/>
        </w:rPr>
        <w:t>configurations.</w:t>
      </w:r>
      <w:r>
        <w:rPr>
          <w:spacing w:val="34"/>
          <w:w w:val="105"/>
        </w:rPr>
        <w:t xml:space="preserve"> </w:t>
      </w:r>
      <w:r>
        <w:rPr>
          <w:w w:val="105"/>
        </w:rPr>
        <w:t>These</w:t>
      </w:r>
      <w:r>
        <w:rPr>
          <w:spacing w:val="9"/>
          <w:w w:val="105"/>
        </w:rPr>
        <w:t xml:space="preserve"> </w:t>
      </w:r>
      <w:r>
        <w:rPr>
          <w:w w:val="105"/>
        </w:rPr>
        <w:t>eight</w:t>
      </w:r>
      <w:r>
        <w:rPr>
          <w:spacing w:val="9"/>
          <w:w w:val="105"/>
        </w:rPr>
        <w:t xml:space="preserve"> </w:t>
      </w:r>
      <w:r>
        <w:rPr>
          <w:w w:val="105"/>
        </w:rPr>
        <w:t>configurations</w:t>
      </w:r>
      <w:r>
        <w:rPr>
          <w:spacing w:val="10"/>
          <w:w w:val="105"/>
        </w:rPr>
        <w:t xml:space="preserve"> </w:t>
      </w:r>
      <w:r>
        <w:rPr>
          <w:w w:val="105"/>
        </w:rPr>
        <w:t>could</w:t>
      </w:r>
      <w:r>
        <w:rPr>
          <w:spacing w:val="9"/>
          <w:w w:val="105"/>
        </w:rPr>
        <w:t xml:space="preserve"> </w:t>
      </w:r>
      <w:r>
        <w:rPr>
          <w:w w:val="105"/>
        </w:rPr>
        <w:t>appear</w:t>
      </w:r>
      <w:r>
        <w:rPr>
          <w:spacing w:val="9"/>
          <w:w w:val="105"/>
        </w:rPr>
        <w:t xml:space="preserve"> </w:t>
      </w:r>
      <w:r>
        <w:rPr>
          <w:w w:val="105"/>
        </w:rPr>
        <w:t>in</w:t>
      </w:r>
    </w:p>
    <w:p w14:paraId="28523033" w14:textId="77777777" w:rsidR="00735E2D" w:rsidRDefault="00000000">
      <w:pPr>
        <w:pStyle w:val="BodyText"/>
      </w:pPr>
      <w:r>
        <w:rPr>
          <w:rFonts w:ascii="Trebuchet MS"/>
          <w:sz w:val="12"/>
        </w:rPr>
        <w:t xml:space="preserve">192    </w:t>
      </w:r>
      <w:r>
        <w:rPr>
          <w:rFonts w:ascii="Trebuchet MS"/>
          <w:spacing w:val="19"/>
          <w:sz w:val="12"/>
        </w:rPr>
        <w:t xml:space="preserve"> </w:t>
      </w:r>
      <w:r>
        <w:rPr>
          <w:w w:val="110"/>
        </w:rPr>
        <w:t>any</w:t>
      </w:r>
      <w:r>
        <w:rPr>
          <w:spacing w:val="-1"/>
          <w:w w:val="110"/>
        </w:rPr>
        <w:t xml:space="preserve"> </w:t>
      </w:r>
      <w:r>
        <w:rPr>
          <w:w w:val="110"/>
        </w:rPr>
        <w:t>order</w:t>
      </w:r>
      <w:r>
        <w:rPr>
          <w:spacing w:val="-2"/>
          <w:w w:val="110"/>
        </w:rPr>
        <w:t xml:space="preserve"> </w:t>
      </w:r>
      <w:r>
        <w:rPr>
          <w:w w:val="110"/>
        </w:rPr>
        <w:t>with</w:t>
      </w:r>
      <w:r>
        <w:rPr>
          <w:spacing w:val="-1"/>
          <w:w w:val="110"/>
        </w:rPr>
        <w:t xml:space="preserve"> </w:t>
      </w:r>
      <w:r>
        <w:rPr>
          <w:w w:val="110"/>
        </w:rPr>
        <w:t>the</w:t>
      </w:r>
      <w:r>
        <w:rPr>
          <w:spacing w:val="-2"/>
          <w:w w:val="110"/>
        </w:rPr>
        <w:t xml:space="preserve"> </w:t>
      </w:r>
      <w:r>
        <w:rPr>
          <w:w w:val="110"/>
        </w:rPr>
        <w:t>constraint</w:t>
      </w:r>
      <w:r>
        <w:rPr>
          <w:spacing w:val="-2"/>
          <w:w w:val="110"/>
        </w:rPr>
        <w:t xml:space="preserve"> </w:t>
      </w:r>
      <w:r>
        <w:rPr>
          <w:w w:val="110"/>
        </w:rPr>
        <w:t>that</w:t>
      </w:r>
      <w:r>
        <w:rPr>
          <w:spacing w:val="-2"/>
          <w:w w:val="110"/>
        </w:rPr>
        <w:t xml:space="preserve"> </w:t>
      </w:r>
      <w:r>
        <w:rPr>
          <w:w w:val="110"/>
        </w:rPr>
        <w:t>the</w:t>
      </w:r>
      <w:r>
        <w:rPr>
          <w:spacing w:val="-1"/>
          <w:w w:val="110"/>
        </w:rPr>
        <w:t xml:space="preserve"> </w:t>
      </w:r>
      <w:r>
        <w:rPr>
          <w:w w:val="110"/>
        </w:rPr>
        <w:t>position</w:t>
      </w:r>
      <w:r>
        <w:rPr>
          <w:spacing w:val="-1"/>
          <w:w w:val="110"/>
        </w:rPr>
        <w:t xml:space="preserve"> </w:t>
      </w:r>
      <w:r>
        <w:rPr>
          <w:w w:val="110"/>
        </w:rPr>
        <w:t>of</w:t>
      </w:r>
      <w:r>
        <w:rPr>
          <w:spacing w:val="-1"/>
          <w:w w:val="110"/>
        </w:rPr>
        <w:t xml:space="preserve"> </w:t>
      </w:r>
      <w:r>
        <w:rPr>
          <w:w w:val="110"/>
        </w:rPr>
        <w:t>the</w:t>
      </w:r>
      <w:r>
        <w:rPr>
          <w:spacing w:val="-2"/>
          <w:w w:val="110"/>
        </w:rPr>
        <w:t xml:space="preserve"> </w:t>
      </w:r>
      <w:r>
        <w:rPr>
          <w:w w:val="110"/>
        </w:rPr>
        <w:t>target</w:t>
      </w:r>
      <w:r>
        <w:rPr>
          <w:spacing w:val="-2"/>
          <w:w w:val="110"/>
        </w:rPr>
        <w:t xml:space="preserve"> </w:t>
      </w:r>
      <w:r>
        <w:rPr>
          <w:w w:val="110"/>
        </w:rPr>
        <w:t>did</w:t>
      </w:r>
      <w:r>
        <w:rPr>
          <w:spacing w:val="-1"/>
          <w:w w:val="110"/>
        </w:rPr>
        <w:t xml:space="preserve"> </w:t>
      </w:r>
      <w:r>
        <w:rPr>
          <w:w w:val="110"/>
        </w:rPr>
        <w:t>not</w:t>
      </w:r>
      <w:r>
        <w:rPr>
          <w:spacing w:val="-2"/>
          <w:w w:val="110"/>
        </w:rPr>
        <w:t xml:space="preserve"> </w:t>
      </w:r>
      <w:r>
        <w:rPr>
          <w:w w:val="110"/>
        </w:rPr>
        <w:t>repeat</w:t>
      </w:r>
      <w:r>
        <w:rPr>
          <w:spacing w:val="-1"/>
          <w:w w:val="110"/>
        </w:rPr>
        <w:t xml:space="preserve"> </w:t>
      </w:r>
      <w:r>
        <w:rPr>
          <w:w w:val="110"/>
        </w:rPr>
        <w:t>across</w:t>
      </w:r>
      <w:r>
        <w:rPr>
          <w:spacing w:val="-1"/>
          <w:w w:val="110"/>
        </w:rPr>
        <w:t xml:space="preserve"> </w:t>
      </w:r>
      <w:r>
        <w:rPr>
          <w:w w:val="110"/>
        </w:rPr>
        <w:t>trials</w:t>
      </w:r>
      <w:r>
        <w:rPr>
          <w:spacing w:val="-2"/>
          <w:w w:val="110"/>
        </w:rPr>
        <w:t xml:space="preserve"> </w:t>
      </w:r>
      <w:r>
        <w:rPr>
          <w:w w:val="110"/>
        </w:rPr>
        <w:t>or</w:t>
      </w:r>
    </w:p>
    <w:p w14:paraId="740FE359" w14:textId="77777777" w:rsidR="00735E2D" w:rsidRDefault="00000000">
      <w:pPr>
        <w:spacing w:before="203"/>
        <w:ind w:left="150"/>
        <w:rPr>
          <w:sz w:val="24"/>
        </w:rPr>
      </w:pPr>
      <w:r>
        <w:rPr>
          <w:rFonts w:ascii="Trebuchet MS"/>
          <w:sz w:val="12"/>
        </w:rPr>
        <w:t xml:space="preserve">193    </w:t>
      </w:r>
      <w:r>
        <w:rPr>
          <w:rFonts w:ascii="Trebuchet MS"/>
          <w:spacing w:val="19"/>
          <w:sz w:val="12"/>
        </w:rPr>
        <w:t xml:space="preserve"> </w:t>
      </w:r>
      <w:r>
        <w:rPr>
          <w:sz w:val="24"/>
        </w:rPr>
        <w:t>across</w:t>
      </w:r>
      <w:r>
        <w:rPr>
          <w:spacing w:val="34"/>
          <w:sz w:val="24"/>
        </w:rPr>
        <w:t xml:space="preserve"> </w:t>
      </w:r>
      <w:r>
        <w:rPr>
          <w:sz w:val="24"/>
        </w:rPr>
        <w:t>consecutive</w:t>
      </w:r>
      <w:r>
        <w:rPr>
          <w:spacing w:val="34"/>
          <w:sz w:val="24"/>
        </w:rPr>
        <w:t xml:space="preserve"> </w:t>
      </w:r>
      <w:r>
        <w:rPr>
          <w:sz w:val="24"/>
        </w:rPr>
        <w:t>blocks.</w:t>
      </w:r>
    </w:p>
    <w:p w14:paraId="2091D0D5" w14:textId="77777777" w:rsidR="00735E2D" w:rsidRDefault="00735E2D">
      <w:pPr>
        <w:pStyle w:val="BodyText"/>
        <w:spacing w:before="11"/>
        <w:ind w:left="0"/>
        <w:rPr>
          <w:sz w:val="27"/>
        </w:rPr>
      </w:pPr>
    </w:p>
    <w:p w14:paraId="15054CD4" w14:textId="77777777" w:rsidR="00735E2D" w:rsidRDefault="00000000">
      <w:pPr>
        <w:pStyle w:val="BodyText"/>
        <w:tabs>
          <w:tab w:val="left" w:pos="1259"/>
        </w:tabs>
        <w:spacing w:before="0"/>
      </w:pPr>
      <w:r>
        <w:rPr>
          <w:rFonts w:ascii="Trebuchet MS"/>
          <w:w w:val="105"/>
          <w:sz w:val="12"/>
        </w:rPr>
        <w:t>194</w:t>
      </w:r>
      <w:r>
        <w:rPr>
          <w:rFonts w:ascii="Trebuchet MS"/>
          <w:w w:val="105"/>
          <w:sz w:val="12"/>
        </w:rPr>
        <w:tab/>
      </w:r>
      <w:r>
        <w:rPr>
          <w:w w:val="105"/>
        </w:rPr>
        <w:t>A</w:t>
      </w:r>
      <w:r>
        <w:rPr>
          <w:spacing w:val="7"/>
          <w:w w:val="105"/>
        </w:rPr>
        <w:t xml:space="preserve"> </w:t>
      </w:r>
      <w:r>
        <w:rPr>
          <w:w w:val="105"/>
        </w:rPr>
        <w:t>rest</w:t>
      </w:r>
      <w:r>
        <w:rPr>
          <w:spacing w:val="9"/>
          <w:w w:val="105"/>
        </w:rPr>
        <w:t xml:space="preserve"> </w:t>
      </w:r>
      <w:r>
        <w:rPr>
          <w:w w:val="105"/>
        </w:rPr>
        <w:t>break</w:t>
      </w:r>
      <w:r>
        <w:rPr>
          <w:spacing w:val="8"/>
          <w:w w:val="105"/>
        </w:rPr>
        <w:t xml:space="preserve"> </w:t>
      </w:r>
      <w:r>
        <w:rPr>
          <w:w w:val="105"/>
        </w:rPr>
        <w:t>of</w:t>
      </w:r>
      <w:r>
        <w:rPr>
          <w:spacing w:val="8"/>
          <w:w w:val="105"/>
        </w:rPr>
        <w:t xml:space="preserve"> </w:t>
      </w:r>
      <w:r>
        <w:rPr>
          <w:w w:val="105"/>
        </w:rPr>
        <w:t>30</w:t>
      </w:r>
      <w:r>
        <w:rPr>
          <w:spacing w:val="8"/>
          <w:w w:val="105"/>
        </w:rPr>
        <w:t xml:space="preserve"> </w:t>
      </w:r>
      <w:r>
        <w:rPr>
          <w:w w:val="105"/>
        </w:rPr>
        <w:t>seconds</w:t>
      </w:r>
      <w:r>
        <w:rPr>
          <w:spacing w:val="9"/>
          <w:w w:val="105"/>
        </w:rPr>
        <w:t xml:space="preserve"> </w:t>
      </w:r>
      <w:r>
        <w:rPr>
          <w:w w:val="105"/>
        </w:rPr>
        <w:t>was</w:t>
      </w:r>
      <w:r>
        <w:rPr>
          <w:spacing w:val="8"/>
          <w:w w:val="105"/>
        </w:rPr>
        <w:t xml:space="preserve"> </w:t>
      </w:r>
      <w:r>
        <w:rPr>
          <w:w w:val="105"/>
        </w:rPr>
        <w:t>given</w:t>
      </w:r>
      <w:r>
        <w:rPr>
          <w:spacing w:val="9"/>
          <w:w w:val="105"/>
        </w:rPr>
        <w:t xml:space="preserve"> </w:t>
      </w:r>
      <w:r>
        <w:rPr>
          <w:w w:val="105"/>
        </w:rPr>
        <w:t>every</w:t>
      </w:r>
      <w:r>
        <w:rPr>
          <w:spacing w:val="8"/>
          <w:w w:val="105"/>
        </w:rPr>
        <w:t xml:space="preserve"> </w:t>
      </w:r>
      <w:r>
        <w:rPr>
          <w:w w:val="105"/>
        </w:rPr>
        <w:t>80</w:t>
      </w:r>
      <w:r>
        <w:rPr>
          <w:spacing w:val="9"/>
          <w:w w:val="105"/>
        </w:rPr>
        <w:t xml:space="preserve"> </w:t>
      </w:r>
      <w:r>
        <w:rPr>
          <w:w w:val="105"/>
        </w:rPr>
        <w:t>trials.</w:t>
      </w:r>
      <w:r>
        <w:rPr>
          <w:spacing w:val="32"/>
          <w:w w:val="105"/>
        </w:rPr>
        <w:t xml:space="preserve"> </w:t>
      </w:r>
      <w:r>
        <w:rPr>
          <w:w w:val="105"/>
        </w:rPr>
        <w:t>Trials</w:t>
      </w:r>
      <w:r>
        <w:rPr>
          <w:spacing w:val="8"/>
          <w:w w:val="105"/>
        </w:rPr>
        <w:t xml:space="preserve"> </w:t>
      </w:r>
      <w:r>
        <w:rPr>
          <w:w w:val="105"/>
        </w:rPr>
        <w:t>started</w:t>
      </w:r>
      <w:r>
        <w:rPr>
          <w:spacing w:val="9"/>
          <w:w w:val="105"/>
        </w:rPr>
        <w:t xml:space="preserve"> </w:t>
      </w:r>
      <w:proofErr w:type="gramStart"/>
      <w:r>
        <w:rPr>
          <w:w w:val="105"/>
        </w:rPr>
        <w:t>automatically</w:t>
      </w:r>
      <w:proofErr w:type="gramEnd"/>
    </w:p>
    <w:p w14:paraId="07612581" w14:textId="77777777" w:rsidR="00735E2D" w:rsidRDefault="00000000">
      <w:pPr>
        <w:spacing w:before="202"/>
        <w:ind w:left="150"/>
        <w:rPr>
          <w:sz w:val="24"/>
        </w:rPr>
      </w:pPr>
      <w:r>
        <w:rPr>
          <w:rFonts w:ascii="Trebuchet MS"/>
          <w:sz w:val="12"/>
        </w:rPr>
        <w:t xml:space="preserve">195    </w:t>
      </w:r>
      <w:r>
        <w:rPr>
          <w:rFonts w:ascii="Trebuchet MS"/>
          <w:spacing w:val="19"/>
          <w:sz w:val="12"/>
        </w:rPr>
        <w:t xml:space="preserve"> </w:t>
      </w:r>
      <w:r>
        <w:rPr>
          <w:w w:val="105"/>
          <w:sz w:val="24"/>
        </w:rPr>
        <w:t>after</w:t>
      </w:r>
      <w:r>
        <w:rPr>
          <w:spacing w:val="18"/>
          <w:w w:val="105"/>
          <w:sz w:val="24"/>
        </w:rPr>
        <w:t xml:space="preserve"> </w:t>
      </w:r>
      <w:r>
        <w:rPr>
          <w:w w:val="105"/>
          <w:sz w:val="24"/>
        </w:rPr>
        <w:t>these</w:t>
      </w:r>
      <w:r>
        <w:rPr>
          <w:spacing w:val="19"/>
          <w:w w:val="105"/>
          <w:sz w:val="24"/>
        </w:rPr>
        <w:t xml:space="preserve"> </w:t>
      </w:r>
      <w:r>
        <w:rPr>
          <w:w w:val="105"/>
          <w:sz w:val="24"/>
        </w:rPr>
        <w:t>breaks.</w:t>
      </w:r>
    </w:p>
    <w:p w14:paraId="34E87A17" w14:textId="77777777" w:rsidR="00735E2D" w:rsidRDefault="00735E2D">
      <w:pPr>
        <w:pStyle w:val="BodyText"/>
        <w:spacing w:before="0"/>
        <w:ind w:left="0"/>
        <w:rPr>
          <w:sz w:val="28"/>
        </w:rPr>
      </w:pPr>
    </w:p>
    <w:p w14:paraId="55A08EFC" w14:textId="77777777" w:rsidR="00735E2D" w:rsidRDefault="00000000">
      <w:pPr>
        <w:pStyle w:val="BodyText"/>
        <w:tabs>
          <w:tab w:val="left" w:pos="1259"/>
        </w:tabs>
        <w:spacing w:before="0"/>
      </w:pPr>
      <w:r>
        <w:rPr>
          <w:rFonts w:ascii="Trebuchet MS"/>
          <w:w w:val="105"/>
          <w:sz w:val="12"/>
        </w:rPr>
        <w:t>196</w:t>
      </w:r>
      <w:r>
        <w:rPr>
          <w:rFonts w:ascii="Trebuchet MS"/>
          <w:w w:val="105"/>
          <w:sz w:val="12"/>
        </w:rPr>
        <w:tab/>
      </w:r>
      <w:r>
        <w:rPr>
          <w:w w:val="105"/>
        </w:rPr>
        <w:t>After</w:t>
      </w:r>
      <w:r>
        <w:rPr>
          <w:spacing w:val="13"/>
          <w:w w:val="105"/>
        </w:rPr>
        <w:t xml:space="preserve"> </w:t>
      </w:r>
      <w:r>
        <w:rPr>
          <w:w w:val="105"/>
        </w:rPr>
        <w:t>160</w:t>
      </w:r>
      <w:r>
        <w:rPr>
          <w:spacing w:val="15"/>
          <w:w w:val="105"/>
        </w:rPr>
        <w:t xml:space="preserve"> </w:t>
      </w:r>
      <w:r>
        <w:rPr>
          <w:w w:val="105"/>
        </w:rPr>
        <w:t>trials,</w:t>
      </w:r>
      <w:r>
        <w:rPr>
          <w:spacing w:val="14"/>
          <w:w w:val="105"/>
        </w:rPr>
        <w:t xml:space="preserve"> </w:t>
      </w:r>
      <w:r>
        <w:rPr>
          <w:w w:val="105"/>
        </w:rPr>
        <w:t>prior</w:t>
      </w:r>
      <w:r>
        <w:rPr>
          <w:spacing w:val="14"/>
          <w:w w:val="105"/>
        </w:rPr>
        <w:t xml:space="preserve"> </w:t>
      </w:r>
      <w:r>
        <w:rPr>
          <w:w w:val="105"/>
        </w:rPr>
        <w:t>to</w:t>
      </w:r>
      <w:r>
        <w:rPr>
          <w:spacing w:val="15"/>
          <w:w w:val="105"/>
        </w:rPr>
        <w:t xml:space="preserve"> </w:t>
      </w:r>
      <w:r>
        <w:rPr>
          <w:w w:val="105"/>
        </w:rPr>
        <w:t>phase</w:t>
      </w:r>
      <w:r>
        <w:rPr>
          <w:spacing w:val="13"/>
          <w:w w:val="105"/>
        </w:rPr>
        <w:t xml:space="preserve"> </w:t>
      </w:r>
      <w:r>
        <w:rPr>
          <w:w w:val="105"/>
        </w:rPr>
        <w:t>2,</w:t>
      </w:r>
      <w:r>
        <w:rPr>
          <w:spacing w:val="14"/>
          <w:w w:val="105"/>
        </w:rPr>
        <w:t xml:space="preserve"> </w:t>
      </w:r>
      <w:r>
        <w:rPr>
          <w:w w:val="105"/>
        </w:rPr>
        <w:t>participants</w:t>
      </w:r>
      <w:r>
        <w:rPr>
          <w:spacing w:val="14"/>
          <w:w w:val="105"/>
        </w:rPr>
        <w:t xml:space="preserve"> </w:t>
      </w:r>
      <w:r>
        <w:rPr>
          <w:w w:val="105"/>
        </w:rPr>
        <w:t>were</w:t>
      </w:r>
      <w:r>
        <w:rPr>
          <w:spacing w:val="15"/>
          <w:w w:val="105"/>
        </w:rPr>
        <w:t xml:space="preserve"> </w:t>
      </w:r>
      <w:r>
        <w:rPr>
          <w:w w:val="105"/>
        </w:rPr>
        <w:t>given</w:t>
      </w:r>
      <w:r>
        <w:rPr>
          <w:spacing w:val="15"/>
          <w:w w:val="105"/>
        </w:rPr>
        <w:t xml:space="preserve"> </w:t>
      </w:r>
      <w:r>
        <w:rPr>
          <w:w w:val="105"/>
        </w:rPr>
        <w:t>an</w:t>
      </w:r>
      <w:r>
        <w:rPr>
          <w:spacing w:val="13"/>
          <w:w w:val="105"/>
        </w:rPr>
        <w:t xml:space="preserve"> </w:t>
      </w:r>
      <w:r>
        <w:rPr>
          <w:w w:val="105"/>
        </w:rPr>
        <w:t>instruction</w:t>
      </w:r>
      <w:r>
        <w:rPr>
          <w:spacing w:val="14"/>
          <w:w w:val="105"/>
        </w:rPr>
        <w:t xml:space="preserve"> </w:t>
      </w:r>
      <w:proofErr w:type="gramStart"/>
      <w:r>
        <w:rPr>
          <w:w w:val="105"/>
        </w:rPr>
        <w:t>screen</w:t>
      </w:r>
      <w:proofErr w:type="gramEnd"/>
    </w:p>
    <w:p w14:paraId="0B9A3018" w14:textId="77777777" w:rsidR="00735E2D" w:rsidRDefault="00000000">
      <w:pPr>
        <w:pStyle w:val="BodyText"/>
      </w:pPr>
      <w:r>
        <w:rPr>
          <w:rFonts w:ascii="Trebuchet MS"/>
          <w:sz w:val="12"/>
        </w:rPr>
        <w:t xml:space="preserve">197    </w:t>
      </w:r>
      <w:r>
        <w:rPr>
          <w:rFonts w:ascii="Trebuchet MS"/>
          <w:spacing w:val="19"/>
          <w:sz w:val="12"/>
        </w:rPr>
        <w:t xml:space="preserve"> </w:t>
      </w:r>
      <w:r>
        <w:rPr>
          <w:w w:val="105"/>
        </w:rPr>
        <w:t>which</w:t>
      </w:r>
      <w:r>
        <w:rPr>
          <w:spacing w:val="17"/>
          <w:w w:val="105"/>
        </w:rPr>
        <w:t xml:space="preserve"> </w:t>
      </w:r>
      <w:r>
        <w:rPr>
          <w:w w:val="105"/>
        </w:rPr>
        <w:t>detailed</w:t>
      </w:r>
      <w:r>
        <w:rPr>
          <w:spacing w:val="17"/>
          <w:w w:val="105"/>
        </w:rPr>
        <w:t xml:space="preserve"> </w:t>
      </w:r>
      <w:r>
        <w:rPr>
          <w:w w:val="105"/>
        </w:rPr>
        <w:t>the</w:t>
      </w:r>
      <w:r>
        <w:rPr>
          <w:spacing w:val="18"/>
          <w:w w:val="105"/>
        </w:rPr>
        <w:t xml:space="preserve"> </w:t>
      </w:r>
      <w:r>
        <w:rPr>
          <w:w w:val="105"/>
        </w:rPr>
        <w:t>arrow</w:t>
      </w:r>
      <w:r>
        <w:rPr>
          <w:spacing w:val="17"/>
          <w:w w:val="105"/>
        </w:rPr>
        <w:t xml:space="preserve"> </w:t>
      </w:r>
      <w:r>
        <w:rPr>
          <w:w w:val="105"/>
        </w:rPr>
        <w:t>that</w:t>
      </w:r>
      <w:r>
        <w:rPr>
          <w:spacing w:val="17"/>
          <w:w w:val="105"/>
        </w:rPr>
        <w:t xml:space="preserve"> </w:t>
      </w:r>
      <w:r>
        <w:rPr>
          <w:w w:val="105"/>
        </w:rPr>
        <w:t>would</w:t>
      </w:r>
      <w:r>
        <w:rPr>
          <w:spacing w:val="17"/>
          <w:w w:val="105"/>
        </w:rPr>
        <w:t xml:space="preserve"> </w:t>
      </w:r>
      <w:r>
        <w:rPr>
          <w:w w:val="105"/>
        </w:rPr>
        <w:t>appear</w:t>
      </w:r>
      <w:r>
        <w:rPr>
          <w:spacing w:val="18"/>
          <w:w w:val="105"/>
        </w:rPr>
        <w:t xml:space="preserve"> </w:t>
      </w:r>
      <w:r>
        <w:rPr>
          <w:w w:val="105"/>
        </w:rPr>
        <w:t>on</w:t>
      </w:r>
      <w:r>
        <w:rPr>
          <w:spacing w:val="16"/>
          <w:w w:val="105"/>
        </w:rPr>
        <w:t xml:space="preserve"> </w:t>
      </w:r>
      <w:r>
        <w:rPr>
          <w:w w:val="105"/>
        </w:rPr>
        <w:t>the</w:t>
      </w:r>
      <w:r>
        <w:rPr>
          <w:spacing w:val="17"/>
          <w:w w:val="105"/>
        </w:rPr>
        <w:t xml:space="preserve"> </w:t>
      </w:r>
      <w:r>
        <w:rPr>
          <w:w w:val="105"/>
        </w:rPr>
        <w:t>screen</w:t>
      </w:r>
      <w:r>
        <w:rPr>
          <w:spacing w:val="18"/>
          <w:w w:val="105"/>
        </w:rPr>
        <w:t xml:space="preserve"> </w:t>
      </w:r>
      <w:r>
        <w:rPr>
          <w:w w:val="105"/>
        </w:rPr>
        <w:t>prior</w:t>
      </w:r>
      <w:r>
        <w:rPr>
          <w:spacing w:val="17"/>
          <w:w w:val="105"/>
        </w:rPr>
        <w:t xml:space="preserve"> </w:t>
      </w:r>
      <w:r>
        <w:rPr>
          <w:w w:val="105"/>
        </w:rPr>
        <w:t>to</w:t>
      </w:r>
      <w:r>
        <w:rPr>
          <w:spacing w:val="16"/>
          <w:w w:val="105"/>
        </w:rPr>
        <w:t xml:space="preserve"> </w:t>
      </w:r>
      <w:r>
        <w:rPr>
          <w:w w:val="105"/>
        </w:rPr>
        <w:t>the</w:t>
      </w:r>
      <w:r>
        <w:rPr>
          <w:spacing w:val="18"/>
          <w:w w:val="105"/>
        </w:rPr>
        <w:t xml:space="preserve"> </w:t>
      </w:r>
      <w:r>
        <w:rPr>
          <w:w w:val="105"/>
        </w:rPr>
        <w:t>configuration.</w:t>
      </w:r>
      <w:r>
        <w:rPr>
          <w:spacing w:val="45"/>
          <w:w w:val="105"/>
        </w:rPr>
        <w:t xml:space="preserve"> </w:t>
      </w:r>
      <w:r>
        <w:rPr>
          <w:w w:val="105"/>
        </w:rPr>
        <w:t>They</w:t>
      </w:r>
    </w:p>
    <w:p w14:paraId="3533B454" w14:textId="77777777" w:rsidR="00735E2D" w:rsidRDefault="00000000">
      <w:pPr>
        <w:pStyle w:val="BodyText"/>
      </w:pPr>
      <w:r>
        <w:rPr>
          <w:rFonts w:ascii="Trebuchet MS"/>
          <w:sz w:val="12"/>
        </w:rPr>
        <w:t xml:space="preserve">198    </w:t>
      </w:r>
      <w:r>
        <w:rPr>
          <w:rFonts w:ascii="Trebuchet MS"/>
          <w:spacing w:val="19"/>
          <w:sz w:val="12"/>
        </w:rPr>
        <w:t xml:space="preserve"> </w:t>
      </w:r>
      <w:r>
        <w:rPr>
          <w:w w:val="105"/>
        </w:rPr>
        <w:t>were</w:t>
      </w:r>
      <w:r>
        <w:rPr>
          <w:spacing w:val="18"/>
          <w:w w:val="105"/>
        </w:rPr>
        <w:t xml:space="preserve"> </w:t>
      </w:r>
      <w:r>
        <w:rPr>
          <w:w w:val="105"/>
        </w:rPr>
        <w:t>able</w:t>
      </w:r>
      <w:r>
        <w:rPr>
          <w:spacing w:val="17"/>
          <w:w w:val="105"/>
        </w:rPr>
        <w:t xml:space="preserve"> </w:t>
      </w:r>
      <w:r>
        <w:rPr>
          <w:w w:val="105"/>
        </w:rPr>
        <w:t>to</w:t>
      </w:r>
      <w:r>
        <w:rPr>
          <w:spacing w:val="18"/>
          <w:w w:val="105"/>
        </w:rPr>
        <w:t xml:space="preserve"> </w:t>
      </w:r>
      <w:r>
        <w:rPr>
          <w:w w:val="105"/>
        </w:rPr>
        <w:t>ask</w:t>
      </w:r>
      <w:r>
        <w:rPr>
          <w:spacing w:val="17"/>
          <w:w w:val="105"/>
        </w:rPr>
        <w:t xml:space="preserve"> </w:t>
      </w:r>
      <w:r>
        <w:rPr>
          <w:w w:val="105"/>
        </w:rPr>
        <w:t>any</w:t>
      </w:r>
      <w:r>
        <w:rPr>
          <w:spacing w:val="17"/>
          <w:w w:val="105"/>
        </w:rPr>
        <w:t xml:space="preserve"> </w:t>
      </w:r>
      <w:r>
        <w:rPr>
          <w:w w:val="105"/>
        </w:rPr>
        <w:t>questions</w:t>
      </w:r>
      <w:r>
        <w:rPr>
          <w:spacing w:val="18"/>
          <w:w w:val="105"/>
        </w:rPr>
        <w:t xml:space="preserve"> </w:t>
      </w:r>
      <w:r>
        <w:rPr>
          <w:w w:val="105"/>
        </w:rPr>
        <w:t>they</w:t>
      </w:r>
      <w:r>
        <w:rPr>
          <w:spacing w:val="17"/>
          <w:w w:val="105"/>
        </w:rPr>
        <w:t xml:space="preserve"> </w:t>
      </w:r>
      <w:r>
        <w:rPr>
          <w:w w:val="105"/>
        </w:rPr>
        <w:t>had</w:t>
      </w:r>
      <w:r>
        <w:rPr>
          <w:spacing w:val="17"/>
          <w:w w:val="105"/>
        </w:rPr>
        <w:t xml:space="preserve"> </w:t>
      </w:r>
      <w:r>
        <w:rPr>
          <w:w w:val="105"/>
        </w:rPr>
        <w:t>at</w:t>
      </w:r>
      <w:r>
        <w:rPr>
          <w:spacing w:val="18"/>
          <w:w w:val="105"/>
        </w:rPr>
        <w:t xml:space="preserve"> </w:t>
      </w:r>
      <w:r>
        <w:rPr>
          <w:w w:val="105"/>
        </w:rPr>
        <w:t>this</w:t>
      </w:r>
      <w:r>
        <w:rPr>
          <w:spacing w:val="16"/>
          <w:w w:val="105"/>
        </w:rPr>
        <w:t xml:space="preserve"> </w:t>
      </w:r>
      <w:r>
        <w:rPr>
          <w:w w:val="105"/>
        </w:rPr>
        <w:t>stage</w:t>
      </w:r>
      <w:r>
        <w:rPr>
          <w:spacing w:val="18"/>
          <w:w w:val="105"/>
        </w:rPr>
        <w:t xml:space="preserve"> </w:t>
      </w:r>
      <w:r>
        <w:rPr>
          <w:w w:val="105"/>
        </w:rPr>
        <w:t>and</w:t>
      </w:r>
      <w:r>
        <w:rPr>
          <w:spacing w:val="18"/>
          <w:w w:val="105"/>
        </w:rPr>
        <w:t xml:space="preserve"> </w:t>
      </w:r>
      <w:r>
        <w:rPr>
          <w:w w:val="105"/>
        </w:rPr>
        <w:t>then</w:t>
      </w:r>
      <w:r>
        <w:rPr>
          <w:spacing w:val="17"/>
          <w:w w:val="105"/>
        </w:rPr>
        <w:t xml:space="preserve"> </w:t>
      </w:r>
      <w:r>
        <w:rPr>
          <w:w w:val="105"/>
        </w:rPr>
        <w:t>proceeded</w:t>
      </w:r>
      <w:r>
        <w:rPr>
          <w:spacing w:val="18"/>
          <w:w w:val="105"/>
        </w:rPr>
        <w:t xml:space="preserve"> </w:t>
      </w:r>
      <w:r>
        <w:rPr>
          <w:w w:val="105"/>
        </w:rPr>
        <w:t>to</w:t>
      </w:r>
      <w:r>
        <w:rPr>
          <w:spacing w:val="18"/>
          <w:w w:val="105"/>
        </w:rPr>
        <w:t xml:space="preserve"> </w:t>
      </w:r>
      <w:r>
        <w:rPr>
          <w:w w:val="105"/>
        </w:rPr>
        <w:t>phase</w:t>
      </w:r>
      <w:r>
        <w:rPr>
          <w:spacing w:val="17"/>
          <w:w w:val="105"/>
        </w:rPr>
        <w:t xml:space="preserve"> </w:t>
      </w:r>
      <w:r>
        <w:rPr>
          <w:w w:val="105"/>
        </w:rPr>
        <w:t>2.</w:t>
      </w:r>
      <w:r>
        <w:rPr>
          <w:spacing w:val="44"/>
          <w:w w:val="105"/>
        </w:rPr>
        <w:t xml:space="preserve"> </w:t>
      </w:r>
      <w:r>
        <w:rPr>
          <w:w w:val="105"/>
        </w:rPr>
        <w:t>The</w:t>
      </w:r>
    </w:p>
    <w:p w14:paraId="1B99C96B" w14:textId="77777777" w:rsidR="00735E2D" w:rsidRDefault="00000000">
      <w:pPr>
        <w:pStyle w:val="BodyText"/>
      </w:pPr>
      <w:r>
        <w:rPr>
          <w:rFonts w:ascii="Trebuchet MS"/>
          <w:sz w:val="12"/>
        </w:rPr>
        <w:t xml:space="preserve">199    </w:t>
      </w:r>
      <w:r>
        <w:rPr>
          <w:rFonts w:ascii="Trebuchet MS"/>
          <w:spacing w:val="19"/>
          <w:sz w:val="12"/>
        </w:rPr>
        <w:t xml:space="preserve"> </w:t>
      </w:r>
      <w:proofErr w:type="gramStart"/>
      <w:r>
        <w:rPr>
          <w:w w:val="105"/>
        </w:rPr>
        <w:t>arrow</w:t>
      </w:r>
      <w:proofErr w:type="gramEnd"/>
      <w:r>
        <w:rPr>
          <w:spacing w:val="5"/>
          <w:w w:val="105"/>
        </w:rPr>
        <w:t xml:space="preserve"> </w:t>
      </w:r>
      <w:r>
        <w:rPr>
          <w:w w:val="105"/>
        </w:rPr>
        <w:t>appeared</w:t>
      </w:r>
      <w:r>
        <w:rPr>
          <w:spacing w:val="4"/>
          <w:w w:val="105"/>
        </w:rPr>
        <w:t xml:space="preserve"> </w:t>
      </w:r>
      <w:r>
        <w:rPr>
          <w:w w:val="105"/>
        </w:rPr>
        <w:t>for</w:t>
      </w:r>
      <w:r>
        <w:rPr>
          <w:spacing w:val="4"/>
          <w:w w:val="105"/>
        </w:rPr>
        <w:t xml:space="preserve"> </w:t>
      </w:r>
      <w:r>
        <w:rPr>
          <w:w w:val="105"/>
        </w:rPr>
        <w:t>1000ms</w:t>
      </w:r>
      <w:r>
        <w:rPr>
          <w:spacing w:val="3"/>
          <w:w w:val="105"/>
        </w:rPr>
        <w:t xml:space="preserve"> </w:t>
      </w:r>
      <w:r>
        <w:rPr>
          <w:w w:val="105"/>
        </w:rPr>
        <w:t>following</w:t>
      </w:r>
      <w:r>
        <w:rPr>
          <w:spacing w:val="4"/>
          <w:w w:val="105"/>
        </w:rPr>
        <w:t xml:space="preserve"> </w:t>
      </w:r>
      <w:r>
        <w:rPr>
          <w:w w:val="105"/>
        </w:rPr>
        <w:t>the</w:t>
      </w:r>
      <w:r>
        <w:rPr>
          <w:spacing w:val="5"/>
          <w:w w:val="105"/>
        </w:rPr>
        <w:t xml:space="preserve"> </w:t>
      </w:r>
      <w:r>
        <w:rPr>
          <w:w w:val="105"/>
        </w:rPr>
        <w:t>fixation</w:t>
      </w:r>
      <w:r>
        <w:rPr>
          <w:spacing w:val="4"/>
          <w:w w:val="105"/>
        </w:rPr>
        <w:t xml:space="preserve"> </w:t>
      </w:r>
      <w:r>
        <w:rPr>
          <w:w w:val="105"/>
        </w:rPr>
        <w:t>cross,</w:t>
      </w:r>
      <w:r>
        <w:rPr>
          <w:spacing w:val="4"/>
          <w:w w:val="105"/>
        </w:rPr>
        <w:t xml:space="preserve"> </w:t>
      </w:r>
      <w:r>
        <w:rPr>
          <w:w w:val="105"/>
        </w:rPr>
        <w:t>before</w:t>
      </w:r>
      <w:r>
        <w:rPr>
          <w:spacing w:val="4"/>
          <w:w w:val="105"/>
        </w:rPr>
        <w:t xml:space="preserve"> </w:t>
      </w:r>
      <w:r>
        <w:rPr>
          <w:w w:val="105"/>
        </w:rPr>
        <w:t>the</w:t>
      </w:r>
      <w:r>
        <w:rPr>
          <w:spacing w:val="4"/>
          <w:w w:val="105"/>
        </w:rPr>
        <w:t xml:space="preserve"> </w:t>
      </w:r>
      <w:r>
        <w:rPr>
          <w:w w:val="105"/>
        </w:rPr>
        <w:t>presentation</w:t>
      </w:r>
      <w:r>
        <w:rPr>
          <w:spacing w:val="3"/>
          <w:w w:val="105"/>
        </w:rPr>
        <w:t xml:space="preserve"> </w:t>
      </w:r>
      <w:r>
        <w:rPr>
          <w:w w:val="105"/>
        </w:rPr>
        <w:t>of</w:t>
      </w:r>
      <w:r>
        <w:rPr>
          <w:spacing w:val="3"/>
          <w:w w:val="105"/>
        </w:rPr>
        <w:t xml:space="preserve"> </w:t>
      </w:r>
      <w:r>
        <w:rPr>
          <w:w w:val="105"/>
        </w:rPr>
        <w:t>the</w:t>
      </w:r>
    </w:p>
    <w:p w14:paraId="75D0CB9C" w14:textId="77777777" w:rsidR="00735E2D" w:rsidRDefault="00000000">
      <w:pPr>
        <w:pStyle w:val="BodyText"/>
        <w:spacing w:before="203"/>
      </w:pPr>
      <w:r>
        <w:rPr>
          <w:rFonts w:ascii="Trebuchet MS"/>
          <w:sz w:val="12"/>
        </w:rPr>
        <w:t xml:space="preserve">200    </w:t>
      </w:r>
      <w:r>
        <w:rPr>
          <w:rFonts w:ascii="Trebuchet MS"/>
          <w:spacing w:val="19"/>
          <w:sz w:val="12"/>
        </w:rPr>
        <w:t xml:space="preserve"> </w:t>
      </w:r>
      <w:r>
        <w:rPr>
          <w:w w:val="105"/>
        </w:rPr>
        <w:t>search</w:t>
      </w:r>
      <w:r>
        <w:rPr>
          <w:spacing w:val="14"/>
          <w:w w:val="105"/>
        </w:rPr>
        <w:t xml:space="preserve"> </w:t>
      </w:r>
      <w:proofErr w:type="gramStart"/>
      <w:r>
        <w:rPr>
          <w:w w:val="105"/>
        </w:rPr>
        <w:t>configuration</w:t>
      </w:r>
      <w:proofErr w:type="gramEnd"/>
      <w:r>
        <w:rPr>
          <w:w w:val="105"/>
        </w:rPr>
        <w:t>.</w:t>
      </w:r>
      <w:r>
        <w:rPr>
          <w:spacing w:val="40"/>
          <w:w w:val="105"/>
        </w:rPr>
        <w:t xml:space="preserve"> </w:t>
      </w:r>
      <w:r>
        <w:rPr>
          <w:w w:val="105"/>
        </w:rPr>
        <w:t>The</w:t>
      </w:r>
      <w:r>
        <w:rPr>
          <w:spacing w:val="14"/>
          <w:w w:val="105"/>
        </w:rPr>
        <w:t xml:space="preserve"> </w:t>
      </w:r>
      <w:r>
        <w:rPr>
          <w:w w:val="105"/>
        </w:rPr>
        <w:t>task</w:t>
      </w:r>
      <w:r>
        <w:rPr>
          <w:spacing w:val="14"/>
          <w:w w:val="105"/>
        </w:rPr>
        <w:t xml:space="preserve"> </w:t>
      </w:r>
      <w:r>
        <w:rPr>
          <w:w w:val="105"/>
        </w:rPr>
        <w:t>was</w:t>
      </w:r>
      <w:r>
        <w:rPr>
          <w:spacing w:val="14"/>
          <w:w w:val="105"/>
        </w:rPr>
        <w:t xml:space="preserve"> </w:t>
      </w:r>
      <w:r>
        <w:rPr>
          <w:w w:val="105"/>
        </w:rPr>
        <w:t>otherwise</w:t>
      </w:r>
      <w:r>
        <w:rPr>
          <w:spacing w:val="13"/>
          <w:w w:val="105"/>
        </w:rPr>
        <w:t xml:space="preserve"> </w:t>
      </w:r>
      <w:r>
        <w:rPr>
          <w:w w:val="105"/>
        </w:rPr>
        <w:t>identical</w:t>
      </w:r>
      <w:r>
        <w:rPr>
          <w:spacing w:val="13"/>
          <w:w w:val="105"/>
        </w:rPr>
        <w:t xml:space="preserve"> </w:t>
      </w:r>
      <w:r>
        <w:rPr>
          <w:w w:val="105"/>
        </w:rPr>
        <w:t>to</w:t>
      </w:r>
      <w:r>
        <w:rPr>
          <w:spacing w:val="15"/>
          <w:w w:val="105"/>
        </w:rPr>
        <w:t xml:space="preserve"> </w:t>
      </w:r>
      <w:r>
        <w:rPr>
          <w:w w:val="105"/>
        </w:rPr>
        <w:t>that</w:t>
      </w:r>
      <w:r>
        <w:rPr>
          <w:spacing w:val="14"/>
          <w:w w:val="105"/>
        </w:rPr>
        <w:t xml:space="preserve"> </w:t>
      </w:r>
      <w:r>
        <w:rPr>
          <w:w w:val="105"/>
        </w:rPr>
        <w:t>used</w:t>
      </w:r>
      <w:r>
        <w:rPr>
          <w:spacing w:val="13"/>
          <w:w w:val="105"/>
        </w:rPr>
        <w:t xml:space="preserve"> </w:t>
      </w:r>
      <w:r>
        <w:rPr>
          <w:w w:val="105"/>
        </w:rPr>
        <w:t>in</w:t>
      </w:r>
      <w:r>
        <w:rPr>
          <w:spacing w:val="15"/>
          <w:w w:val="105"/>
        </w:rPr>
        <w:t xml:space="preserve"> </w:t>
      </w:r>
      <w:r>
        <w:rPr>
          <w:w w:val="105"/>
        </w:rPr>
        <w:t>phase</w:t>
      </w:r>
      <w:r>
        <w:rPr>
          <w:spacing w:val="13"/>
          <w:w w:val="105"/>
        </w:rPr>
        <w:t xml:space="preserve"> </w:t>
      </w:r>
      <w:r>
        <w:rPr>
          <w:w w:val="105"/>
        </w:rPr>
        <w:t>1.</w:t>
      </w:r>
    </w:p>
    <w:p w14:paraId="66201349" w14:textId="77777777" w:rsidR="00735E2D" w:rsidRDefault="00735E2D">
      <w:pPr>
        <w:pStyle w:val="BodyText"/>
        <w:spacing w:before="6"/>
        <w:ind w:left="0"/>
        <w:rPr>
          <w:sz w:val="30"/>
        </w:rPr>
      </w:pPr>
    </w:p>
    <w:p w14:paraId="7790BBD8" w14:textId="77777777" w:rsidR="00735E2D" w:rsidRDefault="00000000">
      <w:pPr>
        <w:ind w:left="150"/>
        <w:rPr>
          <w:rFonts w:ascii="Palatino Linotype"/>
          <w:b/>
          <w:sz w:val="24"/>
        </w:rPr>
      </w:pPr>
      <w:r>
        <w:rPr>
          <w:rFonts w:ascii="Trebuchet MS"/>
          <w:sz w:val="12"/>
        </w:rPr>
        <w:t xml:space="preserve">201    </w:t>
      </w:r>
      <w:r>
        <w:rPr>
          <w:rFonts w:ascii="Trebuchet MS"/>
          <w:spacing w:val="19"/>
          <w:sz w:val="12"/>
        </w:rPr>
        <w:t xml:space="preserve"> </w:t>
      </w:r>
      <w:r>
        <w:rPr>
          <w:rFonts w:ascii="Palatino Linotype"/>
          <w:b/>
          <w:w w:val="105"/>
          <w:sz w:val="24"/>
        </w:rPr>
        <w:t>Results</w:t>
      </w:r>
    </w:p>
    <w:p w14:paraId="068355FE" w14:textId="77777777" w:rsidR="00735E2D" w:rsidRDefault="00735E2D">
      <w:pPr>
        <w:pStyle w:val="BodyText"/>
        <w:spacing w:before="9"/>
        <w:ind w:left="0"/>
        <w:rPr>
          <w:rFonts w:ascii="Palatino Linotype"/>
          <w:b/>
          <w:sz w:val="26"/>
        </w:rPr>
      </w:pPr>
    </w:p>
    <w:p w14:paraId="7786A2F3" w14:textId="77777777" w:rsidR="00735E2D" w:rsidRDefault="00000000">
      <w:pPr>
        <w:pStyle w:val="BodyText"/>
        <w:tabs>
          <w:tab w:val="left" w:pos="1259"/>
        </w:tabs>
        <w:spacing w:before="0"/>
      </w:pPr>
      <w:r>
        <w:rPr>
          <w:rFonts w:ascii="Trebuchet MS"/>
          <w:w w:val="110"/>
          <w:sz w:val="12"/>
        </w:rPr>
        <w:t>202</w:t>
      </w:r>
      <w:r>
        <w:rPr>
          <w:rFonts w:ascii="Trebuchet MS"/>
          <w:w w:val="110"/>
          <w:sz w:val="12"/>
        </w:rPr>
        <w:tab/>
      </w:r>
      <w:r>
        <w:rPr>
          <w:w w:val="110"/>
        </w:rPr>
        <w:t>Our</w:t>
      </w:r>
      <w:r>
        <w:rPr>
          <w:spacing w:val="-6"/>
          <w:w w:val="110"/>
        </w:rPr>
        <w:t xml:space="preserve"> </w:t>
      </w:r>
      <w:r>
        <w:rPr>
          <w:w w:val="110"/>
        </w:rPr>
        <w:t>criterion</w:t>
      </w:r>
      <w:r>
        <w:rPr>
          <w:spacing w:val="-4"/>
          <w:w w:val="110"/>
        </w:rPr>
        <w:t xml:space="preserve"> </w:t>
      </w:r>
      <w:r>
        <w:rPr>
          <w:w w:val="110"/>
        </w:rPr>
        <w:t>for</w:t>
      </w:r>
      <w:r>
        <w:rPr>
          <w:spacing w:val="-4"/>
          <w:w w:val="110"/>
        </w:rPr>
        <w:t xml:space="preserve"> </w:t>
      </w:r>
      <w:r>
        <w:rPr>
          <w:w w:val="110"/>
        </w:rPr>
        <w:t>removing</w:t>
      </w:r>
      <w:r>
        <w:rPr>
          <w:spacing w:val="-5"/>
          <w:w w:val="110"/>
        </w:rPr>
        <w:t xml:space="preserve"> </w:t>
      </w:r>
      <w:r>
        <w:rPr>
          <w:w w:val="110"/>
        </w:rPr>
        <w:t>outlier</w:t>
      </w:r>
      <w:r>
        <w:rPr>
          <w:spacing w:val="-5"/>
          <w:w w:val="110"/>
        </w:rPr>
        <w:t xml:space="preserve"> </w:t>
      </w:r>
      <w:r>
        <w:rPr>
          <w:w w:val="110"/>
        </w:rPr>
        <w:t>data,</w:t>
      </w:r>
      <w:r>
        <w:rPr>
          <w:spacing w:val="-5"/>
          <w:w w:val="110"/>
        </w:rPr>
        <w:t xml:space="preserve"> </w:t>
      </w:r>
      <w:r>
        <w:rPr>
          <w:w w:val="110"/>
        </w:rPr>
        <w:t>at</w:t>
      </w:r>
      <w:r>
        <w:rPr>
          <w:spacing w:val="-5"/>
          <w:w w:val="110"/>
        </w:rPr>
        <w:t xml:space="preserve"> </w:t>
      </w:r>
      <w:r>
        <w:rPr>
          <w:w w:val="110"/>
        </w:rPr>
        <w:t>both</w:t>
      </w:r>
      <w:r>
        <w:rPr>
          <w:spacing w:val="-5"/>
          <w:w w:val="110"/>
        </w:rPr>
        <w:t xml:space="preserve"> </w:t>
      </w:r>
      <w:r>
        <w:rPr>
          <w:w w:val="110"/>
        </w:rPr>
        <w:t>the</w:t>
      </w:r>
      <w:r>
        <w:rPr>
          <w:spacing w:val="-4"/>
          <w:w w:val="110"/>
        </w:rPr>
        <w:t xml:space="preserve"> </w:t>
      </w:r>
      <w:r>
        <w:rPr>
          <w:w w:val="110"/>
        </w:rPr>
        <w:t>participant</w:t>
      </w:r>
      <w:r>
        <w:rPr>
          <w:spacing w:val="-4"/>
          <w:w w:val="110"/>
        </w:rPr>
        <w:t xml:space="preserve"> </w:t>
      </w:r>
      <w:r>
        <w:rPr>
          <w:w w:val="110"/>
        </w:rPr>
        <w:t>level</w:t>
      </w:r>
      <w:r>
        <w:rPr>
          <w:spacing w:val="-5"/>
          <w:w w:val="110"/>
        </w:rPr>
        <w:t xml:space="preserve"> </w:t>
      </w:r>
      <w:r>
        <w:rPr>
          <w:w w:val="110"/>
        </w:rPr>
        <w:t>and</w:t>
      </w:r>
      <w:r>
        <w:rPr>
          <w:spacing w:val="-5"/>
          <w:w w:val="110"/>
        </w:rPr>
        <w:t xml:space="preserve"> </w:t>
      </w:r>
      <w:r>
        <w:rPr>
          <w:w w:val="110"/>
        </w:rPr>
        <w:t>the</w:t>
      </w:r>
      <w:r>
        <w:rPr>
          <w:spacing w:val="-4"/>
          <w:w w:val="110"/>
        </w:rPr>
        <w:t xml:space="preserve"> </w:t>
      </w:r>
      <w:proofErr w:type="gramStart"/>
      <w:r>
        <w:rPr>
          <w:w w:val="110"/>
        </w:rPr>
        <w:t>trial</w:t>
      </w:r>
      <w:proofErr w:type="gramEnd"/>
    </w:p>
    <w:p w14:paraId="03262E88" w14:textId="77777777" w:rsidR="00735E2D" w:rsidRDefault="00000000">
      <w:pPr>
        <w:pStyle w:val="BodyText"/>
      </w:pPr>
      <w:proofErr w:type="gramStart"/>
      <w:r>
        <w:rPr>
          <w:rFonts w:ascii="Trebuchet MS"/>
          <w:sz w:val="12"/>
        </w:rPr>
        <w:t xml:space="preserve">203    </w:t>
      </w:r>
      <w:r>
        <w:rPr>
          <w:rFonts w:ascii="Trebuchet MS"/>
          <w:spacing w:val="19"/>
          <w:sz w:val="12"/>
        </w:rPr>
        <w:t xml:space="preserve"> </w:t>
      </w:r>
      <w:r>
        <w:rPr>
          <w:w w:val="105"/>
        </w:rPr>
        <w:t>level,</w:t>
      </w:r>
      <w:proofErr w:type="gramEnd"/>
      <w:r>
        <w:rPr>
          <w:spacing w:val="9"/>
          <w:w w:val="105"/>
        </w:rPr>
        <w:t xml:space="preserve"> </w:t>
      </w:r>
      <w:r>
        <w:rPr>
          <w:w w:val="105"/>
        </w:rPr>
        <w:t>was</w:t>
      </w:r>
      <w:r>
        <w:rPr>
          <w:spacing w:val="7"/>
          <w:w w:val="105"/>
        </w:rPr>
        <w:t xml:space="preserve"> </w:t>
      </w:r>
      <w:r>
        <w:rPr>
          <w:w w:val="105"/>
        </w:rPr>
        <w:t>2.5</w:t>
      </w:r>
      <w:r>
        <w:rPr>
          <w:spacing w:val="9"/>
          <w:w w:val="105"/>
        </w:rPr>
        <w:t xml:space="preserve"> </w:t>
      </w:r>
      <w:r>
        <w:rPr>
          <w:w w:val="105"/>
        </w:rPr>
        <w:t>standard</w:t>
      </w:r>
      <w:r>
        <w:rPr>
          <w:spacing w:val="8"/>
          <w:w w:val="105"/>
        </w:rPr>
        <w:t xml:space="preserve"> </w:t>
      </w:r>
      <w:r>
        <w:rPr>
          <w:w w:val="105"/>
        </w:rPr>
        <w:t>deviations</w:t>
      </w:r>
      <w:r>
        <w:rPr>
          <w:spacing w:val="8"/>
          <w:w w:val="105"/>
        </w:rPr>
        <w:t xml:space="preserve"> </w:t>
      </w:r>
      <w:r>
        <w:rPr>
          <w:w w:val="105"/>
        </w:rPr>
        <w:t>above</w:t>
      </w:r>
      <w:r>
        <w:rPr>
          <w:spacing w:val="8"/>
          <w:w w:val="105"/>
        </w:rPr>
        <w:t xml:space="preserve"> </w:t>
      </w:r>
      <w:r>
        <w:rPr>
          <w:w w:val="105"/>
        </w:rPr>
        <w:t>or</w:t>
      </w:r>
      <w:r>
        <w:rPr>
          <w:spacing w:val="9"/>
          <w:w w:val="105"/>
        </w:rPr>
        <w:t xml:space="preserve"> </w:t>
      </w:r>
      <w:r>
        <w:rPr>
          <w:w w:val="105"/>
        </w:rPr>
        <w:t>below</w:t>
      </w:r>
      <w:r>
        <w:rPr>
          <w:spacing w:val="8"/>
          <w:w w:val="105"/>
        </w:rPr>
        <w:t xml:space="preserve"> </w:t>
      </w:r>
      <w:r>
        <w:rPr>
          <w:w w:val="105"/>
        </w:rPr>
        <w:t>the</w:t>
      </w:r>
      <w:r>
        <w:rPr>
          <w:spacing w:val="8"/>
          <w:w w:val="105"/>
        </w:rPr>
        <w:t xml:space="preserve"> </w:t>
      </w:r>
      <w:r>
        <w:rPr>
          <w:w w:val="105"/>
        </w:rPr>
        <w:t>mean</w:t>
      </w:r>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sample.</w:t>
      </w:r>
      <w:r>
        <w:rPr>
          <w:spacing w:val="33"/>
          <w:w w:val="105"/>
        </w:rPr>
        <w:t xml:space="preserve"> </w:t>
      </w:r>
      <w:r>
        <w:rPr>
          <w:w w:val="105"/>
        </w:rPr>
        <w:t>On</w:t>
      </w:r>
      <w:r>
        <w:rPr>
          <w:spacing w:val="8"/>
          <w:w w:val="105"/>
        </w:rPr>
        <w:t xml:space="preserve"> </w:t>
      </w:r>
      <w:r>
        <w:rPr>
          <w:w w:val="105"/>
        </w:rPr>
        <w:t>average,</w:t>
      </w:r>
    </w:p>
    <w:p w14:paraId="6AD3BA65" w14:textId="77777777" w:rsidR="00735E2D" w:rsidRDefault="00000000">
      <w:pPr>
        <w:pStyle w:val="BodyText"/>
      </w:pPr>
      <w:r>
        <w:rPr>
          <w:rFonts w:ascii="Trebuchet MS"/>
          <w:sz w:val="12"/>
        </w:rPr>
        <w:t xml:space="preserve">204    </w:t>
      </w:r>
      <w:r>
        <w:rPr>
          <w:rFonts w:ascii="Trebuchet MS"/>
          <w:spacing w:val="19"/>
          <w:sz w:val="12"/>
        </w:rPr>
        <w:t xml:space="preserve"> </w:t>
      </w:r>
      <w:r>
        <w:rPr>
          <w:w w:val="105"/>
        </w:rPr>
        <w:t>trials</w:t>
      </w:r>
      <w:r>
        <w:rPr>
          <w:spacing w:val="16"/>
          <w:w w:val="105"/>
        </w:rPr>
        <w:t xml:space="preserve"> </w:t>
      </w:r>
      <w:r>
        <w:rPr>
          <w:w w:val="105"/>
        </w:rPr>
        <w:t>ended</w:t>
      </w:r>
      <w:r>
        <w:rPr>
          <w:spacing w:val="16"/>
          <w:w w:val="105"/>
        </w:rPr>
        <w:t xml:space="preserve"> </w:t>
      </w:r>
      <w:r>
        <w:rPr>
          <w:w w:val="105"/>
        </w:rPr>
        <w:t>with</w:t>
      </w:r>
      <w:r>
        <w:rPr>
          <w:spacing w:val="16"/>
          <w:w w:val="105"/>
        </w:rPr>
        <w:t xml:space="preserve"> </w:t>
      </w:r>
      <w:r>
        <w:rPr>
          <w:w w:val="105"/>
        </w:rPr>
        <w:t>a</w:t>
      </w:r>
      <w:r>
        <w:rPr>
          <w:spacing w:val="16"/>
          <w:w w:val="105"/>
        </w:rPr>
        <w:t xml:space="preserve"> </w:t>
      </w:r>
      <w:r>
        <w:rPr>
          <w:w w:val="105"/>
        </w:rPr>
        <w:t>timeout</w:t>
      </w:r>
      <w:r>
        <w:rPr>
          <w:spacing w:val="16"/>
          <w:w w:val="105"/>
        </w:rPr>
        <w:t xml:space="preserve"> </w:t>
      </w:r>
      <w:r>
        <w:rPr>
          <w:w w:val="105"/>
        </w:rPr>
        <w:t>on</w:t>
      </w:r>
      <w:r>
        <w:rPr>
          <w:spacing w:val="15"/>
          <w:w w:val="105"/>
        </w:rPr>
        <w:t xml:space="preserve"> </w:t>
      </w:r>
      <w:r>
        <w:rPr>
          <w:w w:val="105"/>
        </w:rPr>
        <w:t>1.97%</w:t>
      </w:r>
      <w:r>
        <w:rPr>
          <w:spacing w:val="15"/>
          <w:w w:val="105"/>
        </w:rPr>
        <w:t xml:space="preserve"> </w:t>
      </w:r>
      <w:r>
        <w:rPr>
          <w:w w:val="105"/>
        </w:rPr>
        <w:t>of</w:t>
      </w:r>
      <w:r>
        <w:rPr>
          <w:spacing w:val="17"/>
          <w:w w:val="105"/>
        </w:rPr>
        <w:t xml:space="preserve"> </w:t>
      </w:r>
      <w:r>
        <w:rPr>
          <w:w w:val="105"/>
        </w:rPr>
        <w:t>trials</w:t>
      </w:r>
      <w:r>
        <w:rPr>
          <w:spacing w:val="15"/>
          <w:w w:val="105"/>
        </w:rPr>
        <w:t xml:space="preserve"> </w:t>
      </w:r>
      <w:r>
        <w:rPr>
          <w:w w:val="105"/>
        </w:rPr>
        <w:t>(SD</w:t>
      </w:r>
      <w:r>
        <w:rPr>
          <w:spacing w:val="15"/>
          <w:w w:val="105"/>
        </w:rPr>
        <w:t xml:space="preserve"> </w:t>
      </w:r>
      <w:r>
        <w:rPr>
          <w:w w:val="105"/>
        </w:rPr>
        <w:t>=</w:t>
      </w:r>
      <w:r>
        <w:rPr>
          <w:spacing w:val="17"/>
          <w:w w:val="105"/>
        </w:rPr>
        <w:t xml:space="preserve"> </w:t>
      </w:r>
      <w:r>
        <w:rPr>
          <w:w w:val="105"/>
        </w:rPr>
        <w:t>2.53).</w:t>
      </w:r>
      <w:r>
        <w:rPr>
          <w:spacing w:val="41"/>
          <w:w w:val="105"/>
        </w:rPr>
        <w:t xml:space="preserve"> </w:t>
      </w:r>
      <w:r>
        <w:rPr>
          <w:w w:val="105"/>
        </w:rPr>
        <w:t>Two</w:t>
      </w:r>
      <w:r>
        <w:rPr>
          <w:spacing w:val="16"/>
          <w:w w:val="105"/>
        </w:rPr>
        <w:t xml:space="preserve"> </w:t>
      </w:r>
      <w:r>
        <w:rPr>
          <w:w w:val="105"/>
        </w:rPr>
        <w:t>participants</w:t>
      </w:r>
      <w:r>
        <w:rPr>
          <w:spacing w:val="15"/>
          <w:w w:val="105"/>
        </w:rPr>
        <w:t xml:space="preserve"> </w:t>
      </w:r>
      <w:r>
        <w:rPr>
          <w:w w:val="105"/>
        </w:rPr>
        <w:t>had</w:t>
      </w:r>
      <w:r>
        <w:rPr>
          <w:spacing w:val="16"/>
          <w:w w:val="105"/>
        </w:rPr>
        <w:t xml:space="preserve"> </w:t>
      </w:r>
      <w:r>
        <w:rPr>
          <w:w w:val="105"/>
        </w:rPr>
        <w:t>an</w:t>
      </w:r>
    </w:p>
    <w:p w14:paraId="57A2AE3A" w14:textId="77777777" w:rsidR="00735E2D" w:rsidRDefault="00000000">
      <w:pPr>
        <w:pStyle w:val="BodyText"/>
        <w:spacing w:before="203"/>
      </w:pPr>
      <w:r>
        <w:rPr>
          <w:rFonts w:ascii="Trebuchet MS"/>
          <w:sz w:val="12"/>
        </w:rPr>
        <w:t xml:space="preserve">205    </w:t>
      </w:r>
      <w:r>
        <w:rPr>
          <w:rFonts w:ascii="Trebuchet MS"/>
          <w:spacing w:val="19"/>
          <w:sz w:val="12"/>
        </w:rPr>
        <w:t xml:space="preserve"> </w:t>
      </w:r>
      <w:r>
        <w:rPr>
          <w:w w:val="105"/>
        </w:rPr>
        <w:t>usually</w:t>
      </w:r>
      <w:r>
        <w:rPr>
          <w:spacing w:val="10"/>
          <w:w w:val="105"/>
        </w:rPr>
        <w:t xml:space="preserve"> </w:t>
      </w:r>
      <w:r>
        <w:rPr>
          <w:w w:val="105"/>
        </w:rPr>
        <w:t>high</w:t>
      </w:r>
      <w:r>
        <w:rPr>
          <w:spacing w:val="10"/>
          <w:w w:val="105"/>
        </w:rPr>
        <w:t xml:space="preserve"> </w:t>
      </w:r>
      <w:r>
        <w:rPr>
          <w:w w:val="105"/>
        </w:rPr>
        <w:t>proportion</w:t>
      </w:r>
      <w:r>
        <w:rPr>
          <w:spacing w:val="10"/>
          <w:w w:val="105"/>
        </w:rPr>
        <w:t xml:space="preserve"> </w:t>
      </w:r>
      <w:r>
        <w:rPr>
          <w:w w:val="105"/>
        </w:rPr>
        <w:t>of</w:t>
      </w:r>
      <w:r>
        <w:rPr>
          <w:spacing w:val="10"/>
          <w:w w:val="105"/>
        </w:rPr>
        <w:t xml:space="preserve"> </w:t>
      </w:r>
      <w:r>
        <w:rPr>
          <w:w w:val="105"/>
        </w:rPr>
        <w:t>timeouts</w:t>
      </w:r>
      <w:r>
        <w:rPr>
          <w:spacing w:val="11"/>
          <w:w w:val="105"/>
        </w:rPr>
        <w:t xml:space="preserve"> </w:t>
      </w:r>
      <w:r>
        <w:rPr>
          <w:w w:val="105"/>
        </w:rPr>
        <w:t>and</w:t>
      </w:r>
      <w:r>
        <w:rPr>
          <w:spacing w:val="9"/>
          <w:w w:val="105"/>
        </w:rPr>
        <w:t xml:space="preserve"> </w:t>
      </w:r>
      <w:r>
        <w:rPr>
          <w:w w:val="105"/>
        </w:rPr>
        <w:t>were</w:t>
      </w:r>
      <w:r>
        <w:rPr>
          <w:spacing w:val="11"/>
          <w:w w:val="105"/>
        </w:rPr>
        <w:t xml:space="preserve"> </w:t>
      </w:r>
      <w:r>
        <w:rPr>
          <w:w w:val="105"/>
        </w:rPr>
        <w:t>removed</w:t>
      </w:r>
      <w:r>
        <w:rPr>
          <w:spacing w:val="10"/>
          <w:w w:val="105"/>
        </w:rPr>
        <w:t xml:space="preserve"> </w:t>
      </w:r>
      <w:r>
        <w:rPr>
          <w:w w:val="105"/>
        </w:rPr>
        <w:t>from</w:t>
      </w:r>
      <w:r>
        <w:rPr>
          <w:spacing w:val="11"/>
          <w:w w:val="105"/>
        </w:rPr>
        <w:t xml:space="preserve"> </w:t>
      </w:r>
      <w:r>
        <w:rPr>
          <w:w w:val="105"/>
        </w:rPr>
        <w:t>the</w:t>
      </w:r>
      <w:r>
        <w:rPr>
          <w:spacing w:val="10"/>
          <w:w w:val="105"/>
        </w:rPr>
        <w:t xml:space="preserve"> </w:t>
      </w:r>
      <w:r>
        <w:rPr>
          <w:w w:val="105"/>
        </w:rPr>
        <w:t>analysis</w:t>
      </w:r>
      <w:commentRangeStart w:id="47"/>
      <w:commentRangeStart w:id="48"/>
      <w:r>
        <w:rPr>
          <w:w w:val="105"/>
        </w:rPr>
        <w:t>.</w:t>
      </w:r>
      <w:commentRangeEnd w:id="47"/>
      <w:r w:rsidR="009A55EF">
        <w:rPr>
          <w:rStyle w:val="CommentReference"/>
        </w:rPr>
        <w:commentReference w:id="47"/>
      </w:r>
      <w:commentRangeEnd w:id="48"/>
      <w:r w:rsidR="00112523">
        <w:rPr>
          <w:rStyle w:val="CommentReference"/>
        </w:rPr>
        <w:commentReference w:id="48"/>
      </w:r>
      <w:r>
        <w:rPr>
          <w:spacing w:val="34"/>
          <w:w w:val="105"/>
        </w:rPr>
        <w:t xml:space="preserve"> </w:t>
      </w:r>
      <w:r>
        <w:rPr>
          <w:w w:val="105"/>
        </w:rPr>
        <w:t>The</w:t>
      </w:r>
      <w:r>
        <w:rPr>
          <w:spacing w:val="11"/>
          <w:w w:val="105"/>
        </w:rPr>
        <w:t xml:space="preserve"> </w:t>
      </w:r>
      <w:proofErr w:type="gramStart"/>
      <w:r>
        <w:rPr>
          <w:w w:val="105"/>
        </w:rPr>
        <w:t>mean</w:t>
      </w:r>
      <w:proofErr w:type="gramEnd"/>
    </w:p>
    <w:p w14:paraId="1702C974" w14:textId="77777777" w:rsidR="00735E2D" w:rsidRDefault="00000000">
      <w:pPr>
        <w:pStyle w:val="BodyText"/>
      </w:pPr>
      <w:r>
        <w:rPr>
          <w:rFonts w:ascii="Trebuchet MS"/>
          <w:sz w:val="12"/>
        </w:rPr>
        <w:t xml:space="preserve">206    </w:t>
      </w:r>
      <w:r>
        <w:rPr>
          <w:rFonts w:ascii="Trebuchet MS"/>
          <w:spacing w:val="19"/>
          <w:sz w:val="12"/>
        </w:rPr>
        <w:t xml:space="preserve"> </w:t>
      </w:r>
      <w:r>
        <w:rPr>
          <w:w w:val="105"/>
        </w:rPr>
        <w:t>accuracy</w:t>
      </w:r>
      <w:r>
        <w:rPr>
          <w:spacing w:val="11"/>
          <w:w w:val="105"/>
        </w:rPr>
        <w:t xml:space="preserve"> </w:t>
      </w:r>
      <w:r>
        <w:rPr>
          <w:w w:val="105"/>
        </w:rPr>
        <w:t>of</w:t>
      </w:r>
      <w:r>
        <w:rPr>
          <w:spacing w:val="13"/>
          <w:w w:val="105"/>
        </w:rPr>
        <w:t xml:space="preserve"> </w:t>
      </w:r>
      <w:r>
        <w:rPr>
          <w:w w:val="105"/>
        </w:rPr>
        <w:t>participants</w:t>
      </w:r>
      <w:r>
        <w:rPr>
          <w:spacing w:val="12"/>
          <w:w w:val="105"/>
        </w:rPr>
        <w:t xml:space="preserve"> </w:t>
      </w:r>
      <w:r>
        <w:rPr>
          <w:w w:val="105"/>
        </w:rPr>
        <w:t>(not</w:t>
      </w:r>
      <w:r>
        <w:rPr>
          <w:spacing w:val="11"/>
          <w:w w:val="105"/>
        </w:rPr>
        <w:t xml:space="preserve"> </w:t>
      </w:r>
      <w:r>
        <w:rPr>
          <w:w w:val="105"/>
        </w:rPr>
        <w:t>including</w:t>
      </w:r>
      <w:r>
        <w:rPr>
          <w:spacing w:val="11"/>
          <w:w w:val="105"/>
        </w:rPr>
        <w:t xml:space="preserve"> </w:t>
      </w:r>
      <w:r>
        <w:rPr>
          <w:w w:val="105"/>
        </w:rPr>
        <w:t>timeout</w:t>
      </w:r>
      <w:r>
        <w:rPr>
          <w:spacing w:val="12"/>
          <w:w w:val="105"/>
        </w:rPr>
        <w:t xml:space="preserve"> </w:t>
      </w:r>
      <w:r>
        <w:rPr>
          <w:w w:val="105"/>
        </w:rPr>
        <w:t>trials)</w:t>
      </w:r>
      <w:r>
        <w:rPr>
          <w:spacing w:val="12"/>
          <w:w w:val="105"/>
        </w:rPr>
        <w:t xml:space="preserve"> </w:t>
      </w:r>
      <w:r>
        <w:rPr>
          <w:w w:val="105"/>
        </w:rPr>
        <w:t>was</w:t>
      </w:r>
      <w:r>
        <w:rPr>
          <w:spacing w:val="11"/>
          <w:w w:val="105"/>
        </w:rPr>
        <w:t xml:space="preserve"> </w:t>
      </w:r>
      <w:r>
        <w:rPr>
          <w:w w:val="105"/>
        </w:rPr>
        <w:t>98.10%</w:t>
      </w:r>
      <w:r>
        <w:rPr>
          <w:spacing w:val="11"/>
          <w:w w:val="105"/>
        </w:rPr>
        <w:t xml:space="preserve"> </w:t>
      </w:r>
      <w:r>
        <w:rPr>
          <w:w w:val="105"/>
        </w:rPr>
        <w:t>(SD</w:t>
      </w:r>
      <w:r>
        <w:rPr>
          <w:spacing w:val="13"/>
          <w:w w:val="105"/>
        </w:rPr>
        <w:t xml:space="preserve"> </w:t>
      </w:r>
      <w:r>
        <w:rPr>
          <w:w w:val="105"/>
        </w:rPr>
        <w:t>=</w:t>
      </w:r>
      <w:r>
        <w:rPr>
          <w:spacing w:val="11"/>
          <w:w w:val="105"/>
        </w:rPr>
        <w:t xml:space="preserve"> </w:t>
      </w:r>
      <w:r>
        <w:rPr>
          <w:w w:val="105"/>
        </w:rPr>
        <w:t>1.65%).</w:t>
      </w:r>
      <w:r>
        <w:rPr>
          <w:spacing w:val="36"/>
          <w:w w:val="105"/>
        </w:rPr>
        <w:t xml:space="preserve"> </w:t>
      </w:r>
      <w:r>
        <w:rPr>
          <w:w w:val="105"/>
        </w:rPr>
        <w:t>One</w:t>
      </w:r>
    </w:p>
    <w:p w14:paraId="60F72D92" w14:textId="77777777" w:rsidR="00735E2D" w:rsidRDefault="00735E2D">
      <w:pPr>
        <w:sectPr w:rsidR="00735E2D">
          <w:pgSz w:w="12240" w:h="15840"/>
          <w:pgMar w:top="1360" w:right="1280" w:bottom="280" w:left="900" w:header="649" w:footer="0" w:gutter="0"/>
          <w:cols w:space="720"/>
        </w:sectPr>
      </w:pPr>
    </w:p>
    <w:p w14:paraId="059C305B" w14:textId="77777777" w:rsidR="00735E2D" w:rsidRDefault="00000000">
      <w:pPr>
        <w:pStyle w:val="BodyText"/>
        <w:spacing w:before="140"/>
      </w:pPr>
      <w:r>
        <w:rPr>
          <w:rFonts w:ascii="Trebuchet MS"/>
          <w:sz w:val="12"/>
        </w:rPr>
        <w:lastRenderedPageBreak/>
        <w:t xml:space="preserve">207    </w:t>
      </w:r>
      <w:r>
        <w:rPr>
          <w:rFonts w:ascii="Trebuchet MS"/>
          <w:spacing w:val="19"/>
          <w:sz w:val="12"/>
        </w:rPr>
        <w:t xml:space="preserve"> </w:t>
      </w:r>
      <w:proofErr w:type="gramStart"/>
      <w:r>
        <w:rPr>
          <w:w w:val="105"/>
        </w:rPr>
        <w:t>participant</w:t>
      </w:r>
      <w:proofErr w:type="gramEnd"/>
      <w:r>
        <w:rPr>
          <w:spacing w:val="15"/>
          <w:w w:val="105"/>
        </w:rPr>
        <w:t xml:space="preserve"> </w:t>
      </w:r>
      <w:r>
        <w:rPr>
          <w:w w:val="105"/>
        </w:rPr>
        <w:t>had</w:t>
      </w:r>
      <w:r>
        <w:rPr>
          <w:spacing w:val="14"/>
          <w:w w:val="105"/>
        </w:rPr>
        <w:t xml:space="preserve"> </w:t>
      </w:r>
      <w:r>
        <w:rPr>
          <w:w w:val="105"/>
        </w:rPr>
        <w:t>an</w:t>
      </w:r>
      <w:r>
        <w:rPr>
          <w:spacing w:val="15"/>
          <w:w w:val="105"/>
        </w:rPr>
        <w:t xml:space="preserve"> </w:t>
      </w:r>
      <w:r>
        <w:rPr>
          <w:w w:val="105"/>
        </w:rPr>
        <w:t>unusually</w:t>
      </w:r>
      <w:r>
        <w:rPr>
          <w:spacing w:val="15"/>
          <w:w w:val="105"/>
        </w:rPr>
        <w:t xml:space="preserve"> </w:t>
      </w:r>
      <w:r>
        <w:rPr>
          <w:w w:val="105"/>
        </w:rPr>
        <w:t>low</w:t>
      </w:r>
      <w:r>
        <w:rPr>
          <w:spacing w:val="15"/>
          <w:w w:val="105"/>
        </w:rPr>
        <w:t xml:space="preserve"> </w:t>
      </w:r>
      <w:r>
        <w:rPr>
          <w:w w:val="105"/>
        </w:rPr>
        <w:t>proportion</w:t>
      </w:r>
      <w:r>
        <w:rPr>
          <w:spacing w:val="14"/>
          <w:w w:val="105"/>
        </w:rPr>
        <w:t xml:space="preserve"> </w:t>
      </w:r>
      <w:r>
        <w:rPr>
          <w:w w:val="105"/>
        </w:rPr>
        <w:t>of</w:t>
      </w:r>
      <w:r>
        <w:rPr>
          <w:spacing w:val="16"/>
          <w:w w:val="105"/>
        </w:rPr>
        <w:t xml:space="preserve"> </w:t>
      </w:r>
      <w:r>
        <w:rPr>
          <w:w w:val="105"/>
        </w:rPr>
        <w:t>accurate</w:t>
      </w:r>
      <w:r>
        <w:rPr>
          <w:spacing w:val="14"/>
          <w:w w:val="105"/>
        </w:rPr>
        <w:t xml:space="preserve"> </w:t>
      </w:r>
      <w:r>
        <w:rPr>
          <w:w w:val="105"/>
        </w:rPr>
        <w:t>trials</w:t>
      </w:r>
      <w:r>
        <w:rPr>
          <w:spacing w:val="14"/>
          <w:w w:val="105"/>
        </w:rPr>
        <w:t xml:space="preserve"> </w:t>
      </w:r>
      <w:r>
        <w:rPr>
          <w:w w:val="105"/>
        </w:rPr>
        <w:t>and</w:t>
      </w:r>
      <w:r>
        <w:rPr>
          <w:spacing w:val="16"/>
          <w:w w:val="105"/>
        </w:rPr>
        <w:t xml:space="preserve"> </w:t>
      </w:r>
      <w:r>
        <w:rPr>
          <w:w w:val="105"/>
        </w:rPr>
        <w:t>was</w:t>
      </w:r>
      <w:r>
        <w:rPr>
          <w:spacing w:val="15"/>
          <w:w w:val="105"/>
        </w:rPr>
        <w:t xml:space="preserve"> </w:t>
      </w:r>
      <w:r>
        <w:rPr>
          <w:w w:val="105"/>
        </w:rPr>
        <w:t>also</w:t>
      </w:r>
      <w:r>
        <w:rPr>
          <w:spacing w:val="14"/>
          <w:w w:val="105"/>
        </w:rPr>
        <w:t xml:space="preserve"> </w:t>
      </w:r>
      <w:r>
        <w:rPr>
          <w:w w:val="105"/>
        </w:rPr>
        <w:t>removed.</w:t>
      </w:r>
      <w:r>
        <w:rPr>
          <w:spacing w:val="42"/>
          <w:w w:val="105"/>
        </w:rPr>
        <w:t xml:space="preserve"> </w:t>
      </w:r>
      <w:r>
        <w:rPr>
          <w:w w:val="105"/>
        </w:rPr>
        <w:t>The</w:t>
      </w:r>
    </w:p>
    <w:p w14:paraId="53F7BF44" w14:textId="77777777" w:rsidR="00735E2D" w:rsidRDefault="00000000">
      <w:pPr>
        <w:pStyle w:val="BodyText"/>
      </w:pPr>
      <w:r>
        <w:rPr>
          <w:rFonts w:ascii="Trebuchet MS"/>
          <w:sz w:val="12"/>
        </w:rPr>
        <w:t xml:space="preserve">208    </w:t>
      </w:r>
      <w:r>
        <w:rPr>
          <w:rFonts w:ascii="Trebuchet MS"/>
          <w:spacing w:val="19"/>
          <w:sz w:val="12"/>
        </w:rPr>
        <w:t xml:space="preserve"> </w:t>
      </w:r>
      <w:r>
        <w:rPr>
          <w:w w:val="105"/>
        </w:rPr>
        <w:t>only</w:t>
      </w:r>
      <w:r>
        <w:rPr>
          <w:spacing w:val="16"/>
          <w:w w:val="105"/>
        </w:rPr>
        <w:t xml:space="preserve"> </w:t>
      </w:r>
      <w:r>
        <w:rPr>
          <w:w w:val="105"/>
        </w:rPr>
        <w:t>participant</w:t>
      </w:r>
      <w:r>
        <w:rPr>
          <w:spacing w:val="16"/>
          <w:w w:val="105"/>
        </w:rPr>
        <w:t xml:space="preserve"> </w:t>
      </w:r>
      <w:r>
        <w:rPr>
          <w:w w:val="105"/>
        </w:rPr>
        <w:t>deemed</w:t>
      </w:r>
      <w:r>
        <w:rPr>
          <w:spacing w:val="16"/>
          <w:w w:val="105"/>
        </w:rPr>
        <w:t xml:space="preserve"> </w:t>
      </w:r>
      <w:r>
        <w:rPr>
          <w:w w:val="105"/>
        </w:rPr>
        <w:t>to</w:t>
      </w:r>
      <w:r>
        <w:rPr>
          <w:spacing w:val="16"/>
          <w:w w:val="105"/>
        </w:rPr>
        <w:t xml:space="preserve"> </w:t>
      </w:r>
      <w:r>
        <w:rPr>
          <w:w w:val="105"/>
        </w:rPr>
        <w:t>be</w:t>
      </w:r>
      <w:r>
        <w:rPr>
          <w:spacing w:val="17"/>
          <w:w w:val="105"/>
        </w:rPr>
        <w:t xml:space="preserve"> </w:t>
      </w:r>
      <w:r>
        <w:rPr>
          <w:w w:val="105"/>
        </w:rPr>
        <w:t>an</w:t>
      </w:r>
      <w:r>
        <w:rPr>
          <w:spacing w:val="15"/>
          <w:w w:val="105"/>
        </w:rPr>
        <w:t xml:space="preserve"> </w:t>
      </w:r>
      <w:r>
        <w:rPr>
          <w:w w:val="105"/>
        </w:rPr>
        <w:t>outlier</w:t>
      </w:r>
      <w:r>
        <w:rPr>
          <w:spacing w:val="16"/>
          <w:w w:val="105"/>
        </w:rPr>
        <w:t xml:space="preserve"> </w:t>
      </w:r>
      <w:r>
        <w:rPr>
          <w:w w:val="105"/>
        </w:rPr>
        <w:t>in</w:t>
      </w:r>
      <w:r>
        <w:rPr>
          <w:spacing w:val="17"/>
          <w:w w:val="105"/>
        </w:rPr>
        <w:t xml:space="preserve"> </w:t>
      </w:r>
      <w:r>
        <w:rPr>
          <w:w w:val="105"/>
        </w:rPr>
        <w:t>terms</w:t>
      </w:r>
      <w:r>
        <w:rPr>
          <w:spacing w:val="16"/>
          <w:w w:val="105"/>
        </w:rPr>
        <w:t xml:space="preserve"> </w:t>
      </w:r>
      <w:r>
        <w:rPr>
          <w:w w:val="105"/>
        </w:rPr>
        <w:t>of</w:t>
      </w:r>
      <w:r>
        <w:rPr>
          <w:spacing w:val="16"/>
          <w:w w:val="105"/>
        </w:rPr>
        <w:t xml:space="preserve"> </w:t>
      </w:r>
      <w:r>
        <w:rPr>
          <w:w w:val="105"/>
        </w:rPr>
        <w:t>mean</w:t>
      </w:r>
      <w:r>
        <w:rPr>
          <w:spacing w:val="17"/>
          <w:w w:val="105"/>
        </w:rPr>
        <w:t xml:space="preserve"> </w:t>
      </w:r>
      <w:r>
        <w:rPr>
          <w:w w:val="105"/>
        </w:rPr>
        <w:t>response</w:t>
      </w:r>
      <w:r>
        <w:rPr>
          <w:spacing w:val="15"/>
          <w:w w:val="105"/>
        </w:rPr>
        <w:t xml:space="preserve"> </w:t>
      </w:r>
      <w:r>
        <w:rPr>
          <w:w w:val="105"/>
        </w:rPr>
        <w:t>time</w:t>
      </w:r>
      <w:r>
        <w:rPr>
          <w:spacing w:val="16"/>
          <w:w w:val="105"/>
        </w:rPr>
        <w:t xml:space="preserve"> </w:t>
      </w:r>
      <w:r>
        <w:rPr>
          <w:w w:val="105"/>
        </w:rPr>
        <w:t>(hereafter</w:t>
      </w:r>
      <w:r>
        <w:rPr>
          <w:spacing w:val="17"/>
          <w:w w:val="105"/>
        </w:rPr>
        <w:t xml:space="preserve"> </w:t>
      </w:r>
      <w:r>
        <w:rPr>
          <w:w w:val="105"/>
        </w:rPr>
        <w:t>RT)</w:t>
      </w:r>
    </w:p>
    <w:p w14:paraId="627173FC" w14:textId="77777777" w:rsidR="00735E2D" w:rsidRDefault="00000000">
      <w:pPr>
        <w:pStyle w:val="BodyText"/>
      </w:pPr>
      <w:r>
        <w:rPr>
          <w:rFonts w:ascii="Trebuchet MS"/>
          <w:sz w:val="12"/>
        </w:rPr>
        <w:t xml:space="preserve">209    </w:t>
      </w:r>
      <w:r>
        <w:rPr>
          <w:rFonts w:ascii="Trebuchet MS"/>
          <w:spacing w:val="19"/>
          <w:sz w:val="12"/>
        </w:rPr>
        <w:t xml:space="preserve"> </w:t>
      </w:r>
      <w:r>
        <w:rPr>
          <w:w w:val="105"/>
        </w:rPr>
        <w:t>was</w:t>
      </w:r>
      <w:r>
        <w:rPr>
          <w:spacing w:val="10"/>
          <w:w w:val="105"/>
        </w:rPr>
        <w:t xml:space="preserve"> </w:t>
      </w:r>
      <w:r>
        <w:rPr>
          <w:w w:val="105"/>
        </w:rPr>
        <w:t>also</w:t>
      </w:r>
      <w:r>
        <w:rPr>
          <w:spacing w:val="11"/>
          <w:w w:val="105"/>
        </w:rPr>
        <w:t xml:space="preserve"> </w:t>
      </w:r>
      <w:r>
        <w:rPr>
          <w:w w:val="105"/>
        </w:rPr>
        <w:t>excluded</w:t>
      </w:r>
      <w:r>
        <w:rPr>
          <w:spacing w:val="11"/>
          <w:w w:val="105"/>
        </w:rPr>
        <w:t xml:space="preserve"> </w:t>
      </w:r>
      <w:proofErr w:type="gramStart"/>
      <w:r>
        <w:rPr>
          <w:w w:val="105"/>
        </w:rPr>
        <w:t>on</w:t>
      </w:r>
      <w:r>
        <w:rPr>
          <w:spacing w:val="10"/>
          <w:w w:val="105"/>
        </w:rPr>
        <w:t xml:space="preserve"> </w:t>
      </w:r>
      <w:r>
        <w:rPr>
          <w:w w:val="105"/>
        </w:rPr>
        <w:t>the</w:t>
      </w:r>
      <w:r>
        <w:rPr>
          <w:spacing w:val="9"/>
          <w:w w:val="105"/>
        </w:rPr>
        <w:t xml:space="preserve"> </w:t>
      </w:r>
      <w:r>
        <w:rPr>
          <w:w w:val="105"/>
        </w:rPr>
        <w:t>basis</w:t>
      </w:r>
      <w:r>
        <w:rPr>
          <w:spacing w:val="11"/>
          <w:w w:val="105"/>
        </w:rPr>
        <w:t xml:space="preserve"> </w:t>
      </w:r>
      <w:r>
        <w:rPr>
          <w:w w:val="105"/>
        </w:rPr>
        <w:t>of</w:t>
      </w:r>
      <w:proofErr w:type="gramEnd"/>
      <w:r>
        <w:rPr>
          <w:spacing w:val="10"/>
          <w:w w:val="105"/>
        </w:rPr>
        <w:t xml:space="preserve"> </w:t>
      </w:r>
      <w:r>
        <w:rPr>
          <w:w w:val="105"/>
        </w:rPr>
        <w:t>the</w:t>
      </w:r>
      <w:r>
        <w:rPr>
          <w:spacing w:val="11"/>
          <w:w w:val="105"/>
        </w:rPr>
        <w:t xml:space="preserve"> </w:t>
      </w:r>
      <w:r>
        <w:rPr>
          <w:w w:val="105"/>
        </w:rPr>
        <w:t>timeout</w:t>
      </w:r>
      <w:r>
        <w:rPr>
          <w:spacing w:val="11"/>
          <w:w w:val="105"/>
        </w:rPr>
        <w:t xml:space="preserve"> </w:t>
      </w:r>
      <w:r>
        <w:rPr>
          <w:w w:val="105"/>
        </w:rPr>
        <w:t>criterion,</w:t>
      </w:r>
      <w:r>
        <w:rPr>
          <w:spacing w:val="10"/>
          <w:w w:val="105"/>
        </w:rPr>
        <w:t xml:space="preserve"> </w:t>
      </w:r>
      <w:r>
        <w:rPr>
          <w:w w:val="105"/>
        </w:rPr>
        <w:t>noted</w:t>
      </w:r>
      <w:r>
        <w:rPr>
          <w:spacing w:val="10"/>
          <w:w w:val="105"/>
        </w:rPr>
        <w:t xml:space="preserve"> </w:t>
      </w:r>
      <w:r>
        <w:rPr>
          <w:w w:val="105"/>
        </w:rPr>
        <w:t>above.</w:t>
      </w:r>
    </w:p>
    <w:p w14:paraId="357B740C" w14:textId="77777777" w:rsidR="00735E2D" w:rsidRDefault="00735E2D">
      <w:pPr>
        <w:pStyle w:val="BodyText"/>
        <w:spacing w:before="0"/>
        <w:ind w:left="0"/>
        <w:rPr>
          <w:sz w:val="28"/>
        </w:rPr>
      </w:pPr>
    </w:p>
    <w:p w14:paraId="5C1FC09B" w14:textId="77777777" w:rsidR="00735E2D" w:rsidRDefault="00000000">
      <w:pPr>
        <w:pStyle w:val="BodyText"/>
        <w:tabs>
          <w:tab w:val="left" w:pos="1259"/>
        </w:tabs>
        <w:spacing w:before="0"/>
      </w:pPr>
      <w:r>
        <w:rPr>
          <w:rFonts w:ascii="Trebuchet MS"/>
          <w:w w:val="110"/>
          <w:sz w:val="12"/>
        </w:rPr>
        <w:t>210</w:t>
      </w:r>
      <w:r>
        <w:rPr>
          <w:rFonts w:ascii="Trebuchet MS"/>
          <w:w w:val="110"/>
          <w:sz w:val="12"/>
        </w:rPr>
        <w:tab/>
      </w:r>
      <w:r>
        <w:rPr>
          <w:spacing w:val="-1"/>
          <w:w w:val="110"/>
        </w:rPr>
        <w:t>For</w:t>
      </w:r>
      <w:r>
        <w:rPr>
          <w:spacing w:val="-15"/>
          <w:w w:val="110"/>
        </w:rPr>
        <w:t xml:space="preserve"> </w:t>
      </w:r>
      <w:r>
        <w:rPr>
          <w:spacing w:val="-1"/>
          <w:w w:val="110"/>
        </w:rPr>
        <w:t>the</w:t>
      </w:r>
      <w:r>
        <w:rPr>
          <w:spacing w:val="-15"/>
          <w:w w:val="110"/>
        </w:rPr>
        <w:t xml:space="preserve"> </w:t>
      </w:r>
      <w:r>
        <w:rPr>
          <w:spacing w:val="-1"/>
          <w:w w:val="110"/>
        </w:rPr>
        <w:t>remaining</w:t>
      </w:r>
      <w:r>
        <w:rPr>
          <w:spacing w:val="-15"/>
          <w:w w:val="110"/>
        </w:rPr>
        <w:t xml:space="preserve"> </w:t>
      </w:r>
      <w:r>
        <w:rPr>
          <w:spacing w:val="-1"/>
          <w:w w:val="110"/>
        </w:rPr>
        <w:t>twenty-eight</w:t>
      </w:r>
      <w:r>
        <w:rPr>
          <w:spacing w:val="-15"/>
          <w:w w:val="110"/>
        </w:rPr>
        <w:t xml:space="preserve"> </w:t>
      </w:r>
      <w:r>
        <w:rPr>
          <w:spacing w:val="-1"/>
          <w:w w:val="110"/>
        </w:rPr>
        <w:t>participants</w:t>
      </w:r>
      <w:r>
        <w:rPr>
          <w:spacing w:val="-14"/>
          <w:w w:val="110"/>
        </w:rPr>
        <w:t xml:space="preserve"> </w:t>
      </w:r>
      <w:r>
        <w:rPr>
          <w:spacing w:val="-1"/>
          <w:w w:val="110"/>
        </w:rPr>
        <w:t>we</w:t>
      </w:r>
      <w:r>
        <w:rPr>
          <w:spacing w:val="-15"/>
          <w:w w:val="110"/>
        </w:rPr>
        <w:t xml:space="preserve"> </w:t>
      </w:r>
      <w:r>
        <w:rPr>
          <w:spacing w:val="-1"/>
          <w:w w:val="110"/>
        </w:rPr>
        <w:t>removed</w:t>
      </w:r>
      <w:r>
        <w:rPr>
          <w:spacing w:val="-14"/>
          <w:w w:val="110"/>
        </w:rPr>
        <w:t xml:space="preserve"> </w:t>
      </w:r>
      <w:r>
        <w:rPr>
          <w:spacing w:val="-1"/>
          <w:w w:val="110"/>
        </w:rPr>
        <w:t>trials</w:t>
      </w:r>
      <w:r>
        <w:rPr>
          <w:spacing w:val="-15"/>
          <w:w w:val="110"/>
        </w:rPr>
        <w:t xml:space="preserve"> </w:t>
      </w:r>
      <w:r>
        <w:rPr>
          <w:w w:val="110"/>
        </w:rPr>
        <w:t>with</w:t>
      </w:r>
      <w:r>
        <w:rPr>
          <w:spacing w:val="-14"/>
          <w:w w:val="110"/>
        </w:rPr>
        <w:t xml:space="preserve"> </w:t>
      </w:r>
      <w:r>
        <w:rPr>
          <w:w w:val="110"/>
        </w:rPr>
        <w:t>a</w:t>
      </w:r>
      <w:r>
        <w:rPr>
          <w:spacing w:val="-15"/>
          <w:w w:val="110"/>
        </w:rPr>
        <w:t xml:space="preserve"> </w:t>
      </w:r>
      <w:r>
        <w:rPr>
          <w:w w:val="110"/>
        </w:rPr>
        <w:t>timeout</w:t>
      </w:r>
      <w:r>
        <w:rPr>
          <w:spacing w:val="-14"/>
          <w:w w:val="110"/>
        </w:rPr>
        <w:t xml:space="preserve"> </w:t>
      </w:r>
      <w:r>
        <w:rPr>
          <w:w w:val="110"/>
        </w:rPr>
        <w:t>and</w:t>
      </w:r>
    </w:p>
    <w:p w14:paraId="492CE8C1" w14:textId="77777777" w:rsidR="00735E2D" w:rsidRDefault="00000000">
      <w:pPr>
        <w:pStyle w:val="BodyText"/>
      </w:pPr>
      <w:r>
        <w:rPr>
          <w:rFonts w:ascii="Trebuchet MS"/>
          <w:sz w:val="12"/>
        </w:rPr>
        <w:t xml:space="preserve">211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5AEA03E9" w14:textId="77777777" w:rsidR="00735E2D" w:rsidRDefault="00000000">
      <w:pPr>
        <w:pStyle w:val="BodyText"/>
      </w:pPr>
      <w:r>
        <w:rPr>
          <w:rFonts w:ascii="Trebuchet MS"/>
          <w:sz w:val="12"/>
        </w:rPr>
        <w:t xml:space="preserve">212    </w:t>
      </w:r>
      <w:r>
        <w:rPr>
          <w:rFonts w:ascii="Trebuchet MS"/>
          <w:spacing w:val="19"/>
          <w:sz w:val="12"/>
        </w:rPr>
        <w:t xml:space="preserve"> </w:t>
      </w:r>
      <w:r>
        <w:rPr>
          <w:w w:val="105"/>
        </w:rPr>
        <w:t>outliers</w:t>
      </w:r>
      <w:r>
        <w:rPr>
          <w:spacing w:val="9"/>
          <w:w w:val="105"/>
        </w:rPr>
        <w:t xml:space="preserve"> </w:t>
      </w:r>
      <w:r>
        <w:rPr>
          <w:w w:val="105"/>
        </w:rPr>
        <w:t>removed</w:t>
      </w:r>
      <w:r>
        <w:rPr>
          <w:spacing w:val="10"/>
          <w:w w:val="105"/>
        </w:rPr>
        <w:t xml:space="preserve"> </w:t>
      </w:r>
      <w:r>
        <w:rPr>
          <w:w w:val="105"/>
        </w:rPr>
        <w:t>was</w:t>
      </w:r>
      <w:r>
        <w:rPr>
          <w:spacing w:val="9"/>
          <w:w w:val="105"/>
        </w:rPr>
        <w:t xml:space="preserve"> </w:t>
      </w:r>
      <w:r>
        <w:rPr>
          <w:w w:val="105"/>
        </w:rPr>
        <w:t>3.03%</w:t>
      </w:r>
      <w:r>
        <w:rPr>
          <w:spacing w:val="9"/>
          <w:w w:val="105"/>
        </w:rPr>
        <w:t xml:space="preserve"> </w:t>
      </w:r>
      <w:r>
        <w:rPr>
          <w:w w:val="105"/>
        </w:rPr>
        <w:t>(SD</w:t>
      </w:r>
      <w:r>
        <w:rPr>
          <w:spacing w:val="9"/>
          <w:w w:val="105"/>
        </w:rPr>
        <w:t xml:space="preserve"> </w:t>
      </w:r>
      <w:r>
        <w:rPr>
          <w:w w:val="105"/>
        </w:rPr>
        <w:t>=</w:t>
      </w:r>
      <w:r>
        <w:rPr>
          <w:spacing w:val="9"/>
          <w:w w:val="105"/>
        </w:rPr>
        <w:t xml:space="preserve"> </w:t>
      </w:r>
      <w:r>
        <w:rPr>
          <w:w w:val="105"/>
        </w:rPr>
        <w:t>0.79%).</w:t>
      </w:r>
      <w:r>
        <w:rPr>
          <w:spacing w:val="33"/>
          <w:w w:val="105"/>
        </w:rPr>
        <w:t xml:space="preserve"> </w:t>
      </w:r>
      <w:r>
        <w:rPr>
          <w:w w:val="105"/>
        </w:rPr>
        <w:t>Zero</w:t>
      </w:r>
      <w:r>
        <w:rPr>
          <w:spacing w:val="10"/>
          <w:w w:val="105"/>
        </w:rPr>
        <w:t xml:space="preserve"> </w:t>
      </w:r>
      <w:r>
        <w:rPr>
          <w:w w:val="105"/>
        </w:rPr>
        <w:t>participants</w:t>
      </w:r>
      <w:r>
        <w:rPr>
          <w:spacing w:val="10"/>
          <w:w w:val="105"/>
        </w:rPr>
        <w:t xml:space="preserve"> </w:t>
      </w:r>
      <w:r>
        <w:rPr>
          <w:w w:val="105"/>
        </w:rPr>
        <w:t>had</w:t>
      </w:r>
      <w:r>
        <w:rPr>
          <w:spacing w:val="8"/>
          <w:w w:val="105"/>
        </w:rPr>
        <w:t xml:space="preserve"> </w:t>
      </w:r>
      <w:r>
        <w:rPr>
          <w:w w:val="105"/>
        </w:rPr>
        <w:t>an</w:t>
      </w:r>
      <w:r>
        <w:rPr>
          <w:spacing w:val="10"/>
          <w:w w:val="105"/>
        </w:rPr>
        <w:t xml:space="preserve"> </w:t>
      </w:r>
      <w:commentRangeStart w:id="49"/>
      <w:commentRangeStart w:id="50"/>
      <w:commentRangeStart w:id="51"/>
      <w:r>
        <w:rPr>
          <w:w w:val="105"/>
        </w:rPr>
        <w:t>unusual</w:t>
      </w:r>
      <w:r>
        <w:rPr>
          <w:spacing w:val="10"/>
          <w:w w:val="105"/>
        </w:rPr>
        <w:t xml:space="preserve"> </w:t>
      </w:r>
      <w:commentRangeEnd w:id="49"/>
      <w:r w:rsidR="009A55EF">
        <w:rPr>
          <w:rStyle w:val="CommentReference"/>
        </w:rPr>
        <w:commentReference w:id="49"/>
      </w:r>
      <w:commentRangeEnd w:id="50"/>
      <w:r w:rsidR="00112523">
        <w:rPr>
          <w:rStyle w:val="CommentReference"/>
        </w:rPr>
        <w:commentReference w:id="50"/>
      </w:r>
      <w:commentRangeEnd w:id="51"/>
      <w:r w:rsidR="00112523">
        <w:rPr>
          <w:rStyle w:val="CommentReference"/>
        </w:rPr>
        <w:commentReference w:id="51"/>
      </w:r>
      <w:r>
        <w:rPr>
          <w:w w:val="105"/>
        </w:rPr>
        <w:t>proportion</w:t>
      </w:r>
      <w:r>
        <w:rPr>
          <w:spacing w:val="9"/>
          <w:w w:val="105"/>
        </w:rPr>
        <w:t xml:space="preserve"> </w:t>
      </w:r>
      <w:r>
        <w:rPr>
          <w:w w:val="105"/>
        </w:rPr>
        <w:t>of</w:t>
      </w:r>
    </w:p>
    <w:p w14:paraId="5EA4ECA4" w14:textId="77777777" w:rsidR="00735E2D" w:rsidRDefault="00000000">
      <w:pPr>
        <w:spacing w:before="203"/>
        <w:ind w:left="150"/>
        <w:rPr>
          <w:sz w:val="24"/>
        </w:rPr>
      </w:pPr>
      <w:r>
        <w:rPr>
          <w:rFonts w:ascii="Trebuchet MS"/>
          <w:sz w:val="12"/>
        </w:rPr>
        <w:t xml:space="preserve">213    </w:t>
      </w:r>
      <w:r>
        <w:rPr>
          <w:rFonts w:ascii="Trebuchet MS"/>
          <w:spacing w:val="19"/>
          <w:sz w:val="12"/>
        </w:rPr>
        <w:t xml:space="preserve"> </w:t>
      </w:r>
      <w:r>
        <w:rPr>
          <w:w w:val="105"/>
          <w:sz w:val="24"/>
        </w:rPr>
        <w:t>trials</w:t>
      </w:r>
      <w:r>
        <w:rPr>
          <w:spacing w:val="4"/>
          <w:w w:val="105"/>
          <w:sz w:val="24"/>
        </w:rPr>
        <w:t xml:space="preserve"> </w:t>
      </w:r>
      <w:r>
        <w:rPr>
          <w:w w:val="105"/>
          <w:sz w:val="24"/>
        </w:rPr>
        <w:t>removed</w:t>
      </w:r>
      <w:r>
        <w:rPr>
          <w:spacing w:val="5"/>
          <w:w w:val="105"/>
          <w:sz w:val="24"/>
        </w:rPr>
        <w:t xml:space="preserve"> </w:t>
      </w:r>
      <w:r>
        <w:rPr>
          <w:w w:val="105"/>
          <w:sz w:val="24"/>
        </w:rPr>
        <w:t>as</w:t>
      </w:r>
      <w:r>
        <w:rPr>
          <w:spacing w:val="4"/>
          <w:w w:val="105"/>
          <w:sz w:val="24"/>
        </w:rPr>
        <w:t xml:space="preserve"> </w:t>
      </w:r>
      <w:r>
        <w:rPr>
          <w:w w:val="105"/>
          <w:sz w:val="24"/>
        </w:rPr>
        <w:t>outlier</w:t>
      </w:r>
      <w:r>
        <w:rPr>
          <w:spacing w:val="5"/>
          <w:w w:val="105"/>
          <w:sz w:val="24"/>
        </w:rPr>
        <w:t xml:space="preserve"> </w:t>
      </w:r>
      <w:r>
        <w:rPr>
          <w:w w:val="105"/>
          <w:sz w:val="24"/>
        </w:rPr>
        <w:t>RTs.</w:t>
      </w:r>
    </w:p>
    <w:p w14:paraId="7817381A" w14:textId="77777777" w:rsidR="00735E2D" w:rsidRDefault="00735E2D">
      <w:pPr>
        <w:pStyle w:val="BodyText"/>
        <w:spacing w:before="11"/>
        <w:ind w:left="0"/>
        <w:rPr>
          <w:sz w:val="27"/>
        </w:rPr>
      </w:pPr>
    </w:p>
    <w:p w14:paraId="2DD02632" w14:textId="77777777" w:rsidR="00735E2D" w:rsidRDefault="00000000">
      <w:pPr>
        <w:pStyle w:val="BodyText"/>
        <w:tabs>
          <w:tab w:val="left" w:pos="1259"/>
        </w:tabs>
        <w:spacing w:before="0"/>
      </w:pPr>
      <w:r>
        <w:rPr>
          <w:rFonts w:ascii="Trebuchet MS"/>
          <w:w w:val="105"/>
          <w:sz w:val="12"/>
        </w:rPr>
        <w:t>214</w:t>
      </w:r>
      <w:r>
        <w:rPr>
          <w:rFonts w:ascii="Trebuchet MS"/>
          <w:w w:val="105"/>
          <w:sz w:val="12"/>
        </w:rPr>
        <w:tab/>
      </w:r>
      <w:commentRangeStart w:id="52"/>
      <w:commentRangeStart w:id="53"/>
      <w:r>
        <w:rPr>
          <w:w w:val="105"/>
        </w:rPr>
        <w:t>Within-subject</w:t>
      </w:r>
      <w:r>
        <w:rPr>
          <w:spacing w:val="16"/>
          <w:w w:val="105"/>
        </w:rPr>
        <w:t xml:space="preserve"> </w:t>
      </w:r>
      <w:r>
        <w:rPr>
          <w:w w:val="105"/>
        </w:rPr>
        <w:t>error</w:t>
      </w:r>
      <w:r>
        <w:rPr>
          <w:spacing w:val="16"/>
          <w:w w:val="105"/>
        </w:rPr>
        <w:t xml:space="preserve"> </w:t>
      </w:r>
      <w:r>
        <w:rPr>
          <w:w w:val="105"/>
        </w:rPr>
        <w:t>bars</w:t>
      </w:r>
      <w:r>
        <w:rPr>
          <w:spacing w:val="16"/>
          <w:w w:val="105"/>
        </w:rPr>
        <w:t xml:space="preserve"> </w:t>
      </w:r>
      <w:r>
        <w:rPr>
          <w:w w:val="105"/>
        </w:rPr>
        <w:t>were</w:t>
      </w:r>
      <w:r>
        <w:rPr>
          <w:spacing w:val="16"/>
          <w:w w:val="105"/>
        </w:rPr>
        <w:t xml:space="preserve"> </w:t>
      </w:r>
      <w:r>
        <w:rPr>
          <w:w w:val="105"/>
        </w:rPr>
        <w:t>computed</w:t>
      </w:r>
      <w:r>
        <w:rPr>
          <w:spacing w:val="16"/>
          <w:w w:val="105"/>
        </w:rPr>
        <w:t xml:space="preserve"> </w:t>
      </w:r>
      <w:r>
        <w:rPr>
          <w:w w:val="105"/>
        </w:rPr>
        <w:t>by</w:t>
      </w:r>
      <w:r>
        <w:rPr>
          <w:spacing w:val="17"/>
          <w:w w:val="105"/>
        </w:rPr>
        <w:t xml:space="preserve"> </w:t>
      </w:r>
      <w:r>
        <w:rPr>
          <w:w w:val="105"/>
        </w:rPr>
        <w:t>a</w:t>
      </w:r>
      <w:r>
        <w:rPr>
          <w:spacing w:val="15"/>
          <w:w w:val="105"/>
        </w:rPr>
        <w:t xml:space="preserve"> </w:t>
      </w:r>
      <w:r>
        <w:rPr>
          <w:w w:val="105"/>
        </w:rPr>
        <w:t>process</w:t>
      </w:r>
      <w:r>
        <w:rPr>
          <w:spacing w:val="16"/>
          <w:w w:val="105"/>
        </w:rPr>
        <w:t xml:space="preserve"> </w:t>
      </w:r>
      <w:r>
        <w:rPr>
          <w:w w:val="105"/>
        </w:rPr>
        <w:t>of</w:t>
      </w:r>
      <w:r>
        <w:rPr>
          <w:spacing w:val="17"/>
          <w:w w:val="105"/>
        </w:rPr>
        <w:t xml:space="preserve"> </w:t>
      </w:r>
      <w:proofErr w:type="spellStart"/>
      <w:r>
        <w:rPr>
          <w:w w:val="105"/>
        </w:rPr>
        <w:t>normalising</w:t>
      </w:r>
      <w:proofErr w:type="spellEnd"/>
      <w:r>
        <w:rPr>
          <w:spacing w:val="15"/>
          <w:w w:val="105"/>
        </w:rPr>
        <w:t xml:space="preserve"> </w:t>
      </w:r>
      <w:r>
        <w:rPr>
          <w:w w:val="105"/>
        </w:rPr>
        <w:t>the</w:t>
      </w:r>
      <w:r>
        <w:rPr>
          <w:spacing w:val="16"/>
          <w:w w:val="105"/>
        </w:rPr>
        <w:t xml:space="preserve"> </w:t>
      </w:r>
      <w:r>
        <w:rPr>
          <w:w w:val="105"/>
        </w:rPr>
        <w:t>RT</w:t>
      </w:r>
      <w:r>
        <w:rPr>
          <w:spacing w:val="16"/>
          <w:w w:val="105"/>
        </w:rPr>
        <w:t xml:space="preserve"> </w:t>
      </w:r>
      <w:proofErr w:type="gramStart"/>
      <w:r>
        <w:rPr>
          <w:w w:val="105"/>
        </w:rPr>
        <w:t>data</w:t>
      </w:r>
      <w:proofErr w:type="gramEnd"/>
    </w:p>
    <w:p w14:paraId="2556239B" w14:textId="77777777" w:rsidR="00735E2D" w:rsidRDefault="00000000">
      <w:pPr>
        <w:pStyle w:val="BodyText"/>
      </w:pPr>
      <w:r>
        <w:rPr>
          <w:rFonts w:ascii="Trebuchet MS"/>
          <w:sz w:val="12"/>
        </w:rPr>
        <w:t xml:space="preserve">215    </w:t>
      </w:r>
      <w:r>
        <w:rPr>
          <w:rFonts w:ascii="Trebuchet MS"/>
          <w:spacing w:val="19"/>
          <w:sz w:val="12"/>
        </w:rPr>
        <w:t xml:space="preserve"> </w:t>
      </w:r>
      <w:r>
        <w:rPr>
          <w:w w:val="105"/>
        </w:rPr>
        <w:t>for</w:t>
      </w:r>
      <w:r>
        <w:rPr>
          <w:spacing w:val="10"/>
          <w:w w:val="105"/>
        </w:rPr>
        <w:t xml:space="preserve"> </w:t>
      </w:r>
      <w:r>
        <w:rPr>
          <w:w w:val="105"/>
        </w:rPr>
        <w:t>the</w:t>
      </w:r>
      <w:r>
        <w:rPr>
          <w:spacing w:val="9"/>
          <w:w w:val="105"/>
        </w:rPr>
        <w:t xml:space="preserve"> </w:t>
      </w:r>
      <w:r>
        <w:rPr>
          <w:w w:val="105"/>
        </w:rPr>
        <w:t>sample</w:t>
      </w:r>
      <w:r>
        <w:rPr>
          <w:spacing w:val="10"/>
          <w:w w:val="105"/>
        </w:rPr>
        <w:t xml:space="preserve"> </w:t>
      </w:r>
      <w:r>
        <w:rPr>
          <w:w w:val="105"/>
        </w:rPr>
        <w:t>(Cousineau,</w:t>
      </w:r>
      <w:r>
        <w:rPr>
          <w:spacing w:val="9"/>
          <w:w w:val="105"/>
        </w:rPr>
        <w:t xml:space="preserve"> </w:t>
      </w:r>
      <w:r>
        <w:rPr>
          <w:w w:val="105"/>
        </w:rPr>
        <w:t>2005).</w:t>
      </w:r>
      <w:r>
        <w:rPr>
          <w:spacing w:val="32"/>
          <w:w w:val="105"/>
        </w:rPr>
        <w:t xml:space="preserve"> </w:t>
      </w:r>
      <w:commentRangeEnd w:id="52"/>
      <w:r w:rsidR="009A55EF">
        <w:rPr>
          <w:rStyle w:val="CommentReference"/>
        </w:rPr>
        <w:commentReference w:id="52"/>
      </w:r>
      <w:commentRangeEnd w:id="53"/>
      <w:r w:rsidR="00112523">
        <w:rPr>
          <w:rStyle w:val="CommentReference"/>
        </w:rPr>
        <w:commentReference w:id="53"/>
      </w:r>
      <w:r>
        <w:rPr>
          <w:w w:val="105"/>
        </w:rPr>
        <w:t>Figure</w:t>
      </w:r>
      <w:r>
        <w:rPr>
          <w:spacing w:val="10"/>
          <w:w w:val="105"/>
        </w:rPr>
        <w:t xml:space="preserve"> </w:t>
      </w:r>
      <w:hyperlink w:anchor="_bookmark1" w:history="1">
        <w:r>
          <w:rPr>
            <w:w w:val="105"/>
          </w:rPr>
          <w:t>1</w:t>
        </w:r>
        <w:r>
          <w:rPr>
            <w:spacing w:val="9"/>
            <w:w w:val="105"/>
          </w:rPr>
          <w:t xml:space="preserve"> </w:t>
        </w:r>
      </w:hyperlink>
      <w:r>
        <w:rPr>
          <w:w w:val="105"/>
        </w:rPr>
        <w:t>shows</w:t>
      </w:r>
      <w:r>
        <w:rPr>
          <w:spacing w:val="9"/>
          <w:w w:val="105"/>
        </w:rPr>
        <w:t xml:space="preserve"> </w:t>
      </w:r>
      <w:r>
        <w:rPr>
          <w:w w:val="105"/>
        </w:rPr>
        <w:t>the</w:t>
      </w:r>
      <w:r>
        <w:rPr>
          <w:spacing w:val="9"/>
          <w:w w:val="105"/>
        </w:rPr>
        <w:t xml:space="preserve"> </w:t>
      </w:r>
      <w:r>
        <w:rPr>
          <w:w w:val="105"/>
        </w:rPr>
        <w:t>RT</w:t>
      </w:r>
      <w:r>
        <w:rPr>
          <w:spacing w:val="9"/>
          <w:w w:val="105"/>
        </w:rPr>
        <w:t xml:space="preserve"> </w:t>
      </w:r>
      <w:r>
        <w:rPr>
          <w:w w:val="105"/>
        </w:rPr>
        <w:t>data</w:t>
      </w:r>
      <w:r>
        <w:rPr>
          <w:spacing w:val="10"/>
          <w:w w:val="105"/>
        </w:rPr>
        <w:t xml:space="preserve"> </w:t>
      </w:r>
      <w:r>
        <w:rPr>
          <w:w w:val="105"/>
        </w:rPr>
        <w:t>across</w:t>
      </w:r>
      <w:r>
        <w:rPr>
          <w:spacing w:val="9"/>
          <w:w w:val="105"/>
        </w:rPr>
        <w:t xml:space="preserve"> </w:t>
      </w:r>
      <w:r>
        <w:rPr>
          <w:w w:val="105"/>
        </w:rPr>
        <w:t>the</w:t>
      </w:r>
      <w:r>
        <w:rPr>
          <w:spacing w:val="9"/>
          <w:w w:val="105"/>
        </w:rPr>
        <w:t xml:space="preserve"> </w:t>
      </w:r>
      <w:r>
        <w:rPr>
          <w:w w:val="105"/>
        </w:rPr>
        <w:t>10</w:t>
      </w:r>
      <w:r>
        <w:rPr>
          <w:spacing w:val="10"/>
          <w:w w:val="105"/>
        </w:rPr>
        <w:t xml:space="preserve"> </w:t>
      </w:r>
      <w:r>
        <w:rPr>
          <w:w w:val="105"/>
        </w:rPr>
        <w:t>epochs</w:t>
      </w:r>
      <w:r>
        <w:rPr>
          <w:spacing w:val="8"/>
          <w:w w:val="105"/>
        </w:rPr>
        <w:t xml:space="preserve"> </w:t>
      </w:r>
      <w:r>
        <w:rPr>
          <w:w w:val="105"/>
        </w:rPr>
        <w:t>of</w:t>
      </w:r>
      <w:r>
        <w:rPr>
          <w:spacing w:val="9"/>
          <w:w w:val="105"/>
        </w:rPr>
        <w:t xml:space="preserve"> </w:t>
      </w:r>
      <w:r>
        <w:rPr>
          <w:w w:val="105"/>
        </w:rPr>
        <w:t>the</w:t>
      </w:r>
    </w:p>
    <w:p w14:paraId="74A0CA2C" w14:textId="77777777" w:rsidR="00735E2D" w:rsidRDefault="00000000">
      <w:pPr>
        <w:pStyle w:val="BodyText"/>
      </w:pPr>
      <w:r>
        <w:rPr>
          <w:rFonts w:ascii="Trebuchet MS"/>
          <w:sz w:val="12"/>
        </w:rPr>
        <w:t xml:space="preserve">216    </w:t>
      </w:r>
      <w:r>
        <w:rPr>
          <w:rFonts w:ascii="Trebuchet MS"/>
          <w:spacing w:val="19"/>
          <w:sz w:val="12"/>
        </w:rPr>
        <w:t xml:space="preserve"> </w:t>
      </w:r>
      <w:proofErr w:type="gramStart"/>
      <w:r>
        <w:rPr>
          <w:w w:val="105"/>
        </w:rPr>
        <w:t>experiment</w:t>
      </w:r>
      <w:proofErr w:type="gramEnd"/>
      <w:r>
        <w:rPr>
          <w:w w:val="105"/>
        </w:rPr>
        <w:t>.</w:t>
      </w:r>
      <w:r>
        <w:rPr>
          <w:spacing w:val="33"/>
          <w:w w:val="105"/>
        </w:rPr>
        <w:t xml:space="preserve"> </w:t>
      </w:r>
      <w:commentRangeStart w:id="54"/>
      <w:commentRangeStart w:id="55"/>
      <w:commentRangeStart w:id="56"/>
      <w:r>
        <w:rPr>
          <w:w w:val="105"/>
        </w:rPr>
        <w:t>In</w:t>
      </w:r>
      <w:r>
        <w:rPr>
          <w:spacing w:val="9"/>
          <w:w w:val="105"/>
        </w:rPr>
        <w:t xml:space="preserve"> </w:t>
      </w:r>
      <w:r>
        <w:rPr>
          <w:w w:val="105"/>
        </w:rPr>
        <w:t>phase</w:t>
      </w:r>
      <w:r>
        <w:rPr>
          <w:spacing w:val="9"/>
          <w:w w:val="105"/>
        </w:rPr>
        <w:t xml:space="preserve"> </w:t>
      </w:r>
      <w:r>
        <w:rPr>
          <w:w w:val="105"/>
        </w:rPr>
        <w:t>1</w:t>
      </w:r>
      <w:r>
        <w:rPr>
          <w:spacing w:val="8"/>
          <w:w w:val="105"/>
        </w:rPr>
        <w:t xml:space="preserve"> </w:t>
      </w:r>
      <w:r>
        <w:rPr>
          <w:w w:val="105"/>
        </w:rPr>
        <w:t>(epochs</w:t>
      </w:r>
      <w:r>
        <w:rPr>
          <w:spacing w:val="9"/>
          <w:w w:val="105"/>
        </w:rPr>
        <w:t xml:space="preserve"> </w:t>
      </w:r>
      <w:r>
        <w:rPr>
          <w:w w:val="105"/>
        </w:rPr>
        <w:t>1-5)</w:t>
      </w:r>
      <w:r>
        <w:rPr>
          <w:spacing w:val="8"/>
          <w:w w:val="105"/>
        </w:rPr>
        <w:t xml:space="preserve"> </w:t>
      </w:r>
      <w:r>
        <w:rPr>
          <w:w w:val="105"/>
        </w:rPr>
        <w:t>a</w:t>
      </w:r>
      <w:r>
        <w:rPr>
          <w:spacing w:val="9"/>
          <w:w w:val="105"/>
        </w:rPr>
        <w:t xml:space="preserve"> </w:t>
      </w:r>
      <w:r>
        <w:rPr>
          <w:w w:val="105"/>
        </w:rPr>
        <w:t>contextual</w:t>
      </w:r>
      <w:r>
        <w:rPr>
          <w:spacing w:val="8"/>
          <w:w w:val="105"/>
        </w:rPr>
        <w:t xml:space="preserve"> </w:t>
      </w:r>
      <w:r>
        <w:rPr>
          <w:w w:val="105"/>
        </w:rPr>
        <w:t>cuing</w:t>
      </w:r>
      <w:r>
        <w:rPr>
          <w:spacing w:val="9"/>
          <w:w w:val="105"/>
        </w:rPr>
        <w:t xml:space="preserve"> </w:t>
      </w:r>
      <w:r>
        <w:rPr>
          <w:w w:val="105"/>
        </w:rPr>
        <w:t>effect</w:t>
      </w:r>
      <w:r>
        <w:rPr>
          <w:spacing w:val="9"/>
          <w:w w:val="105"/>
        </w:rPr>
        <w:t xml:space="preserve"> </w:t>
      </w:r>
      <w:commentRangeStart w:id="57"/>
      <w:commentRangeStart w:id="58"/>
      <w:r>
        <w:rPr>
          <w:w w:val="105"/>
        </w:rPr>
        <w:t>rapidly</w:t>
      </w:r>
      <w:r>
        <w:rPr>
          <w:spacing w:val="8"/>
          <w:w w:val="105"/>
        </w:rPr>
        <w:t xml:space="preserve"> </w:t>
      </w:r>
      <w:commentRangeEnd w:id="57"/>
      <w:r w:rsidR="00BE4E6D">
        <w:rPr>
          <w:rStyle w:val="CommentReference"/>
        </w:rPr>
        <w:commentReference w:id="57"/>
      </w:r>
      <w:commentRangeEnd w:id="58"/>
      <w:r w:rsidR="00015876">
        <w:rPr>
          <w:rStyle w:val="CommentReference"/>
        </w:rPr>
        <w:commentReference w:id="58"/>
      </w:r>
      <w:r>
        <w:rPr>
          <w:w w:val="105"/>
        </w:rPr>
        <w:t>emerged.</w:t>
      </w:r>
      <w:r>
        <w:rPr>
          <w:spacing w:val="33"/>
          <w:w w:val="105"/>
        </w:rPr>
        <w:t xml:space="preserve"> </w:t>
      </w:r>
      <w:r>
        <w:rPr>
          <w:w w:val="105"/>
        </w:rPr>
        <w:t>In</w:t>
      </w:r>
      <w:r>
        <w:rPr>
          <w:spacing w:val="10"/>
          <w:w w:val="105"/>
        </w:rPr>
        <w:t xml:space="preserve"> </w:t>
      </w:r>
      <w:r>
        <w:rPr>
          <w:w w:val="105"/>
        </w:rPr>
        <w:t>phase</w:t>
      </w:r>
      <w:r>
        <w:rPr>
          <w:spacing w:val="8"/>
          <w:w w:val="105"/>
        </w:rPr>
        <w:t xml:space="preserve"> </w:t>
      </w:r>
      <w:r>
        <w:rPr>
          <w:w w:val="105"/>
        </w:rPr>
        <w:t>2,</w:t>
      </w:r>
    </w:p>
    <w:p w14:paraId="5778E428" w14:textId="77777777" w:rsidR="00735E2D" w:rsidRDefault="00000000">
      <w:pPr>
        <w:pStyle w:val="BodyText"/>
      </w:pPr>
      <w:r>
        <w:rPr>
          <w:rFonts w:ascii="Trebuchet MS"/>
          <w:sz w:val="12"/>
        </w:rPr>
        <w:t xml:space="preserve">217    </w:t>
      </w:r>
      <w:r>
        <w:rPr>
          <w:rFonts w:ascii="Trebuchet MS"/>
          <w:spacing w:val="19"/>
          <w:sz w:val="12"/>
        </w:rPr>
        <w:t xml:space="preserve"> </w:t>
      </w:r>
      <w:r>
        <w:rPr>
          <w:w w:val="105"/>
        </w:rPr>
        <w:t>the</w:t>
      </w:r>
      <w:r>
        <w:rPr>
          <w:spacing w:val="10"/>
          <w:w w:val="105"/>
        </w:rPr>
        <w:t xml:space="preserve"> </w:t>
      </w:r>
      <w:r>
        <w:rPr>
          <w:w w:val="105"/>
        </w:rPr>
        <w:t>presence</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guiding</w:t>
      </w:r>
      <w:r>
        <w:rPr>
          <w:spacing w:val="11"/>
          <w:w w:val="105"/>
        </w:rPr>
        <w:t xml:space="preserve"> </w:t>
      </w:r>
      <w:r>
        <w:rPr>
          <w:w w:val="105"/>
        </w:rPr>
        <w:t>arrow</w:t>
      </w:r>
      <w:r>
        <w:rPr>
          <w:spacing w:val="11"/>
          <w:w w:val="105"/>
        </w:rPr>
        <w:t xml:space="preserve"> </w:t>
      </w:r>
      <w:r>
        <w:rPr>
          <w:w w:val="105"/>
        </w:rPr>
        <w:t>had</w:t>
      </w:r>
      <w:r>
        <w:rPr>
          <w:spacing w:val="10"/>
          <w:w w:val="105"/>
        </w:rPr>
        <w:t xml:space="preserve"> </w:t>
      </w:r>
      <w:r>
        <w:rPr>
          <w:w w:val="105"/>
        </w:rPr>
        <w:t>a</w:t>
      </w:r>
      <w:r>
        <w:rPr>
          <w:spacing w:val="10"/>
          <w:w w:val="105"/>
        </w:rPr>
        <w:t xml:space="preserve"> </w:t>
      </w:r>
      <w:commentRangeStart w:id="59"/>
      <w:commentRangeStart w:id="60"/>
      <w:r>
        <w:rPr>
          <w:w w:val="105"/>
        </w:rPr>
        <w:t>dramatic</w:t>
      </w:r>
      <w:r>
        <w:rPr>
          <w:spacing w:val="11"/>
          <w:w w:val="105"/>
        </w:rPr>
        <w:t xml:space="preserve"> </w:t>
      </w:r>
      <w:commentRangeEnd w:id="59"/>
      <w:r w:rsidR="00BE4E6D">
        <w:rPr>
          <w:rStyle w:val="CommentReference"/>
        </w:rPr>
        <w:commentReference w:id="59"/>
      </w:r>
      <w:commentRangeEnd w:id="60"/>
      <w:r w:rsidR="00015876">
        <w:rPr>
          <w:rStyle w:val="CommentReference"/>
        </w:rPr>
        <w:commentReference w:id="60"/>
      </w:r>
      <w:r>
        <w:rPr>
          <w:w w:val="105"/>
        </w:rPr>
        <w:t>effect</w:t>
      </w:r>
      <w:r>
        <w:rPr>
          <w:spacing w:val="11"/>
          <w:w w:val="105"/>
        </w:rPr>
        <w:t xml:space="preserve"> </w:t>
      </w:r>
      <w:r>
        <w:rPr>
          <w:w w:val="105"/>
        </w:rPr>
        <w:t>on</w:t>
      </w:r>
      <w:r>
        <w:rPr>
          <w:spacing w:val="10"/>
          <w:w w:val="105"/>
        </w:rPr>
        <w:t xml:space="preserve"> </w:t>
      </w:r>
      <w:r>
        <w:rPr>
          <w:w w:val="105"/>
        </w:rPr>
        <w:t>the</w:t>
      </w:r>
      <w:r>
        <w:rPr>
          <w:spacing w:val="11"/>
          <w:w w:val="105"/>
        </w:rPr>
        <w:t xml:space="preserve"> </w:t>
      </w:r>
      <w:r>
        <w:rPr>
          <w:w w:val="105"/>
        </w:rPr>
        <w:t>reduction</w:t>
      </w:r>
      <w:r>
        <w:rPr>
          <w:spacing w:val="11"/>
          <w:w w:val="105"/>
        </w:rPr>
        <w:t xml:space="preserve"> </w:t>
      </w:r>
      <w:r>
        <w:rPr>
          <w:w w:val="105"/>
        </w:rPr>
        <w:t>of</w:t>
      </w:r>
      <w:r>
        <w:rPr>
          <w:spacing w:val="10"/>
          <w:w w:val="105"/>
        </w:rPr>
        <w:t xml:space="preserve"> </w:t>
      </w:r>
      <w:r>
        <w:rPr>
          <w:w w:val="105"/>
        </w:rPr>
        <w:t>response</w:t>
      </w:r>
      <w:r>
        <w:rPr>
          <w:spacing w:val="11"/>
          <w:w w:val="105"/>
        </w:rPr>
        <w:t xml:space="preserve"> </w:t>
      </w:r>
      <w:r>
        <w:rPr>
          <w:w w:val="105"/>
        </w:rPr>
        <w:t>times.</w:t>
      </w:r>
    </w:p>
    <w:p w14:paraId="53D5BB35" w14:textId="77777777" w:rsidR="00735E2D" w:rsidRDefault="00000000">
      <w:pPr>
        <w:pStyle w:val="BodyText"/>
        <w:spacing w:before="203"/>
      </w:pPr>
      <w:r>
        <w:rPr>
          <w:rFonts w:ascii="Trebuchet MS"/>
          <w:sz w:val="12"/>
        </w:rPr>
        <w:t xml:space="preserve">218    </w:t>
      </w:r>
      <w:r>
        <w:rPr>
          <w:rFonts w:ascii="Trebuchet MS"/>
          <w:spacing w:val="19"/>
          <w:sz w:val="12"/>
        </w:rPr>
        <w:t xml:space="preserve"> </w:t>
      </w:r>
      <w:r>
        <w:rPr>
          <w:w w:val="110"/>
        </w:rPr>
        <w:t>For</w:t>
      </w:r>
      <w:r>
        <w:rPr>
          <w:spacing w:val="-11"/>
          <w:w w:val="110"/>
        </w:rPr>
        <w:t xml:space="preserve"> </w:t>
      </w:r>
      <w:r>
        <w:rPr>
          <w:w w:val="110"/>
        </w:rPr>
        <w:t>all</w:t>
      </w:r>
      <w:r>
        <w:rPr>
          <w:spacing w:val="-11"/>
          <w:w w:val="110"/>
        </w:rPr>
        <w:t xml:space="preserve"> </w:t>
      </w:r>
      <w:r>
        <w:rPr>
          <w:w w:val="110"/>
        </w:rPr>
        <w:t>participants,</w:t>
      </w:r>
      <w:r>
        <w:rPr>
          <w:spacing w:val="-12"/>
          <w:w w:val="110"/>
        </w:rPr>
        <w:t xml:space="preserve"> </w:t>
      </w:r>
      <w:r>
        <w:rPr>
          <w:w w:val="110"/>
        </w:rPr>
        <w:t>the</w:t>
      </w:r>
      <w:r>
        <w:rPr>
          <w:spacing w:val="-12"/>
          <w:w w:val="110"/>
        </w:rPr>
        <w:t xml:space="preserve"> </w:t>
      </w:r>
      <w:r>
        <w:rPr>
          <w:w w:val="110"/>
        </w:rPr>
        <w:t>mean</w:t>
      </w:r>
      <w:r>
        <w:rPr>
          <w:spacing w:val="-11"/>
          <w:w w:val="110"/>
        </w:rPr>
        <w:t xml:space="preserve"> </w:t>
      </w:r>
      <w:r>
        <w:rPr>
          <w:w w:val="110"/>
        </w:rPr>
        <w:t>RT</w:t>
      </w:r>
      <w:r>
        <w:rPr>
          <w:spacing w:val="-11"/>
          <w:w w:val="110"/>
        </w:rPr>
        <w:t xml:space="preserve"> </w:t>
      </w:r>
      <w:r>
        <w:rPr>
          <w:w w:val="110"/>
        </w:rPr>
        <w:t>across</w:t>
      </w:r>
      <w:r>
        <w:rPr>
          <w:spacing w:val="-11"/>
          <w:w w:val="110"/>
        </w:rPr>
        <w:t xml:space="preserve"> </w:t>
      </w:r>
      <w:r>
        <w:rPr>
          <w:w w:val="110"/>
        </w:rPr>
        <w:t>epochs</w:t>
      </w:r>
      <w:r>
        <w:rPr>
          <w:spacing w:val="-12"/>
          <w:w w:val="110"/>
        </w:rPr>
        <w:t xml:space="preserve"> </w:t>
      </w:r>
      <w:r>
        <w:rPr>
          <w:w w:val="110"/>
        </w:rPr>
        <w:t>4</w:t>
      </w:r>
      <w:r>
        <w:rPr>
          <w:spacing w:val="-11"/>
          <w:w w:val="110"/>
        </w:rPr>
        <w:t xml:space="preserve"> </w:t>
      </w:r>
      <w:r>
        <w:rPr>
          <w:w w:val="110"/>
        </w:rPr>
        <w:t>and</w:t>
      </w:r>
      <w:r>
        <w:rPr>
          <w:spacing w:val="-11"/>
          <w:w w:val="110"/>
        </w:rPr>
        <w:t xml:space="preserve"> </w:t>
      </w:r>
      <w:r>
        <w:rPr>
          <w:w w:val="110"/>
        </w:rPr>
        <w:t>5</w:t>
      </w:r>
      <w:r>
        <w:rPr>
          <w:spacing w:val="-12"/>
          <w:w w:val="110"/>
        </w:rPr>
        <w:t xml:space="preserve"> </w:t>
      </w:r>
      <w:r>
        <w:rPr>
          <w:w w:val="110"/>
        </w:rPr>
        <w:t>was</w:t>
      </w:r>
      <w:r>
        <w:rPr>
          <w:spacing w:val="-11"/>
          <w:w w:val="110"/>
        </w:rPr>
        <w:t xml:space="preserve"> </w:t>
      </w:r>
      <w:r>
        <w:rPr>
          <w:w w:val="110"/>
        </w:rPr>
        <w:t>higher</w:t>
      </w:r>
      <w:r>
        <w:rPr>
          <w:spacing w:val="-12"/>
          <w:w w:val="110"/>
        </w:rPr>
        <w:t xml:space="preserve"> </w:t>
      </w:r>
      <w:r>
        <w:rPr>
          <w:w w:val="110"/>
        </w:rPr>
        <w:t>than</w:t>
      </w:r>
      <w:r>
        <w:rPr>
          <w:spacing w:val="-11"/>
          <w:w w:val="110"/>
        </w:rPr>
        <w:t xml:space="preserve"> </w:t>
      </w:r>
      <w:r>
        <w:rPr>
          <w:w w:val="110"/>
        </w:rPr>
        <w:t>the</w:t>
      </w:r>
      <w:r>
        <w:rPr>
          <w:spacing w:val="-11"/>
          <w:w w:val="110"/>
        </w:rPr>
        <w:t xml:space="preserve"> </w:t>
      </w:r>
      <w:r>
        <w:rPr>
          <w:w w:val="110"/>
        </w:rPr>
        <w:t>mean</w:t>
      </w:r>
      <w:r>
        <w:rPr>
          <w:spacing w:val="-12"/>
          <w:w w:val="110"/>
        </w:rPr>
        <w:t xml:space="preserve"> </w:t>
      </w:r>
      <w:proofErr w:type="gramStart"/>
      <w:r>
        <w:rPr>
          <w:w w:val="110"/>
        </w:rPr>
        <w:t>RTs</w:t>
      </w:r>
      <w:proofErr w:type="gramEnd"/>
    </w:p>
    <w:p w14:paraId="497BB094" w14:textId="77777777" w:rsidR="00735E2D" w:rsidRDefault="00000000">
      <w:pPr>
        <w:pStyle w:val="BodyText"/>
      </w:pPr>
      <w:r>
        <w:rPr>
          <w:rFonts w:ascii="Trebuchet MS"/>
          <w:sz w:val="12"/>
        </w:rPr>
        <w:t xml:space="preserve">219    </w:t>
      </w:r>
      <w:r>
        <w:rPr>
          <w:rFonts w:ascii="Trebuchet MS"/>
          <w:spacing w:val="19"/>
          <w:sz w:val="12"/>
        </w:rPr>
        <w:t xml:space="preserve"> </w:t>
      </w:r>
      <w:r>
        <w:rPr>
          <w:w w:val="105"/>
        </w:rPr>
        <w:t>across</w:t>
      </w:r>
      <w:r>
        <w:rPr>
          <w:spacing w:val="5"/>
          <w:w w:val="105"/>
        </w:rPr>
        <w:t xml:space="preserve"> </w:t>
      </w:r>
      <w:r>
        <w:rPr>
          <w:w w:val="105"/>
        </w:rPr>
        <w:t>epochs</w:t>
      </w:r>
      <w:r>
        <w:rPr>
          <w:spacing w:val="5"/>
          <w:w w:val="105"/>
        </w:rPr>
        <w:t xml:space="preserve"> </w:t>
      </w:r>
      <w:r>
        <w:rPr>
          <w:w w:val="105"/>
        </w:rPr>
        <w:t>6</w:t>
      </w:r>
      <w:r>
        <w:rPr>
          <w:spacing w:val="5"/>
          <w:w w:val="105"/>
        </w:rPr>
        <w:t xml:space="preserve"> </w:t>
      </w:r>
      <w:r>
        <w:rPr>
          <w:w w:val="105"/>
        </w:rPr>
        <w:t>and</w:t>
      </w:r>
      <w:r>
        <w:rPr>
          <w:spacing w:val="5"/>
          <w:w w:val="105"/>
        </w:rPr>
        <w:t xml:space="preserve"> </w:t>
      </w:r>
      <w:r>
        <w:rPr>
          <w:w w:val="105"/>
        </w:rPr>
        <w:t>7.</w:t>
      </w:r>
      <w:r>
        <w:rPr>
          <w:spacing w:val="27"/>
          <w:w w:val="105"/>
        </w:rPr>
        <w:t xml:space="preserve"> </w:t>
      </w:r>
      <w:r>
        <w:rPr>
          <w:w w:val="105"/>
        </w:rPr>
        <w:t>Despite</w:t>
      </w:r>
      <w:r>
        <w:rPr>
          <w:spacing w:val="5"/>
          <w:w w:val="105"/>
        </w:rPr>
        <w:t xml:space="preserve"> </w:t>
      </w:r>
      <w:r>
        <w:rPr>
          <w:w w:val="105"/>
        </w:rPr>
        <w:t>the</w:t>
      </w:r>
      <w:r>
        <w:rPr>
          <w:spacing w:val="4"/>
          <w:w w:val="105"/>
        </w:rPr>
        <w:t xml:space="preserve"> </w:t>
      </w:r>
      <w:r>
        <w:rPr>
          <w:w w:val="105"/>
        </w:rPr>
        <w:t>clear</w:t>
      </w:r>
      <w:r>
        <w:rPr>
          <w:spacing w:val="5"/>
          <w:w w:val="105"/>
        </w:rPr>
        <w:t xml:space="preserve"> </w:t>
      </w:r>
      <w:r>
        <w:rPr>
          <w:w w:val="105"/>
        </w:rPr>
        <w:t>evidence</w:t>
      </w:r>
      <w:r>
        <w:rPr>
          <w:spacing w:val="6"/>
          <w:w w:val="105"/>
        </w:rPr>
        <w:t xml:space="preserve"> </w:t>
      </w:r>
      <w:r>
        <w:rPr>
          <w:w w:val="105"/>
        </w:rPr>
        <w:t>for</w:t>
      </w:r>
      <w:r>
        <w:rPr>
          <w:spacing w:val="5"/>
          <w:w w:val="105"/>
        </w:rPr>
        <w:t xml:space="preserve"> </w:t>
      </w:r>
      <w:r>
        <w:rPr>
          <w:w w:val="105"/>
        </w:rPr>
        <w:t>the</w:t>
      </w:r>
      <w:r>
        <w:rPr>
          <w:spacing w:val="5"/>
          <w:w w:val="105"/>
        </w:rPr>
        <w:t xml:space="preserve"> </w:t>
      </w:r>
      <w:r>
        <w:rPr>
          <w:w w:val="105"/>
        </w:rPr>
        <w:t>processing</w:t>
      </w:r>
      <w:r>
        <w:rPr>
          <w:spacing w:val="6"/>
          <w:w w:val="105"/>
        </w:rPr>
        <w:t xml:space="preserve"> </w:t>
      </w:r>
      <w:r>
        <w:rPr>
          <w:w w:val="105"/>
        </w:rPr>
        <w:t>of</w:t>
      </w:r>
      <w:r>
        <w:rPr>
          <w:spacing w:val="4"/>
          <w:w w:val="105"/>
        </w:rPr>
        <w:t xml:space="preserve"> </w:t>
      </w:r>
      <w:r>
        <w:rPr>
          <w:w w:val="105"/>
        </w:rPr>
        <w:t>the</w:t>
      </w:r>
      <w:r>
        <w:rPr>
          <w:spacing w:val="6"/>
          <w:w w:val="105"/>
        </w:rPr>
        <w:t xml:space="preserve"> </w:t>
      </w:r>
      <w:r>
        <w:rPr>
          <w:w w:val="105"/>
        </w:rPr>
        <w:t>endogenous</w:t>
      </w:r>
      <w:r>
        <w:rPr>
          <w:spacing w:val="5"/>
          <w:w w:val="105"/>
        </w:rPr>
        <w:t xml:space="preserve"> </w:t>
      </w:r>
      <w:r>
        <w:rPr>
          <w:w w:val="105"/>
        </w:rPr>
        <w:t>cue,</w:t>
      </w:r>
    </w:p>
    <w:p w14:paraId="2931ECD1" w14:textId="77777777" w:rsidR="00735E2D" w:rsidRDefault="00000000">
      <w:pPr>
        <w:pStyle w:val="BodyText"/>
      </w:pPr>
      <w:r>
        <w:rPr>
          <w:rFonts w:ascii="Trebuchet MS"/>
          <w:sz w:val="12"/>
        </w:rPr>
        <w:t xml:space="preserve">220    </w:t>
      </w:r>
      <w:r>
        <w:rPr>
          <w:rFonts w:ascii="Trebuchet MS"/>
          <w:spacing w:val="19"/>
          <w:sz w:val="12"/>
        </w:rPr>
        <w:t xml:space="preserve"> </w:t>
      </w:r>
      <w:r>
        <w:rPr>
          <w:w w:val="105"/>
        </w:rPr>
        <w:t>the</w:t>
      </w:r>
      <w:r>
        <w:rPr>
          <w:spacing w:val="13"/>
          <w:w w:val="105"/>
        </w:rPr>
        <w:t xml:space="preserve"> </w:t>
      </w:r>
      <w:r>
        <w:rPr>
          <w:w w:val="105"/>
        </w:rPr>
        <w:t>underlying</w:t>
      </w:r>
      <w:r>
        <w:rPr>
          <w:spacing w:val="13"/>
          <w:w w:val="105"/>
        </w:rPr>
        <w:t xml:space="preserve"> </w:t>
      </w:r>
      <w:r>
        <w:rPr>
          <w:w w:val="105"/>
        </w:rPr>
        <w:t>search</w:t>
      </w:r>
      <w:r>
        <w:rPr>
          <w:spacing w:val="14"/>
          <w:w w:val="105"/>
        </w:rPr>
        <w:t xml:space="preserve"> </w:t>
      </w:r>
      <w:r>
        <w:rPr>
          <w:w w:val="105"/>
        </w:rPr>
        <w:t>configuration</w:t>
      </w:r>
      <w:r>
        <w:rPr>
          <w:spacing w:val="14"/>
          <w:w w:val="105"/>
        </w:rPr>
        <w:t xml:space="preserve"> </w:t>
      </w:r>
      <w:r>
        <w:rPr>
          <w:w w:val="105"/>
        </w:rPr>
        <w:t>continued</w:t>
      </w:r>
      <w:r>
        <w:rPr>
          <w:spacing w:val="13"/>
          <w:w w:val="105"/>
        </w:rPr>
        <w:t xml:space="preserve"> </w:t>
      </w:r>
      <w:r>
        <w:rPr>
          <w:w w:val="105"/>
        </w:rPr>
        <w:t>to</w:t>
      </w:r>
      <w:r>
        <w:rPr>
          <w:spacing w:val="13"/>
          <w:w w:val="105"/>
        </w:rPr>
        <w:t xml:space="preserve"> </w:t>
      </w:r>
      <w:r>
        <w:rPr>
          <w:w w:val="105"/>
        </w:rPr>
        <w:t>play</w:t>
      </w:r>
      <w:r>
        <w:rPr>
          <w:spacing w:val="12"/>
          <w:w w:val="105"/>
        </w:rPr>
        <w:t xml:space="preserve"> </w:t>
      </w:r>
      <w:r>
        <w:rPr>
          <w:w w:val="105"/>
        </w:rPr>
        <w:t>a</w:t>
      </w:r>
      <w:r>
        <w:rPr>
          <w:spacing w:val="14"/>
          <w:w w:val="105"/>
        </w:rPr>
        <w:t xml:space="preserve"> </w:t>
      </w:r>
      <w:r>
        <w:rPr>
          <w:w w:val="105"/>
        </w:rPr>
        <w:t>role</w:t>
      </w:r>
      <w:r>
        <w:rPr>
          <w:spacing w:val="12"/>
          <w:w w:val="105"/>
        </w:rPr>
        <w:t xml:space="preserve"> </w:t>
      </w:r>
      <w:r>
        <w:rPr>
          <w:w w:val="105"/>
        </w:rPr>
        <w:t>in</w:t>
      </w:r>
      <w:r>
        <w:rPr>
          <w:spacing w:val="13"/>
          <w:w w:val="105"/>
        </w:rPr>
        <w:t xml:space="preserve"> </w:t>
      </w:r>
      <w:r>
        <w:rPr>
          <w:w w:val="105"/>
        </w:rPr>
        <w:t>the</w:t>
      </w:r>
      <w:r>
        <w:rPr>
          <w:spacing w:val="14"/>
          <w:w w:val="105"/>
        </w:rPr>
        <w:t xml:space="preserve"> </w:t>
      </w:r>
      <w:r>
        <w:rPr>
          <w:w w:val="105"/>
        </w:rPr>
        <w:t>guidance</w:t>
      </w:r>
      <w:r>
        <w:rPr>
          <w:spacing w:val="12"/>
          <w:w w:val="105"/>
        </w:rPr>
        <w:t xml:space="preserve"> </w:t>
      </w:r>
      <w:r>
        <w:rPr>
          <w:w w:val="105"/>
        </w:rPr>
        <w:t>of</w:t>
      </w:r>
      <w:r>
        <w:rPr>
          <w:spacing w:val="13"/>
          <w:w w:val="105"/>
        </w:rPr>
        <w:t xml:space="preserve"> </w:t>
      </w:r>
      <w:r>
        <w:rPr>
          <w:w w:val="105"/>
        </w:rPr>
        <w:t>attention,</w:t>
      </w:r>
    </w:p>
    <w:p w14:paraId="7B56D99A" w14:textId="77777777" w:rsidR="00735E2D" w:rsidRDefault="00000000">
      <w:pPr>
        <w:pStyle w:val="BodyText"/>
      </w:pPr>
      <w:r>
        <w:rPr>
          <w:rFonts w:ascii="Trebuchet MS"/>
          <w:sz w:val="12"/>
        </w:rPr>
        <w:t xml:space="preserve">221    </w:t>
      </w:r>
      <w:r>
        <w:rPr>
          <w:rFonts w:ascii="Trebuchet MS"/>
          <w:spacing w:val="19"/>
          <w:sz w:val="12"/>
        </w:rPr>
        <w:t xml:space="preserve"> </w:t>
      </w:r>
      <w:r>
        <w:rPr>
          <w:w w:val="105"/>
        </w:rPr>
        <w:t>with</w:t>
      </w:r>
      <w:r>
        <w:rPr>
          <w:spacing w:val="15"/>
          <w:w w:val="105"/>
        </w:rPr>
        <w:t xml:space="preserve"> </w:t>
      </w:r>
      <w:r>
        <w:rPr>
          <w:w w:val="105"/>
        </w:rPr>
        <w:t>faster</w:t>
      </w:r>
      <w:r>
        <w:rPr>
          <w:spacing w:val="14"/>
          <w:w w:val="105"/>
        </w:rPr>
        <w:t xml:space="preserve"> </w:t>
      </w:r>
      <w:r>
        <w:rPr>
          <w:w w:val="105"/>
        </w:rPr>
        <w:t>response</w:t>
      </w:r>
      <w:r>
        <w:rPr>
          <w:spacing w:val="14"/>
          <w:w w:val="105"/>
        </w:rPr>
        <w:t xml:space="preserve"> </w:t>
      </w:r>
      <w:r>
        <w:rPr>
          <w:w w:val="105"/>
        </w:rPr>
        <w:t>times</w:t>
      </w:r>
      <w:r>
        <w:rPr>
          <w:spacing w:val="13"/>
          <w:w w:val="105"/>
        </w:rPr>
        <w:t xml:space="preserve"> </w:t>
      </w:r>
      <w:r>
        <w:rPr>
          <w:w w:val="105"/>
        </w:rPr>
        <w:t>for</w:t>
      </w:r>
      <w:r>
        <w:rPr>
          <w:spacing w:val="15"/>
          <w:w w:val="105"/>
        </w:rPr>
        <w:t xml:space="preserve"> </w:t>
      </w:r>
      <w:r>
        <w:rPr>
          <w:w w:val="105"/>
        </w:rPr>
        <w:t>(consistent)</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compared</w:t>
      </w:r>
      <w:r>
        <w:rPr>
          <w:spacing w:val="15"/>
          <w:w w:val="105"/>
        </w:rPr>
        <w:t xml:space="preserve"> </w:t>
      </w:r>
      <w:r>
        <w:rPr>
          <w:w w:val="105"/>
        </w:rPr>
        <w:t>to</w:t>
      </w:r>
      <w:r>
        <w:rPr>
          <w:spacing w:val="13"/>
          <w:w w:val="105"/>
        </w:rPr>
        <w:t xml:space="preserve"> </w:t>
      </w:r>
      <w:proofErr w:type="gramStart"/>
      <w:r>
        <w:rPr>
          <w:w w:val="105"/>
        </w:rPr>
        <w:t>random</w:t>
      </w:r>
      <w:proofErr w:type="gramEnd"/>
    </w:p>
    <w:p w14:paraId="4DE6D451" w14:textId="77777777" w:rsidR="00735E2D" w:rsidRDefault="00000000">
      <w:pPr>
        <w:spacing w:before="202"/>
        <w:ind w:left="150"/>
        <w:rPr>
          <w:sz w:val="24"/>
        </w:rPr>
      </w:pPr>
      <w:r>
        <w:rPr>
          <w:rFonts w:ascii="Trebuchet MS"/>
          <w:sz w:val="12"/>
        </w:rPr>
        <w:t xml:space="preserve">222    </w:t>
      </w:r>
      <w:r>
        <w:rPr>
          <w:rFonts w:ascii="Trebuchet MS"/>
          <w:spacing w:val="19"/>
          <w:sz w:val="12"/>
        </w:rPr>
        <w:t xml:space="preserve"> </w:t>
      </w:r>
      <w:r>
        <w:rPr>
          <w:sz w:val="24"/>
        </w:rPr>
        <w:t>configurations.</w:t>
      </w:r>
      <w:commentRangeEnd w:id="54"/>
      <w:r w:rsidR="00413E15">
        <w:rPr>
          <w:rStyle w:val="CommentReference"/>
        </w:rPr>
        <w:commentReference w:id="54"/>
      </w:r>
      <w:commentRangeEnd w:id="55"/>
      <w:r w:rsidR="00413E15">
        <w:rPr>
          <w:rStyle w:val="CommentReference"/>
        </w:rPr>
        <w:commentReference w:id="55"/>
      </w:r>
      <w:commentRangeEnd w:id="56"/>
      <w:r w:rsidR="002057E4">
        <w:rPr>
          <w:rStyle w:val="CommentReference"/>
        </w:rPr>
        <w:commentReference w:id="56"/>
      </w:r>
    </w:p>
    <w:p w14:paraId="2B6C0C81" w14:textId="77777777" w:rsidR="00735E2D" w:rsidRDefault="00735E2D">
      <w:pPr>
        <w:pStyle w:val="BodyText"/>
        <w:spacing w:before="0"/>
        <w:ind w:left="0"/>
        <w:rPr>
          <w:sz w:val="28"/>
        </w:rPr>
      </w:pPr>
    </w:p>
    <w:p w14:paraId="6B288BF9" w14:textId="77777777" w:rsidR="00735E2D" w:rsidRDefault="00000000">
      <w:pPr>
        <w:pStyle w:val="BodyText"/>
        <w:tabs>
          <w:tab w:val="left" w:pos="1259"/>
        </w:tabs>
        <w:spacing w:before="0"/>
      </w:pPr>
      <w:r>
        <w:rPr>
          <w:rFonts w:ascii="Trebuchet MS"/>
          <w:w w:val="105"/>
          <w:sz w:val="12"/>
        </w:rPr>
        <w:t>223</w:t>
      </w:r>
      <w:r>
        <w:rPr>
          <w:rFonts w:ascii="Trebuchet MS"/>
          <w:w w:val="105"/>
          <w:sz w:val="12"/>
        </w:rPr>
        <w:tab/>
      </w:r>
      <w:r>
        <w:rPr>
          <w:w w:val="105"/>
        </w:rPr>
        <w:t>These</w:t>
      </w:r>
      <w:r>
        <w:rPr>
          <w:spacing w:val="7"/>
          <w:w w:val="105"/>
        </w:rPr>
        <w:t xml:space="preserve"> </w:t>
      </w:r>
      <w:r>
        <w:rPr>
          <w:w w:val="105"/>
        </w:rPr>
        <w:t>data</w:t>
      </w:r>
      <w:r>
        <w:rPr>
          <w:spacing w:val="7"/>
          <w:w w:val="105"/>
        </w:rPr>
        <w:t xml:space="preserve"> </w:t>
      </w:r>
      <w:r>
        <w:rPr>
          <w:w w:val="105"/>
        </w:rPr>
        <w:t>were</w:t>
      </w:r>
      <w:r>
        <w:rPr>
          <w:spacing w:val="7"/>
          <w:w w:val="105"/>
        </w:rPr>
        <w:t xml:space="preserve"> </w:t>
      </w:r>
      <w:commentRangeStart w:id="61"/>
      <w:commentRangeStart w:id="62"/>
      <w:r>
        <w:rPr>
          <w:w w:val="105"/>
        </w:rPr>
        <w:t>explored</w:t>
      </w:r>
      <w:r>
        <w:rPr>
          <w:spacing w:val="7"/>
          <w:w w:val="105"/>
        </w:rPr>
        <w:t xml:space="preserve"> </w:t>
      </w:r>
      <w:commentRangeEnd w:id="61"/>
      <w:r w:rsidR="00BB1F3D">
        <w:rPr>
          <w:rStyle w:val="CommentReference"/>
        </w:rPr>
        <w:commentReference w:id="61"/>
      </w:r>
      <w:commentRangeEnd w:id="62"/>
      <w:r w:rsidR="002057E4">
        <w:rPr>
          <w:rStyle w:val="CommentReference"/>
        </w:rPr>
        <w:commentReference w:id="62"/>
      </w:r>
      <w:r>
        <w:rPr>
          <w:w w:val="105"/>
        </w:rPr>
        <w:t>with</w:t>
      </w:r>
      <w:r>
        <w:rPr>
          <w:spacing w:val="7"/>
          <w:w w:val="105"/>
        </w:rPr>
        <w:t xml:space="preserve"> </w:t>
      </w:r>
      <w:r>
        <w:rPr>
          <w:w w:val="105"/>
        </w:rPr>
        <w:t>a</w:t>
      </w:r>
      <w:r>
        <w:rPr>
          <w:spacing w:val="7"/>
          <w:w w:val="105"/>
        </w:rPr>
        <w:t xml:space="preserve"> </w:t>
      </w:r>
      <w:r>
        <w:rPr>
          <w:w w:val="105"/>
        </w:rPr>
        <w:t>Bayesian</w:t>
      </w:r>
      <w:r>
        <w:rPr>
          <w:spacing w:val="7"/>
          <w:w w:val="105"/>
        </w:rPr>
        <w:t xml:space="preserve"> </w:t>
      </w:r>
      <w:r>
        <w:rPr>
          <w:w w:val="105"/>
        </w:rPr>
        <w:t>ANOVA,</w:t>
      </w:r>
      <w:r>
        <w:rPr>
          <w:spacing w:val="6"/>
          <w:w w:val="105"/>
        </w:rPr>
        <w:t xml:space="preserve"> </w:t>
      </w:r>
      <w:r>
        <w:rPr>
          <w:w w:val="105"/>
        </w:rPr>
        <w:t>using</w:t>
      </w:r>
      <w:r>
        <w:rPr>
          <w:spacing w:val="6"/>
          <w:w w:val="105"/>
        </w:rPr>
        <w:t xml:space="preserve"> </w:t>
      </w:r>
      <w:r>
        <w:rPr>
          <w:w w:val="105"/>
        </w:rPr>
        <w:t>the</w:t>
      </w:r>
    </w:p>
    <w:p w14:paraId="0D8ECADE" w14:textId="77777777" w:rsidR="00735E2D" w:rsidRDefault="00000000">
      <w:pPr>
        <w:spacing w:before="202"/>
        <w:ind w:left="150"/>
        <w:rPr>
          <w:sz w:val="24"/>
        </w:rPr>
      </w:pPr>
      <w:r>
        <w:rPr>
          <w:rFonts w:ascii="Trebuchet MS"/>
          <w:sz w:val="12"/>
        </w:rPr>
        <w:t xml:space="preserve">224    </w:t>
      </w:r>
      <w:r>
        <w:rPr>
          <w:rFonts w:ascii="Trebuchet MS"/>
          <w:spacing w:val="19"/>
          <w:sz w:val="12"/>
        </w:rPr>
        <w:t xml:space="preserve"> </w:t>
      </w:r>
      <w:proofErr w:type="spellStart"/>
      <w:proofErr w:type="gramStart"/>
      <w:r>
        <w:rPr>
          <w:i/>
          <w:w w:val="105"/>
          <w:sz w:val="24"/>
        </w:rPr>
        <w:t>BayesFactor</w:t>
      </w:r>
      <w:proofErr w:type="spellEnd"/>
      <w:r>
        <w:rPr>
          <w:i/>
          <w:w w:val="105"/>
          <w:sz w:val="24"/>
        </w:rPr>
        <w:t>::</w:t>
      </w:r>
      <w:proofErr w:type="spellStart"/>
      <w:proofErr w:type="gramEnd"/>
      <w:r>
        <w:rPr>
          <w:i/>
          <w:w w:val="105"/>
          <w:sz w:val="24"/>
        </w:rPr>
        <w:t>anovaBF</w:t>
      </w:r>
      <w:proofErr w:type="spellEnd"/>
      <w:r>
        <w:rPr>
          <w:i/>
          <w:w w:val="105"/>
          <w:sz w:val="24"/>
        </w:rPr>
        <w:t>()</w:t>
      </w:r>
      <w:r>
        <w:rPr>
          <w:i/>
          <w:spacing w:val="15"/>
          <w:w w:val="105"/>
          <w:sz w:val="24"/>
        </w:rPr>
        <w:t xml:space="preserve"> </w:t>
      </w:r>
      <w:commentRangeStart w:id="63"/>
      <w:commentRangeStart w:id="64"/>
      <w:r>
        <w:rPr>
          <w:w w:val="105"/>
          <w:sz w:val="24"/>
        </w:rPr>
        <w:t>function</w:t>
      </w:r>
      <w:r>
        <w:rPr>
          <w:spacing w:val="14"/>
          <w:w w:val="105"/>
          <w:sz w:val="24"/>
        </w:rPr>
        <w:t xml:space="preserve"> </w:t>
      </w:r>
      <w:commentRangeEnd w:id="63"/>
      <w:r w:rsidR="00241100">
        <w:rPr>
          <w:rStyle w:val="CommentReference"/>
        </w:rPr>
        <w:commentReference w:id="63"/>
      </w:r>
      <w:commentRangeEnd w:id="64"/>
      <w:r w:rsidR="002057E4">
        <w:rPr>
          <w:rStyle w:val="CommentReference"/>
        </w:rPr>
        <w:commentReference w:id="64"/>
      </w:r>
      <w:r>
        <w:rPr>
          <w:w w:val="105"/>
          <w:sz w:val="24"/>
        </w:rPr>
        <w:t>(for</w:t>
      </w:r>
      <w:r>
        <w:rPr>
          <w:spacing w:val="14"/>
          <w:w w:val="105"/>
          <w:sz w:val="24"/>
        </w:rPr>
        <w:t xml:space="preserve"> </w:t>
      </w:r>
      <w:r>
        <w:rPr>
          <w:w w:val="105"/>
          <w:sz w:val="24"/>
        </w:rPr>
        <w:t>all</w:t>
      </w:r>
      <w:r>
        <w:rPr>
          <w:spacing w:val="13"/>
          <w:w w:val="105"/>
          <w:sz w:val="24"/>
        </w:rPr>
        <w:t xml:space="preserve"> </w:t>
      </w:r>
      <w:r>
        <w:rPr>
          <w:w w:val="105"/>
          <w:sz w:val="24"/>
        </w:rPr>
        <w:t>analyses</w:t>
      </w:r>
      <w:r>
        <w:rPr>
          <w:spacing w:val="13"/>
          <w:w w:val="105"/>
          <w:sz w:val="24"/>
        </w:rPr>
        <w:t xml:space="preserve"> </w:t>
      </w:r>
      <w:r>
        <w:rPr>
          <w:w w:val="105"/>
          <w:sz w:val="24"/>
        </w:rPr>
        <w:t>in</w:t>
      </w:r>
      <w:r>
        <w:rPr>
          <w:spacing w:val="15"/>
          <w:w w:val="105"/>
          <w:sz w:val="24"/>
        </w:rPr>
        <w:t xml:space="preserve"> </w:t>
      </w:r>
      <w:r>
        <w:rPr>
          <w:w w:val="105"/>
          <w:sz w:val="24"/>
        </w:rPr>
        <w:t>this</w:t>
      </w:r>
      <w:r>
        <w:rPr>
          <w:spacing w:val="13"/>
          <w:w w:val="105"/>
          <w:sz w:val="24"/>
        </w:rPr>
        <w:t xml:space="preserve"> </w:t>
      </w:r>
      <w:r>
        <w:rPr>
          <w:w w:val="105"/>
          <w:sz w:val="24"/>
        </w:rPr>
        <w:t>study</w:t>
      </w:r>
      <w:r>
        <w:rPr>
          <w:spacing w:val="14"/>
          <w:w w:val="105"/>
          <w:sz w:val="24"/>
        </w:rPr>
        <w:t xml:space="preserve"> </w:t>
      </w:r>
      <w:r>
        <w:rPr>
          <w:w w:val="105"/>
          <w:sz w:val="24"/>
        </w:rPr>
        <w:t>the</w:t>
      </w:r>
      <w:r>
        <w:rPr>
          <w:spacing w:val="14"/>
          <w:w w:val="105"/>
          <w:sz w:val="24"/>
        </w:rPr>
        <w:t xml:space="preserve"> </w:t>
      </w:r>
      <w:r>
        <w:rPr>
          <w:w w:val="105"/>
          <w:sz w:val="24"/>
        </w:rPr>
        <w:t>priors</w:t>
      </w:r>
      <w:r>
        <w:rPr>
          <w:spacing w:val="13"/>
          <w:w w:val="105"/>
          <w:sz w:val="24"/>
        </w:rPr>
        <w:t xml:space="preserve"> </w:t>
      </w:r>
      <w:r>
        <w:rPr>
          <w:w w:val="105"/>
          <w:sz w:val="24"/>
        </w:rPr>
        <w:t>were</w:t>
      </w:r>
      <w:r>
        <w:rPr>
          <w:spacing w:val="15"/>
          <w:w w:val="105"/>
          <w:sz w:val="24"/>
        </w:rPr>
        <w:t xml:space="preserve"> </w:t>
      </w:r>
      <w:r>
        <w:rPr>
          <w:w w:val="105"/>
          <w:sz w:val="24"/>
        </w:rPr>
        <w:t>set</w:t>
      </w:r>
      <w:r>
        <w:rPr>
          <w:spacing w:val="14"/>
          <w:w w:val="105"/>
          <w:sz w:val="24"/>
        </w:rPr>
        <w:t xml:space="preserve"> </w:t>
      </w:r>
      <w:r>
        <w:rPr>
          <w:w w:val="105"/>
          <w:sz w:val="24"/>
        </w:rPr>
        <w:t>at</w:t>
      </w:r>
      <w:r>
        <w:rPr>
          <w:spacing w:val="14"/>
          <w:w w:val="105"/>
          <w:sz w:val="24"/>
        </w:rPr>
        <w:t xml:space="preserve"> </w:t>
      </w:r>
      <w:r>
        <w:rPr>
          <w:w w:val="105"/>
          <w:sz w:val="24"/>
        </w:rPr>
        <w:t>the</w:t>
      </w:r>
    </w:p>
    <w:p w14:paraId="3A09606B" w14:textId="77777777" w:rsidR="00735E2D" w:rsidRDefault="00000000">
      <w:pPr>
        <w:pStyle w:val="BodyText"/>
        <w:spacing w:before="186"/>
      </w:pPr>
      <w:r>
        <w:rPr>
          <w:rFonts w:ascii="Trebuchet MS" w:hAnsi="Trebuchet MS"/>
          <w:sz w:val="12"/>
        </w:rPr>
        <w:t xml:space="preserve">225    </w:t>
      </w:r>
      <w:r>
        <w:rPr>
          <w:rFonts w:ascii="Trebuchet MS" w:hAnsi="Trebuchet MS"/>
          <w:spacing w:val="19"/>
          <w:sz w:val="12"/>
        </w:rPr>
        <w:t xml:space="preserve"> </w:t>
      </w:r>
      <w:r>
        <w:rPr>
          <w:w w:val="105"/>
        </w:rPr>
        <w:t>default</w:t>
      </w:r>
      <w:r>
        <w:rPr>
          <w:spacing w:val="18"/>
          <w:w w:val="105"/>
        </w:rPr>
        <w:t xml:space="preserve"> </w:t>
      </w:r>
      <w:r>
        <w:rPr>
          <w:w w:val="105"/>
        </w:rPr>
        <w:t>“medium”</w:t>
      </w:r>
      <w:r>
        <w:rPr>
          <w:spacing w:val="19"/>
          <w:w w:val="105"/>
        </w:rPr>
        <w:t xml:space="preserve"> </w:t>
      </w:r>
      <w:r>
        <w:rPr>
          <w:w w:val="105"/>
        </w:rPr>
        <w:t>width)</w:t>
      </w:r>
      <w:r>
        <w:rPr>
          <w:spacing w:val="19"/>
          <w:w w:val="105"/>
        </w:rPr>
        <w:t xml:space="preserve"> </w:t>
      </w:r>
      <w:r>
        <w:rPr>
          <w:rFonts w:ascii="Trebuchet MS" w:hAnsi="Trebuchet MS"/>
          <w:w w:val="105"/>
          <w:position w:val="9"/>
          <w:sz w:val="16"/>
        </w:rPr>
        <w:t>1</w:t>
      </w:r>
      <w:r>
        <w:rPr>
          <w:w w:val="105"/>
        </w:rPr>
        <w:t>.</w:t>
      </w:r>
      <w:r>
        <w:rPr>
          <w:spacing w:val="46"/>
          <w:w w:val="105"/>
        </w:rPr>
        <w:t xml:space="preserve"> </w:t>
      </w:r>
      <w:r>
        <w:rPr>
          <w:w w:val="105"/>
        </w:rPr>
        <w:t>First</w:t>
      </w:r>
      <w:r>
        <w:rPr>
          <w:spacing w:val="19"/>
          <w:w w:val="105"/>
        </w:rPr>
        <w:t xml:space="preserve"> </w:t>
      </w:r>
      <w:r>
        <w:rPr>
          <w:w w:val="105"/>
        </w:rPr>
        <w:t>taking</w:t>
      </w:r>
      <w:r>
        <w:rPr>
          <w:spacing w:val="18"/>
          <w:w w:val="105"/>
        </w:rPr>
        <w:t xml:space="preserve"> </w:t>
      </w:r>
      <w:r>
        <w:rPr>
          <w:w w:val="105"/>
        </w:rPr>
        <w:t>the</w:t>
      </w:r>
      <w:r>
        <w:rPr>
          <w:spacing w:val="18"/>
          <w:w w:val="105"/>
        </w:rPr>
        <w:t xml:space="preserve"> </w:t>
      </w:r>
      <w:r>
        <w:rPr>
          <w:w w:val="105"/>
        </w:rPr>
        <w:t>data</w:t>
      </w:r>
      <w:r>
        <w:rPr>
          <w:spacing w:val="18"/>
          <w:w w:val="105"/>
        </w:rPr>
        <w:t xml:space="preserve"> </w:t>
      </w:r>
      <w:r>
        <w:rPr>
          <w:w w:val="105"/>
        </w:rPr>
        <w:t>from</w:t>
      </w:r>
      <w:r>
        <w:rPr>
          <w:spacing w:val="19"/>
          <w:w w:val="105"/>
        </w:rPr>
        <w:t xml:space="preserve"> </w:t>
      </w:r>
      <w:r>
        <w:rPr>
          <w:w w:val="105"/>
        </w:rPr>
        <w:t>phase</w:t>
      </w:r>
      <w:r>
        <w:rPr>
          <w:spacing w:val="18"/>
          <w:w w:val="105"/>
        </w:rPr>
        <w:t xml:space="preserve"> </w:t>
      </w:r>
      <w:r>
        <w:rPr>
          <w:w w:val="105"/>
        </w:rPr>
        <w:t>1</w:t>
      </w:r>
      <w:r>
        <w:rPr>
          <w:spacing w:val="19"/>
          <w:w w:val="105"/>
        </w:rPr>
        <w:t xml:space="preserve"> </w:t>
      </w:r>
      <w:r>
        <w:rPr>
          <w:w w:val="105"/>
        </w:rPr>
        <w:t>(epochs</w:t>
      </w:r>
      <w:r>
        <w:rPr>
          <w:spacing w:val="18"/>
          <w:w w:val="105"/>
        </w:rPr>
        <w:t xml:space="preserve"> </w:t>
      </w:r>
      <w:r>
        <w:rPr>
          <w:w w:val="105"/>
        </w:rPr>
        <w:t>1-5),</w:t>
      </w:r>
      <w:r>
        <w:rPr>
          <w:spacing w:val="18"/>
          <w:w w:val="105"/>
        </w:rPr>
        <w:t xml:space="preserve"> </w:t>
      </w:r>
      <w:r>
        <w:rPr>
          <w:w w:val="105"/>
        </w:rPr>
        <w:t>the</w:t>
      </w:r>
      <w:r>
        <w:rPr>
          <w:spacing w:val="18"/>
          <w:w w:val="105"/>
        </w:rPr>
        <w:t xml:space="preserve"> </w:t>
      </w:r>
      <w:r>
        <w:rPr>
          <w:w w:val="105"/>
        </w:rPr>
        <w:t>model</w:t>
      </w:r>
    </w:p>
    <w:p w14:paraId="14C4C470" w14:textId="77777777" w:rsidR="00735E2D" w:rsidRDefault="00000000">
      <w:pPr>
        <w:pStyle w:val="BodyText"/>
      </w:pPr>
      <w:r>
        <w:rPr>
          <w:rFonts w:ascii="Trebuchet MS"/>
          <w:sz w:val="12"/>
        </w:rPr>
        <w:t xml:space="preserve">226    </w:t>
      </w:r>
      <w:r>
        <w:rPr>
          <w:rFonts w:ascii="Trebuchet MS"/>
          <w:spacing w:val="19"/>
          <w:sz w:val="12"/>
        </w:rPr>
        <w:t xml:space="preserve"> </w:t>
      </w:r>
      <w:r>
        <w:rPr>
          <w:w w:val="105"/>
        </w:rPr>
        <w:t>with</w:t>
      </w:r>
      <w:r>
        <w:rPr>
          <w:spacing w:val="15"/>
          <w:w w:val="105"/>
        </w:rPr>
        <w:t xml:space="preserve"> </w:t>
      </w:r>
      <w:r>
        <w:rPr>
          <w:w w:val="105"/>
        </w:rPr>
        <w:t>the</w:t>
      </w:r>
      <w:r>
        <w:rPr>
          <w:spacing w:val="15"/>
          <w:w w:val="105"/>
        </w:rPr>
        <w:t xml:space="preserve"> </w:t>
      </w:r>
      <w:r>
        <w:rPr>
          <w:w w:val="105"/>
        </w:rPr>
        <w:t>largest</w:t>
      </w:r>
      <w:r>
        <w:rPr>
          <w:spacing w:val="14"/>
          <w:w w:val="105"/>
        </w:rPr>
        <w:t xml:space="preserve"> </w:t>
      </w:r>
      <w:r>
        <w:rPr>
          <w:w w:val="105"/>
        </w:rPr>
        <w:t>Bayes</w:t>
      </w:r>
      <w:r>
        <w:rPr>
          <w:spacing w:val="15"/>
          <w:w w:val="105"/>
        </w:rPr>
        <w:t xml:space="preserve"> </w:t>
      </w:r>
      <w:r>
        <w:rPr>
          <w:w w:val="105"/>
        </w:rPr>
        <w:t>Factor</w:t>
      </w:r>
      <w:r>
        <w:rPr>
          <w:spacing w:val="15"/>
          <w:w w:val="105"/>
        </w:rPr>
        <w:t xml:space="preserve"> </w:t>
      </w:r>
      <w:r>
        <w:rPr>
          <w:w w:val="105"/>
        </w:rPr>
        <w:t>(BF)</w:t>
      </w:r>
      <w:r>
        <w:rPr>
          <w:spacing w:val="14"/>
          <w:w w:val="105"/>
        </w:rPr>
        <w:t xml:space="preserve"> </w:t>
      </w:r>
      <w:r>
        <w:rPr>
          <w:w w:val="105"/>
        </w:rPr>
        <w:t>contained</w:t>
      </w:r>
      <w:r>
        <w:rPr>
          <w:spacing w:val="14"/>
          <w:w w:val="105"/>
        </w:rPr>
        <w:t xml:space="preserve"> </w:t>
      </w:r>
      <w:r>
        <w:rPr>
          <w:w w:val="105"/>
        </w:rPr>
        <w:t>the</w:t>
      </w:r>
      <w:r>
        <w:rPr>
          <w:spacing w:val="14"/>
          <w:w w:val="105"/>
        </w:rPr>
        <w:t xml:space="preserve"> </w:t>
      </w:r>
      <w:r>
        <w:rPr>
          <w:w w:val="105"/>
        </w:rPr>
        <w:t>factors</w:t>
      </w:r>
      <w:r>
        <w:rPr>
          <w:spacing w:val="15"/>
          <w:w w:val="105"/>
        </w:rPr>
        <w:t xml:space="preserve"> </w:t>
      </w:r>
      <w:r>
        <w:rPr>
          <w:w w:val="105"/>
        </w:rPr>
        <w:t>of</w:t>
      </w:r>
      <w:r>
        <w:rPr>
          <w:spacing w:val="14"/>
          <w:w w:val="105"/>
        </w:rPr>
        <w:t xml:space="preserve"> </w:t>
      </w:r>
      <w:r>
        <w:rPr>
          <w:w w:val="105"/>
        </w:rPr>
        <w:t>epoch</w:t>
      </w:r>
      <w:r>
        <w:rPr>
          <w:spacing w:val="14"/>
          <w:w w:val="105"/>
        </w:rPr>
        <w:t xml:space="preserve"> </w:t>
      </w:r>
      <w:r>
        <w:rPr>
          <w:w w:val="105"/>
        </w:rPr>
        <w:t>and</w:t>
      </w:r>
      <w:r>
        <w:rPr>
          <w:spacing w:val="15"/>
          <w:w w:val="105"/>
        </w:rPr>
        <w:t xml:space="preserve"> </w:t>
      </w:r>
      <w:proofErr w:type="gramStart"/>
      <w:r>
        <w:rPr>
          <w:w w:val="105"/>
        </w:rPr>
        <w:t>configuration</w:t>
      </w:r>
      <w:proofErr w:type="gramEnd"/>
    </w:p>
    <w:p w14:paraId="5BB0AED0" w14:textId="02361061" w:rsidR="00735E2D" w:rsidRDefault="00000000">
      <w:pPr>
        <w:pStyle w:val="BodyText"/>
        <w:spacing w:before="186"/>
      </w:pPr>
      <w:r>
        <w:rPr>
          <w:rFonts w:ascii="Trebuchet MS" w:hAnsi="Trebuchet MS"/>
          <w:sz w:val="12"/>
        </w:rPr>
        <w:t xml:space="preserve">227  </w:t>
      </w:r>
      <w:proofErr w:type="gramStart"/>
      <w:r>
        <w:rPr>
          <w:rFonts w:ascii="Trebuchet MS" w:hAnsi="Trebuchet MS"/>
          <w:sz w:val="12"/>
        </w:rPr>
        <w:t xml:space="preserve">  </w:t>
      </w:r>
      <w:r>
        <w:rPr>
          <w:rFonts w:ascii="Trebuchet MS" w:hAnsi="Trebuchet MS"/>
          <w:spacing w:val="19"/>
          <w:sz w:val="12"/>
        </w:rPr>
        <w:t xml:space="preserve"> </w:t>
      </w:r>
      <w:r>
        <w:rPr>
          <w:w w:val="110"/>
        </w:rPr>
        <w:t>(</w:t>
      </w:r>
      <w:proofErr w:type="gramEnd"/>
      <w:r>
        <w:rPr>
          <w:w w:val="110"/>
        </w:rPr>
        <w:t>repeated</w:t>
      </w:r>
      <w:r>
        <w:rPr>
          <w:spacing w:val="-9"/>
          <w:w w:val="110"/>
        </w:rPr>
        <w:t xml:space="preserve"> </w:t>
      </w:r>
      <w:r>
        <w:rPr>
          <w:w w:val="110"/>
        </w:rPr>
        <w:t>vs.</w:t>
      </w:r>
      <w:r>
        <w:rPr>
          <w:spacing w:val="-10"/>
          <w:w w:val="110"/>
        </w:rPr>
        <w:t xml:space="preserve"> </w:t>
      </w:r>
      <w:r>
        <w:rPr>
          <w:w w:val="110"/>
        </w:rPr>
        <w:t>random),</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0"/>
          <w:w w:val="110"/>
        </w:rPr>
        <w:t xml:space="preserve"> </w:t>
      </w:r>
      <w:r>
        <w:rPr>
          <w:w w:val="110"/>
        </w:rPr>
        <w:t>2.1</w:t>
      </w:r>
      <w:commentRangeStart w:id="65"/>
      <w:commentRangeStart w:id="66"/>
      <w:del w:id="67" w:author="DAVID LUQUE RUIZ" w:date="2023-07-21T11:09:00Z">
        <w:r w:rsidDel="004A77E5">
          <w:rPr>
            <w:w w:val="110"/>
          </w:rPr>
          <w:delText>x</w:delText>
        </w:r>
      </w:del>
      <w:ins w:id="68" w:author="DAVID LUQUE RUIZ" w:date="2023-07-13T13:24:00Z">
        <w:r w:rsidR="00241100">
          <w:rPr>
            <w:w w:val="110"/>
          </w:rPr>
          <w:t>×</w:t>
        </w:r>
      </w:ins>
      <w:commentRangeEnd w:id="65"/>
      <w:ins w:id="69" w:author="DAVID LUQUE RUIZ" w:date="2023-07-21T11:09:00Z">
        <w:r w:rsidR="004A77E5">
          <w:rPr>
            <w:rStyle w:val="CommentReference"/>
          </w:rPr>
          <w:commentReference w:id="65"/>
        </w:r>
      </w:ins>
      <w:commentRangeEnd w:id="66"/>
      <w:r w:rsidR="00B47663">
        <w:rPr>
          <w:rStyle w:val="CommentReference"/>
        </w:rPr>
        <w:commentReference w:id="66"/>
      </w:r>
      <w:r>
        <w:rPr>
          <w:w w:val="110"/>
        </w:rPr>
        <w:t>10</w:t>
      </w:r>
      <w:r>
        <w:rPr>
          <w:rFonts w:ascii="Trebuchet MS" w:hAnsi="Trebuchet MS"/>
          <w:w w:val="110"/>
          <w:position w:val="9"/>
          <w:sz w:val="16"/>
        </w:rPr>
        <w:t>12</w:t>
      </w:r>
      <w:r>
        <w:rPr>
          <w:rFonts w:ascii="Trebuchet MS" w:hAnsi="Trebuchet MS"/>
          <w:spacing w:val="10"/>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1.13%.</w:t>
      </w:r>
      <w:r>
        <w:rPr>
          <w:spacing w:val="8"/>
          <w:w w:val="110"/>
        </w:rPr>
        <w:t xml:space="preserve"> </w:t>
      </w:r>
      <w:r>
        <w:rPr>
          <w:w w:val="110"/>
        </w:rPr>
        <w:t>The</w:t>
      </w:r>
      <w:r>
        <w:rPr>
          <w:spacing w:val="-9"/>
          <w:w w:val="110"/>
        </w:rPr>
        <w:t xml:space="preserve"> </w:t>
      </w:r>
      <w:r>
        <w:rPr>
          <w:w w:val="110"/>
        </w:rPr>
        <w:t>addition</w:t>
      </w:r>
      <w:r>
        <w:rPr>
          <w:spacing w:val="-10"/>
          <w:w w:val="110"/>
        </w:rPr>
        <w:t xml:space="preserve"> </w:t>
      </w:r>
      <w:r>
        <w:rPr>
          <w:w w:val="110"/>
        </w:rPr>
        <w:t>of</w:t>
      </w:r>
      <w:r>
        <w:rPr>
          <w:spacing w:val="-10"/>
          <w:w w:val="110"/>
        </w:rPr>
        <w:t xml:space="preserve"> </w:t>
      </w:r>
      <w:r>
        <w:rPr>
          <w:w w:val="110"/>
        </w:rPr>
        <w:t>the</w:t>
      </w:r>
      <w:r>
        <w:rPr>
          <w:spacing w:val="-11"/>
          <w:w w:val="110"/>
        </w:rPr>
        <w:t xml:space="preserve"> </w:t>
      </w:r>
      <w:r>
        <w:rPr>
          <w:w w:val="110"/>
        </w:rPr>
        <w:t>interaction</w:t>
      </w:r>
      <w:r>
        <w:rPr>
          <w:spacing w:val="-10"/>
          <w:w w:val="110"/>
        </w:rPr>
        <w:t xml:space="preserve"> </w:t>
      </w:r>
      <w:r>
        <w:rPr>
          <w:w w:val="110"/>
        </w:rPr>
        <w:t>term</w:t>
      </w:r>
      <w:r>
        <w:rPr>
          <w:spacing w:val="-10"/>
          <w:w w:val="110"/>
        </w:rPr>
        <w:t xml:space="preserve"> </w:t>
      </w:r>
      <w:r>
        <w:rPr>
          <w:w w:val="110"/>
        </w:rPr>
        <w:t>did</w:t>
      </w:r>
    </w:p>
    <w:p w14:paraId="242F4F42" w14:textId="77777777" w:rsidR="00735E2D" w:rsidRDefault="00000000">
      <w:pPr>
        <w:pStyle w:val="BodyText"/>
        <w:spacing w:before="201"/>
      </w:pPr>
      <w:r>
        <w:rPr>
          <w:rFonts w:ascii="Trebuchet MS" w:hAnsi="Trebuchet MS"/>
          <w:sz w:val="12"/>
        </w:rPr>
        <w:t xml:space="preserve">228    </w:t>
      </w:r>
      <w:r>
        <w:rPr>
          <w:rFonts w:ascii="Trebuchet MS" w:hAnsi="Trebuchet MS"/>
          <w:spacing w:val="19"/>
          <w:sz w:val="12"/>
        </w:rPr>
        <w:t xml:space="preserve"> </w:t>
      </w:r>
      <w:r>
        <w:rPr>
          <w:w w:val="110"/>
        </w:rPr>
        <w:t>not</w:t>
      </w:r>
      <w:r>
        <w:rPr>
          <w:spacing w:val="-9"/>
          <w:w w:val="110"/>
        </w:rPr>
        <w:t xml:space="preserve"> </w:t>
      </w:r>
      <w:r>
        <w:rPr>
          <w:w w:val="110"/>
        </w:rPr>
        <w:t>substantially</w:t>
      </w:r>
      <w:r>
        <w:rPr>
          <w:spacing w:val="-10"/>
          <w:w w:val="110"/>
        </w:rPr>
        <w:t xml:space="preserve"> </w:t>
      </w:r>
      <w:r>
        <w:rPr>
          <w:w w:val="110"/>
        </w:rPr>
        <w:t>improve</w:t>
      </w:r>
      <w:r>
        <w:rPr>
          <w:spacing w:val="-9"/>
          <w:w w:val="110"/>
        </w:rPr>
        <w:t xml:space="preserve"> </w:t>
      </w:r>
      <w:r>
        <w:rPr>
          <w:w w:val="110"/>
        </w:rPr>
        <w:t>the</w:t>
      </w:r>
      <w:r>
        <w:rPr>
          <w:spacing w:val="-9"/>
          <w:w w:val="110"/>
        </w:rPr>
        <w:t xml:space="preserve"> </w:t>
      </w:r>
      <w:r>
        <w:rPr>
          <w:w w:val="110"/>
        </w:rPr>
        <w:t>model</w:t>
      </w:r>
      <w:r>
        <w:rPr>
          <w:spacing w:val="-10"/>
          <w:w w:val="110"/>
        </w:rPr>
        <w:t xml:space="preserve"> </w:t>
      </w:r>
      <w:r>
        <w:rPr>
          <w:w w:val="110"/>
        </w:rPr>
        <w:t>fit,</w:t>
      </w:r>
      <w:r>
        <w:rPr>
          <w:spacing w:val="-8"/>
          <w:w w:val="110"/>
        </w:rPr>
        <w:t xml:space="preserve"> </w:t>
      </w:r>
      <w:r>
        <w:rPr>
          <w:w w:val="110"/>
        </w:rPr>
        <w:t>BF</w:t>
      </w:r>
      <w:r>
        <w:rPr>
          <w:spacing w:val="-9"/>
          <w:w w:val="110"/>
        </w:rPr>
        <w:t xml:space="preserve"> </w:t>
      </w:r>
      <w:r>
        <w:rPr>
          <w:w w:val="110"/>
        </w:rPr>
        <w:t>=</w:t>
      </w:r>
      <w:r>
        <w:rPr>
          <w:spacing w:val="-10"/>
          <w:w w:val="110"/>
        </w:rPr>
        <w:t xml:space="preserve"> </w:t>
      </w:r>
      <w:r>
        <w:rPr>
          <w:w w:val="110"/>
        </w:rPr>
        <w:t>0.46</w:t>
      </w:r>
      <w:r>
        <w:rPr>
          <w:spacing w:val="-10"/>
          <w:w w:val="110"/>
        </w:rPr>
        <w:t xml:space="preserve"> </w:t>
      </w:r>
      <w:r>
        <w:rPr>
          <w:rFonts w:ascii="Microsoft Sans Serif" w:hAnsi="Microsoft Sans Serif"/>
          <w:w w:val="110"/>
        </w:rPr>
        <w:t>±</w:t>
      </w:r>
      <w:r>
        <w:rPr>
          <w:rFonts w:ascii="Microsoft Sans Serif" w:hAnsi="Microsoft Sans Serif"/>
          <w:spacing w:val="-13"/>
          <w:w w:val="110"/>
        </w:rPr>
        <w:t xml:space="preserve"> </w:t>
      </w:r>
      <w:r>
        <w:rPr>
          <w:w w:val="110"/>
        </w:rPr>
        <w:t>1.95%.</w:t>
      </w:r>
      <w:r>
        <w:rPr>
          <w:spacing w:val="9"/>
          <w:w w:val="110"/>
        </w:rPr>
        <w:t xml:space="preserve"> </w:t>
      </w:r>
      <w:r>
        <w:rPr>
          <w:w w:val="110"/>
        </w:rPr>
        <w:t>The</w:t>
      </w:r>
      <w:r>
        <w:rPr>
          <w:spacing w:val="-9"/>
          <w:w w:val="110"/>
        </w:rPr>
        <w:t xml:space="preserve"> </w:t>
      </w:r>
      <w:r>
        <w:rPr>
          <w:w w:val="110"/>
        </w:rPr>
        <w:t>best</w:t>
      </w:r>
      <w:r>
        <w:rPr>
          <w:spacing w:val="-8"/>
          <w:w w:val="110"/>
        </w:rPr>
        <w:t xml:space="preserve"> </w:t>
      </w:r>
      <w:r>
        <w:rPr>
          <w:w w:val="110"/>
        </w:rPr>
        <w:t>fitting</w:t>
      </w:r>
      <w:r>
        <w:rPr>
          <w:spacing w:val="-10"/>
          <w:w w:val="110"/>
        </w:rPr>
        <w:t xml:space="preserve"> </w:t>
      </w:r>
      <w:r>
        <w:rPr>
          <w:w w:val="110"/>
        </w:rPr>
        <w:t>model</w:t>
      </w:r>
      <w:r>
        <w:rPr>
          <w:spacing w:val="-9"/>
          <w:w w:val="110"/>
        </w:rPr>
        <w:t xml:space="preserve"> </w:t>
      </w:r>
      <w:r>
        <w:rPr>
          <w:w w:val="110"/>
        </w:rPr>
        <w:t>was</w:t>
      </w:r>
      <w:r>
        <w:rPr>
          <w:spacing w:val="-10"/>
          <w:w w:val="110"/>
        </w:rPr>
        <w:t xml:space="preserve"> </w:t>
      </w:r>
      <w:r>
        <w:rPr>
          <w:w w:val="110"/>
        </w:rPr>
        <w:t>a</w:t>
      </w:r>
    </w:p>
    <w:p w14:paraId="46006DD2" w14:textId="3A16E031" w:rsidR="00735E2D" w:rsidRDefault="003F2FDD">
      <w:pPr>
        <w:pStyle w:val="BodyText"/>
        <w:spacing w:before="7"/>
        <w:ind w:left="0"/>
        <w:rPr>
          <w:sz w:val="9"/>
        </w:rPr>
      </w:pPr>
      <w:r>
        <w:rPr>
          <w:noProof/>
        </w:rPr>
        <mc:AlternateContent>
          <mc:Choice Requires="wps">
            <w:drawing>
              <wp:anchor distT="0" distB="0" distL="0" distR="0" simplePos="0" relativeHeight="487587840" behindDoc="1" locked="0" layoutInCell="1" allowOverlap="1" wp14:anchorId="2620F675" wp14:editId="1427132A">
                <wp:simplePos x="0" y="0"/>
                <wp:positionH relativeFrom="page">
                  <wp:posOffset>914400</wp:posOffset>
                </wp:positionH>
                <wp:positionV relativeFrom="paragraph">
                  <wp:posOffset>96520</wp:posOffset>
                </wp:positionV>
                <wp:extent cx="457200" cy="1270"/>
                <wp:effectExtent l="0" t="0" r="0" b="0"/>
                <wp:wrapTopAndBottom/>
                <wp:docPr id="378" name="Freeform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1270"/>
                        </a:xfrm>
                        <a:custGeom>
                          <a:avLst/>
                          <a:gdLst>
                            <a:gd name="T0" fmla="+- 0 1440 1440"/>
                            <a:gd name="T1" fmla="*/ T0 w 720"/>
                            <a:gd name="T2" fmla="+- 0 2160 1440"/>
                            <a:gd name="T3" fmla="*/ T2 w 720"/>
                          </a:gdLst>
                          <a:ahLst/>
                          <a:cxnLst>
                            <a:cxn ang="0">
                              <a:pos x="T1" y="0"/>
                            </a:cxn>
                            <a:cxn ang="0">
                              <a:pos x="T3" y="0"/>
                            </a:cxn>
                          </a:cxnLst>
                          <a:rect l="0" t="0" r="r" b="b"/>
                          <a:pathLst>
                            <a:path w="720">
                              <a:moveTo>
                                <a:pt x="0" y="0"/>
                              </a:moveTo>
                              <a:lnTo>
                                <a:pt x="720" y="0"/>
                              </a:lnTo>
                            </a:path>
                          </a:pathLst>
                        </a:custGeom>
                        <a:noFill/>
                        <a:ln w="15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08A8C" id="Freeform 377" o:spid="_x0000_s1026" style="position:absolute;margin-left:1in;margin-top:7.6pt;width:3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" path="m,l720,e" filled="f" strokeweight=".04411mm">
                <v:path arrowok="t" o:connecttype="custom" o:connectlocs="0,0;457200,0" o:connectangles="0,0"/>
                <w10:wrap type="topAndBottom" anchorx="page"/>
              </v:shape>
            </w:pict>
          </mc:Fallback>
        </mc:AlternateContent>
      </w:r>
    </w:p>
    <w:p w14:paraId="1981D8C6" w14:textId="22C7BDAB" w:rsidR="00735E2D" w:rsidRDefault="00000000">
      <w:pPr>
        <w:spacing w:before="138" w:line="412" w:lineRule="auto"/>
        <w:ind w:left="540" w:right="157"/>
        <w:rPr>
          <w:sz w:val="20"/>
        </w:rPr>
      </w:pPr>
      <w:commentRangeStart w:id="70"/>
      <w:commentRangeStart w:id="71"/>
      <w:r>
        <w:rPr>
          <w:rFonts w:ascii="Roboto"/>
          <w:w w:val="105"/>
          <w:position w:val="7"/>
          <w:sz w:val="14"/>
        </w:rPr>
        <w:t>1</w:t>
      </w:r>
      <w:r>
        <w:rPr>
          <w:rFonts w:ascii="Roboto"/>
          <w:spacing w:val="5"/>
          <w:w w:val="105"/>
          <w:position w:val="7"/>
          <w:sz w:val="14"/>
        </w:rPr>
        <w:t xml:space="preserve"> </w:t>
      </w:r>
      <w:bookmarkStart w:id="72" w:name="_bookmark0"/>
      <w:bookmarkEnd w:id="72"/>
      <w:r>
        <w:rPr>
          <w:w w:val="105"/>
          <w:sz w:val="20"/>
        </w:rPr>
        <w:t>The</w:t>
      </w:r>
      <w:r>
        <w:rPr>
          <w:spacing w:val="14"/>
          <w:w w:val="105"/>
          <w:sz w:val="20"/>
        </w:rPr>
        <w:t xml:space="preserve"> </w:t>
      </w:r>
      <w:commentRangeEnd w:id="70"/>
      <w:r w:rsidR="00241100">
        <w:rPr>
          <w:rStyle w:val="CommentReference"/>
        </w:rPr>
        <w:commentReference w:id="70"/>
      </w:r>
      <w:commentRangeEnd w:id="71"/>
      <w:r w:rsidR="00E54319">
        <w:rPr>
          <w:rStyle w:val="CommentReference"/>
        </w:rPr>
        <w:commentReference w:id="71"/>
      </w:r>
      <w:r>
        <w:rPr>
          <w:w w:val="105"/>
          <w:sz w:val="20"/>
        </w:rPr>
        <w:t>Bayesian</w:t>
      </w:r>
      <w:r>
        <w:rPr>
          <w:spacing w:val="14"/>
          <w:w w:val="105"/>
          <w:sz w:val="20"/>
        </w:rPr>
        <w:t xml:space="preserve"> </w:t>
      </w:r>
      <w:r>
        <w:rPr>
          <w:w w:val="105"/>
          <w:sz w:val="20"/>
        </w:rPr>
        <w:t>analyses</w:t>
      </w:r>
      <w:r>
        <w:rPr>
          <w:spacing w:val="15"/>
          <w:w w:val="105"/>
          <w:sz w:val="20"/>
        </w:rPr>
        <w:t xml:space="preserve"> </w:t>
      </w:r>
      <w:r>
        <w:rPr>
          <w:w w:val="105"/>
          <w:sz w:val="20"/>
        </w:rPr>
        <w:t>here</w:t>
      </w:r>
      <w:r>
        <w:rPr>
          <w:spacing w:val="14"/>
          <w:w w:val="105"/>
          <w:sz w:val="20"/>
        </w:rPr>
        <w:t xml:space="preserve"> </w:t>
      </w:r>
      <w:r>
        <w:rPr>
          <w:w w:val="105"/>
          <w:sz w:val="20"/>
        </w:rPr>
        <w:t>follow</w:t>
      </w:r>
      <w:r>
        <w:rPr>
          <w:spacing w:val="14"/>
          <w:w w:val="105"/>
          <w:sz w:val="20"/>
        </w:rPr>
        <w:t xml:space="preserve"> </w:t>
      </w:r>
      <w:r>
        <w:rPr>
          <w:w w:val="105"/>
          <w:sz w:val="20"/>
        </w:rPr>
        <w:t>the</w:t>
      </w:r>
      <w:r>
        <w:rPr>
          <w:spacing w:val="15"/>
          <w:w w:val="105"/>
          <w:sz w:val="20"/>
        </w:rPr>
        <w:t xml:space="preserve"> </w:t>
      </w:r>
      <w:r>
        <w:rPr>
          <w:w w:val="105"/>
          <w:sz w:val="20"/>
        </w:rPr>
        <w:t>process</w:t>
      </w:r>
      <w:r>
        <w:rPr>
          <w:spacing w:val="14"/>
          <w:w w:val="105"/>
          <w:sz w:val="20"/>
        </w:rPr>
        <w:t xml:space="preserve"> </w:t>
      </w:r>
      <w:r>
        <w:rPr>
          <w:w w:val="105"/>
          <w:sz w:val="20"/>
        </w:rPr>
        <w:t>outlined</w:t>
      </w:r>
      <w:r>
        <w:rPr>
          <w:spacing w:val="14"/>
          <w:w w:val="105"/>
          <w:sz w:val="20"/>
        </w:rPr>
        <w:t xml:space="preserve"> </w:t>
      </w:r>
      <w:r>
        <w:rPr>
          <w:w w:val="105"/>
          <w:sz w:val="20"/>
        </w:rPr>
        <w:t>in</w:t>
      </w:r>
      <w:r>
        <w:rPr>
          <w:spacing w:val="15"/>
          <w:w w:val="105"/>
          <w:sz w:val="20"/>
        </w:rPr>
        <w:t xml:space="preserve"> </w:t>
      </w:r>
      <w:proofErr w:type="spellStart"/>
      <w:r>
        <w:rPr>
          <w:w w:val="105"/>
          <w:sz w:val="20"/>
        </w:rPr>
        <w:t>Rouder</w:t>
      </w:r>
      <w:proofErr w:type="spellEnd"/>
      <w:r>
        <w:rPr>
          <w:spacing w:val="14"/>
          <w:w w:val="105"/>
          <w:sz w:val="20"/>
        </w:rPr>
        <w:t xml:space="preserve"> </w:t>
      </w:r>
      <w:r>
        <w:rPr>
          <w:w w:val="105"/>
          <w:sz w:val="20"/>
        </w:rPr>
        <w:t>et</w:t>
      </w:r>
      <w:r>
        <w:rPr>
          <w:spacing w:val="14"/>
          <w:w w:val="105"/>
          <w:sz w:val="20"/>
        </w:rPr>
        <w:t xml:space="preserve"> </w:t>
      </w:r>
      <w:r>
        <w:rPr>
          <w:w w:val="105"/>
          <w:sz w:val="20"/>
        </w:rPr>
        <w:t>al.</w:t>
      </w:r>
      <w:r>
        <w:rPr>
          <w:spacing w:val="37"/>
          <w:w w:val="105"/>
          <w:sz w:val="20"/>
        </w:rPr>
        <w:t xml:space="preserve"> </w:t>
      </w:r>
      <w:r>
        <w:rPr>
          <w:w w:val="105"/>
          <w:sz w:val="20"/>
        </w:rPr>
        <w:t>(2017).</w:t>
      </w:r>
      <w:r>
        <w:rPr>
          <w:spacing w:val="36"/>
          <w:w w:val="105"/>
          <w:sz w:val="20"/>
        </w:rPr>
        <w:t xml:space="preserve"> </w:t>
      </w:r>
      <w:commentRangeStart w:id="73"/>
      <w:commentRangeStart w:id="74"/>
      <w:proofErr w:type="spellStart"/>
      <w:r>
        <w:rPr>
          <w:w w:val="105"/>
          <w:sz w:val="20"/>
        </w:rPr>
        <w:t>Breifly</w:t>
      </w:r>
      <w:commentRangeEnd w:id="73"/>
      <w:proofErr w:type="spellEnd"/>
      <w:r w:rsidR="00BB1F3D">
        <w:rPr>
          <w:rStyle w:val="CommentReference"/>
        </w:rPr>
        <w:commentReference w:id="73"/>
      </w:r>
      <w:commentRangeEnd w:id="74"/>
      <w:r w:rsidR="00E54319">
        <w:rPr>
          <w:rStyle w:val="CommentReference"/>
        </w:rPr>
        <w:commentReference w:id="74"/>
      </w:r>
      <w:r>
        <w:rPr>
          <w:w w:val="105"/>
          <w:sz w:val="20"/>
        </w:rPr>
        <w:t>,</w:t>
      </w:r>
      <w:r>
        <w:rPr>
          <w:spacing w:val="15"/>
          <w:w w:val="105"/>
          <w:sz w:val="20"/>
        </w:rPr>
        <w:t xml:space="preserve"> </w:t>
      </w:r>
      <w:r>
        <w:rPr>
          <w:w w:val="105"/>
          <w:sz w:val="20"/>
        </w:rPr>
        <w:t>we</w:t>
      </w:r>
      <w:r>
        <w:rPr>
          <w:spacing w:val="14"/>
          <w:w w:val="105"/>
          <w:sz w:val="20"/>
        </w:rPr>
        <w:t xml:space="preserve"> </w:t>
      </w:r>
      <w:r>
        <w:rPr>
          <w:w w:val="105"/>
          <w:sz w:val="20"/>
        </w:rPr>
        <w:t>present</w:t>
      </w:r>
      <w:r>
        <w:rPr>
          <w:spacing w:val="14"/>
          <w:w w:val="105"/>
          <w:sz w:val="20"/>
        </w:rPr>
        <w:t xml:space="preserve"> </w:t>
      </w:r>
      <w:r>
        <w:rPr>
          <w:w w:val="105"/>
          <w:sz w:val="20"/>
        </w:rPr>
        <w:t>the</w:t>
      </w:r>
      <w:r>
        <w:rPr>
          <w:spacing w:val="1"/>
          <w:w w:val="105"/>
          <w:sz w:val="20"/>
        </w:rPr>
        <w:t xml:space="preserve"> </w:t>
      </w:r>
      <w:r>
        <w:rPr>
          <w:w w:val="105"/>
          <w:sz w:val="20"/>
        </w:rPr>
        <w:t>best</w:t>
      </w:r>
      <w:r>
        <w:rPr>
          <w:spacing w:val="15"/>
          <w:w w:val="105"/>
          <w:sz w:val="20"/>
        </w:rPr>
        <w:t xml:space="preserve"> </w:t>
      </w:r>
      <w:r>
        <w:rPr>
          <w:w w:val="105"/>
          <w:sz w:val="20"/>
        </w:rPr>
        <w:t>fitting</w:t>
      </w:r>
      <w:r>
        <w:rPr>
          <w:spacing w:val="15"/>
          <w:w w:val="105"/>
          <w:sz w:val="20"/>
        </w:rPr>
        <w:t xml:space="preserve"> </w:t>
      </w:r>
      <w:r>
        <w:rPr>
          <w:w w:val="105"/>
          <w:sz w:val="20"/>
        </w:rPr>
        <w:t>model,</w:t>
      </w:r>
      <w:r>
        <w:rPr>
          <w:spacing w:val="16"/>
          <w:w w:val="105"/>
          <w:sz w:val="20"/>
        </w:rPr>
        <w:t xml:space="preserve"> </w:t>
      </w:r>
      <w:r>
        <w:rPr>
          <w:w w:val="105"/>
          <w:sz w:val="20"/>
        </w:rPr>
        <w:t>followed</w:t>
      </w:r>
      <w:r>
        <w:rPr>
          <w:spacing w:val="15"/>
          <w:w w:val="105"/>
          <w:sz w:val="20"/>
        </w:rPr>
        <w:t xml:space="preserve"> </w:t>
      </w:r>
      <w:r>
        <w:rPr>
          <w:w w:val="105"/>
          <w:sz w:val="20"/>
        </w:rPr>
        <w:t>by</w:t>
      </w:r>
      <w:r>
        <w:rPr>
          <w:spacing w:val="16"/>
          <w:w w:val="105"/>
          <w:sz w:val="20"/>
        </w:rPr>
        <w:t xml:space="preserve"> </w:t>
      </w:r>
      <w:r>
        <w:rPr>
          <w:w w:val="105"/>
          <w:sz w:val="20"/>
        </w:rPr>
        <w:t>a</w:t>
      </w:r>
      <w:r>
        <w:rPr>
          <w:spacing w:val="15"/>
          <w:w w:val="105"/>
          <w:sz w:val="20"/>
        </w:rPr>
        <w:t xml:space="preserve"> </w:t>
      </w:r>
      <w:r>
        <w:rPr>
          <w:w w:val="105"/>
          <w:sz w:val="20"/>
        </w:rPr>
        <w:t>comparison</w:t>
      </w:r>
      <w:r>
        <w:rPr>
          <w:spacing w:val="15"/>
          <w:w w:val="105"/>
          <w:sz w:val="20"/>
        </w:rPr>
        <w:t xml:space="preserve"> </w:t>
      </w:r>
      <w:r>
        <w:rPr>
          <w:w w:val="105"/>
          <w:sz w:val="20"/>
        </w:rPr>
        <w:t>with</w:t>
      </w:r>
      <w:r>
        <w:rPr>
          <w:spacing w:val="16"/>
          <w:w w:val="105"/>
          <w:sz w:val="20"/>
        </w:rPr>
        <w:t xml:space="preserve"> </w:t>
      </w:r>
      <w:r>
        <w:rPr>
          <w:w w:val="105"/>
          <w:sz w:val="20"/>
        </w:rPr>
        <w:t>other</w:t>
      </w:r>
      <w:r>
        <w:rPr>
          <w:spacing w:val="15"/>
          <w:w w:val="105"/>
          <w:sz w:val="20"/>
        </w:rPr>
        <w:t xml:space="preserve"> </w:t>
      </w:r>
      <w:r>
        <w:rPr>
          <w:w w:val="105"/>
          <w:sz w:val="20"/>
        </w:rPr>
        <w:t>models.</w:t>
      </w:r>
      <w:r>
        <w:rPr>
          <w:spacing w:val="38"/>
          <w:w w:val="105"/>
          <w:sz w:val="20"/>
        </w:rPr>
        <w:t xml:space="preserve"> </w:t>
      </w:r>
      <w:r>
        <w:rPr>
          <w:w w:val="105"/>
          <w:sz w:val="20"/>
        </w:rPr>
        <w:t>Where</w:t>
      </w:r>
      <w:r>
        <w:rPr>
          <w:spacing w:val="16"/>
          <w:w w:val="105"/>
          <w:sz w:val="20"/>
        </w:rPr>
        <w:t xml:space="preserve"> </w:t>
      </w:r>
      <w:r>
        <w:rPr>
          <w:w w:val="105"/>
          <w:sz w:val="20"/>
        </w:rPr>
        <w:t>the</w:t>
      </w:r>
      <w:r>
        <w:rPr>
          <w:spacing w:val="15"/>
          <w:w w:val="105"/>
          <w:sz w:val="20"/>
        </w:rPr>
        <w:t xml:space="preserve"> </w:t>
      </w:r>
      <w:r>
        <w:rPr>
          <w:w w:val="105"/>
          <w:sz w:val="20"/>
        </w:rPr>
        <w:t>comparison</w:t>
      </w:r>
      <w:r>
        <w:rPr>
          <w:spacing w:val="15"/>
          <w:w w:val="105"/>
          <w:sz w:val="20"/>
        </w:rPr>
        <w:t xml:space="preserve"> </w:t>
      </w:r>
      <w:r>
        <w:rPr>
          <w:w w:val="105"/>
          <w:sz w:val="20"/>
        </w:rPr>
        <w:t>of</w:t>
      </w:r>
      <w:r>
        <w:rPr>
          <w:spacing w:val="16"/>
          <w:w w:val="105"/>
          <w:sz w:val="20"/>
        </w:rPr>
        <w:t xml:space="preserve"> </w:t>
      </w:r>
      <w:r>
        <w:rPr>
          <w:w w:val="105"/>
          <w:sz w:val="20"/>
        </w:rPr>
        <w:t>two</w:t>
      </w:r>
      <w:r>
        <w:rPr>
          <w:spacing w:val="15"/>
          <w:w w:val="105"/>
          <w:sz w:val="20"/>
        </w:rPr>
        <w:t xml:space="preserve"> </w:t>
      </w:r>
      <w:r>
        <w:rPr>
          <w:w w:val="105"/>
          <w:sz w:val="20"/>
        </w:rPr>
        <w:t>models</w:t>
      </w:r>
      <w:r>
        <w:rPr>
          <w:spacing w:val="16"/>
          <w:w w:val="105"/>
          <w:sz w:val="20"/>
        </w:rPr>
        <w:t xml:space="preserve"> </w:t>
      </w:r>
      <w:r>
        <w:rPr>
          <w:w w:val="105"/>
          <w:sz w:val="20"/>
        </w:rPr>
        <w:t>(i.e.,</w:t>
      </w:r>
      <w:r>
        <w:rPr>
          <w:spacing w:val="1"/>
          <w:w w:val="105"/>
          <w:sz w:val="20"/>
        </w:rPr>
        <w:t xml:space="preserve"> </w:t>
      </w:r>
      <w:proofErr w:type="spellStart"/>
      <w:r>
        <w:rPr>
          <w:w w:val="105"/>
          <w:sz w:val="20"/>
        </w:rPr>
        <w:t>A</w:t>
      </w:r>
      <w:proofErr w:type="spellEnd"/>
      <w:r>
        <w:rPr>
          <w:spacing w:val="19"/>
          <w:w w:val="105"/>
          <w:sz w:val="20"/>
        </w:rPr>
        <w:t xml:space="preserve"> </w:t>
      </w:r>
      <w:r>
        <w:rPr>
          <w:w w:val="105"/>
          <w:sz w:val="20"/>
        </w:rPr>
        <w:t>against</w:t>
      </w:r>
      <w:r>
        <w:rPr>
          <w:spacing w:val="19"/>
          <w:w w:val="105"/>
          <w:sz w:val="20"/>
        </w:rPr>
        <w:t xml:space="preserve"> </w:t>
      </w:r>
      <w:r>
        <w:rPr>
          <w:w w:val="105"/>
          <w:sz w:val="20"/>
        </w:rPr>
        <w:t>B)</w:t>
      </w:r>
      <w:r>
        <w:rPr>
          <w:spacing w:val="20"/>
          <w:w w:val="105"/>
          <w:sz w:val="20"/>
        </w:rPr>
        <w:t xml:space="preserve"> </w:t>
      </w:r>
      <w:r>
        <w:rPr>
          <w:w w:val="105"/>
          <w:sz w:val="20"/>
        </w:rPr>
        <w:t>reveals</w:t>
      </w:r>
      <w:r>
        <w:rPr>
          <w:spacing w:val="19"/>
          <w:w w:val="105"/>
          <w:sz w:val="20"/>
        </w:rPr>
        <w:t xml:space="preserve"> </w:t>
      </w:r>
      <w:r>
        <w:rPr>
          <w:w w:val="105"/>
          <w:sz w:val="20"/>
        </w:rPr>
        <w:t>a</w:t>
      </w:r>
      <w:r>
        <w:rPr>
          <w:spacing w:val="19"/>
          <w:w w:val="105"/>
          <w:sz w:val="20"/>
        </w:rPr>
        <w:t xml:space="preserve"> </w:t>
      </w:r>
      <w:r>
        <w:rPr>
          <w:w w:val="105"/>
          <w:sz w:val="20"/>
        </w:rPr>
        <w:t>Bayes</w:t>
      </w:r>
      <w:r>
        <w:rPr>
          <w:spacing w:val="20"/>
          <w:w w:val="105"/>
          <w:sz w:val="20"/>
        </w:rPr>
        <w:t xml:space="preserve"> </w:t>
      </w:r>
      <w:r>
        <w:rPr>
          <w:w w:val="105"/>
          <w:sz w:val="20"/>
        </w:rPr>
        <w:t>Factor</w:t>
      </w:r>
      <w:r>
        <w:rPr>
          <w:spacing w:val="19"/>
          <w:w w:val="105"/>
          <w:sz w:val="20"/>
        </w:rPr>
        <w:t xml:space="preserve"> </w:t>
      </w:r>
      <w:r>
        <w:rPr>
          <w:w w:val="105"/>
          <w:sz w:val="20"/>
        </w:rPr>
        <w:t>of</w:t>
      </w:r>
      <w:r>
        <w:rPr>
          <w:spacing w:val="19"/>
          <w:w w:val="105"/>
          <w:sz w:val="20"/>
        </w:rPr>
        <w:t xml:space="preserve"> </w:t>
      </w:r>
      <w:r>
        <w:rPr>
          <w:w w:val="105"/>
          <w:sz w:val="20"/>
        </w:rPr>
        <w:t>greater</w:t>
      </w:r>
      <w:r>
        <w:rPr>
          <w:spacing w:val="20"/>
          <w:w w:val="105"/>
          <w:sz w:val="20"/>
        </w:rPr>
        <w:t xml:space="preserve"> </w:t>
      </w:r>
      <w:r>
        <w:rPr>
          <w:w w:val="105"/>
          <w:sz w:val="20"/>
        </w:rPr>
        <w:t>than</w:t>
      </w:r>
      <w:r>
        <w:rPr>
          <w:spacing w:val="19"/>
          <w:w w:val="105"/>
          <w:sz w:val="20"/>
        </w:rPr>
        <w:t xml:space="preserve"> </w:t>
      </w:r>
      <w:r>
        <w:rPr>
          <w:w w:val="105"/>
          <w:sz w:val="20"/>
        </w:rPr>
        <w:t>3,</w:t>
      </w:r>
      <w:r>
        <w:rPr>
          <w:spacing w:val="19"/>
          <w:w w:val="105"/>
          <w:sz w:val="20"/>
        </w:rPr>
        <w:t xml:space="preserve"> </w:t>
      </w:r>
      <w:r>
        <w:rPr>
          <w:w w:val="105"/>
          <w:sz w:val="20"/>
        </w:rPr>
        <w:t>this</w:t>
      </w:r>
      <w:r>
        <w:rPr>
          <w:spacing w:val="20"/>
          <w:w w:val="105"/>
          <w:sz w:val="20"/>
        </w:rPr>
        <w:t xml:space="preserve"> </w:t>
      </w:r>
      <w:r>
        <w:rPr>
          <w:w w:val="105"/>
          <w:sz w:val="20"/>
        </w:rPr>
        <w:t>is</w:t>
      </w:r>
      <w:r>
        <w:rPr>
          <w:spacing w:val="19"/>
          <w:w w:val="105"/>
          <w:sz w:val="20"/>
        </w:rPr>
        <w:t xml:space="preserve"> </w:t>
      </w:r>
      <w:r>
        <w:rPr>
          <w:w w:val="105"/>
          <w:sz w:val="20"/>
        </w:rPr>
        <w:t>taken</w:t>
      </w:r>
      <w:r>
        <w:rPr>
          <w:spacing w:val="19"/>
          <w:w w:val="105"/>
          <w:sz w:val="20"/>
        </w:rPr>
        <w:t xml:space="preserve"> </w:t>
      </w:r>
      <w:r>
        <w:rPr>
          <w:w w:val="105"/>
          <w:sz w:val="20"/>
        </w:rPr>
        <w:t>as</w:t>
      </w:r>
      <w:r>
        <w:rPr>
          <w:spacing w:val="20"/>
          <w:w w:val="105"/>
          <w:sz w:val="20"/>
        </w:rPr>
        <w:t xml:space="preserve"> </w:t>
      </w:r>
      <w:r>
        <w:rPr>
          <w:w w:val="105"/>
          <w:sz w:val="20"/>
        </w:rPr>
        <w:t>support</w:t>
      </w:r>
      <w:r>
        <w:rPr>
          <w:spacing w:val="19"/>
          <w:w w:val="105"/>
          <w:sz w:val="20"/>
        </w:rPr>
        <w:t xml:space="preserve"> </w:t>
      </w:r>
      <w:r>
        <w:rPr>
          <w:w w:val="105"/>
          <w:sz w:val="20"/>
        </w:rPr>
        <w:t>for</w:t>
      </w:r>
      <w:r>
        <w:rPr>
          <w:spacing w:val="19"/>
          <w:w w:val="105"/>
          <w:sz w:val="20"/>
        </w:rPr>
        <w:t xml:space="preserve"> </w:t>
      </w:r>
      <w:r>
        <w:rPr>
          <w:w w:val="105"/>
          <w:sz w:val="20"/>
        </w:rPr>
        <w:t>the</w:t>
      </w:r>
      <w:r>
        <w:rPr>
          <w:spacing w:val="20"/>
          <w:w w:val="105"/>
          <w:sz w:val="20"/>
        </w:rPr>
        <w:t xml:space="preserve"> </w:t>
      </w:r>
      <w:r>
        <w:rPr>
          <w:w w:val="105"/>
          <w:sz w:val="20"/>
        </w:rPr>
        <w:t>components</w:t>
      </w:r>
      <w:r>
        <w:rPr>
          <w:spacing w:val="19"/>
          <w:w w:val="105"/>
          <w:sz w:val="20"/>
        </w:rPr>
        <w:t xml:space="preserve"> </w:t>
      </w:r>
      <w:r>
        <w:rPr>
          <w:w w:val="105"/>
          <w:sz w:val="20"/>
        </w:rPr>
        <w:t>of</w:t>
      </w:r>
      <w:r>
        <w:rPr>
          <w:spacing w:val="19"/>
          <w:w w:val="105"/>
          <w:sz w:val="20"/>
        </w:rPr>
        <w:t xml:space="preserve"> </w:t>
      </w:r>
      <w:r>
        <w:rPr>
          <w:w w:val="105"/>
          <w:sz w:val="20"/>
        </w:rPr>
        <w:t>model</w:t>
      </w:r>
      <w:r>
        <w:rPr>
          <w:spacing w:val="-49"/>
          <w:w w:val="105"/>
          <w:sz w:val="20"/>
        </w:rPr>
        <w:t xml:space="preserve"> </w:t>
      </w:r>
      <w:r>
        <w:rPr>
          <w:w w:val="105"/>
          <w:sz w:val="20"/>
        </w:rPr>
        <w:t>A</w:t>
      </w:r>
      <w:r>
        <w:rPr>
          <w:spacing w:val="20"/>
          <w:w w:val="105"/>
          <w:sz w:val="20"/>
        </w:rPr>
        <w:t xml:space="preserve"> </w:t>
      </w:r>
      <w:r>
        <w:rPr>
          <w:w w:val="105"/>
          <w:sz w:val="20"/>
        </w:rPr>
        <w:t>that</w:t>
      </w:r>
      <w:r>
        <w:rPr>
          <w:spacing w:val="20"/>
          <w:w w:val="105"/>
          <w:sz w:val="20"/>
        </w:rPr>
        <w:t xml:space="preserve"> </w:t>
      </w:r>
      <w:r>
        <w:rPr>
          <w:w w:val="105"/>
          <w:sz w:val="20"/>
        </w:rPr>
        <w:t>are</w:t>
      </w:r>
      <w:r>
        <w:rPr>
          <w:spacing w:val="20"/>
          <w:w w:val="105"/>
          <w:sz w:val="20"/>
        </w:rPr>
        <w:t xml:space="preserve"> </w:t>
      </w:r>
      <w:r>
        <w:rPr>
          <w:w w:val="105"/>
          <w:sz w:val="20"/>
        </w:rPr>
        <w:t>not</w:t>
      </w:r>
      <w:r>
        <w:rPr>
          <w:spacing w:val="20"/>
          <w:w w:val="105"/>
          <w:sz w:val="20"/>
        </w:rPr>
        <w:t xml:space="preserve"> </w:t>
      </w:r>
      <w:r>
        <w:rPr>
          <w:w w:val="105"/>
          <w:sz w:val="20"/>
        </w:rPr>
        <w:t>present</w:t>
      </w:r>
      <w:r>
        <w:rPr>
          <w:spacing w:val="20"/>
          <w:w w:val="105"/>
          <w:sz w:val="20"/>
        </w:rPr>
        <w:t xml:space="preserve"> </w:t>
      </w:r>
      <w:r>
        <w:rPr>
          <w:w w:val="105"/>
          <w:sz w:val="20"/>
        </w:rPr>
        <w:t>in</w:t>
      </w:r>
      <w:r>
        <w:rPr>
          <w:spacing w:val="20"/>
          <w:w w:val="105"/>
          <w:sz w:val="20"/>
        </w:rPr>
        <w:t xml:space="preserve"> </w:t>
      </w:r>
      <w:r>
        <w:rPr>
          <w:w w:val="105"/>
          <w:sz w:val="20"/>
        </w:rPr>
        <w:t>model</w:t>
      </w:r>
      <w:r>
        <w:rPr>
          <w:spacing w:val="21"/>
          <w:w w:val="105"/>
          <w:sz w:val="20"/>
        </w:rPr>
        <w:t xml:space="preserve"> </w:t>
      </w:r>
      <w:r>
        <w:rPr>
          <w:w w:val="105"/>
          <w:sz w:val="20"/>
        </w:rPr>
        <w:t>B.</w:t>
      </w:r>
      <w:r>
        <w:rPr>
          <w:spacing w:val="20"/>
          <w:w w:val="105"/>
          <w:sz w:val="20"/>
        </w:rPr>
        <w:t xml:space="preserve"> </w:t>
      </w:r>
      <w:r>
        <w:rPr>
          <w:w w:val="105"/>
          <w:sz w:val="20"/>
        </w:rPr>
        <w:t>Bayes</w:t>
      </w:r>
      <w:r>
        <w:rPr>
          <w:spacing w:val="20"/>
          <w:w w:val="105"/>
          <w:sz w:val="20"/>
        </w:rPr>
        <w:t xml:space="preserve"> </w:t>
      </w:r>
      <w:r>
        <w:rPr>
          <w:w w:val="105"/>
          <w:sz w:val="20"/>
        </w:rPr>
        <w:t>Factors</w:t>
      </w:r>
      <w:r>
        <w:rPr>
          <w:spacing w:val="20"/>
          <w:w w:val="105"/>
          <w:sz w:val="20"/>
        </w:rPr>
        <w:t xml:space="preserve"> </w:t>
      </w:r>
      <w:r>
        <w:rPr>
          <w:w w:val="105"/>
          <w:sz w:val="20"/>
        </w:rPr>
        <w:t>of</w:t>
      </w:r>
      <w:r>
        <w:rPr>
          <w:spacing w:val="20"/>
          <w:w w:val="105"/>
          <w:sz w:val="20"/>
        </w:rPr>
        <w:t xml:space="preserve"> </w:t>
      </w:r>
      <w:r>
        <w:rPr>
          <w:w w:val="105"/>
          <w:sz w:val="20"/>
        </w:rPr>
        <w:t>less</w:t>
      </w:r>
      <w:r>
        <w:rPr>
          <w:spacing w:val="20"/>
          <w:w w:val="105"/>
          <w:sz w:val="20"/>
        </w:rPr>
        <w:t xml:space="preserve"> </w:t>
      </w:r>
      <w:r>
        <w:rPr>
          <w:w w:val="105"/>
          <w:sz w:val="20"/>
        </w:rPr>
        <w:t>than</w:t>
      </w:r>
      <w:r>
        <w:rPr>
          <w:spacing w:val="20"/>
          <w:w w:val="105"/>
          <w:sz w:val="20"/>
        </w:rPr>
        <w:t xml:space="preserve"> </w:t>
      </w:r>
      <w:r>
        <w:rPr>
          <w:w w:val="105"/>
          <w:sz w:val="20"/>
        </w:rPr>
        <w:t>0.33</w:t>
      </w:r>
      <w:r>
        <w:rPr>
          <w:spacing w:val="21"/>
          <w:w w:val="105"/>
          <w:sz w:val="20"/>
        </w:rPr>
        <w:t xml:space="preserve"> </w:t>
      </w:r>
      <w:r>
        <w:rPr>
          <w:w w:val="105"/>
          <w:sz w:val="20"/>
        </w:rPr>
        <w:t>are</w:t>
      </w:r>
      <w:r>
        <w:rPr>
          <w:spacing w:val="20"/>
          <w:w w:val="105"/>
          <w:sz w:val="20"/>
        </w:rPr>
        <w:t xml:space="preserve"> </w:t>
      </w:r>
      <w:r>
        <w:rPr>
          <w:w w:val="105"/>
          <w:sz w:val="20"/>
        </w:rPr>
        <w:t>taken</w:t>
      </w:r>
      <w:r>
        <w:rPr>
          <w:spacing w:val="20"/>
          <w:w w:val="105"/>
          <w:sz w:val="20"/>
        </w:rPr>
        <w:t xml:space="preserve"> </w:t>
      </w:r>
      <w:r>
        <w:rPr>
          <w:w w:val="105"/>
          <w:sz w:val="20"/>
        </w:rPr>
        <w:t>as</w:t>
      </w:r>
      <w:r>
        <w:rPr>
          <w:spacing w:val="20"/>
          <w:w w:val="105"/>
          <w:sz w:val="20"/>
        </w:rPr>
        <w:t xml:space="preserve"> </w:t>
      </w:r>
      <w:r>
        <w:rPr>
          <w:w w:val="105"/>
          <w:sz w:val="20"/>
        </w:rPr>
        <w:t>evidence</w:t>
      </w:r>
      <w:r>
        <w:rPr>
          <w:spacing w:val="20"/>
          <w:w w:val="105"/>
          <w:sz w:val="20"/>
        </w:rPr>
        <w:t xml:space="preserve"> </w:t>
      </w:r>
      <w:r>
        <w:rPr>
          <w:w w:val="105"/>
          <w:sz w:val="20"/>
        </w:rPr>
        <w:t>in</w:t>
      </w:r>
      <w:r>
        <w:rPr>
          <w:spacing w:val="20"/>
          <w:w w:val="105"/>
          <w:sz w:val="20"/>
        </w:rPr>
        <w:t xml:space="preserve"> </w:t>
      </w:r>
      <w:r>
        <w:rPr>
          <w:w w:val="105"/>
          <w:sz w:val="20"/>
        </w:rPr>
        <w:t>support</w:t>
      </w:r>
      <w:r>
        <w:rPr>
          <w:spacing w:val="20"/>
          <w:w w:val="105"/>
          <w:sz w:val="20"/>
        </w:rPr>
        <w:t xml:space="preserve"> </w:t>
      </w:r>
      <w:r>
        <w:rPr>
          <w:w w:val="105"/>
          <w:sz w:val="20"/>
        </w:rPr>
        <w:t>of</w:t>
      </w:r>
      <w:r>
        <w:rPr>
          <w:spacing w:val="21"/>
          <w:w w:val="105"/>
          <w:sz w:val="20"/>
        </w:rPr>
        <w:t xml:space="preserve"> </w:t>
      </w:r>
      <w:r>
        <w:rPr>
          <w:w w:val="105"/>
          <w:sz w:val="20"/>
        </w:rPr>
        <w:t>the</w:t>
      </w:r>
      <w:r>
        <w:rPr>
          <w:spacing w:val="1"/>
          <w:w w:val="105"/>
          <w:sz w:val="20"/>
        </w:rPr>
        <w:t xml:space="preserve"> </w:t>
      </w:r>
      <w:r>
        <w:rPr>
          <w:w w:val="105"/>
          <w:sz w:val="20"/>
        </w:rPr>
        <w:t>equivalence</w:t>
      </w:r>
      <w:r>
        <w:rPr>
          <w:spacing w:val="13"/>
          <w:w w:val="105"/>
          <w:sz w:val="20"/>
        </w:rPr>
        <w:t xml:space="preserve"> </w:t>
      </w:r>
      <w:r>
        <w:rPr>
          <w:w w:val="105"/>
          <w:sz w:val="20"/>
        </w:rPr>
        <w:t>of</w:t>
      </w:r>
      <w:r>
        <w:rPr>
          <w:spacing w:val="13"/>
          <w:w w:val="105"/>
          <w:sz w:val="20"/>
        </w:rPr>
        <w:t xml:space="preserve"> </w:t>
      </w:r>
      <w:r>
        <w:rPr>
          <w:w w:val="105"/>
          <w:sz w:val="20"/>
        </w:rPr>
        <w:t>two</w:t>
      </w:r>
      <w:r>
        <w:rPr>
          <w:spacing w:val="13"/>
          <w:w w:val="105"/>
          <w:sz w:val="20"/>
        </w:rPr>
        <w:t xml:space="preserve"> </w:t>
      </w:r>
      <w:r>
        <w:rPr>
          <w:w w:val="105"/>
          <w:sz w:val="20"/>
        </w:rPr>
        <w:t>models</w:t>
      </w:r>
      <w:ins w:id="75" w:author="DAVID LUQUE RUIZ" w:date="2023-07-13T13:17:00Z">
        <w:r w:rsidR="00BB1F3D">
          <w:rPr>
            <w:w w:val="105"/>
            <w:sz w:val="20"/>
          </w:rPr>
          <w:t>.</w:t>
        </w:r>
      </w:ins>
    </w:p>
    <w:p w14:paraId="2565E259" w14:textId="77777777" w:rsidR="00735E2D" w:rsidRDefault="00735E2D">
      <w:pPr>
        <w:spacing w:line="412" w:lineRule="auto"/>
        <w:rPr>
          <w:sz w:val="20"/>
        </w:rPr>
        <w:sectPr w:rsidR="00735E2D">
          <w:pgSz w:w="12240" w:h="15840"/>
          <w:pgMar w:top="1360" w:right="1280" w:bottom="280" w:left="900" w:header="649" w:footer="0" w:gutter="0"/>
          <w:cols w:space="720"/>
        </w:sectPr>
      </w:pPr>
    </w:p>
    <w:p w14:paraId="50A92F92" w14:textId="77777777" w:rsidR="00735E2D" w:rsidRDefault="00735E2D">
      <w:pPr>
        <w:pStyle w:val="BodyText"/>
        <w:spacing w:before="9"/>
        <w:ind w:left="0"/>
        <w:rPr>
          <w:sz w:val="26"/>
        </w:rPr>
      </w:pPr>
    </w:p>
    <w:p w14:paraId="0592D992" w14:textId="12379B3A" w:rsidR="00735E2D" w:rsidRDefault="003F2FDD">
      <w:pPr>
        <w:spacing w:before="93"/>
        <w:ind w:left="912"/>
        <w:rPr>
          <w:rFonts w:ascii="Arial MT"/>
          <w:sz w:val="18"/>
        </w:rPr>
      </w:pPr>
      <w:r>
        <w:rPr>
          <w:noProof/>
        </w:rPr>
        <mc:AlternateContent>
          <mc:Choice Requires="wpg">
            <w:drawing>
              <wp:anchor distT="0" distB="0" distL="114300" distR="114300" simplePos="0" relativeHeight="15729152" behindDoc="0" locked="0" layoutInCell="1" allowOverlap="1" wp14:anchorId="599B9FD3" wp14:editId="0E5FF49B">
                <wp:simplePos x="0" y="0"/>
                <wp:positionH relativeFrom="page">
                  <wp:posOffset>1431290</wp:posOffset>
                </wp:positionH>
                <wp:positionV relativeFrom="paragraph">
                  <wp:posOffset>-45720</wp:posOffset>
                </wp:positionV>
                <wp:extent cx="5356860" cy="3805555"/>
                <wp:effectExtent l="0" t="0" r="0" b="0"/>
                <wp:wrapNone/>
                <wp:docPr id="338"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60" cy="3805555"/>
                          <a:chOff x="2254" y="-72"/>
                          <a:chExt cx="8436" cy="5993"/>
                        </a:xfrm>
                      </wpg:grpSpPr>
                      <wps:wsp>
                        <wps:cNvPr id="339" name="AutoShape 376"/>
                        <wps:cNvSpPr>
                          <a:spLocks/>
                        </wps:cNvSpPr>
                        <wps:spPr bwMode="auto">
                          <a:xfrm>
                            <a:off x="2720" y="614"/>
                            <a:ext cx="7476" cy="4276"/>
                          </a:xfrm>
                          <a:custGeom>
                            <a:avLst/>
                            <a:gdLst>
                              <a:gd name="T0" fmla="+- 0 4446 2720"/>
                              <a:gd name="T1" fmla="*/ T0 w 7476"/>
                              <a:gd name="T2" fmla="+- 0 2104 614"/>
                              <a:gd name="T3" fmla="*/ 2104 h 4276"/>
                              <a:gd name="T4" fmla="+- 0 6910 2720"/>
                              <a:gd name="T5" fmla="*/ T4 w 7476"/>
                              <a:gd name="T6" fmla="+- 0 4405 614"/>
                              <a:gd name="T7" fmla="*/ 4405 h 4276"/>
                              <a:gd name="T8" fmla="+- 0 9375 2720"/>
                              <a:gd name="T9" fmla="*/ T8 w 7476"/>
                              <a:gd name="T10" fmla="+- 0 4607 614"/>
                              <a:gd name="T11" fmla="*/ 4607 h 4276"/>
                              <a:gd name="T12" fmla="+- 0 7732 2720"/>
                              <a:gd name="T13" fmla="*/ T12 w 7476"/>
                              <a:gd name="T14" fmla="+- 0 4308 614"/>
                              <a:gd name="T15" fmla="*/ 4308 h 4276"/>
                              <a:gd name="T16" fmla="+- 0 10196 2720"/>
                              <a:gd name="T17" fmla="*/ T16 w 7476"/>
                              <a:gd name="T18" fmla="+- 0 4446 614"/>
                              <a:gd name="T19" fmla="*/ 4446 h 4276"/>
                              <a:gd name="T20" fmla="+- 0 4446 2720"/>
                              <a:gd name="T21" fmla="*/ T20 w 7476"/>
                              <a:gd name="T22" fmla="+- 0 1768 614"/>
                              <a:gd name="T23" fmla="*/ 1768 h 4276"/>
                              <a:gd name="T24" fmla="+- 0 6910 2720"/>
                              <a:gd name="T25" fmla="*/ T24 w 7476"/>
                              <a:gd name="T26" fmla="+- 0 4111 614"/>
                              <a:gd name="T27" fmla="*/ 4111 h 4276"/>
                              <a:gd name="T28" fmla="+- 0 9375 2720"/>
                              <a:gd name="T29" fmla="*/ T28 w 7476"/>
                              <a:gd name="T30" fmla="+- 0 4265 614"/>
                              <a:gd name="T31" fmla="*/ 4265 h 4276"/>
                              <a:gd name="T32" fmla="+- 0 7732 2720"/>
                              <a:gd name="T33" fmla="*/ T32 w 7476"/>
                              <a:gd name="T34" fmla="+- 0 4210 614"/>
                              <a:gd name="T35" fmla="*/ 4210 h 4276"/>
                              <a:gd name="T36" fmla="+- 0 10196 2720"/>
                              <a:gd name="T37" fmla="*/ T36 w 7476"/>
                              <a:gd name="T38" fmla="+- 0 3986 614"/>
                              <a:gd name="T39" fmla="*/ 3986 h 4276"/>
                              <a:gd name="T40" fmla="+- 0 2802 2720"/>
                              <a:gd name="T41" fmla="*/ T40 w 7476"/>
                              <a:gd name="T42" fmla="+- 0 691 614"/>
                              <a:gd name="T43" fmla="*/ 691 h 4276"/>
                              <a:gd name="T44" fmla="+- 0 2885 2720"/>
                              <a:gd name="T45" fmla="*/ T44 w 7476"/>
                              <a:gd name="T46" fmla="+- 0 1051 614"/>
                              <a:gd name="T47" fmla="*/ 1051 h 4276"/>
                              <a:gd name="T48" fmla="+- 0 2802 2720"/>
                              <a:gd name="T49" fmla="*/ T48 w 7476"/>
                              <a:gd name="T50" fmla="+- 0 614 614"/>
                              <a:gd name="T51" fmla="*/ 614 h 4276"/>
                              <a:gd name="T52" fmla="+- 0 2885 2720"/>
                              <a:gd name="T53" fmla="*/ T52 w 7476"/>
                              <a:gd name="T54" fmla="+- 0 1104 614"/>
                              <a:gd name="T55" fmla="*/ 1104 h 4276"/>
                              <a:gd name="T56" fmla="+- 0 3624 2720"/>
                              <a:gd name="T57" fmla="*/ T56 w 7476"/>
                              <a:gd name="T58" fmla="+- 0 1339 614"/>
                              <a:gd name="T59" fmla="*/ 1339 h 4276"/>
                              <a:gd name="T60" fmla="+- 0 3706 2720"/>
                              <a:gd name="T61" fmla="*/ T60 w 7476"/>
                              <a:gd name="T62" fmla="+- 0 1711 614"/>
                              <a:gd name="T63" fmla="*/ 1711 h 4276"/>
                              <a:gd name="T64" fmla="+- 0 3624 2720"/>
                              <a:gd name="T65" fmla="*/ T64 w 7476"/>
                              <a:gd name="T66" fmla="+- 0 1128 614"/>
                              <a:gd name="T67" fmla="*/ 1128 h 4276"/>
                              <a:gd name="T68" fmla="+- 0 3706 2720"/>
                              <a:gd name="T69" fmla="*/ T68 w 7476"/>
                              <a:gd name="T70" fmla="+- 0 1500 614"/>
                              <a:gd name="T71" fmla="*/ 1500 h 4276"/>
                              <a:gd name="T72" fmla="+- 0 4446 2720"/>
                              <a:gd name="T73" fmla="*/ T72 w 7476"/>
                              <a:gd name="T74" fmla="+- 0 1906 614"/>
                              <a:gd name="T75" fmla="*/ 1906 h 4276"/>
                              <a:gd name="T76" fmla="+- 0 4528 2720"/>
                              <a:gd name="T77" fmla="*/ T76 w 7476"/>
                              <a:gd name="T78" fmla="+- 0 2302 614"/>
                              <a:gd name="T79" fmla="*/ 2302 h 4276"/>
                              <a:gd name="T80" fmla="+- 0 4446 2720"/>
                              <a:gd name="T81" fmla="*/ T80 w 7476"/>
                              <a:gd name="T82" fmla="+- 0 1578 614"/>
                              <a:gd name="T83" fmla="*/ 1578 h 4276"/>
                              <a:gd name="T84" fmla="+- 0 4528 2720"/>
                              <a:gd name="T85" fmla="*/ T84 w 7476"/>
                              <a:gd name="T86" fmla="+- 0 1957 614"/>
                              <a:gd name="T87" fmla="*/ 1957 h 4276"/>
                              <a:gd name="T88" fmla="+- 0 5267 2720"/>
                              <a:gd name="T89" fmla="*/ T88 w 7476"/>
                              <a:gd name="T90" fmla="+- 0 2023 614"/>
                              <a:gd name="T91" fmla="*/ 2023 h 4276"/>
                              <a:gd name="T92" fmla="+- 0 5349 2720"/>
                              <a:gd name="T93" fmla="*/ T92 w 7476"/>
                              <a:gd name="T94" fmla="+- 0 2300 614"/>
                              <a:gd name="T95" fmla="*/ 2300 h 4276"/>
                              <a:gd name="T96" fmla="+- 0 5267 2720"/>
                              <a:gd name="T97" fmla="*/ T96 w 7476"/>
                              <a:gd name="T98" fmla="+- 0 1631 614"/>
                              <a:gd name="T99" fmla="*/ 1631 h 4276"/>
                              <a:gd name="T100" fmla="+- 0 5349 2720"/>
                              <a:gd name="T101" fmla="*/ T100 w 7476"/>
                              <a:gd name="T102" fmla="+- 0 1980 614"/>
                              <a:gd name="T103" fmla="*/ 1980 h 4276"/>
                              <a:gd name="T104" fmla="+- 0 6089 2720"/>
                              <a:gd name="T105" fmla="*/ T104 w 7476"/>
                              <a:gd name="T106" fmla="+- 0 2384 614"/>
                              <a:gd name="T107" fmla="*/ 2384 h 4276"/>
                              <a:gd name="T108" fmla="+- 0 6171 2720"/>
                              <a:gd name="T109" fmla="*/ T108 w 7476"/>
                              <a:gd name="T110" fmla="+- 0 2785 614"/>
                              <a:gd name="T111" fmla="*/ 2785 h 4276"/>
                              <a:gd name="T112" fmla="+- 0 6089 2720"/>
                              <a:gd name="T113" fmla="*/ T112 w 7476"/>
                              <a:gd name="T114" fmla="+- 0 1495 614"/>
                              <a:gd name="T115" fmla="*/ 1495 h 4276"/>
                              <a:gd name="T116" fmla="+- 0 6171 2720"/>
                              <a:gd name="T117" fmla="*/ T116 w 7476"/>
                              <a:gd name="T118" fmla="+- 0 1861 614"/>
                              <a:gd name="T119" fmla="*/ 1861 h 4276"/>
                              <a:gd name="T120" fmla="+- 0 6910 2720"/>
                              <a:gd name="T121" fmla="*/ T120 w 7476"/>
                              <a:gd name="T122" fmla="+- 0 4216 614"/>
                              <a:gd name="T123" fmla="*/ 4216 h 4276"/>
                              <a:gd name="T124" fmla="+- 0 6992 2720"/>
                              <a:gd name="T125" fmla="*/ T124 w 7476"/>
                              <a:gd name="T126" fmla="+- 0 4594 614"/>
                              <a:gd name="T127" fmla="*/ 4594 h 4276"/>
                              <a:gd name="T128" fmla="+- 0 6910 2720"/>
                              <a:gd name="T129" fmla="*/ T128 w 7476"/>
                              <a:gd name="T130" fmla="+- 0 3847 614"/>
                              <a:gd name="T131" fmla="*/ 3847 h 4276"/>
                              <a:gd name="T132" fmla="+- 0 6992 2720"/>
                              <a:gd name="T133" fmla="*/ T132 w 7476"/>
                              <a:gd name="T134" fmla="+- 0 4276 614"/>
                              <a:gd name="T135" fmla="*/ 4276 h 4276"/>
                              <a:gd name="T136" fmla="+- 0 6910 2720"/>
                              <a:gd name="T137" fmla="*/ T136 w 7476"/>
                              <a:gd name="T138" fmla="+- 0 3897 614"/>
                              <a:gd name="T139" fmla="*/ 3897 h 4276"/>
                              <a:gd name="T140" fmla="+- 0 6992 2720"/>
                              <a:gd name="T141" fmla="*/ T140 w 7476"/>
                              <a:gd name="T142" fmla="+- 0 4325 614"/>
                              <a:gd name="T143" fmla="*/ 4325 h 4276"/>
                              <a:gd name="T144" fmla="+- 0 6910 2720"/>
                              <a:gd name="T145" fmla="*/ T144 w 7476"/>
                              <a:gd name="T146" fmla="+- 0 3677 614"/>
                              <a:gd name="T147" fmla="*/ 3677 h 4276"/>
                              <a:gd name="T148" fmla="+- 0 6992 2720"/>
                              <a:gd name="T149" fmla="*/ T148 w 7476"/>
                              <a:gd name="T150" fmla="+- 0 4154 614"/>
                              <a:gd name="T151" fmla="*/ 4154 h 4276"/>
                              <a:gd name="T152" fmla="+- 0 7732 2720"/>
                              <a:gd name="T153" fmla="*/ T152 w 7476"/>
                              <a:gd name="T154" fmla="+- 0 4583 614"/>
                              <a:gd name="T155" fmla="*/ 4583 h 4276"/>
                              <a:gd name="T156" fmla="+- 0 7814 2720"/>
                              <a:gd name="T157" fmla="*/ T156 w 7476"/>
                              <a:gd name="T158" fmla="+- 0 4890 614"/>
                              <a:gd name="T159" fmla="*/ 4890 h 4276"/>
                              <a:gd name="T160" fmla="+- 0 7732 2720"/>
                              <a:gd name="T161" fmla="*/ T160 w 7476"/>
                              <a:gd name="T162" fmla="+- 0 4100 614"/>
                              <a:gd name="T163" fmla="*/ 4100 h 4276"/>
                              <a:gd name="T164" fmla="+- 0 7814 2720"/>
                              <a:gd name="T165" fmla="*/ T164 w 7476"/>
                              <a:gd name="T166" fmla="+- 0 4516 614"/>
                              <a:gd name="T167" fmla="*/ 4516 h 4276"/>
                              <a:gd name="T168" fmla="+- 0 7732 2720"/>
                              <a:gd name="T169" fmla="*/ T168 w 7476"/>
                              <a:gd name="T170" fmla="+- 0 3909 614"/>
                              <a:gd name="T171" fmla="*/ 3909 h 4276"/>
                              <a:gd name="T172" fmla="+- 0 7814 2720"/>
                              <a:gd name="T173" fmla="*/ T172 w 7476"/>
                              <a:gd name="T174" fmla="+- 0 4318 614"/>
                              <a:gd name="T175" fmla="*/ 4318 h 4276"/>
                              <a:gd name="T176" fmla="+- 0 7732 2720"/>
                              <a:gd name="T177" fmla="*/ T176 w 7476"/>
                              <a:gd name="T178" fmla="+- 0 4059 614"/>
                              <a:gd name="T179" fmla="*/ 4059 h 4276"/>
                              <a:gd name="T180" fmla="+- 0 7814 2720"/>
                              <a:gd name="T181" fmla="*/ T180 w 7476"/>
                              <a:gd name="T182" fmla="+- 0 4361 614"/>
                              <a:gd name="T183" fmla="*/ 4361 h 4276"/>
                              <a:gd name="T184" fmla="+- 0 8553 2720"/>
                              <a:gd name="T185" fmla="*/ T184 w 7476"/>
                              <a:gd name="T186" fmla="+- 0 4289 614"/>
                              <a:gd name="T187" fmla="*/ 4289 h 4276"/>
                              <a:gd name="T188" fmla="+- 0 8635 2720"/>
                              <a:gd name="T189" fmla="*/ T188 w 7476"/>
                              <a:gd name="T190" fmla="+- 0 4741 614"/>
                              <a:gd name="T191" fmla="*/ 4741 h 4276"/>
                              <a:gd name="T192" fmla="+- 0 8553 2720"/>
                              <a:gd name="T193" fmla="*/ T192 w 7476"/>
                              <a:gd name="T194" fmla="+- 0 3691 614"/>
                              <a:gd name="T195" fmla="*/ 3691 h 4276"/>
                              <a:gd name="T196" fmla="+- 0 8635 2720"/>
                              <a:gd name="T197" fmla="*/ T196 w 7476"/>
                              <a:gd name="T198" fmla="+- 0 4096 614"/>
                              <a:gd name="T199" fmla="*/ 4096 h 4276"/>
                              <a:gd name="T200" fmla="+- 0 8553 2720"/>
                              <a:gd name="T201" fmla="*/ T200 w 7476"/>
                              <a:gd name="T202" fmla="+- 0 3998 614"/>
                              <a:gd name="T203" fmla="*/ 3998 h 4276"/>
                              <a:gd name="T204" fmla="+- 0 8635 2720"/>
                              <a:gd name="T205" fmla="*/ T204 w 7476"/>
                              <a:gd name="T206" fmla="+- 0 4411 614"/>
                              <a:gd name="T207" fmla="*/ 4411 h 4276"/>
                              <a:gd name="T208" fmla="+- 0 8553 2720"/>
                              <a:gd name="T209" fmla="*/ T208 w 7476"/>
                              <a:gd name="T210" fmla="+- 0 3866 614"/>
                              <a:gd name="T211" fmla="*/ 3866 h 4276"/>
                              <a:gd name="T212" fmla="+- 0 8635 2720"/>
                              <a:gd name="T213" fmla="*/ T212 w 7476"/>
                              <a:gd name="T214" fmla="+- 0 4291 614"/>
                              <a:gd name="T215" fmla="*/ 4291 h 42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7476" h="4276">
                                <a:moveTo>
                                  <a:pt x="82" y="257"/>
                                </a:moveTo>
                                <a:lnTo>
                                  <a:pt x="904" y="911"/>
                                </a:lnTo>
                                <a:lnTo>
                                  <a:pt x="1726" y="1490"/>
                                </a:lnTo>
                                <a:lnTo>
                                  <a:pt x="2547" y="1547"/>
                                </a:lnTo>
                                <a:lnTo>
                                  <a:pt x="3369" y="1970"/>
                                </a:lnTo>
                                <a:lnTo>
                                  <a:pt x="4190" y="3791"/>
                                </a:lnTo>
                                <a:lnTo>
                                  <a:pt x="5012" y="4122"/>
                                </a:lnTo>
                                <a:lnTo>
                                  <a:pt x="5833" y="3901"/>
                                </a:lnTo>
                                <a:lnTo>
                                  <a:pt x="6655" y="3993"/>
                                </a:lnTo>
                                <a:lnTo>
                                  <a:pt x="7476" y="3843"/>
                                </a:lnTo>
                                <a:moveTo>
                                  <a:pt x="4190" y="3448"/>
                                </a:moveTo>
                                <a:lnTo>
                                  <a:pt x="5012" y="3694"/>
                                </a:lnTo>
                                <a:lnTo>
                                  <a:pt x="5833" y="3279"/>
                                </a:lnTo>
                                <a:lnTo>
                                  <a:pt x="6655" y="3433"/>
                                </a:lnTo>
                                <a:lnTo>
                                  <a:pt x="7476" y="3832"/>
                                </a:lnTo>
                                <a:moveTo>
                                  <a:pt x="82" y="245"/>
                                </a:moveTo>
                                <a:lnTo>
                                  <a:pt x="904" y="700"/>
                                </a:lnTo>
                                <a:lnTo>
                                  <a:pt x="1726" y="1154"/>
                                </a:lnTo>
                                <a:lnTo>
                                  <a:pt x="2547" y="1192"/>
                                </a:lnTo>
                                <a:lnTo>
                                  <a:pt x="3369" y="1064"/>
                                </a:lnTo>
                                <a:lnTo>
                                  <a:pt x="4190" y="3497"/>
                                </a:lnTo>
                                <a:lnTo>
                                  <a:pt x="5012" y="3500"/>
                                </a:lnTo>
                                <a:lnTo>
                                  <a:pt x="5833" y="3590"/>
                                </a:lnTo>
                                <a:lnTo>
                                  <a:pt x="6655" y="3651"/>
                                </a:lnTo>
                                <a:lnTo>
                                  <a:pt x="7476" y="3742"/>
                                </a:lnTo>
                                <a:moveTo>
                                  <a:pt x="4190" y="3302"/>
                                </a:moveTo>
                                <a:lnTo>
                                  <a:pt x="5012" y="3596"/>
                                </a:lnTo>
                                <a:lnTo>
                                  <a:pt x="5833" y="3464"/>
                                </a:lnTo>
                                <a:lnTo>
                                  <a:pt x="6655" y="3620"/>
                                </a:lnTo>
                                <a:lnTo>
                                  <a:pt x="7476" y="3372"/>
                                </a:lnTo>
                                <a:moveTo>
                                  <a:pt x="0" y="77"/>
                                </a:moveTo>
                                <a:lnTo>
                                  <a:pt x="165" y="77"/>
                                </a:lnTo>
                                <a:moveTo>
                                  <a:pt x="82" y="77"/>
                                </a:moveTo>
                                <a:lnTo>
                                  <a:pt x="82" y="437"/>
                                </a:lnTo>
                                <a:moveTo>
                                  <a:pt x="0" y="437"/>
                                </a:moveTo>
                                <a:lnTo>
                                  <a:pt x="165" y="437"/>
                                </a:lnTo>
                                <a:moveTo>
                                  <a:pt x="0" y="0"/>
                                </a:moveTo>
                                <a:lnTo>
                                  <a:pt x="165" y="0"/>
                                </a:lnTo>
                                <a:moveTo>
                                  <a:pt x="82" y="0"/>
                                </a:moveTo>
                                <a:lnTo>
                                  <a:pt x="82" y="490"/>
                                </a:lnTo>
                                <a:moveTo>
                                  <a:pt x="0" y="490"/>
                                </a:moveTo>
                                <a:lnTo>
                                  <a:pt x="165" y="490"/>
                                </a:lnTo>
                                <a:moveTo>
                                  <a:pt x="822" y="725"/>
                                </a:moveTo>
                                <a:lnTo>
                                  <a:pt x="986" y="725"/>
                                </a:lnTo>
                                <a:moveTo>
                                  <a:pt x="904" y="725"/>
                                </a:moveTo>
                                <a:lnTo>
                                  <a:pt x="904" y="1097"/>
                                </a:lnTo>
                                <a:moveTo>
                                  <a:pt x="822" y="1097"/>
                                </a:moveTo>
                                <a:lnTo>
                                  <a:pt x="986" y="1097"/>
                                </a:lnTo>
                                <a:moveTo>
                                  <a:pt x="822" y="514"/>
                                </a:moveTo>
                                <a:lnTo>
                                  <a:pt x="986" y="514"/>
                                </a:lnTo>
                                <a:moveTo>
                                  <a:pt x="904" y="514"/>
                                </a:moveTo>
                                <a:lnTo>
                                  <a:pt x="904" y="886"/>
                                </a:lnTo>
                                <a:moveTo>
                                  <a:pt x="822" y="886"/>
                                </a:moveTo>
                                <a:lnTo>
                                  <a:pt x="986" y="886"/>
                                </a:lnTo>
                                <a:moveTo>
                                  <a:pt x="1643" y="1292"/>
                                </a:moveTo>
                                <a:lnTo>
                                  <a:pt x="1808" y="1292"/>
                                </a:lnTo>
                                <a:moveTo>
                                  <a:pt x="1726" y="1292"/>
                                </a:moveTo>
                                <a:lnTo>
                                  <a:pt x="1726" y="1688"/>
                                </a:lnTo>
                                <a:moveTo>
                                  <a:pt x="1643" y="1688"/>
                                </a:moveTo>
                                <a:lnTo>
                                  <a:pt x="1808" y="1688"/>
                                </a:lnTo>
                                <a:moveTo>
                                  <a:pt x="1643" y="964"/>
                                </a:moveTo>
                                <a:lnTo>
                                  <a:pt x="1808" y="964"/>
                                </a:lnTo>
                                <a:moveTo>
                                  <a:pt x="1726" y="964"/>
                                </a:moveTo>
                                <a:lnTo>
                                  <a:pt x="1726" y="1343"/>
                                </a:lnTo>
                                <a:moveTo>
                                  <a:pt x="1643" y="1343"/>
                                </a:moveTo>
                                <a:lnTo>
                                  <a:pt x="1808" y="1343"/>
                                </a:lnTo>
                                <a:moveTo>
                                  <a:pt x="2465" y="1409"/>
                                </a:moveTo>
                                <a:lnTo>
                                  <a:pt x="2629" y="1409"/>
                                </a:lnTo>
                                <a:moveTo>
                                  <a:pt x="2547" y="1409"/>
                                </a:moveTo>
                                <a:lnTo>
                                  <a:pt x="2547" y="1686"/>
                                </a:lnTo>
                                <a:moveTo>
                                  <a:pt x="2465" y="1686"/>
                                </a:moveTo>
                                <a:lnTo>
                                  <a:pt x="2629" y="1686"/>
                                </a:lnTo>
                                <a:moveTo>
                                  <a:pt x="2465" y="1017"/>
                                </a:moveTo>
                                <a:lnTo>
                                  <a:pt x="2629" y="1017"/>
                                </a:lnTo>
                                <a:moveTo>
                                  <a:pt x="2547" y="1017"/>
                                </a:moveTo>
                                <a:lnTo>
                                  <a:pt x="2547" y="1366"/>
                                </a:lnTo>
                                <a:moveTo>
                                  <a:pt x="2465" y="1366"/>
                                </a:moveTo>
                                <a:lnTo>
                                  <a:pt x="2629" y="1366"/>
                                </a:lnTo>
                                <a:moveTo>
                                  <a:pt x="3286" y="1770"/>
                                </a:moveTo>
                                <a:lnTo>
                                  <a:pt x="3451" y="1770"/>
                                </a:lnTo>
                                <a:moveTo>
                                  <a:pt x="3369" y="1770"/>
                                </a:moveTo>
                                <a:lnTo>
                                  <a:pt x="3369" y="2171"/>
                                </a:lnTo>
                                <a:moveTo>
                                  <a:pt x="3286" y="2171"/>
                                </a:moveTo>
                                <a:lnTo>
                                  <a:pt x="3451" y="2171"/>
                                </a:lnTo>
                                <a:moveTo>
                                  <a:pt x="3286" y="881"/>
                                </a:moveTo>
                                <a:lnTo>
                                  <a:pt x="3451" y="881"/>
                                </a:lnTo>
                                <a:moveTo>
                                  <a:pt x="3369" y="881"/>
                                </a:moveTo>
                                <a:lnTo>
                                  <a:pt x="3369" y="1247"/>
                                </a:lnTo>
                                <a:moveTo>
                                  <a:pt x="3286" y="1247"/>
                                </a:moveTo>
                                <a:lnTo>
                                  <a:pt x="3451" y="1247"/>
                                </a:lnTo>
                                <a:moveTo>
                                  <a:pt x="4108" y="3602"/>
                                </a:moveTo>
                                <a:lnTo>
                                  <a:pt x="4272" y="3602"/>
                                </a:lnTo>
                                <a:moveTo>
                                  <a:pt x="4190" y="3602"/>
                                </a:moveTo>
                                <a:lnTo>
                                  <a:pt x="4190" y="3980"/>
                                </a:lnTo>
                                <a:moveTo>
                                  <a:pt x="4108" y="3980"/>
                                </a:moveTo>
                                <a:lnTo>
                                  <a:pt x="4272" y="3980"/>
                                </a:lnTo>
                                <a:moveTo>
                                  <a:pt x="4108" y="3233"/>
                                </a:moveTo>
                                <a:lnTo>
                                  <a:pt x="4272" y="3233"/>
                                </a:lnTo>
                                <a:moveTo>
                                  <a:pt x="4190" y="3233"/>
                                </a:moveTo>
                                <a:lnTo>
                                  <a:pt x="4190" y="3662"/>
                                </a:lnTo>
                                <a:moveTo>
                                  <a:pt x="4108" y="3662"/>
                                </a:moveTo>
                                <a:lnTo>
                                  <a:pt x="4272" y="3662"/>
                                </a:lnTo>
                                <a:moveTo>
                                  <a:pt x="4108" y="3283"/>
                                </a:moveTo>
                                <a:lnTo>
                                  <a:pt x="4272" y="3283"/>
                                </a:lnTo>
                                <a:moveTo>
                                  <a:pt x="4190" y="3283"/>
                                </a:moveTo>
                                <a:lnTo>
                                  <a:pt x="4190" y="3711"/>
                                </a:lnTo>
                                <a:moveTo>
                                  <a:pt x="4108" y="3711"/>
                                </a:moveTo>
                                <a:lnTo>
                                  <a:pt x="4272" y="3711"/>
                                </a:lnTo>
                                <a:moveTo>
                                  <a:pt x="4108" y="3063"/>
                                </a:moveTo>
                                <a:lnTo>
                                  <a:pt x="4272" y="3063"/>
                                </a:lnTo>
                                <a:moveTo>
                                  <a:pt x="4190" y="3063"/>
                                </a:moveTo>
                                <a:lnTo>
                                  <a:pt x="4190" y="3540"/>
                                </a:lnTo>
                                <a:moveTo>
                                  <a:pt x="4108" y="3540"/>
                                </a:moveTo>
                                <a:lnTo>
                                  <a:pt x="4272" y="3540"/>
                                </a:lnTo>
                                <a:moveTo>
                                  <a:pt x="4930" y="3969"/>
                                </a:moveTo>
                                <a:lnTo>
                                  <a:pt x="5094" y="3969"/>
                                </a:lnTo>
                                <a:moveTo>
                                  <a:pt x="5012" y="3969"/>
                                </a:moveTo>
                                <a:lnTo>
                                  <a:pt x="5012" y="4276"/>
                                </a:lnTo>
                                <a:moveTo>
                                  <a:pt x="4930" y="4276"/>
                                </a:moveTo>
                                <a:lnTo>
                                  <a:pt x="5094" y="4276"/>
                                </a:lnTo>
                                <a:moveTo>
                                  <a:pt x="4930" y="3486"/>
                                </a:moveTo>
                                <a:lnTo>
                                  <a:pt x="5094" y="3486"/>
                                </a:lnTo>
                                <a:moveTo>
                                  <a:pt x="5012" y="3486"/>
                                </a:moveTo>
                                <a:lnTo>
                                  <a:pt x="5012" y="3902"/>
                                </a:lnTo>
                                <a:moveTo>
                                  <a:pt x="4930" y="3902"/>
                                </a:moveTo>
                                <a:lnTo>
                                  <a:pt x="5094" y="3902"/>
                                </a:lnTo>
                                <a:moveTo>
                                  <a:pt x="4930" y="3295"/>
                                </a:moveTo>
                                <a:lnTo>
                                  <a:pt x="5094" y="3295"/>
                                </a:lnTo>
                                <a:moveTo>
                                  <a:pt x="5012" y="3295"/>
                                </a:moveTo>
                                <a:lnTo>
                                  <a:pt x="5012" y="3704"/>
                                </a:lnTo>
                                <a:moveTo>
                                  <a:pt x="4930" y="3704"/>
                                </a:moveTo>
                                <a:lnTo>
                                  <a:pt x="5094" y="3704"/>
                                </a:lnTo>
                                <a:moveTo>
                                  <a:pt x="4930" y="3445"/>
                                </a:moveTo>
                                <a:lnTo>
                                  <a:pt x="5094" y="3445"/>
                                </a:lnTo>
                                <a:moveTo>
                                  <a:pt x="5012" y="3445"/>
                                </a:moveTo>
                                <a:lnTo>
                                  <a:pt x="5012" y="3747"/>
                                </a:lnTo>
                                <a:moveTo>
                                  <a:pt x="4930" y="3747"/>
                                </a:moveTo>
                                <a:lnTo>
                                  <a:pt x="5094" y="3747"/>
                                </a:lnTo>
                                <a:moveTo>
                                  <a:pt x="5751" y="3675"/>
                                </a:moveTo>
                                <a:lnTo>
                                  <a:pt x="5915" y="3675"/>
                                </a:lnTo>
                                <a:moveTo>
                                  <a:pt x="5833" y="3675"/>
                                </a:moveTo>
                                <a:lnTo>
                                  <a:pt x="5833" y="4127"/>
                                </a:lnTo>
                                <a:moveTo>
                                  <a:pt x="5751" y="4127"/>
                                </a:moveTo>
                                <a:lnTo>
                                  <a:pt x="5915" y="4127"/>
                                </a:lnTo>
                                <a:moveTo>
                                  <a:pt x="5751" y="3077"/>
                                </a:moveTo>
                                <a:lnTo>
                                  <a:pt x="5915" y="3077"/>
                                </a:lnTo>
                                <a:moveTo>
                                  <a:pt x="5833" y="3077"/>
                                </a:moveTo>
                                <a:lnTo>
                                  <a:pt x="5833" y="3482"/>
                                </a:lnTo>
                                <a:moveTo>
                                  <a:pt x="5751" y="3482"/>
                                </a:moveTo>
                                <a:lnTo>
                                  <a:pt x="5915" y="3482"/>
                                </a:lnTo>
                                <a:moveTo>
                                  <a:pt x="5751" y="3384"/>
                                </a:moveTo>
                                <a:lnTo>
                                  <a:pt x="5915" y="3384"/>
                                </a:lnTo>
                                <a:moveTo>
                                  <a:pt x="5833" y="3384"/>
                                </a:moveTo>
                                <a:lnTo>
                                  <a:pt x="5833" y="3797"/>
                                </a:lnTo>
                                <a:moveTo>
                                  <a:pt x="5751" y="3797"/>
                                </a:moveTo>
                                <a:lnTo>
                                  <a:pt x="5915" y="3797"/>
                                </a:lnTo>
                                <a:moveTo>
                                  <a:pt x="5751" y="3252"/>
                                </a:moveTo>
                                <a:lnTo>
                                  <a:pt x="5915" y="3252"/>
                                </a:lnTo>
                                <a:moveTo>
                                  <a:pt x="5833" y="3252"/>
                                </a:moveTo>
                                <a:lnTo>
                                  <a:pt x="5833" y="3677"/>
                                </a:lnTo>
                                <a:moveTo>
                                  <a:pt x="5751" y="3677"/>
                                </a:moveTo>
                                <a:lnTo>
                                  <a:pt x="5915" y="3677"/>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Rectangle 375"/>
                        <wps:cNvSpPr>
                          <a:spLocks noChangeArrowheads="1"/>
                        </wps:cNvSpPr>
                        <wps:spPr bwMode="auto">
                          <a:xfrm>
                            <a:off x="9292" y="4444"/>
                            <a:ext cx="165"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AutoShape 374"/>
                        <wps:cNvSpPr>
                          <a:spLocks/>
                        </wps:cNvSpPr>
                        <wps:spPr bwMode="auto">
                          <a:xfrm>
                            <a:off x="9292" y="3877"/>
                            <a:ext cx="165" cy="882"/>
                          </a:xfrm>
                          <a:custGeom>
                            <a:avLst/>
                            <a:gdLst>
                              <a:gd name="T0" fmla="+- 0 9375 9293"/>
                              <a:gd name="T1" fmla="*/ T0 w 165"/>
                              <a:gd name="T2" fmla="+- 0 4454 3878"/>
                              <a:gd name="T3" fmla="*/ 4454 h 882"/>
                              <a:gd name="T4" fmla="+- 0 9375 9293"/>
                              <a:gd name="T5" fmla="*/ T4 w 165"/>
                              <a:gd name="T6" fmla="+- 0 4760 3878"/>
                              <a:gd name="T7" fmla="*/ 4760 h 882"/>
                              <a:gd name="T8" fmla="+- 0 9293 9293"/>
                              <a:gd name="T9" fmla="*/ T8 w 165"/>
                              <a:gd name="T10" fmla="+- 0 4760 3878"/>
                              <a:gd name="T11" fmla="*/ 4760 h 882"/>
                              <a:gd name="T12" fmla="+- 0 9457 9293"/>
                              <a:gd name="T13" fmla="*/ T12 w 165"/>
                              <a:gd name="T14" fmla="+- 0 4760 3878"/>
                              <a:gd name="T15" fmla="*/ 4760 h 882"/>
                              <a:gd name="T16" fmla="+- 0 9293 9293"/>
                              <a:gd name="T17" fmla="*/ T16 w 165"/>
                              <a:gd name="T18" fmla="+- 0 3878 3878"/>
                              <a:gd name="T19" fmla="*/ 3878 h 882"/>
                              <a:gd name="T20" fmla="+- 0 9457 9293"/>
                              <a:gd name="T21" fmla="*/ T20 w 165"/>
                              <a:gd name="T22" fmla="+- 0 3878 3878"/>
                              <a:gd name="T23" fmla="*/ 3878 h 882"/>
                              <a:gd name="T24" fmla="+- 0 9375 9293"/>
                              <a:gd name="T25" fmla="*/ T24 w 165"/>
                              <a:gd name="T26" fmla="+- 0 3878 3878"/>
                              <a:gd name="T27" fmla="*/ 3878 h 882"/>
                              <a:gd name="T28" fmla="+- 0 9375 9293"/>
                              <a:gd name="T29" fmla="*/ T28 w 165"/>
                              <a:gd name="T30" fmla="+- 0 4216 3878"/>
                              <a:gd name="T31" fmla="*/ 4216 h 882"/>
                              <a:gd name="T32" fmla="+- 0 9293 9293"/>
                              <a:gd name="T33" fmla="*/ T32 w 165"/>
                              <a:gd name="T34" fmla="+- 0 4216 3878"/>
                              <a:gd name="T35" fmla="*/ 4216 h 882"/>
                              <a:gd name="T36" fmla="+- 0 9457 9293"/>
                              <a:gd name="T37" fmla="*/ T36 w 165"/>
                              <a:gd name="T38" fmla="+- 0 4216 3878"/>
                              <a:gd name="T39" fmla="*/ 4216 h 882"/>
                              <a:gd name="T40" fmla="+- 0 9293 9293"/>
                              <a:gd name="T41" fmla="*/ T40 w 165"/>
                              <a:gd name="T42" fmla="+- 0 4083 3878"/>
                              <a:gd name="T43" fmla="*/ 4083 h 882"/>
                              <a:gd name="T44" fmla="+- 0 9457 9293"/>
                              <a:gd name="T45" fmla="*/ T44 w 165"/>
                              <a:gd name="T46" fmla="+- 0 4083 3878"/>
                              <a:gd name="T47" fmla="*/ 4083 h 882"/>
                              <a:gd name="T48" fmla="+- 0 9375 9293"/>
                              <a:gd name="T49" fmla="*/ T48 w 165"/>
                              <a:gd name="T50" fmla="+- 0 4083 3878"/>
                              <a:gd name="T51" fmla="*/ 4083 h 882"/>
                              <a:gd name="T52" fmla="+- 0 9375 9293"/>
                              <a:gd name="T53" fmla="*/ T52 w 165"/>
                              <a:gd name="T54" fmla="+- 0 4447 3878"/>
                              <a:gd name="T55" fmla="*/ 4447 h 8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5" h="882">
                                <a:moveTo>
                                  <a:pt x="82" y="576"/>
                                </a:moveTo>
                                <a:lnTo>
                                  <a:pt x="82" y="882"/>
                                </a:lnTo>
                                <a:moveTo>
                                  <a:pt x="0" y="882"/>
                                </a:moveTo>
                                <a:lnTo>
                                  <a:pt x="164" y="882"/>
                                </a:lnTo>
                                <a:moveTo>
                                  <a:pt x="0" y="0"/>
                                </a:moveTo>
                                <a:lnTo>
                                  <a:pt x="164" y="0"/>
                                </a:lnTo>
                                <a:moveTo>
                                  <a:pt x="82" y="0"/>
                                </a:moveTo>
                                <a:lnTo>
                                  <a:pt x="82" y="338"/>
                                </a:lnTo>
                                <a:moveTo>
                                  <a:pt x="0" y="338"/>
                                </a:moveTo>
                                <a:lnTo>
                                  <a:pt x="164" y="338"/>
                                </a:lnTo>
                                <a:moveTo>
                                  <a:pt x="0" y="205"/>
                                </a:moveTo>
                                <a:lnTo>
                                  <a:pt x="164" y="205"/>
                                </a:lnTo>
                                <a:moveTo>
                                  <a:pt x="82" y="205"/>
                                </a:moveTo>
                                <a:lnTo>
                                  <a:pt x="82" y="569"/>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Rectangle 373"/>
                        <wps:cNvSpPr>
                          <a:spLocks noChangeArrowheads="1"/>
                        </wps:cNvSpPr>
                        <wps:spPr bwMode="auto">
                          <a:xfrm>
                            <a:off x="9292" y="4437"/>
                            <a:ext cx="165"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AutoShape 372"/>
                        <wps:cNvSpPr>
                          <a:spLocks/>
                        </wps:cNvSpPr>
                        <wps:spPr bwMode="auto">
                          <a:xfrm>
                            <a:off x="9292" y="3803"/>
                            <a:ext cx="986" cy="863"/>
                          </a:xfrm>
                          <a:custGeom>
                            <a:avLst/>
                            <a:gdLst>
                              <a:gd name="T0" fmla="+- 0 9293 9293"/>
                              <a:gd name="T1" fmla="*/ T0 w 986"/>
                              <a:gd name="T2" fmla="+- 0 4108 3803"/>
                              <a:gd name="T3" fmla="*/ 4108 h 863"/>
                              <a:gd name="T4" fmla="+- 0 9457 9293"/>
                              <a:gd name="T5" fmla="*/ T4 w 986"/>
                              <a:gd name="T6" fmla="+- 0 4108 3803"/>
                              <a:gd name="T7" fmla="*/ 4108 h 863"/>
                              <a:gd name="T8" fmla="+- 0 9375 9293"/>
                              <a:gd name="T9" fmla="*/ T8 w 986"/>
                              <a:gd name="T10" fmla="+- 0 4108 3803"/>
                              <a:gd name="T11" fmla="*/ 4108 h 863"/>
                              <a:gd name="T12" fmla="+- 0 9375 9293"/>
                              <a:gd name="T13" fmla="*/ T12 w 986"/>
                              <a:gd name="T14" fmla="+- 0 4360 3803"/>
                              <a:gd name="T15" fmla="*/ 4360 h 863"/>
                              <a:gd name="T16" fmla="+- 0 9293 9293"/>
                              <a:gd name="T17" fmla="*/ T16 w 986"/>
                              <a:gd name="T18" fmla="+- 0 4360 3803"/>
                              <a:gd name="T19" fmla="*/ 4360 h 863"/>
                              <a:gd name="T20" fmla="+- 0 9457 9293"/>
                              <a:gd name="T21" fmla="*/ T20 w 986"/>
                              <a:gd name="T22" fmla="+- 0 4360 3803"/>
                              <a:gd name="T23" fmla="*/ 4360 h 863"/>
                              <a:gd name="T24" fmla="+- 0 10114 9293"/>
                              <a:gd name="T25" fmla="*/ T24 w 986"/>
                              <a:gd name="T26" fmla="+- 0 4249 3803"/>
                              <a:gd name="T27" fmla="*/ 4249 h 863"/>
                              <a:gd name="T28" fmla="+- 0 10278 9293"/>
                              <a:gd name="T29" fmla="*/ T28 w 986"/>
                              <a:gd name="T30" fmla="+- 0 4249 3803"/>
                              <a:gd name="T31" fmla="*/ 4249 h 863"/>
                              <a:gd name="T32" fmla="+- 0 10196 9293"/>
                              <a:gd name="T33" fmla="*/ T32 w 986"/>
                              <a:gd name="T34" fmla="+- 0 4249 3803"/>
                              <a:gd name="T35" fmla="*/ 4249 h 863"/>
                              <a:gd name="T36" fmla="+- 0 10196 9293"/>
                              <a:gd name="T37" fmla="*/ T36 w 986"/>
                              <a:gd name="T38" fmla="+- 0 4665 3803"/>
                              <a:gd name="T39" fmla="*/ 4665 h 863"/>
                              <a:gd name="T40" fmla="+- 0 10114 9293"/>
                              <a:gd name="T41" fmla="*/ T40 w 986"/>
                              <a:gd name="T42" fmla="+- 0 4665 3803"/>
                              <a:gd name="T43" fmla="*/ 4665 h 863"/>
                              <a:gd name="T44" fmla="+- 0 10278 9293"/>
                              <a:gd name="T45" fmla="*/ T44 w 986"/>
                              <a:gd name="T46" fmla="+- 0 4665 3803"/>
                              <a:gd name="T47" fmla="*/ 4665 h 863"/>
                              <a:gd name="T48" fmla="+- 0 10114 9293"/>
                              <a:gd name="T49" fmla="*/ T48 w 986"/>
                              <a:gd name="T50" fmla="+- 0 4284 3803"/>
                              <a:gd name="T51" fmla="*/ 4284 h 863"/>
                              <a:gd name="T52" fmla="+- 0 10278 9293"/>
                              <a:gd name="T53" fmla="*/ T52 w 986"/>
                              <a:gd name="T54" fmla="+- 0 4284 3803"/>
                              <a:gd name="T55" fmla="*/ 4284 h 863"/>
                              <a:gd name="T56" fmla="+- 0 10196 9293"/>
                              <a:gd name="T57" fmla="*/ T56 w 986"/>
                              <a:gd name="T58" fmla="+- 0 4284 3803"/>
                              <a:gd name="T59" fmla="*/ 4284 h 863"/>
                              <a:gd name="T60" fmla="+- 0 10196 9293"/>
                              <a:gd name="T61" fmla="*/ T60 w 986"/>
                              <a:gd name="T62" fmla="+- 0 4607 3803"/>
                              <a:gd name="T63" fmla="*/ 4607 h 863"/>
                              <a:gd name="T64" fmla="+- 0 10114 9293"/>
                              <a:gd name="T65" fmla="*/ T64 w 986"/>
                              <a:gd name="T66" fmla="+- 0 4607 3803"/>
                              <a:gd name="T67" fmla="*/ 4607 h 863"/>
                              <a:gd name="T68" fmla="+- 0 10278 9293"/>
                              <a:gd name="T69" fmla="*/ T68 w 986"/>
                              <a:gd name="T70" fmla="+- 0 4607 3803"/>
                              <a:gd name="T71" fmla="*/ 4607 h 863"/>
                              <a:gd name="T72" fmla="+- 0 10114 9293"/>
                              <a:gd name="T73" fmla="*/ T72 w 986"/>
                              <a:gd name="T74" fmla="+- 0 4153 3803"/>
                              <a:gd name="T75" fmla="*/ 4153 h 863"/>
                              <a:gd name="T76" fmla="+- 0 10278 9293"/>
                              <a:gd name="T77" fmla="*/ T76 w 986"/>
                              <a:gd name="T78" fmla="+- 0 4153 3803"/>
                              <a:gd name="T79" fmla="*/ 4153 h 863"/>
                              <a:gd name="T80" fmla="+- 0 10196 9293"/>
                              <a:gd name="T81" fmla="*/ T80 w 986"/>
                              <a:gd name="T82" fmla="+- 0 4153 3803"/>
                              <a:gd name="T83" fmla="*/ 4153 h 863"/>
                              <a:gd name="T84" fmla="+- 0 10196 9293"/>
                              <a:gd name="T85" fmla="*/ T84 w 986"/>
                              <a:gd name="T86" fmla="+- 0 4560 3803"/>
                              <a:gd name="T87" fmla="*/ 4560 h 863"/>
                              <a:gd name="T88" fmla="+- 0 10114 9293"/>
                              <a:gd name="T89" fmla="*/ T88 w 986"/>
                              <a:gd name="T90" fmla="+- 0 4560 3803"/>
                              <a:gd name="T91" fmla="*/ 4560 h 863"/>
                              <a:gd name="T92" fmla="+- 0 10278 9293"/>
                              <a:gd name="T93" fmla="*/ T92 w 986"/>
                              <a:gd name="T94" fmla="+- 0 4560 3803"/>
                              <a:gd name="T95" fmla="*/ 4560 h 863"/>
                              <a:gd name="T96" fmla="+- 0 10114 9293"/>
                              <a:gd name="T97" fmla="*/ T96 w 986"/>
                              <a:gd name="T98" fmla="+- 0 3803 3803"/>
                              <a:gd name="T99" fmla="*/ 3803 h 863"/>
                              <a:gd name="T100" fmla="+- 0 10278 9293"/>
                              <a:gd name="T101" fmla="*/ T100 w 986"/>
                              <a:gd name="T102" fmla="+- 0 3803 3803"/>
                              <a:gd name="T103" fmla="*/ 3803 h 863"/>
                              <a:gd name="T104" fmla="+- 0 10196 9293"/>
                              <a:gd name="T105" fmla="*/ T104 w 986"/>
                              <a:gd name="T106" fmla="+- 0 3803 3803"/>
                              <a:gd name="T107" fmla="*/ 3803 h 863"/>
                              <a:gd name="T108" fmla="+- 0 10196 9293"/>
                              <a:gd name="T109" fmla="*/ T108 w 986"/>
                              <a:gd name="T110" fmla="+- 0 4169 3803"/>
                              <a:gd name="T111" fmla="*/ 4169 h 863"/>
                              <a:gd name="T112" fmla="+- 0 10114 9293"/>
                              <a:gd name="T113" fmla="*/ T112 w 986"/>
                              <a:gd name="T114" fmla="+- 0 4169 3803"/>
                              <a:gd name="T115" fmla="*/ 4169 h 863"/>
                              <a:gd name="T116" fmla="+- 0 10278 9293"/>
                              <a:gd name="T117" fmla="*/ T116 w 986"/>
                              <a:gd name="T118" fmla="+- 0 4169 3803"/>
                              <a:gd name="T119" fmla="*/ 4169 h 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86" h="863">
                                <a:moveTo>
                                  <a:pt x="0" y="305"/>
                                </a:moveTo>
                                <a:lnTo>
                                  <a:pt x="164" y="305"/>
                                </a:lnTo>
                                <a:moveTo>
                                  <a:pt x="82" y="305"/>
                                </a:moveTo>
                                <a:lnTo>
                                  <a:pt x="82" y="557"/>
                                </a:lnTo>
                                <a:moveTo>
                                  <a:pt x="0" y="557"/>
                                </a:moveTo>
                                <a:lnTo>
                                  <a:pt x="164" y="557"/>
                                </a:lnTo>
                                <a:moveTo>
                                  <a:pt x="821" y="446"/>
                                </a:moveTo>
                                <a:lnTo>
                                  <a:pt x="985" y="446"/>
                                </a:lnTo>
                                <a:moveTo>
                                  <a:pt x="903" y="446"/>
                                </a:moveTo>
                                <a:lnTo>
                                  <a:pt x="903" y="862"/>
                                </a:lnTo>
                                <a:moveTo>
                                  <a:pt x="821" y="862"/>
                                </a:moveTo>
                                <a:lnTo>
                                  <a:pt x="985" y="862"/>
                                </a:lnTo>
                                <a:moveTo>
                                  <a:pt x="821" y="481"/>
                                </a:moveTo>
                                <a:lnTo>
                                  <a:pt x="985" y="481"/>
                                </a:lnTo>
                                <a:moveTo>
                                  <a:pt x="903" y="481"/>
                                </a:moveTo>
                                <a:lnTo>
                                  <a:pt x="903" y="804"/>
                                </a:lnTo>
                                <a:moveTo>
                                  <a:pt x="821" y="804"/>
                                </a:moveTo>
                                <a:lnTo>
                                  <a:pt x="985" y="804"/>
                                </a:lnTo>
                                <a:moveTo>
                                  <a:pt x="821" y="350"/>
                                </a:moveTo>
                                <a:lnTo>
                                  <a:pt x="985" y="350"/>
                                </a:lnTo>
                                <a:moveTo>
                                  <a:pt x="903" y="350"/>
                                </a:moveTo>
                                <a:lnTo>
                                  <a:pt x="903" y="757"/>
                                </a:lnTo>
                                <a:moveTo>
                                  <a:pt x="821" y="757"/>
                                </a:moveTo>
                                <a:lnTo>
                                  <a:pt x="985" y="757"/>
                                </a:lnTo>
                                <a:moveTo>
                                  <a:pt x="821" y="0"/>
                                </a:moveTo>
                                <a:lnTo>
                                  <a:pt x="985" y="0"/>
                                </a:lnTo>
                                <a:moveTo>
                                  <a:pt x="903" y="0"/>
                                </a:moveTo>
                                <a:lnTo>
                                  <a:pt x="903" y="366"/>
                                </a:lnTo>
                                <a:moveTo>
                                  <a:pt x="821" y="366"/>
                                </a:moveTo>
                                <a:lnTo>
                                  <a:pt x="985" y="366"/>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4" name="Picture 3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90" y="746"/>
                            <a:ext cx="225" cy="23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5" name="Picture 3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511" y="1201"/>
                            <a:ext cx="225" cy="4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6" name="Picture 3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333" y="199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7" name="Picture 3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333" y="1655"/>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8" name="Picture 3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154" y="204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9" name="Picture 3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154" y="1693"/>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0" name="Picture 3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976" y="247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1" name="Picture 3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976" y="1565"/>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2" name="Picture 3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797" y="429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3" name="Picture 3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797" y="3803"/>
                            <a:ext cx="225" cy="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4" name="Picture 3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619" y="462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5" name="Picture 3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7619" y="4001"/>
                            <a:ext cx="225" cy="4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6" name="Picture 3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440" y="4403"/>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7" name="Picture 3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8440" y="3781"/>
                            <a:ext cx="225" cy="5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8" name="Picture 3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262" y="449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9" name="Picture 3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262" y="3934"/>
                            <a:ext cx="225" cy="443"/>
                          </a:xfrm>
                          <a:prstGeom prst="rect">
                            <a:avLst/>
                          </a:prstGeom>
                          <a:noFill/>
                          <a:extLst>
                            <a:ext uri="{909E8E84-426E-40DD-AFC4-6F175D3DCCD1}">
                              <a14:hiddenFill xmlns:a14="http://schemas.microsoft.com/office/drawing/2010/main">
                                <a:solidFill>
                                  <a:srgbClr val="FFFFFF"/>
                                </a:solidFill>
                              </a14:hiddenFill>
                            </a:ext>
                          </a:extLst>
                        </pic:spPr>
                      </pic:pic>
                      <wps:wsp>
                        <wps:cNvPr id="360" name="Freeform 355"/>
                        <wps:cNvSpPr>
                          <a:spLocks/>
                        </wps:cNvSpPr>
                        <wps:spPr bwMode="auto">
                          <a:xfrm>
                            <a:off x="10090" y="4351"/>
                            <a:ext cx="212" cy="212"/>
                          </a:xfrm>
                          <a:custGeom>
                            <a:avLst/>
                            <a:gdLst>
                              <a:gd name="T0" fmla="+- 0 10196 10091"/>
                              <a:gd name="T1" fmla="*/ T0 w 212"/>
                              <a:gd name="T2" fmla="+- 0 4563 4352"/>
                              <a:gd name="T3" fmla="*/ 4563 h 212"/>
                              <a:gd name="T4" fmla="+- 0 10155 10091"/>
                              <a:gd name="T5" fmla="*/ T4 w 212"/>
                              <a:gd name="T6" fmla="+- 0 4555 4352"/>
                              <a:gd name="T7" fmla="*/ 4555 h 212"/>
                              <a:gd name="T8" fmla="+- 0 10122 10091"/>
                              <a:gd name="T9" fmla="*/ T8 w 212"/>
                              <a:gd name="T10" fmla="+- 0 4532 4352"/>
                              <a:gd name="T11" fmla="*/ 4532 h 212"/>
                              <a:gd name="T12" fmla="+- 0 10099 10091"/>
                              <a:gd name="T13" fmla="*/ T12 w 212"/>
                              <a:gd name="T14" fmla="+- 0 4498 4352"/>
                              <a:gd name="T15" fmla="*/ 4498 h 212"/>
                              <a:gd name="T16" fmla="+- 0 10091 10091"/>
                              <a:gd name="T17" fmla="*/ T16 w 212"/>
                              <a:gd name="T18" fmla="+- 0 4457 4352"/>
                              <a:gd name="T19" fmla="*/ 4457 h 212"/>
                              <a:gd name="T20" fmla="+- 0 10099 10091"/>
                              <a:gd name="T21" fmla="*/ T20 w 212"/>
                              <a:gd name="T22" fmla="+- 0 4416 4352"/>
                              <a:gd name="T23" fmla="*/ 4416 h 212"/>
                              <a:gd name="T24" fmla="+- 0 10122 10091"/>
                              <a:gd name="T25" fmla="*/ T24 w 212"/>
                              <a:gd name="T26" fmla="+- 0 4382 4352"/>
                              <a:gd name="T27" fmla="*/ 4382 h 212"/>
                              <a:gd name="T28" fmla="+- 0 10155 10091"/>
                              <a:gd name="T29" fmla="*/ T28 w 212"/>
                              <a:gd name="T30" fmla="+- 0 4360 4352"/>
                              <a:gd name="T31" fmla="*/ 4360 h 212"/>
                              <a:gd name="T32" fmla="+- 0 10196 10091"/>
                              <a:gd name="T33" fmla="*/ T32 w 212"/>
                              <a:gd name="T34" fmla="+- 0 4352 4352"/>
                              <a:gd name="T35" fmla="*/ 4352 h 212"/>
                              <a:gd name="T36" fmla="+- 0 10237 10091"/>
                              <a:gd name="T37" fmla="*/ T36 w 212"/>
                              <a:gd name="T38" fmla="+- 0 4360 4352"/>
                              <a:gd name="T39" fmla="*/ 4360 h 212"/>
                              <a:gd name="T40" fmla="+- 0 10271 10091"/>
                              <a:gd name="T41" fmla="*/ T40 w 212"/>
                              <a:gd name="T42" fmla="+- 0 4382 4352"/>
                              <a:gd name="T43" fmla="*/ 4382 h 212"/>
                              <a:gd name="T44" fmla="+- 0 10294 10091"/>
                              <a:gd name="T45" fmla="*/ T44 w 212"/>
                              <a:gd name="T46" fmla="+- 0 4416 4352"/>
                              <a:gd name="T47" fmla="*/ 4416 h 212"/>
                              <a:gd name="T48" fmla="+- 0 10302 10091"/>
                              <a:gd name="T49" fmla="*/ T48 w 212"/>
                              <a:gd name="T50" fmla="+- 0 4457 4352"/>
                              <a:gd name="T51" fmla="*/ 4457 h 212"/>
                              <a:gd name="T52" fmla="+- 0 10294 10091"/>
                              <a:gd name="T53" fmla="*/ T52 w 212"/>
                              <a:gd name="T54" fmla="+- 0 4498 4352"/>
                              <a:gd name="T55" fmla="*/ 4498 h 212"/>
                              <a:gd name="T56" fmla="+- 0 10271 10091"/>
                              <a:gd name="T57" fmla="*/ T56 w 212"/>
                              <a:gd name="T58" fmla="+- 0 4532 4352"/>
                              <a:gd name="T59" fmla="*/ 4532 h 212"/>
                              <a:gd name="T60" fmla="+- 0 10237 10091"/>
                              <a:gd name="T61" fmla="*/ T60 w 212"/>
                              <a:gd name="T62" fmla="+- 0 4555 4352"/>
                              <a:gd name="T63" fmla="*/ 4555 h 212"/>
                              <a:gd name="T64" fmla="+- 0 10196 10091"/>
                              <a:gd name="T65" fmla="*/ T64 w 212"/>
                              <a:gd name="T66" fmla="+- 0 4563 4352"/>
                              <a:gd name="T67" fmla="*/ 456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lnTo>
                                  <a:pt x="203" y="146"/>
                                </a:lnTo>
                                <a:lnTo>
                                  <a:pt x="180" y="180"/>
                                </a:lnTo>
                                <a:lnTo>
                                  <a:pt x="146" y="203"/>
                                </a:lnTo>
                                <a:lnTo>
                                  <a:pt x="105" y="211"/>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354"/>
                        <wps:cNvSpPr>
                          <a:spLocks/>
                        </wps:cNvSpPr>
                        <wps:spPr bwMode="auto">
                          <a:xfrm>
                            <a:off x="10090" y="4351"/>
                            <a:ext cx="212" cy="212"/>
                          </a:xfrm>
                          <a:custGeom>
                            <a:avLst/>
                            <a:gdLst>
                              <a:gd name="T0" fmla="+- 0 10302 10091"/>
                              <a:gd name="T1" fmla="*/ T0 w 212"/>
                              <a:gd name="T2" fmla="+- 0 4457 4352"/>
                              <a:gd name="T3" fmla="*/ 4457 h 212"/>
                              <a:gd name="T4" fmla="+- 0 10294 10091"/>
                              <a:gd name="T5" fmla="*/ T4 w 212"/>
                              <a:gd name="T6" fmla="+- 0 4498 4352"/>
                              <a:gd name="T7" fmla="*/ 4498 h 212"/>
                              <a:gd name="T8" fmla="+- 0 10271 10091"/>
                              <a:gd name="T9" fmla="*/ T8 w 212"/>
                              <a:gd name="T10" fmla="+- 0 4532 4352"/>
                              <a:gd name="T11" fmla="*/ 4532 h 212"/>
                              <a:gd name="T12" fmla="+- 0 10237 10091"/>
                              <a:gd name="T13" fmla="*/ T12 w 212"/>
                              <a:gd name="T14" fmla="+- 0 4555 4352"/>
                              <a:gd name="T15" fmla="*/ 4555 h 212"/>
                              <a:gd name="T16" fmla="+- 0 10196 10091"/>
                              <a:gd name="T17" fmla="*/ T16 w 212"/>
                              <a:gd name="T18" fmla="+- 0 4563 4352"/>
                              <a:gd name="T19" fmla="*/ 4563 h 212"/>
                              <a:gd name="T20" fmla="+- 0 10155 10091"/>
                              <a:gd name="T21" fmla="*/ T20 w 212"/>
                              <a:gd name="T22" fmla="+- 0 4555 4352"/>
                              <a:gd name="T23" fmla="*/ 4555 h 212"/>
                              <a:gd name="T24" fmla="+- 0 10122 10091"/>
                              <a:gd name="T25" fmla="*/ T24 w 212"/>
                              <a:gd name="T26" fmla="+- 0 4532 4352"/>
                              <a:gd name="T27" fmla="*/ 4532 h 212"/>
                              <a:gd name="T28" fmla="+- 0 10099 10091"/>
                              <a:gd name="T29" fmla="*/ T28 w 212"/>
                              <a:gd name="T30" fmla="+- 0 4498 4352"/>
                              <a:gd name="T31" fmla="*/ 4498 h 212"/>
                              <a:gd name="T32" fmla="+- 0 10091 10091"/>
                              <a:gd name="T33" fmla="*/ T32 w 212"/>
                              <a:gd name="T34" fmla="+- 0 4457 4352"/>
                              <a:gd name="T35" fmla="*/ 4457 h 212"/>
                              <a:gd name="T36" fmla="+- 0 10099 10091"/>
                              <a:gd name="T37" fmla="*/ T36 w 212"/>
                              <a:gd name="T38" fmla="+- 0 4416 4352"/>
                              <a:gd name="T39" fmla="*/ 4416 h 212"/>
                              <a:gd name="T40" fmla="+- 0 10122 10091"/>
                              <a:gd name="T41" fmla="*/ T40 w 212"/>
                              <a:gd name="T42" fmla="+- 0 4382 4352"/>
                              <a:gd name="T43" fmla="*/ 4382 h 212"/>
                              <a:gd name="T44" fmla="+- 0 10155 10091"/>
                              <a:gd name="T45" fmla="*/ T44 w 212"/>
                              <a:gd name="T46" fmla="+- 0 4360 4352"/>
                              <a:gd name="T47" fmla="*/ 4360 h 212"/>
                              <a:gd name="T48" fmla="+- 0 10196 10091"/>
                              <a:gd name="T49" fmla="*/ T48 w 212"/>
                              <a:gd name="T50" fmla="+- 0 4352 4352"/>
                              <a:gd name="T51" fmla="*/ 4352 h 212"/>
                              <a:gd name="T52" fmla="+- 0 10237 10091"/>
                              <a:gd name="T53" fmla="*/ T52 w 212"/>
                              <a:gd name="T54" fmla="+- 0 4360 4352"/>
                              <a:gd name="T55" fmla="*/ 4360 h 212"/>
                              <a:gd name="T56" fmla="+- 0 10271 10091"/>
                              <a:gd name="T57" fmla="*/ T56 w 212"/>
                              <a:gd name="T58" fmla="+- 0 4382 4352"/>
                              <a:gd name="T59" fmla="*/ 4382 h 212"/>
                              <a:gd name="T60" fmla="+- 0 10294 10091"/>
                              <a:gd name="T61" fmla="*/ T60 w 212"/>
                              <a:gd name="T62" fmla="+- 0 4416 4352"/>
                              <a:gd name="T63" fmla="*/ 4416 h 212"/>
                              <a:gd name="T64" fmla="+- 0 10302 10091"/>
                              <a:gd name="T65" fmla="*/ T64 w 212"/>
                              <a:gd name="T66" fmla="+- 0 4457 4352"/>
                              <a:gd name="T67" fmla="*/ 445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Freeform 353"/>
                        <wps:cNvSpPr>
                          <a:spLocks/>
                        </wps:cNvSpPr>
                        <wps:spPr bwMode="auto">
                          <a:xfrm>
                            <a:off x="10090" y="4339"/>
                            <a:ext cx="212" cy="212"/>
                          </a:xfrm>
                          <a:custGeom>
                            <a:avLst/>
                            <a:gdLst>
                              <a:gd name="T0" fmla="+- 0 10196 10091"/>
                              <a:gd name="T1" fmla="*/ T0 w 212"/>
                              <a:gd name="T2" fmla="+- 0 4551 4340"/>
                              <a:gd name="T3" fmla="*/ 4551 h 212"/>
                              <a:gd name="T4" fmla="+- 0 10155 10091"/>
                              <a:gd name="T5" fmla="*/ T4 w 212"/>
                              <a:gd name="T6" fmla="+- 0 4543 4340"/>
                              <a:gd name="T7" fmla="*/ 4543 h 212"/>
                              <a:gd name="T8" fmla="+- 0 10122 10091"/>
                              <a:gd name="T9" fmla="*/ T8 w 212"/>
                              <a:gd name="T10" fmla="+- 0 4520 4340"/>
                              <a:gd name="T11" fmla="*/ 4520 h 212"/>
                              <a:gd name="T12" fmla="+- 0 10099 10091"/>
                              <a:gd name="T13" fmla="*/ T12 w 212"/>
                              <a:gd name="T14" fmla="+- 0 4487 4340"/>
                              <a:gd name="T15" fmla="*/ 4487 h 212"/>
                              <a:gd name="T16" fmla="+- 0 10091 10091"/>
                              <a:gd name="T17" fmla="*/ T16 w 212"/>
                              <a:gd name="T18" fmla="+- 0 4446 4340"/>
                              <a:gd name="T19" fmla="*/ 4446 h 212"/>
                              <a:gd name="T20" fmla="+- 0 10099 10091"/>
                              <a:gd name="T21" fmla="*/ T20 w 212"/>
                              <a:gd name="T22" fmla="+- 0 4404 4340"/>
                              <a:gd name="T23" fmla="*/ 4404 h 212"/>
                              <a:gd name="T24" fmla="+- 0 10122 10091"/>
                              <a:gd name="T25" fmla="*/ T24 w 212"/>
                              <a:gd name="T26" fmla="+- 0 4371 4340"/>
                              <a:gd name="T27" fmla="*/ 4371 h 212"/>
                              <a:gd name="T28" fmla="+- 0 10155 10091"/>
                              <a:gd name="T29" fmla="*/ T28 w 212"/>
                              <a:gd name="T30" fmla="+- 0 4348 4340"/>
                              <a:gd name="T31" fmla="*/ 4348 h 212"/>
                              <a:gd name="T32" fmla="+- 0 10196 10091"/>
                              <a:gd name="T33" fmla="*/ T32 w 212"/>
                              <a:gd name="T34" fmla="+- 0 4340 4340"/>
                              <a:gd name="T35" fmla="*/ 4340 h 212"/>
                              <a:gd name="T36" fmla="+- 0 10237 10091"/>
                              <a:gd name="T37" fmla="*/ T36 w 212"/>
                              <a:gd name="T38" fmla="+- 0 4348 4340"/>
                              <a:gd name="T39" fmla="*/ 4348 h 212"/>
                              <a:gd name="T40" fmla="+- 0 10271 10091"/>
                              <a:gd name="T41" fmla="*/ T40 w 212"/>
                              <a:gd name="T42" fmla="+- 0 4371 4340"/>
                              <a:gd name="T43" fmla="*/ 4371 h 212"/>
                              <a:gd name="T44" fmla="+- 0 10294 10091"/>
                              <a:gd name="T45" fmla="*/ T44 w 212"/>
                              <a:gd name="T46" fmla="+- 0 4404 4340"/>
                              <a:gd name="T47" fmla="*/ 4404 h 212"/>
                              <a:gd name="T48" fmla="+- 0 10302 10091"/>
                              <a:gd name="T49" fmla="*/ T48 w 212"/>
                              <a:gd name="T50" fmla="+- 0 4446 4340"/>
                              <a:gd name="T51" fmla="*/ 4446 h 212"/>
                              <a:gd name="T52" fmla="+- 0 10294 10091"/>
                              <a:gd name="T53" fmla="*/ T52 w 212"/>
                              <a:gd name="T54" fmla="+- 0 4487 4340"/>
                              <a:gd name="T55" fmla="*/ 4487 h 212"/>
                              <a:gd name="T56" fmla="+- 0 10271 10091"/>
                              <a:gd name="T57" fmla="*/ T56 w 212"/>
                              <a:gd name="T58" fmla="+- 0 4520 4340"/>
                              <a:gd name="T59" fmla="*/ 4520 h 212"/>
                              <a:gd name="T60" fmla="+- 0 10237 10091"/>
                              <a:gd name="T61" fmla="*/ T60 w 212"/>
                              <a:gd name="T62" fmla="+- 0 4543 4340"/>
                              <a:gd name="T63" fmla="*/ 4543 h 212"/>
                              <a:gd name="T64" fmla="+- 0 10196 10091"/>
                              <a:gd name="T65" fmla="*/ T64 w 212"/>
                              <a:gd name="T66" fmla="+- 0 4551 4340"/>
                              <a:gd name="T67" fmla="*/ 455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6"/>
                                </a:lnTo>
                                <a:lnTo>
                                  <a:pt x="8" y="64"/>
                                </a:lnTo>
                                <a:lnTo>
                                  <a:pt x="31"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E69E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352"/>
                        <wps:cNvSpPr>
                          <a:spLocks/>
                        </wps:cNvSpPr>
                        <wps:spPr bwMode="auto">
                          <a:xfrm>
                            <a:off x="10090" y="4339"/>
                            <a:ext cx="212" cy="212"/>
                          </a:xfrm>
                          <a:custGeom>
                            <a:avLst/>
                            <a:gdLst>
                              <a:gd name="T0" fmla="+- 0 10302 10091"/>
                              <a:gd name="T1" fmla="*/ T0 w 212"/>
                              <a:gd name="T2" fmla="+- 0 4446 4340"/>
                              <a:gd name="T3" fmla="*/ 4446 h 212"/>
                              <a:gd name="T4" fmla="+- 0 10294 10091"/>
                              <a:gd name="T5" fmla="*/ T4 w 212"/>
                              <a:gd name="T6" fmla="+- 0 4487 4340"/>
                              <a:gd name="T7" fmla="*/ 4487 h 212"/>
                              <a:gd name="T8" fmla="+- 0 10271 10091"/>
                              <a:gd name="T9" fmla="*/ T8 w 212"/>
                              <a:gd name="T10" fmla="+- 0 4520 4340"/>
                              <a:gd name="T11" fmla="*/ 4520 h 212"/>
                              <a:gd name="T12" fmla="+- 0 10237 10091"/>
                              <a:gd name="T13" fmla="*/ T12 w 212"/>
                              <a:gd name="T14" fmla="+- 0 4543 4340"/>
                              <a:gd name="T15" fmla="*/ 4543 h 212"/>
                              <a:gd name="T16" fmla="+- 0 10196 10091"/>
                              <a:gd name="T17" fmla="*/ T16 w 212"/>
                              <a:gd name="T18" fmla="+- 0 4551 4340"/>
                              <a:gd name="T19" fmla="*/ 4551 h 212"/>
                              <a:gd name="T20" fmla="+- 0 10155 10091"/>
                              <a:gd name="T21" fmla="*/ T20 w 212"/>
                              <a:gd name="T22" fmla="+- 0 4543 4340"/>
                              <a:gd name="T23" fmla="*/ 4543 h 212"/>
                              <a:gd name="T24" fmla="+- 0 10122 10091"/>
                              <a:gd name="T25" fmla="*/ T24 w 212"/>
                              <a:gd name="T26" fmla="+- 0 4520 4340"/>
                              <a:gd name="T27" fmla="*/ 4520 h 212"/>
                              <a:gd name="T28" fmla="+- 0 10099 10091"/>
                              <a:gd name="T29" fmla="*/ T28 w 212"/>
                              <a:gd name="T30" fmla="+- 0 4487 4340"/>
                              <a:gd name="T31" fmla="*/ 4487 h 212"/>
                              <a:gd name="T32" fmla="+- 0 10091 10091"/>
                              <a:gd name="T33" fmla="*/ T32 w 212"/>
                              <a:gd name="T34" fmla="+- 0 4446 4340"/>
                              <a:gd name="T35" fmla="*/ 4446 h 212"/>
                              <a:gd name="T36" fmla="+- 0 10099 10091"/>
                              <a:gd name="T37" fmla="*/ T36 w 212"/>
                              <a:gd name="T38" fmla="+- 0 4404 4340"/>
                              <a:gd name="T39" fmla="*/ 4404 h 212"/>
                              <a:gd name="T40" fmla="+- 0 10122 10091"/>
                              <a:gd name="T41" fmla="*/ T40 w 212"/>
                              <a:gd name="T42" fmla="+- 0 4371 4340"/>
                              <a:gd name="T43" fmla="*/ 4371 h 212"/>
                              <a:gd name="T44" fmla="+- 0 10155 10091"/>
                              <a:gd name="T45" fmla="*/ T44 w 212"/>
                              <a:gd name="T46" fmla="+- 0 4348 4340"/>
                              <a:gd name="T47" fmla="*/ 4348 h 212"/>
                              <a:gd name="T48" fmla="+- 0 10196 10091"/>
                              <a:gd name="T49" fmla="*/ T48 w 212"/>
                              <a:gd name="T50" fmla="+- 0 4340 4340"/>
                              <a:gd name="T51" fmla="*/ 4340 h 212"/>
                              <a:gd name="T52" fmla="+- 0 10237 10091"/>
                              <a:gd name="T53" fmla="*/ T52 w 212"/>
                              <a:gd name="T54" fmla="+- 0 4348 4340"/>
                              <a:gd name="T55" fmla="*/ 4348 h 212"/>
                              <a:gd name="T56" fmla="+- 0 10271 10091"/>
                              <a:gd name="T57" fmla="*/ T56 w 212"/>
                              <a:gd name="T58" fmla="+- 0 4371 4340"/>
                              <a:gd name="T59" fmla="*/ 4371 h 212"/>
                              <a:gd name="T60" fmla="+- 0 10294 10091"/>
                              <a:gd name="T61" fmla="*/ T60 w 212"/>
                              <a:gd name="T62" fmla="+- 0 4404 4340"/>
                              <a:gd name="T63" fmla="*/ 4404 h 212"/>
                              <a:gd name="T64" fmla="+- 0 10302 10091"/>
                              <a:gd name="T65" fmla="*/ T64 w 212"/>
                              <a:gd name="T66" fmla="+- 0 4446 4340"/>
                              <a:gd name="T67" fmla="*/ 444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1" y="180"/>
                                </a:lnTo>
                                <a:lnTo>
                                  <a:pt x="8" y="147"/>
                                </a:lnTo>
                                <a:lnTo>
                                  <a:pt x="0" y="106"/>
                                </a:lnTo>
                                <a:lnTo>
                                  <a:pt x="8" y="64"/>
                                </a:lnTo>
                                <a:lnTo>
                                  <a:pt x="31"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Freeform 351"/>
                        <wps:cNvSpPr>
                          <a:spLocks/>
                        </wps:cNvSpPr>
                        <wps:spPr bwMode="auto">
                          <a:xfrm>
                            <a:off x="10090" y="4250"/>
                            <a:ext cx="212" cy="212"/>
                          </a:xfrm>
                          <a:custGeom>
                            <a:avLst/>
                            <a:gdLst>
                              <a:gd name="T0" fmla="+- 0 10196 10091"/>
                              <a:gd name="T1" fmla="*/ T0 w 212"/>
                              <a:gd name="T2" fmla="+- 0 4462 4251"/>
                              <a:gd name="T3" fmla="*/ 4462 h 212"/>
                              <a:gd name="T4" fmla="+- 0 10155 10091"/>
                              <a:gd name="T5" fmla="*/ T4 w 212"/>
                              <a:gd name="T6" fmla="+- 0 4454 4251"/>
                              <a:gd name="T7" fmla="*/ 4454 h 212"/>
                              <a:gd name="T8" fmla="+- 0 10122 10091"/>
                              <a:gd name="T9" fmla="*/ T8 w 212"/>
                              <a:gd name="T10" fmla="+- 0 4431 4251"/>
                              <a:gd name="T11" fmla="*/ 4431 h 212"/>
                              <a:gd name="T12" fmla="+- 0 10099 10091"/>
                              <a:gd name="T13" fmla="*/ T12 w 212"/>
                              <a:gd name="T14" fmla="+- 0 4398 4251"/>
                              <a:gd name="T15" fmla="*/ 4398 h 212"/>
                              <a:gd name="T16" fmla="+- 0 10091 10091"/>
                              <a:gd name="T17" fmla="*/ T16 w 212"/>
                              <a:gd name="T18" fmla="+- 0 4356 4251"/>
                              <a:gd name="T19" fmla="*/ 4356 h 212"/>
                              <a:gd name="T20" fmla="+- 0 10099 10091"/>
                              <a:gd name="T21" fmla="*/ T20 w 212"/>
                              <a:gd name="T22" fmla="+- 0 4315 4251"/>
                              <a:gd name="T23" fmla="*/ 4315 h 212"/>
                              <a:gd name="T24" fmla="+- 0 10122 10091"/>
                              <a:gd name="T25" fmla="*/ T24 w 212"/>
                              <a:gd name="T26" fmla="+- 0 4282 4251"/>
                              <a:gd name="T27" fmla="*/ 4282 h 212"/>
                              <a:gd name="T28" fmla="+- 0 10155 10091"/>
                              <a:gd name="T29" fmla="*/ T28 w 212"/>
                              <a:gd name="T30" fmla="+- 0 4259 4251"/>
                              <a:gd name="T31" fmla="*/ 4259 h 212"/>
                              <a:gd name="T32" fmla="+- 0 10196 10091"/>
                              <a:gd name="T33" fmla="*/ T32 w 212"/>
                              <a:gd name="T34" fmla="+- 0 4251 4251"/>
                              <a:gd name="T35" fmla="*/ 4251 h 212"/>
                              <a:gd name="T36" fmla="+- 0 10237 10091"/>
                              <a:gd name="T37" fmla="*/ T36 w 212"/>
                              <a:gd name="T38" fmla="+- 0 4259 4251"/>
                              <a:gd name="T39" fmla="*/ 4259 h 212"/>
                              <a:gd name="T40" fmla="+- 0 10271 10091"/>
                              <a:gd name="T41" fmla="*/ T40 w 212"/>
                              <a:gd name="T42" fmla="+- 0 4282 4251"/>
                              <a:gd name="T43" fmla="*/ 4282 h 212"/>
                              <a:gd name="T44" fmla="+- 0 10294 10091"/>
                              <a:gd name="T45" fmla="*/ T44 w 212"/>
                              <a:gd name="T46" fmla="+- 0 4315 4251"/>
                              <a:gd name="T47" fmla="*/ 4315 h 212"/>
                              <a:gd name="T48" fmla="+- 0 10302 10091"/>
                              <a:gd name="T49" fmla="*/ T48 w 212"/>
                              <a:gd name="T50" fmla="+- 0 4356 4251"/>
                              <a:gd name="T51" fmla="*/ 4356 h 212"/>
                              <a:gd name="T52" fmla="+- 0 10294 10091"/>
                              <a:gd name="T53" fmla="*/ T52 w 212"/>
                              <a:gd name="T54" fmla="+- 0 4398 4251"/>
                              <a:gd name="T55" fmla="*/ 4398 h 212"/>
                              <a:gd name="T56" fmla="+- 0 10271 10091"/>
                              <a:gd name="T57" fmla="*/ T56 w 212"/>
                              <a:gd name="T58" fmla="+- 0 4431 4251"/>
                              <a:gd name="T59" fmla="*/ 4431 h 212"/>
                              <a:gd name="T60" fmla="+- 0 10237 10091"/>
                              <a:gd name="T61" fmla="*/ T60 w 212"/>
                              <a:gd name="T62" fmla="+- 0 4454 4251"/>
                              <a:gd name="T63" fmla="*/ 4454 h 212"/>
                              <a:gd name="T64" fmla="+- 0 10196 10091"/>
                              <a:gd name="T65" fmla="*/ T64 w 212"/>
                              <a:gd name="T66" fmla="+- 0 4462 4251"/>
                              <a:gd name="T67" fmla="*/ 446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350"/>
                        <wps:cNvSpPr>
                          <a:spLocks/>
                        </wps:cNvSpPr>
                        <wps:spPr bwMode="auto">
                          <a:xfrm>
                            <a:off x="10090" y="4250"/>
                            <a:ext cx="212" cy="212"/>
                          </a:xfrm>
                          <a:custGeom>
                            <a:avLst/>
                            <a:gdLst>
                              <a:gd name="T0" fmla="+- 0 10302 10091"/>
                              <a:gd name="T1" fmla="*/ T0 w 212"/>
                              <a:gd name="T2" fmla="+- 0 4356 4251"/>
                              <a:gd name="T3" fmla="*/ 4356 h 212"/>
                              <a:gd name="T4" fmla="+- 0 10294 10091"/>
                              <a:gd name="T5" fmla="*/ T4 w 212"/>
                              <a:gd name="T6" fmla="+- 0 4398 4251"/>
                              <a:gd name="T7" fmla="*/ 4398 h 212"/>
                              <a:gd name="T8" fmla="+- 0 10271 10091"/>
                              <a:gd name="T9" fmla="*/ T8 w 212"/>
                              <a:gd name="T10" fmla="+- 0 4431 4251"/>
                              <a:gd name="T11" fmla="*/ 4431 h 212"/>
                              <a:gd name="T12" fmla="+- 0 10237 10091"/>
                              <a:gd name="T13" fmla="*/ T12 w 212"/>
                              <a:gd name="T14" fmla="+- 0 4454 4251"/>
                              <a:gd name="T15" fmla="*/ 4454 h 212"/>
                              <a:gd name="T16" fmla="+- 0 10196 10091"/>
                              <a:gd name="T17" fmla="*/ T16 w 212"/>
                              <a:gd name="T18" fmla="+- 0 4462 4251"/>
                              <a:gd name="T19" fmla="*/ 4462 h 212"/>
                              <a:gd name="T20" fmla="+- 0 10155 10091"/>
                              <a:gd name="T21" fmla="*/ T20 w 212"/>
                              <a:gd name="T22" fmla="+- 0 4454 4251"/>
                              <a:gd name="T23" fmla="*/ 4454 h 212"/>
                              <a:gd name="T24" fmla="+- 0 10122 10091"/>
                              <a:gd name="T25" fmla="*/ T24 w 212"/>
                              <a:gd name="T26" fmla="+- 0 4431 4251"/>
                              <a:gd name="T27" fmla="*/ 4431 h 212"/>
                              <a:gd name="T28" fmla="+- 0 10099 10091"/>
                              <a:gd name="T29" fmla="*/ T28 w 212"/>
                              <a:gd name="T30" fmla="+- 0 4398 4251"/>
                              <a:gd name="T31" fmla="*/ 4398 h 212"/>
                              <a:gd name="T32" fmla="+- 0 10091 10091"/>
                              <a:gd name="T33" fmla="*/ T32 w 212"/>
                              <a:gd name="T34" fmla="+- 0 4356 4251"/>
                              <a:gd name="T35" fmla="*/ 4356 h 212"/>
                              <a:gd name="T36" fmla="+- 0 10099 10091"/>
                              <a:gd name="T37" fmla="*/ T36 w 212"/>
                              <a:gd name="T38" fmla="+- 0 4315 4251"/>
                              <a:gd name="T39" fmla="*/ 4315 h 212"/>
                              <a:gd name="T40" fmla="+- 0 10122 10091"/>
                              <a:gd name="T41" fmla="*/ T40 w 212"/>
                              <a:gd name="T42" fmla="+- 0 4282 4251"/>
                              <a:gd name="T43" fmla="*/ 4282 h 212"/>
                              <a:gd name="T44" fmla="+- 0 10155 10091"/>
                              <a:gd name="T45" fmla="*/ T44 w 212"/>
                              <a:gd name="T46" fmla="+- 0 4259 4251"/>
                              <a:gd name="T47" fmla="*/ 4259 h 212"/>
                              <a:gd name="T48" fmla="+- 0 10196 10091"/>
                              <a:gd name="T49" fmla="*/ T48 w 212"/>
                              <a:gd name="T50" fmla="+- 0 4251 4251"/>
                              <a:gd name="T51" fmla="*/ 4251 h 212"/>
                              <a:gd name="T52" fmla="+- 0 10237 10091"/>
                              <a:gd name="T53" fmla="*/ T52 w 212"/>
                              <a:gd name="T54" fmla="+- 0 4259 4251"/>
                              <a:gd name="T55" fmla="*/ 4259 h 212"/>
                              <a:gd name="T56" fmla="+- 0 10271 10091"/>
                              <a:gd name="T57" fmla="*/ T56 w 212"/>
                              <a:gd name="T58" fmla="+- 0 4282 4251"/>
                              <a:gd name="T59" fmla="*/ 4282 h 212"/>
                              <a:gd name="T60" fmla="+- 0 10294 10091"/>
                              <a:gd name="T61" fmla="*/ T60 w 212"/>
                              <a:gd name="T62" fmla="+- 0 4315 4251"/>
                              <a:gd name="T63" fmla="*/ 4315 h 212"/>
                              <a:gd name="T64" fmla="+- 0 10302 10091"/>
                              <a:gd name="T65" fmla="*/ T64 w 212"/>
                              <a:gd name="T66" fmla="+- 0 4356 4251"/>
                              <a:gd name="T67" fmla="*/ 435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Freeform 349"/>
                        <wps:cNvSpPr>
                          <a:spLocks/>
                        </wps:cNvSpPr>
                        <wps:spPr bwMode="auto">
                          <a:xfrm>
                            <a:off x="10090" y="3880"/>
                            <a:ext cx="212" cy="212"/>
                          </a:xfrm>
                          <a:custGeom>
                            <a:avLst/>
                            <a:gdLst>
                              <a:gd name="T0" fmla="+- 0 10196 10091"/>
                              <a:gd name="T1" fmla="*/ T0 w 212"/>
                              <a:gd name="T2" fmla="+- 0 4092 3880"/>
                              <a:gd name="T3" fmla="*/ 4092 h 212"/>
                              <a:gd name="T4" fmla="+- 0 10155 10091"/>
                              <a:gd name="T5" fmla="*/ T4 w 212"/>
                              <a:gd name="T6" fmla="+- 0 4083 3880"/>
                              <a:gd name="T7" fmla="*/ 4083 h 212"/>
                              <a:gd name="T8" fmla="+- 0 10122 10091"/>
                              <a:gd name="T9" fmla="*/ T8 w 212"/>
                              <a:gd name="T10" fmla="+- 0 4061 3880"/>
                              <a:gd name="T11" fmla="*/ 4061 h 212"/>
                              <a:gd name="T12" fmla="+- 0 10099 10091"/>
                              <a:gd name="T13" fmla="*/ T12 w 212"/>
                              <a:gd name="T14" fmla="+- 0 4027 3880"/>
                              <a:gd name="T15" fmla="*/ 4027 h 212"/>
                              <a:gd name="T16" fmla="+- 0 10091 10091"/>
                              <a:gd name="T17" fmla="*/ T16 w 212"/>
                              <a:gd name="T18" fmla="+- 0 3986 3880"/>
                              <a:gd name="T19" fmla="*/ 3986 h 212"/>
                              <a:gd name="T20" fmla="+- 0 10099 10091"/>
                              <a:gd name="T21" fmla="*/ T20 w 212"/>
                              <a:gd name="T22" fmla="+- 0 3945 3880"/>
                              <a:gd name="T23" fmla="*/ 3945 h 212"/>
                              <a:gd name="T24" fmla="+- 0 10122 10091"/>
                              <a:gd name="T25" fmla="*/ T24 w 212"/>
                              <a:gd name="T26" fmla="+- 0 3911 3880"/>
                              <a:gd name="T27" fmla="*/ 3911 h 212"/>
                              <a:gd name="T28" fmla="+- 0 10155 10091"/>
                              <a:gd name="T29" fmla="*/ T28 w 212"/>
                              <a:gd name="T30" fmla="+- 0 3889 3880"/>
                              <a:gd name="T31" fmla="*/ 3889 h 212"/>
                              <a:gd name="T32" fmla="+- 0 10196 10091"/>
                              <a:gd name="T33" fmla="*/ T32 w 212"/>
                              <a:gd name="T34" fmla="+- 0 3880 3880"/>
                              <a:gd name="T35" fmla="*/ 3880 h 212"/>
                              <a:gd name="T36" fmla="+- 0 10237 10091"/>
                              <a:gd name="T37" fmla="*/ T36 w 212"/>
                              <a:gd name="T38" fmla="+- 0 3889 3880"/>
                              <a:gd name="T39" fmla="*/ 3889 h 212"/>
                              <a:gd name="T40" fmla="+- 0 10271 10091"/>
                              <a:gd name="T41" fmla="*/ T40 w 212"/>
                              <a:gd name="T42" fmla="+- 0 3911 3880"/>
                              <a:gd name="T43" fmla="*/ 3911 h 212"/>
                              <a:gd name="T44" fmla="+- 0 10294 10091"/>
                              <a:gd name="T45" fmla="*/ T44 w 212"/>
                              <a:gd name="T46" fmla="+- 0 3945 3880"/>
                              <a:gd name="T47" fmla="*/ 3945 h 212"/>
                              <a:gd name="T48" fmla="+- 0 10302 10091"/>
                              <a:gd name="T49" fmla="*/ T48 w 212"/>
                              <a:gd name="T50" fmla="+- 0 3986 3880"/>
                              <a:gd name="T51" fmla="*/ 3986 h 212"/>
                              <a:gd name="T52" fmla="+- 0 10294 10091"/>
                              <a:gd name="T53" fmla="*/ T52 w 212"/>
                              <a:gd name="T54" fmla="+- 0 4027 3880"/>
                              <a:gd name="T55" fmla="*/ 4027 h 212"/>
                              <a:gd name="T56" fmla="+- 0 10271 10091"/>
                              <a:gd name="T57" fmla="*/ T56 w 212"/>
                              <a:gd name="T58" fmla="+- 0 4061 3880"/>
                              <a:gd name="T59" fmla="*/ 4061 h 212"/>
                              <a:gd name="T60" fmla="+- 0 10237 10091"/>
                              <a:gd name="T61" fmla="*/ T60 w 212"/>
                              <a:gd name="T62" fmla="+- 0 4083 3880"/>
                              <a:gd name="T63" fmla="*/ 4083 h 212"/>
                              <a:gd name="T64" fmla="+- 0 10196 10091"/>
                              <a:gd name="T65" fmla="*/ T64 w 212"/>
                              <a:gd name="T66" fmla="+- 0 4092 3880"/>
                              <a:gd name="T67" fmla="*/ 409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2"/>
                                </a:moveTo>
                                <a:lnTo>
                                  <a:pt x="64" y="203"/>
                                </a:lnTo>
                                <a:lnTo>
                                  <a:pt x="31" y="181"/>
                                </a:lnTo>
                                <a:lnTo>
                                  <a:pt x="8" y="147"/>
                                </a:lnTo>
                                <a:lnTo>
                                  <a:pt x="0" y="106"/>
                                </a:lnTo>
                                <a:lnTo>
                                  <a:pt x="8" y="65"/>
                                </a:lnTo>
                                <a:lnTo>
                                  <a:pt x="31" y="31"/>
                                </a:lnTo>
                                <a:lnTo>
                                  <a:pt x="64" y="9"/>
                                </a:lnTo>
                                <a:lnTo>
                                  <a:pt x="105" y="0"/>
                                </a:lnTo>
                                <a:lnTo>
                                  <a:pt x="146" y="9"/>
                                </a:lnTo>
                                <a:lnTo>
                                  <a:pt x="180" y="31"/>
                                </a:lnTo>
                                <a:lnTo>
                                  <a:pt x="203" y="65"/>
                                </a:lnTo>
                                <a:lnTo>
                                  <a:pt x="211" y="106"/>
                                </a:lnTo>
                                <a:lnTo>
                                  <a:pt x="203" y="147"/>
                                </a:lnTo>
                                <a:lnTo>
                                  <a:pt x="180" y="181"/>
                                </a:lnTo>
                                <a:lnTo>
                                  <a:pt x="146" y="203"/>
                                </a:lnTo>
                                <a:lnTo>
                                  <a:pt x="105" y="212"/>
                                </a:lnTo>
                                <a:close/>
                              </a:path>
                            </a:pathLst>
                          </a:custGeom>
                          <a:solidFill>
                            <a:srgbClr val="0080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348"/>
                        <wps:cNvSpPr>
                          <a:spLocks/>
                        </wps:cNvSpPr>
                        <wps:spPr bwMode="auto">
                          <a:xfrm>
                            <a:off x="10090" y="3880"/>
                            <a:ext cx="212" cy="212"/>
                          </a:xfrm>
                          <a:custGeom>
                            <a:avLst/>
                            <a:gdLst>
                              <a:gd name="T0" fmla="+- 0 10302 10091"/>
                              <a:gd name="T1" fmla="*/ T0 w 212"/>
                              <a:gd name="T2" fmla="+- 0 3986 3880"/>
                              <a:gd name="T3" fmla="*/ 3986 h 212"/>
                              <a:gd name="T4" fmla="+- 0 10294 10091"/>
                              <a:gd name="T5" fmla="*/ T4 w 212"/>
                              <a:gd name="T6" fmla="+- 0 4027 3880"/>
                              <a:gd name="T7" fmla="*/ 4027 h 212"/>
                              <a:gd name="T8" fmla="+- 0 10271 10091"/>
                              <a:gd name="T9" fmla="*/ T8 w 212"/>
                              <a:gd name="T10" fmla="+- 0 4061 3880"/>
                              <a:gd name="T11" fmla="*/ 4061 h 212"/>
                              <a:gd name="T12" fmla="+- 0 10237 10091"/>
                              <a:gd name="T13" fmla="*/ T12 w 212"/>
                              <a:gd name="T14" fmla="+- 0 4083 3880"/>
                              <a:gd name="T15" fmla="*/ 4083 h 212"/>
                              <a:gd name="T16" fmla="+- 0 10196 10091"/>
                              <a:gd name="T17" fmla="*/ T16 w 212"/>
                              <a:gd name="T18" fmla="+- 0 4092 3880"/>
                              <a:gd name="T19" fmla="*/ 4092 h 212"/>
                              <a:gd name="T20" fmla="+- 0 10155 10091"/>
                              <a:gd name="T21" fmla="*/ T20 w 212"/>
                              <a:gd name="T22" fmla="+- 0 4083 3880"/>
                              <a:gd name="T23" fmla="*/ 4083 h 212"/>
                              <a:gd name="T24" fmla="+- 0 10122 10091"/>
                              <a:gd name="T25" fmla="*/ T24 w 212"/>
                              <a:gd name="T26" fmla="+- 0 4061 3880"/>
                              <a:gd name="T27" fmla="*/ 4061 h 212"/>
                              <a:gd name="T28" fmla="+- 0 10099 10091"/>
                              <a:gd name="T29" fmla="*/ T28 w 212"/>
                              <a:gd name="T30" fmla="+- 0 4027 3880"/>
                              <a:gd name="T31" fmla="*/ 4027 h 212"/>
                              <a:gd name="T32" fmla="+- 0 10091 10091"/>
                              <a:gd name="T33" fmla="*/ T32 w 212"/>
                              <a:gd name="T34" fmla="+- 0 3986 3880"/>
                              <a:gd name="T35" fmla="*/ 3986 h 212"/>
                              <a:gd name="T36" fmla="+- 0 10099 10091"/>
                              <a:gd name="T37" fmla="*/ T36 w 212"/>
                              <a:gd name="T38" fmla="+- 0 3945 3880"/>
                              <a:gd name="T39" fmla="*/ 3945 h 212"/>
                              <a:gd name="T40" fmla="+- 0 10122 10091"/>
                              <a:gd name="T41" fmla="*/ T40 w 212"/>
                              <a:gd name="T42" fmla="+- 0 3911 3880"/>
                              <a:gd name="T43" fmla="*/ 3911 h 212"/>
                              <a:gd name="T44" fmla="+- 0 10155 10091"/>
                              <a:gd name="T45" fmla="*/ T44 w 212"/>
                              <a:gd name="T46" fmla="+- 0 3889 3880"/>
                              <a:gd name="T47" fmla="*/ 3889 h 212"/>
                              <a:gd name="T48" fmla="+- 0 10196 10091"/>
                              <a:gd name="T49" fmla="*/ T48 w 212"/>
                              <a:gd name="T50" fmla="+- 0 3880 3880"/>
                              <a:gd name="T51" fmla="*/ 3880 h 212"/>
                              <a:gd name="T52" fmla="+- 0 10237 10091"/>
                              <a:gd name="T53" fmla="*/ T52 w 212"/>
                              <a:gd name="T54" fmla="+- 0 3889 3880"/>
                              <a:gd name="T55" fmla="*/ 3889 h 212"/>
                              <a:gd name="T56" fmla="+- 0 10271 10091"/>
                              <a:gd name="T57" fmla="*/ T56 w 212"/>
                              <a:gd name="T58" fmla="+- 0 3911 3880"/>
                              <a:gd name="T59" fmla="*/ 3911 h 212"/>
                              <a:gd name="T60" fmla="+- 0 10294 10091"/>
                              <a:gd name="T61" fmla="*/ T60 w 212"/>
                              <a:gd name="T62" fmla="+- 0 3945 3880"/>
                              <a:gd name="T63" fmla="*/ 3945 h 212"/>
                              <a:gd name="T64" fmla="+- 0 10302 10091"/>
                              <a:gd name="T65" fmla="*/ T64 w 212"/>
                              <a:gd name="T66" fmla="+- 0 3986 3880"/>
                              <a:gd name="T67" fmla="*/ 398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6" y="203"/>
                                </a:lnTo>
                                <a:lnTo>
                                  <a:pt x="105" y="212"/>
                                </a:lnTo>
                                <a:lnTo>
                                  <a:pt x="64" y="203"/>
                                </a:lnTo>
                                <a:lnTo>
                                  <a:pt x="31" y="181"/>
                                </a:lnTo>
                                <a:lnTo>
                                  <a:pt x="8" y="147"/>
                                </a:lnTo>
                                <a:lnTo>
                                  <a:pt x="0" y="106"/>
                                </a:lnTo>
                                <a:lnTo>
                                  <a:pt x="8" y="65"/>
                                </a:lnTo>
                                <a:lnTo>
                                  <a:pt x="31" y="31"/>
                                </a:lnTo>
                                <a:lnTo>
                                  <a:pt x="64" y="9"/>
                                </a:lnTo>
                                <a:lnTo>
                                  <a:pt x="105" y="0"/>
                                </a:lnTo>
                                <a:lnTo>
                                  <a:pt x="146"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Line 347"/>
                        <wps:cNvCnPr>
                          <a:cxnSpLocks noChangeShapeType="1"/>
                        </wps:cNvCnPr>
                        <wps:spPr bwMode="auto">
                          <a:xfrm>
                            <a:off x="2309" y="5865"/>
                            <a:ext cx="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346"/>
                        <wps:cNvSpPr>
                          <a:spLocks/>
                        </wps:cNvSpPr>
                        <wps:spPr bwMode="auto">
                          <a:xfrm>
                            <a:off x="2253" y="198"/>
                            <a:ext cx="56" cy="5398"/>
                          </a:xfrm>
                          <a:custGeom>
                            <a:avLst/>
                            <a:gdLst>
                              <a:gd name="T0" fmla="+- 0 2254 2254"/>
                              <a:gd name="T1" fmla="*/ T0 w 56"/>
                              <a:gd name="T2" fmla="+- 0 5595 198"/>
                              <a:gd name="T3" fmla="*/ 5595 h 5398"/>
                              <a:gd name="T4" fmla="+- 0 2309 2254"/>
                              <a:gd name="T5" fmla="*/ T4 w 56"/>
                              <a:gd name="T6" fmla="+- 0 5595 198"/>
                              <a:gd name="T7" fmla="*/ 5595 h 5398"/>
                              <a:gd name="T8" fmla="+- 0 2254 2254"/>
                              <a:gd name="T9" fmla="*/ T8 w 56"/>
                              <a:gd name="T10" fmla="+- 0 4824 198"/>
                              <a:gd name="T11" fmla="*/ 4824 h 5398"/>
                              <a:gd name="T12" fmla="+- 0 2309 2254"/>
                              <a:gd name="T13" fmla="*/ T12 w 56"/>
                              <a:gd name="T14" fmla="+- 0 4824 198"/>
                              <a:gd name="T15" fmla="*/ 4824 h 5398"/>
                              <a:gd name="T16" fmla="+- 0 2254 2254"/>
                              <a:gd name="T17" fmla="*/ T16 w 56"/>
                              <a:gd name="T18" fmla="+- 0 4053 198"/>
                              <a:gd name="T19" fmla="*/ 4053 h 5398"/>
                              <a:gd name="T20" fmla="+- 0 2309 2254"/>
                              <a:gd name="T21" fmla="*/ T20 w 56"/>
                              <a:gd name="T22" fmla="+- 0 4053 198"/>
                              <a:gd name="T23" fmla="*/ 4053 h 5398"/>
                              <a:gd name="T24" fmla="+- 0 2254 2254"/>
                              <a:gd name="T25" fmla="*/ T24 w 56"/>
                              <a:gd name="T26" fmla="+- 0 3282 198"/>
                              <a:gd name="T27" fmla="*/ 3282 h 5398"/>
                              <a:gd name="T28" fmla="+- 0 2309 2254"/>
                              <a:gd name="T29" fmla="*/ T28 w 56"/>
                              <a:gd name="T30" fmla="+- 0 3282 198"/>
                              <a:gd name="T31" fmla="*/ 3282 h 5398"/>
                              <a:gd name="T32" fmla="+- 0 2254 2254"/>
                              <a:gd name="T33" fmla="*/ T32 w 56"/>
                              <a:gd name="T34" fmla="+- 0 2511 198"/>
                              <a:gd name="T35" fmla="*/ 2511 h 5398"/>
                              <a:gd name="T36" fmla="+- 0 2309 2254"/>
                              <a:gd name="T37" fmla="*/ T36 w 56"/>
                              <a:gd name="T38" fmla="+- 0 2511 198"/>
                              <a:gd name="T39" fmla="*/ 2511 h 5398"/>
                              <a:gd name="T40" fmla="+- 0 2254 2254"/>
                              <a:gd name="T41" fmla="*/ T40 w 56"/>
                              <a:gd name="T42" fmla="+- 0 1740 198"/>
                              <a:gd name="T43" fmla="*/ 1740 h 5398"/>
                              <a:gd name="T44" fmla="+- 0 2309 2254"/>
                              <a:gd name="T45" fmla="*/ T44 w 56"/>
                              <a:gd name="T46" fmla="+- 0 1740 198"/>
                              <a:gd name="T47" fmla="*/ 1740 h 5398"/>
                              <a:gd name="T48" fmla="+- 0 2254 2254"/>
                              <a:gd name="T49" fmla="*/ T48 w 56"/>
                              <a:gd name="T50" fmla="+- 0 969 198"/>
                              <a:gd name="T51" fmla="*/ 969 h 5398"/>
                              <a:gd name="T52" fmla="+- 0 2309 2254"/>
                              <a:gd name="T53" fmla="*/ T52 w 56"/>
                              <a:gd name="T54" fmla="+- 0 969 198"/>
                              <a:gd name="T55" fmla="*/ 969 h 5398"/>
                              <a:gd name="T56" fmla="+- 0 2254 2254"/>
                              <a:gd name="T57" fmla="*/ T56 w 56"/>
                              <a:gd name="T58" fmla="+- 0 198 198"/>
                              <a:gd name="T59" fmla="*/ 198 h 5398"/>
                              <a:gd name="T60" fmla="+- 0 2309 2254"/>
                              <a:gd name="T61" fmla="*/ T60 w 56"/>
                              <a:gd name="T62" fmla="+- 0 198 198"/>
                              <a:gd name="T63" fmla="*/ 198 h 5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6" h="5398">
                                <a:moveTo>
                                  <a:pt x="0" y="5397"/>
                                </a:moveTo>
                                <a:lnTo>
                                  <a:pt x="55" y="5397"/>
                                </a:lnTo>
                                <a:moveTo>
                                  <a:pt x="0" y="4626"/>
                                </a:moveTo>
                                <a:lnTo>
                                  <a:pt x="55" y="4626"/>
                                </a:lnTo>
                                <a:moveTo>
                                  <a:pt x="0" y="3855"/>
                                </a:moveTo>
                                <a:lnTo>
                                  <a:pt x="55" y="3855"/>
                                </a:lnTo>
                                <a:moveTo>
                                  <a:pt x="0" y="3084"/>
                                </a:moveTo>
                                <a:lnTo>
                                  <a:pt x="55" y="3084"/>
                                </a:lnTo>
                                <a:moveTo>
                                  <a:pt x="0" y="2313"/>
                                </a:moveTo>
                                <a:lnTo>
                                  <a:pt x="55" y="2313"/>
                                </a:lnTo>
                                <a:moveTo>
                                  <a:pt x="0" y="1542"/>
                                </a:moveTo>
                                <a:lnTo>
                                  <a:pt x="55" y="1542"/>
                                </a:lnTo>
                                <a:moveTo>
                                  <a:pt x="0" y="771"/>
                                </a:moveTo>
                                <a:lnTo>
                                  <a:pt x="55" y="771"/>
                                </a:lnTo>
                                <a:moveTo>
                                  <a:pt x="0" y="0"/>
                                </a:moveTo>
                                <a:lnTo>
                                  <a:pt x="55"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Line 345"/>
                        <wps:cNvCnPr>
                          <a:cxnSpLocks noChangeShapeType="1"/>
                        </wps:cNvCnPr>
                        <wps:spPr bwMode="auto">
                          <a:xfrm>
                            <a:off x="2309" y="5865"/>
                            <a:ext cx="838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371" name="AutoShape 344"/>
                        <wps:cNvSpPr>
                          <a:spLocks/>
                        </wps:cNvSpPr>
                        <wps:spPr bwMode="auto">
                          <a:xfrm>
                            <a:off x="2802" y="5864"/>
                            <a:ext cx="7394" cy="56"/>
                          </a:xfrm>
                          <a:custGeom>
                            <a:avLst/>
                            <a:gdLst>
                              <a:gd name="T0" fmla="+- 0 2802 2802"/>
                              <a:gd name="T1" fmla="*/ T0 w 7394"/>
                              <a:gd name="T2" fmla="+- 0 5921 5865"/>
                              <a:gd name="T3" fmla="*/ 5921 h 56"/>
                              <a:gd name="T4" fmla="+- 0 2802 2802"/>
                              <a:gd name="T5" fmla="*/ T4 w 7394"/>
                              <a:gd name="T6" fmla="+- 0 5865 5865"/>
                              <a:gd name="T7" fmla="*/ 5865 h 56"/>
                              <a:gd name="T8" fmla="+- 0 3624 2802"/>
                              <a:gd name="T9" fmla="*/ T8 w 7394"/>
                              <a:gd name="T10" fmla="+- 0 5921 5865"/>
                              <a:gd name="T11" fmla="*/ 5921 h 56"/>
                              <a:gd name="T12" fmla="+- 0 3624 2802"/>
                              <a:gd name="T13" fmla="*/ T12 w 7394"/>
                              <a:gd name="T14" fmla="+- 0 5865 5865"/>
                              <a:gd name="T15" fmla="*/ 5865 h 56"/>
                              <a:gd name="T16" fmla="+- 0 4446 2802"/>
                              <a:gd name="T17" fmla="*/ T16 w 7394"/>
                              <a:gd name="T18" fmla="+- 0 5921 5865"/>
                              <a:gd name="T19" fmla="*/ 5921 h 56"/>
                              <a:gd name="T20" fmla="+- 0 4446 2802"/>
                              <a:gd name="T21" fmla="*/ T20 w 7394"/>
                              <a:gd name="T22" fmla="+- 0 5865 5865"/>
                              <a:gd name="T23" fmla="*/ 5865 h 56"/>
                              <a:gd name="T24" fmla="+- 0 5267 2802"/>
                              <a:gd name="T25" fmla="*/ T24 w 7394"/>
                              <a:gd name="T26" fmla="+- 0 5921 5865"/>
                              <a:gd name="T27" fmla="*/ 5921 h 56"/>
                              <a:gd name="T28" fmla="+- 0 5267 2802"/>
                              <a:gd name="T29" fmla="*/ T28 w 7394"/>
                              <a:gd name="T30" fmla="+- 0 5865 5865"/>
                              <a:gd name="T31" fmla="*/ 5865 h 56"/>
                              <a:gd name="T32" fmla="+- 0 6089 2802"/>
                              <a:gd name="T33" fmla="*/ T32 w 7394"/>
                              <a:gd name="T34" fmla="+- 0 5921 5865"/>
                              <a:gd name="T35" fmla="*/ 5921 h 56"/>
                              <a:gd name="T36" fmla="+- 0 6089 2802"/>
                              <a:gd name="T37" fmla="*/ T36 w 7394"/>
                              <a:gd name="T38" fmla="+- 0 5865 5865"/>
                              <a:gd name="T39" fmla="*/ 5865 h 56"/>
                              <a:gd name="T40" fmla="+- 0 6910 2802"/>
                              <a:gd name="T41" fmla="*/ T40 w 7394"/>
                              <a:gd name="T42" fmla="+- 0 5921 5865"/>
                              <a:gd name="T43" fmla="*/ 5921 h 56"/>
                              <a:gd name="T44" fmla="+- 0 6910 2802"/>
                              <a:gd name="T45" fmla="*/ T44 w 7394"/>
                              <a:gd name="T46" fmla="+- 0 5865 5865"/>
                              <a:gd name="T47" fmla="*/ 5865 h 56"/>
                              <a:gd name="T48" fmla="+- 0 7732 2802"/>
                              <a:gd name="T49" fmla="*/ T48 w 7394"/>
                              <a:gd name="T50" fmla="+- 0 5921 5865"/>
                              <a:gd name="T51" fmla="*/ 5921 h 56"/>
                              <a:gd name="T52" fmla="+- 0 7732 2802"/>
                              <a:gd name="T53" fmla="*/ T52 w 7394"/>
                              <a:gd name="T54" fmla="+- 0 5865 5865"/>
                              <a:gd name="T55" fmla="*/ 5865 h 56"/>
                              <a:gd name="T56" fmla="+- 0 8553 2802"/>
                              <a:gd name="T57" fmla="*/ T56 w 7394"/>
                              <a:gd name="T58" fmla="+- 0 5921 5865"/>
                              <a:gd name="T59" fmla="*/ 5921 h 56"/>
                              <a:gd name="T60" fmla="+- 0 8553 2802"/>
                              <a:gd name="T61" fmla="*/ T60 w 7394"/>
                              <a:gd name="T62" fmla="+- 0 5865 5865"/>
                              <a:gd name="T63" fmla="*/ 5865 h 56"/>
                              <a:gd name="T64" fmla="+- 0 9375 2802"/>
                              <a:gd name="T65" fmla="*/ T64 w 7394"/>
                              <a:gd name="T66" fmla="+- 0 5921 5865"/>
                              <a:gd name="T67" fmla="*/ 5921 h 56"/>
                              <a:gd name="T68" fmla="+- 0 9375 2802"/>
                              <a:gd name="T69" fmla="*/ T68 w 7394"/>
                              <a:gd name="T70" fmla="+- 0 5865 5865"/>
                              <a:gd name="T71" fmla="*/ 5865 h 56"/>
                              <a:gd name="T72" fmla="+- 0 10196 2802"/>
                              <a:gd name="T73" fmla="*/ T72 w 7394"/>
                              <a:gd name="T74" fmla="+- 0 5921 5865"/>
                              <a:gd name="T75" fmla="*/ 5921 h 56"/>
                              <a:gd name="T76" fmla="+- 0 10196 2802"/>
                              <a:gd name="T77" fmla="*/ T76 w 7394"/>
                              <a:gd name="T78" fmla="+- 0 5865 5865"/>
                              <a:gd name="T79" fmla="*/ 5865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394" h="56">
                                <a:moveTo>
                                  <a:pt x="0" y="56"/>
                                </a:moveTo>
                                <a:lnTo>
                                  <a:pt x="0" y="0"/>
                                </a:lnTo>
                                <a:moveTo>
                                  <a:pt x="822" y="56"/>
                                </a:moveTo>
                                <a:lnTo>
                                  <a:pt x="822" y="0"/>
                                </a:lnTo>
                                <a:moveTo>
                                  <a:pt x="1644" y="56"/>
                                </a:moveTo>
                                <a:lnTo>
                                  <a:pt x="1644" y="0"/>
                                </a:lnTo>
                                <a:moveTo>
                                  <a:pt x="2465" y="56"/>
                                </a:moveTo>
                                <a:lnTo>
                                  <a:pt x="2465" y="0"/>
                                </a:lnTo>
                                <a:moveTo>
                                  <a:pt x="3287" y="56"/>
                                </a:moveTo>
                                <a:lnTo>
                                  <a:pt x="3287" y="0"/>
                                </a:lnTo>
                                <a:moveTo>
                                  <a:pt x="4108" y="56"/>
                                </a:moveTo>
                                <a:lnTo>
                                  <a:pt x="4108" y="0"/>
                                </a:lnTo>
                                <a:moveTo>
                                  <a:pt x="4930" y="56"/>
                                </a:moveTo>
                                <a:lnTo>
                                  <a:pt x="4930" y="0"/>
                                </a:lnTo>
                                <a:moveTo>
                                  <a:pt x="5751" y="56"/>
                                </a:moveTo>
                                <a:lnTo>
                                  <a:pt x="5751" y="0"/>
                                </a:lnTo>
                                <a:moveTo>
                                  <a:pt x="6573" y="56"/>
                                </a:moveTo>
                                <a:lnTo>
                                  <a:pt x="6573" y="0"/>
                                </a:lnTo>
                                <a:moveTo>
                                  <a:pt x="7394" y="56"/>
                                </a:moveTo>
                                <a:lnTo>
                                  <a:pt x="7394"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Rectangle 343"/>
                        <wps:cNvSpPr>
                          <a:spLocks noChangeArrowheads="1"/>
                        </wps:cNvSpPr>
                        <wps:spPr bwMode="auto">
                          <a:xfrm>
                            <a:off x="7272" y="334"/>
                            <a:ext cx="2643" cy="2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73" name="Picture 3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7432" y="81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4" name="Picture 3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7432" y="124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5" name="Picture 3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7432" y="167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6" name="Picture 3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7432" y="2106"/>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377" name="Text Box 338"/>
                        <wps:cNvSpPr txBox="1">
                          <a:spLocks noChangeArrowheads="1"/>
                        </wps:cNvSpPr>
                        <wps:spPr bwMode="auto">
                          <a:xfrm>
                            <a:off x="2253" y="-72"/>
                            <a:ext cx="8436" cy="5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BD29A" w14:textId="77777777" w:rsidR="00735E2D" w:rsidRDefault="00735E2D">
                              <w:pPr>
                                <w:rPr>
                                  <w:sz w:val="20"/>
                                </w:rPr>
                              </w:pPr>
                            </w:p>
                            <w:p w14:paraId="640B50CF" w14:textId="77777777" w:rsidR="00735E2D" w:rsidRDefault="00735E2D">
                              <w:pPr>
                                <w:rPr>
                                  <w:sz w:val="20"/>
                                </w:rPr>
                              </w:pPr>
                            </w:p>
                            <w:p w14:paraId="21280093" w14:textId="77777777" w:rsidR="00735E2D" w:rsidRDefault="00735E2D">
                              <w:pPr>
                                <w:rPr>
                                  <w:sz w:val="20"/>
                                </w:rPr>
                              </w:pPr>
                            </w:p>
                            <w:p w14:paraId="16AAC60C" w14:textId="77777777" w:rsidR="00735E2D" w:rsidRDefault="00735E2D">
                              <w:pPr>
                                <w:spacing w:before="7"/>
                                <w:rPr>
                                  <w:sz w:val="17"/>
                                </w:rPr>
                              </w:pPr>
                            </w:p>
                            <w:p w14:paraId="307C6824" w14:textId="77777777" w:rsidR="00735E2D" w:rsidRDefault="00000000">
                              <w:pPr>
                                <w:spacing w:line="501" w:lineRule="auto"/>
                                <w:ind w:left="5661" w:right="364"/>
                                <w:rPr>
                                  <w:rFonts w:ascii="Arial MT"/>
                                  <w:sz w:val="18"/>
                                </w:rPr>
                              </w:pPr>
                              <w:r>
                                <w:rPr>
                                  <w:rFonts w:ascii="Arial MT"/>
                                  <w:w w:val="105"/>
                                  <w:sz w:val="18"/>
                                </w:rPr>
                                <w:t>Repeated: consistent</w:t>
                              </w:r>
                              <w:r>
                                <w:rPr>
                                  <w:rFonts w:ascii="Arial MT"/>
                                  <w:spacing w:val="1"/>
                                  <w:w w:val="105"/>
                                  <w:sz w:val="18"/>
                                </w:rPr>
                                <w:t xml:space="preserve"> </w:t>
                              </w:r>
                              <w:r>
                                <w:rPr>
                                  <w:rFonts w:ascii="Arial MT"/>
                                  <w:sz w:val="18"/>
                                </w:rPr>
                                <w:t>Repeated:</w:t>
                              </w:r>
                              <w:r>
                                <w:rPr>
                                  <w:rFonts w:ascii="Arial MT"/>
                                  <w:spacing w:val="1"/>
                                  <w:sz w:val="18"/>
                                </w:rPr>
                                <w:t xml:space="preserve"> </w:t>
                              </w:r>
                              <w:r>
                                <w:rPr>
                                  <w:rFonts w:ascii="Arial MT"/>
                                  <w:sz w:val="18"/>
                                </w:rPr>
                                <w:t>inconsistent</w:t>
                              </w:r>
                              <w:r>
                                <w:rPr>
                                  <w:rFonts w:ascii="Arial MT"/>
                                  <w:spacing w:val="-47"/>
                                  <w:sz w:val="18"/>
                                </w:rPr>
                                <w:t xml:space="preserve"> </w:t>
                              </w:r>
                              <w:r>
                                <w:rPr>
                                  <w:rFonts w:ascii="Arial MT"/>
                                  <w:w w:val="105"/>
                                  <w:sz w:val="18"/>
                                </w:rPr>
                                <w:t>Random: consistent</w:t>
                              </w:r>
                              <w:r>
                                <w:rPr>
                                  <w:rFonts w:ascii="Arial MT"/>
                                  <w:spacing w:val="1"/>
                                  <w:w w:val="105"/>
                                  <w:sz w:val="18"/>
                                </w:rPr>
                                <w:t xml:space="preserve"> </w:t>
                              </w:r>
                              <w:r>
                                <w:rPr>
                                  <w:rFonts w:ascii="Arial MT"/>
                                  <w:spacing w:val="-1"/>
                                  <w:w w:val="105"/>
                                  <w:sz w:val="18"/>
                                </w:rPr>
                                <w:t>Random:</w:t>
                              </w:r>
                              <w:r>
                                <w:rPr>
                                  <w:rFonts w:ascii="Arial MT"/>
                                  <w:spacing w:val="-11"/>
                                  <w:w w:val="105"/>
                                  <w:sz w:val="18"/>
                                </w:rPr>
                                <w:t xml:space="preserve"> </w:t>
                              </w:r>
                              <w:r>
                                <w:rPr>
                                  <w:rFonts w:ascii="Arial MT"/>
                                  <w:spacing w:val="-1"/>
                                  <w:w w:val="105"/>
                                  <w:sz w:val="18"/>
                                </w:rPr>
                                <w:t>inconsistent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9B9FD3" id="Group 337" o:spid="_x0000_s1026" style="position:absolute;left:0;text-align:left;margin-left:112.7pt;margin-top:-3.6pt;width:421.8pt;height:299.65pt;z-index:15729152;mso-position-horizontal-relative:page" coordorigin="2254,-72" coordsize="8436,5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">
                <v:shape id="AutoShape 376" o:spid="_x0000_s1027" style="position:absolute;left:2720;top:614;width:7476;height:4276;visibility:visible;mso-wrap-style:square;v-text-anchor:top" coordsize="7476,4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" path="m82,257l904,911r822,579l2547,1547r822,423l4190,3791r822,331l5833,3901r822,92l7476,3843m4190,3448r822,246l5833,3279r822,154l7476,3832m82,245l904,700r822,454l2547,1192r822,-128l4190,3497r822,3l5833,3590r822,61l7476,3742m4190,3302r822,294l5833,3464r822,156l7476,3372m,77r165,m82,77r,360m,437r165,m,l165,m82,r,490m,490r165,m822,725r164,m904,725r,372m822,1097r164,m822,514r164,m904,514r,372m822,886r164,m1643,1292r165,m1726,1292r,396m1643,1688r165,m1643,964r165,m1726,964r,379m1643,1343r165,m2465,1409r164,m2547,1409r,277m2465,1686r164,m2465,1017r164,m2547,1017r,349m2465,1366r164,m3286,1770r165,m3369,1770r,401m3286,2171r165,m3286,881r165,m3369,881r,366m3286,1247r165,m4108,3602r164,m4190,3602r,378m4108,3980r164,m4108,3233r164,m4190,3233r,429m4108,3662r164,m4108,3283r164,m4190,3283r,428m4108,3711r164,m4108,3063r164,m4190,3063r,477m4108,3540r164,m4930,3969r164,m5012,3969r,307m4930,4276r164,m4930,3486r164,m5012,3486r,416m4930,3902r164,m4930,3295r164,m5012,3295r,409m4930,3704r164,m4930,3445r164,m5012,3445r,302m4930,3747r164,m5751,3675r164,m5833,3675r,452m5751,4127r164,m5751,3077r164,m5833,3077r,405m5751,3482r164,m5751,3384r164,m5833,3384r,413m5751,3797r164,m5751,3252r164,m5833,3252r,425m5751,3677r164,e" filled="f" strokeweight=".34953mm">
                  <v:path arrowok="t" o:connecttype="custom" o:connectlocs="1726,2104;4190,4405;6655,4607;5012,4308;7476,4446;1726,1768;4190,4111;6655,4265;5012,4210;7476,3986;82,691;165,1051;82,614;165,1104;904,1339;986,1711;904,1128;986,1500;1726,1906;1808,2302;1726,1578;1808,1957;2547,2023;2629,2300;2547,1631;2629,1980;3369,2384;3451,2785;3369,1495;3451,1861;4190,4216;4272,4594;4190,3847;4272,4276;4190,3897;4272,4325;4190,3677;4272,4154;5012,4583;5094,4890;5012,4100;5094,4516;5012,3909;5094,4318;5012,4059;5094,4361;5833,4289;5915,4741;5833,3691;5915,4096;5833,3998;5915,4411;5833,3866;5915,4291" o:connectangles="0,0,0,0,0,0,0,0,0,0,0,0,0,0,0,0,0,0,0,0,0,0,0,0,0,0,0,0,0,0,0,0,0,0,0,0,0,0,0,0,0,0,0,0,0,0,0,0,0,0,0,0,0,0"/>
                </v:shape>
                <v:rect id="Rectangle 375" o:spid="_x0000_s1028" style="position:absolute;left:9292;top:4444;width:16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" fillcolor="black" stroked="f"/>
                <v:shape id="AutoShape 374" o:spid="_x0000_s1029" style="position:absolute;left:9292;top:3877;width:165;height:882;visibility:visible;mso-wrap-style:square;v-text-anchor:top" coordsize="16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" path="m82,576r,306m,882r164,m,l164,m82,r,338m,338r164,m,205r164,m82,205r,364e" filled="f" strokeweight=".34953mm">
                  <v:path arrowok="t" o:connecttype="custom" o:connectlocs="82,4454;82,4760;0,4760;164,4760;0,3878;164,3878;82,3878;82,4216;0,4216;164,4216;0,4083;164,4083;82,4083;82,4447" o:connectangles="0,0,0,0,0,0,0,0,0,0,0,0,0,0"/>
                </v:shape>
                <v:rect id="Rectangle 373" o:spid="_x0000_s1030" style="position:absolute;left:9292;top:4437;width:16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" fillcolor="black" stroked="f"/>
                <v:shape id="AutoShape 372" o:spid="_x0000_s1031" style="position:absolute;left:9292;top:3803;width:986;height:863;visibility:visible;mso-wrap-style:square;v-text-anchor:top" coordsize="986,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" path="m,305r164,m82,305r,252m,557r164,m821,446r164,m903,446r,416m821,862r164,m821,481r164,m903,481r,323m821,804r164,m821,350r164,m903,350r,407m821,757r164,m821,l985,m903,r,366m821,366r164,e" filled="f" strokeweight=".34953mm">
                  <v:path arrowok="t" o:connecttype="custom" o:connectlocs="0,4108;164,4108;82,4108;82,4360;0,4360;164,4360;821,4249;985,4249;903,4249;903,4665;821,4665;985,4665;821,4284;985,4284;903,4284;903,4607;821,4607;985,4607;821,4153;985,4153;903,4153;903,4560;821,4560;985,4560;821,3803;985,3803;903,3803;903,4169;821,4169;985,4169" o:connectangles="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1" o:spid="_x0000_s1032" type="#_x0000_t75" style="position:absolute;left:2690;top:746;width:225;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">
                  <v:imagedata r:id="rId33" o:title=""/>
                </v:shape>
                <v:shape id="Picture 370" o:spid="_x0000_s1033" type="#_x0000_t75" style="position:absolute;left:3511;top:1201;width:225;height: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">
                  <v:imagedata r:id="rId34" o:title=""/>
                </v:shape>
                <v:shape id="Picture 369" o:spid="_x0000_s1034" type="#_x0000_t75" style="position:absolute;left:4333;top:199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">
                  <v:imagedata r:id="rId35" o:title=""/>
                </v:shape>
                <v:shape id="Picture 368" o:spid="_x0000_s1035" type="#_x0000_t75" style="position:absolute;left:4333;top:1655;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">
                  <v:imagedata r:id="rId36" o:title=""/>
                </v:shape>
                <v:shape id="Picture 367" o:spid="_x0000_s1036" type="#_x0000_t75" style="position:absolute;left:5154;top:204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">
                  <v:imagedata r:id="rId37" o:title=""/>
                </v:shape>
                <v:shape id="Picture 366" o:spid="_x0000_s1037" type="#_x0000_t75" style="position:absolute;left:5154;top:1693;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">
                  <v:imagedata r:id="rId38" o:title=""/>
                </v:shape>
                <v:shape id="Picture 365" o:spid="_x0000_s1038" type="#_x0000_t75" style="position:absolute;left:5976;top:247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">
                  <v:imagedata r:id="rId39" o:title=""/>
                </v:shape>
                <v:shape id="Picture 364" o:spid="_x0000_s1039" type="#_x0000_t75" style="position:absolute;left:5976;top:1565;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">
                  <v:imagedata r:id="rId40" o:title=""/>
                </v:shape>
                <v:shape id="Picture 363" o:spid="_x0000_s1040" type="#_x0000_t75" style="position:absolute;left:6797;top:429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">
                  <v:imagedata r:id="rId41" o:title=""/>
                </v:shape>
                <v:shape id="Picture 362" o:spid="_x0000_s1041" type="#_x0000_t75" style="position:absolute;left:6797;top:3803;width:225;height: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">
                  <v:imagedata r:id="rId42" o:title=""/>
                </v:shape>
                <v:shape id="Picture 361" o:spid="_x0000_s1042" type="#_x0000_t75" style="position:absolute;left:7619;top:462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">
                  <v:imagedata r:id="rId43" o:title=""/>
                </v:shape>
                <v:shape id="Picture 360" o:spid="_x0000_s1043" type="#_x0000_t75" style="position:absolute;left:7619;top:4001;width:225;height: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">
                  <v:imagedata r:id="rId44" o:title=""/>
                </v:shape>
                <v:shape id="Picture 359" o:spid="_x0000_s1044" type="#_x0000_t75" style="position:absolute;left:8440;top:4403;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">
                  <v:imagedata r:id="rId45" o:title=""/>
                </v:shape>
                <v:shape id="Picture 358" o:spid="_x0000_s1045" type="#_x0000_t75" style="position:absolute;left:8440;top:3781;width:225;height: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">
                  <v:imagedata r:id="rId46" o:title=""/>
                </v:shape>
                <v:shape id="Picture 357" o:spid="_x0000_s1046" type="#_x0000_t75" style="position:absolute;left:9262;top:449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">
                  <v:imagedata r:id="rId47" o:title=""/>
                </v:shape>
                <v:shape id="Picture 356" o:spid="_x0000_s1047" type="#_x0000_t75" style="position:absolute;left:9262;top:3934;width:225;height: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">
                  <v:imagedata r:id="rId48" o:title=""/>
                </v:shape>
                <v:shape id="Freeform 355" o:spid="_x0000_s1048" style="position:absolute;left:10090;top:435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" path="m105,211l64,203,31,180,8,146,,105,8,64,31,30,64,8,105,r41,8l180,30r23,34l211,105r-8,41l180,180r-34,23l105,211xe" fillcolor="#c1262d" stroked="f">
                  <v:path arrowok="t" o:connecttype="custom" o:connectlocs="105,4563;64,4555;31,4532;8,4498;0,4457;8,4416;31,4382;64,4360;105,4352;146,4360;180,4382;203,4416;211,4457;203,4498;180,4532;146,4555;105,4563" o:connectangles="0,0,0,0,0,0,0,0,0,0,0,0,0,0,0,0,0"/>
                </v:shape>
                <v:shape id="Freeform 354" o:spid="_x0000_s1049" style="position:absolute;left:10090;top:435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" path="m211,105r-8,41l180,180r-34,23l105,211,64,203,31,180,8,146,,105,8,64,31,30,64,8,105,r41,8l180,30r23,34l211,105e" filled="f" strokeweight=".23214mm">
                  <v:path arrowok="t" o:connecttype="custom" o:connectlocs="211,4457;203,4498;180,4532;146,4555;105,4563;64,4555;31,4532;8,4498;0,4457;8,4416;31,4382;64,4360;105,4352;146,4360;180,4382;203,4416;211,4457" o:connectangles="0,0,0,0,0,0,0,0,0,0,0,0,0,0,0,0,0"/>
                </v:shape>
                <v:shape id="Freeform 353" o:spid="_x0000_s1050" style="position:absolute;left:10090;top:433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" path="m105,211l64,203,31,180,8,147,,106,8,64,31,31,64,8,105,r41,8l180,31r23,33l211,106r-8,41l180,180r-34,23l105,211xe" fillcolor="#e69e00" stroked="f">
                  <v:path arrowok="t" o:connecttype="custom" o:connectlocs="105,4551;64,4543;31,4520;8,4487;0,4446;8,4404;31,4371;64,4348;105,4340;146,4348;180,4371;203,4404;211,4446;203,4487;180,4520;146,4543;105,4551" o:connectangles="0,0,0,0,0,0,0,0,0,0,0,0,0,0,0,0,0"/>
                </v:shape>
                <v:shape id="Freeform 352" o:spid="_x0000_s1051" style="position:absolute;left:10090;top:433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" path="m211,106r-8,41l180,180r-34,23l105,211,64,203,31,180,8,147,,106,8,64,31,31,64,8,105,r41,8l180,31r23,33l211,106e" filled="f" strokeweight=".23214mm">
                  <v:path arrowok="t" o:connecttype="custom" o:connectlocs="211,4446;203,4487;180,4520;146,4543;105,4551;64,4543;31,4520;8,4487;0,4446;8,4404;31,4371;64,4348;105,4340;146,4348;180,4371;203,4404;211,4446" o:connectangles="0,0,0,0,0,0,0,0,0,0,0,0,0,0,0,0,0"/>
                </v:shape>
                <v:shape id="Freeform 351" o:spid="_x0000_s1052" style="position:absolute;left:10090;top:425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" path="m105,211l64,203,31,180,8,147,,105,8,64,31,31,64,8,105,r41,8l180,31r23,33l211,105r-8,42l180,180r-34,23l105,211xe" fillcolor="#56b3e8" stroked="f">
                  <v:path arrowok="t" o:connecttype="custom" o:connectlocs="105,4462;64,4454;31,4431;8,4398;0,4356;8,4315;31,4282;64,4259;105,4251;146,4259;180,4282;203,4315;211,4356;203,4398;180,4431;146,4454;105,4462" o:connectangles="0,0,0,0,0,0,0,0,0,0,0,0,0,0,0,0,0"/>
                </v:shape>
                <v:shape id="Freeform 350" o:spid="_x0000_s1053" style="position:absolute;left:10090;top:425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" path="m211,105r-8,42l180,180r-34,23l105,211,64,203,31,180,8,147,,105,8,64,31,31,64,8,105,r41,8l180,31r23,33l211,105e" filled="f" strokeweight=".23214mm">
                  <v:path arrowok="t" o:connecttype="custom" o:connectlocs="211,4356;203,4398;180,4431;146,4454;105,4462;64,4454;31,4431;8,4398;0,4356;8,4315;31,4282;64,4259;105,4251;146,4259;180,4282;203,4315;211,4356" o:connectangles="0,0,0,0,0,0,0,0,0,0,0,0,0,0,0,0,0"/>
                </v:shape>
                <v:shape id="Freeform 349" o:spid="_x0000_s1054" style="position:absolute;left:10090;top:388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" path="m105,212l64,203,31,181,8,147,,106,8,65,31,31,64,9,105,r41,9l180,31r23,34l211,106r-8,41l180,181r-34,22l105,212xe" fillcolor="#008075" stroked="f">
                  <v:path arrowok="t" o:connecttype="custom" o:connectlocs="105,4092;64,4083;31,4061;8,4027;0,3986;8,3945;31,3911;64,3889;105,3880;146,3889;180,3911;203,3945;211,3986;203,4027;180,4061;146,4083;105,4092" o:connectangles="0,0,0,0,0,0,0,0,0,0,0,0,0,0,0,0,0"/>
                </v:shape>
                <v:shape id="Freeform 348" o:spid="_x0000_s1055" style="position:absolute;left:10090;top:388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" path="m211,106r-8,41l180,181r-34,22l105,212,64,203,31,181,8,147,,106,8,65,31,31,64,9,105,r41,9l180,31r23,34l211,106e" filled="f" strokeweight=".23214mm">
                  <v:path arrowok="t" o:connecttype="custom" o:connectlocs="211,3986;203,4027;180,4061;146,4083;105,4092;64,4083;31,4061;8,4027;0,3986;8,3945;31,3911;64,3889;105,3880;146,3889;180,3911;203,3945;211,3986" o:connectangles="0,0,0,0,0,0,0,0,0,0,0,0,0,0,0,0,0"/>
                </v:shape>
                <v:line id="Line 347" o:spid="_x0000_s1056" style="position:absolute;visibility:visible;mso-wrap-style:square" from="2309,5865" to="230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" strokeweight=".38131mm"/>
                <v:shape id="AutoShape 346" o:spid="_x0000_s1057" style="position:absolute;left:2253;top:198;width:56;height:5398;visibility:visible;mso-wrap-style:square;v-text-anchor:top" coordsize="56,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" path="m,5397r55,m,4626r55,m,3855r55,m,3084r55,m,2313r55,m,1542r55,m,771r55,m,l55,e" filled="f" strokecolor="#333" strokeweight=".38131mm">
                  <v:path arrowok="t" o:connecttype="custom" o:connectlocs="0,5595;55,5595;0,4824;55,4824;0,4053;55,4053;0,3282;55,3282;0,2511;55,2511;0,1740;55,1740;0,969;55,969;0,198;55,198" o:connectangles="0,0,0,0,0,0,0,0,0,0,0,0,0,0,0,0"/>
                </v:shape>
                <v:line id="Line 345" o:spid="_x0000_s1058" style="position:absolute;visibility:visible;mso-wrap-style:square" from="2309,5865" to="1068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" strokeweight=".38131mm"/>
                <v:shape id="AutoShape 344" o:spid="_x0000_s1059" style="position:absolute;left:2802;top:5864;width:7394;height:56;visibility:visible;mso-wrap-style:square;v-text-anchor:top" coordsize="73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" path="m,56l,m822,56l822,t822,56l1644,t821,56l2465,t822,56l3287,t821,56l4108,t822,56l4930,t821,56l5751,t822,56l6573,t821,56l7394,e" filled="f" strokecolor="#333" strokeweight=".38131mm">
                  <v:path arrowok="t" o:connecttype="custom" o:connectlocs="0,5921;0,5865;822,5921;822,5865;1644,5921;1644,5865;2465,5921;2465,5865;3287,5921;3287,5865;4108,5921;4108,5865;4930,5921;4930,5865;5751,5921;5751,5865;6573,5921;6573,5865;7394,5921;7394,5865" o:connectangles="0,0,0,0,0,0,0,0,0,0,0,0,0,0,0,0,0,0,0,0"/>
                </v:shape>
                <v:rect id="Rectangle 343" o:spid="_x0000_s1060" style="position:absolute;left:7272;top:334;width:264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" stroked="f"/>
                <v:shape id="Picture 342" o:spid="_x0000_s1061" type="#_x0000_t75" style="position:absolute;left:7432;top:81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">
                  <v:imagedata r:id="rId49" o:title=""/>
                </v:shape>
                <v:shape id="Picture 341" o:spid="_x0000_s1062" type="#_x0000_t75" style="position:absolute;left:7432;top:124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">
                  <v:imagedata r:id="rId50" o:title=""/>
                </v:shape>
                <v:shape id="Picture 340" o:spid="_x0000_s1063" type="#_x0000_t75" style="position:absolute;left:7432;top:167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">
                  <v:imagedata r:id="rId51" o:title=""/>
                </v:shape>
                <v:shape id="Picture 339" o:spid="_x0000_s1064" type="#_x0000_t75" style="position:absolute;left:7432;top:2106;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">
                  <v:imagedata r:id="rId52" o:title=""/>
                </v:shape>
                <v:shapetype id="_x0000_t202" coordsize="21600,21600" o:spt="202" path="m,l,21600r21600,l21600,xe">
                  <v:stroke joinstyle="miter"/>
                  <v:path gradientshapeok="t" o:connecttype="rect"/>
                </v:shapetype>
                <v:shape id="Text Box 338" o:spid="_x0000_s1065" type="#_x0000_t202" style="position:absolute;left:2253;top:-72;width:8436;height:5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7A3BD29A" w14:textId="77777777" w:rsidR="00735E2D" w:rsidRDefault="00735E2D">
                        <w:pPr>
                          <w:rPr>
                            <w:sz w:val="20"/>
                          </w:rPr>
                        </w:pPr>
                      </w:p>
                      <w:p w14:paraId="640B50CF" w14:textId="77777777" w:rsidR="00735E2D" w:rsidRDefault="00735E2D">
                        <w:pPr>
                          <w:rPr>
                            <w:sz w:val="20"/>
                          </w:rPr>
                        </w:pPr>
                      </w:p>
                      <w:p w14:paraId="21280093" w14:textId="77777777" w:rsidR="00735E2D" w:rsidRDefault="00735E2D">
                        <w:pPr>
                          <w:rPr>
                            <w:sz w:val="20"/>
                          </w:rPr>
                        </w:pPr>
                      </w:p>
                      <w:p w14:paraId="16AAC60C" w14:textId="77777777" w:rsidR="00735E2D" w:rsidRDefault="00735E2D">
                        <w:pPr>
                          <w:spacing w:before="7"/>
                          <w:rPr>
                            <w:sz w:val="17"/>
                          </w:rPr>
                        </w:pPr>
                      </w:p>
                      <w:p w14:paraId="307C6824" w14:textId="77777777" w:rsidR="00735E2D" w:rsidRDefault="00000000">
                        <w:pPr>
                          <w:spacing w:line="501" w:lineRule="auto"/>
                          <w:ind w:left="5661" w:right="364"/>
                          <w:rPr>
                            <w:rFonts w:ascii="Arial MT"/>
                            <w:sz w:val="18"/>
                          </w:rPr>
                        </w:pPr>
                        <w:r>
                          <w:rPr>
                            <w:rFonts w:ascii="Arial MT"/>
                            <w:w w:val="105"/>
                            <w:sz w:val="18"/>
                          </w:rPr>
                          <w:t>Repeated: consistent</w:t>
                        </w:r>
                        <w:r>
                          <w:rPr>
                            <w:rFonts w:ascii="Arial MT"/>
                            <w:spacing w:val="1"/>
                            <w:w w:val="105"/>
                            <w:sz w:val="18"/>
                          </w:rPr>
                          <w:t xml:space="preserve"> </w:t>
                        </w:r>
                        <w:r>
                          <w:rPr>
                            <w:rFonts w:ascii="Arial MT"/>
                            <w:sz w:val="18"/>
                          </w:rPr>
                          <w:t>Repeated:</w:t>
                        </w:r>
                        <w:r>
                          <w:rPr>
                            <w:rFonts w:ascii="Arial MT"/>
                            <w:spacing w:val="1"/>
                            <w:sz w:val="18"/>
                          </w:rPr>
                          <w:t xml:space="preserve"> </w:t>
                        </w:r>
                        <w:r>
                          <w:rPr>
                            <w:rFonts w:ascii="Arial MT"/>
                            <w:sz w:val="18"/>
                          </w:rPr>
                          <w:t>inconsistent</w:t>
                        </w:r>
                        <w:r>
                          <w:rPr>
                            <w:rFonts w:ascii="Arial MT"/>
                            <w:spacing w:val="-47"/>
                            <w:sz w:val="18"/>
                          </w:rPr>
                          <w:t xml:space="preserve"> </w:t>
                        </w:r>
                        <w:r>
                          <w:rPr>
                            <w:rFonts w:ascii="Arial MT"/>
                            <w:w w:val="105"/>
                            <w:sz w:val="18"/>
                          </w:rPr>
                          <w:t>Random: consistent</w:t>
                        </w:r>
                        <w:r>
                          <w:rPr>
                            <w:rFonts w:ascii="Arial MT"/>
                            <w:spacing w:val="1"/>
                            <w:w w:val="105"/>
                            <w:sz w:val="18"/>
                          </w:rPr>
                          <w:t xml:space="preserve"> </w:t>
                        </w:r>
                        <w:r>
                          <w:rPr>
                            <w:rFonts w:ascii="Arial MT"/>
                            <w:spacing w:val="-1"/>
                            <w:w w:val="105"/>
                            <w:sz w:val="18"/>
                          </w:rPr>
                          <w:t>Random:</w:t>
                        </w:r>
                        <w:r>
                          <w:rPr>
                            <w:rFonts w:ascii="Arial MT"/>
                            <w:spacing w:val="-11"/>
                            <w:w w:val="105"/>
                            <w:sz w:val="18"/>
                          </w:rPr>
                          <w:t xml:space="preserve"> </w:t>
                        </w:r>
                        <w:r>
                          <w:rPr>
                            <w:rFonts w:ascii="Arial MT"/>
                            <w:spacing w:val="-1"/>
                            <w:w w:val="105"/>
                            <w:sz w:val="18"/>
                          </w:rPr>
                          <w:t>inconsistent</w:t>
                        </w:r>
                      </w:p>
                    </w:txbxContent>
                  </v:textbox>
                </v:shape>
                <w10:wrap anchorx="page"/>
              </v:group>
            </w:pict>
          </mc:Fallback>
        </mc:AlternateContent>
      </w:r>
      <w:bookmarkStart w:id="76" w:name="_bookmark1"/>
      <w:bookmarkEnd w:id="76"/>
      <w:r>
        <w:rPr>
          <w:rFonts w:ascii="Arial MT"/>
          <w:color w:val="4D4D4D"/>
          <w:sz w:val="18"/>
        </w:rPr>
        <w:t>2400</w:t>
      </w:r>
    </w:p>
    <w:p w14:paraId="6DB16E3C" w14:textId="77777777" w:rsidR="00735E2D" w:rsidRDefault="00735E2D">
      <w:pPr>
        <w:pStyle w:val="BodyText"/>
        <w:spacing w:before="0"/>
        <w:ind w:left="0"/>
        <w:rPr>
          <w:rFonts w:ascii="Arial MT"/>
          <w:sz w:val="20"/>
        </w:rPr>
      </w:pPr>
    </w:p>
    <w:p w14:paraId="4ADED67A" w14:textId="77777777" w:rsidR="00735E2D" w:rsidRDefault="00735E2D">
      <w:pPr>
        <w:pStyle w:val="BodyText"/>
        <w:spacing w:before="0"/>
        <w:ind w:left="0"/>
        <w:rPr>
          <w:rFonts w:ascii="Arial MT"/>
          <w:sz w:val="21"/>
        </w:rPr>
      </w:pPr>
    </w:p>
    <w:p w14:paraId="61D6E8B3" w14:textId="77777777" w:rsidR="00735E2D" w:rsidRDefault="00000000">
      <w:pPr>
        <w:spacing w:before="92"/>
        <w:ind w:left="912"/>
        <w:rPr>
          <w:rFonts w:ascii="Arial MT"/>
          <w:sz w:val="18"/>
        </w:rPr>
      </w:pPr>
      <w:r>
        <w:rPr>
          <w:rFonts w:ascii="Arial MT"/>
          <w:color w:val="4D4D4D"/>
          <w:sz w:val="18"/>
        </w:rPr>
        <w:t>2200</w:t>
      </w:r>
    </w:p>
    <w:p w14:paraId="0CAA07D4" w14:textId="77777777" w:rsidR="00735E2D" w:rsidRDefault="00735E2D">
      <w:pPr>
        <w:pStyle w:val="BodyText"/>
        <w:spacing w:before="0"/>
        <w:ind w:left="0"/>
        <w:rPr>
          <w:rFonts w:ascii="Arial MT"/>
          <w:sz w:val="20"/>
        </w:rPr>
      </w:pPr>
    </w:p>
    <w:p w14:paraId="71FAF999" w14:textId="77777777" w:rsidR="00735E2D" w:rsidRDefault="00735E2D">
      <w:pPr>
        <w:pStyle w:val="BodyText"/>
        <w:spacing w:before="0"/>
        <w:ind w:left="0"/>
        <w:rPr>
          <w:rFonts w:ascii="Arial MT"/>
          <w:sz w:val="21"/>
        </w:rPr>
      </w:pPr>
    </w:p>
    <w:p w14:paraId="44465B84" w14:textId="77777777" w:rsidR="00735E2D" w:rsidRDefault="00000000">
      <w:pPr>
        <w:spacing w:before="93"/>
        <w:ind w:left="912"/>
        <w:rPr>
          <w:rFonts w:ascii="Arial MT"/>
          <w:sz w:val="18"/>
        </w:rPr>
      </w:pPr>
      <w:r>
        <w:rPr>
          <w:rFonts w:ascii="Arial MT"/>
          <w:color w:val="4D4D4D"/>
          <w:sz w:val="18"/>
        </w:rPr>
        <w:t>2000</w:t>
      </w:r>
    </w:p>
    <w:p w14:paraId="5A31B762" w14:textId="77777777" w:rsidR="00735E2D" w:rsidRDefault="00735E2D">
      <w:pPr>
        <w:pStyle w:val="BodyText"/>
        <w:spacing w:before="0"/>
        <w:ind w:left="0"/>
        <w:rPr>
          <w:rFonts w:ascii="Arial MT"/>
          <w:sz w:val="20"/>
        </w:rPr>
      </w:pPr>
    </w:p>
    <w:p w14:paraId="4055220A" w14:textId="77777777" w:rsidR="00735E2D" w:rsidRDefault="00735E2D">
      <w:pPr>
        <w:pStyle w:val="BodyText"/>
        <w:spacing w:before="0"/>
        <w:ind w:left="0"/>
        <w:rPr>
          <w:rFonts w:ascii="Arial MT"/>
          <w:sz w:val="21"/>
        </w:rPr>
      </w:pPr>
    </w:p>
    <w:p w14:paraId="1D07A1A4" w14:textId="7C0ADA5F" w:rsidR="00735E2D" w:rsidRDefault="003F2FDD">
      <w:pPr>
        <w:spacing w:before="92"/>
        <w:ind w:left="912"/>
        <w:rPr>
          <w:rFonts w:ascii="Arial MT"/>
          <w:sz w:val="18"/>
        </w:rPr>
      </w:pPr>
      <w:r>
        <w:rPr>
          <w:noProof/>
        </w:rPr>
        <mc:AlternateContent>
          <mc:Choice Requires="wps">
            <w:drawing>
              <wp:anchor distT="0" distB="0" distL="114300" distR="114300" simplePos="0" relativeHeight="15729664" behindDoc="0" locked="0" layoutInCell="1" allowOverlap="1" wp14:anchorId="424F39C5" wp14:editId="231BC96B">
                <wp:simplePos x="0" y="0"/>
                <wp:positionH relativeFrom="page">
                  <wp:posOffset>945515</wp:posOffset>
                </wp:positionH>
                <wp:positionV relativeFrom="paragraph">
                  <wp:posOffset>102235</wp:posOffset>
                </wp:positionV>
                <wp:extent cx="183515" cy="536575"/>
                <wp:effectExtent l="0" t="0" r="0" b="0"/>
                <wp:wrapNone/>
                <wp:docPr id="337"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05835"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F39C5" id="Text Box 336" o:spid="_x0000_s1066" type="#_x0000_t202" style="position:absolute;left:0;text-align:left;margin-left:74.45pt;margin-top:8.05pt;width:14.45pt;height:42.2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" filled="f" stroked="f">
                <v:textbox style="layout-flow:vertical;mso-layout-flow-alt:bottom-to-top" inset="0,0,0,0">
                  <w:txbxContent>
                    <w:p w14:paraId="28605835"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v:textbox>
                <w10:wrap anchorx="page"/>
              </v:shape>
            </w:pict>
          </mc:Fallback>
        </mc:AlternateContent>
      </w:r>
      <w:r>
        <w:rPr>
          <w:rFonts w:ascii="Arial MT"/>
          <w:color w:val="4D4D4D"/>
          <w:sz w:val="18"/>
        </w:rPr>
        <w:t>1800</w:t>
      </w:r>
    </w:p>
    <w:p w14:paraId="48D0D969" w14:textId="77777777" w:rsidR="00735E2D" w:rsidRDefault="00735E2D">
      <w:pPr>
        <w:pStyle w:val="BodyText"/>
        <w:spacing w:before="0"/>
        <w:ind w:left="0"/>
        <w:rPr>
          <w:rFonts w:ascii="Arial MT"/>
          <w:sz w:val="20"/>
        </w:rPr>
      </w:pPr>
    </w:p>
    <w:p w14:paraId="0F3159E7" w14:textId="77777777" w:rsidR="00735E2D" w:rsidRDefault="00735E2D">
      <w:pPr>
        <w:pStyle w:val="BodyText"/>
        <w:spacing w:before="0"/>
        <w:ind w:left="0"/>
        <w:rPr>
          <w:rFonts w:ascii="Arial MT"/>
          <w:sz w:val="21"/>
        </w:rPr>
      </w:pPr>
    </w:p>
    <w:p w14:paraId="7352B4B4" w14:textId="77777777" w:rsidR="00735E2D" w:rsidRDefault="00000000">
      <w:pPr>
        <w:spacing w:before="93"/>
        <w:ind w:left="912"/>
        <w:rPr>
          <w:rFonts w:ascii="Arial MT"/>
          <w:sz w:val="18"/>
        </w:rPr>
      </w:pPr>
      <w:r>
        <w:rPr>
          <w:rFonts w:ascii="Arial MT"/>
          <w:color w:val="4D4D4D"/>
          <w:sz w:val="18"/>
        </w:rPr>
        <w:t>1600</w:t>
      </w:r>
    </w:p>
    <w:p w14:paraId="46EB49A9" w14:textId="77777777" w:rsidR="00735E2D" w:rsidRDefault="00735E2D">
      <w:pPr>
        <w:pStyle w:val="BodyText"/>
        <w:spacing w:before="0"/>
        <w:ind w:left="0"/>
        <w:rPr>
          <w:rFonts w:ascii="Arial MT"/>
          <w:sz w:val="20"/>
        </w:rPr>
      </w:pPr>
    </w:p>
    <w:p w14:paraId="4B75C45E" w14:textId="77777777" w:rsidR="00735E2D" w:rsidRDefault="00735E2D">
      <w:pPr>
        <w:pStyle w:val="BodyText"/>
        <w:spacing w:before="0"/>
        <w:ind w:left="0"/>
        <w:rPr>
          <w:rFonts w:ascii="Arial MT"/>
          <w:sz w:val="21"/>
        </w:rPr>
      </w:pPr>
    </w:p>
    <w:p w14:paraId="7FFB1A2B" w14:textId="77777777" w:rsidR="00735E2D" w:rsidRDefault="00000000">
      <w:pPr>
        <w:spacing w:before="93"/>
        <w:ind w:left="912"/>
        <w:rPr>
          <w:rFonts w:ascii="Arial MT"/>
          <w:sz w:val="18"/>
        </w:rPr>
      </w:pPr>
      <w:r>
        <w:rPr>
          <w:rFonts w:ascii="Arial MT"/>
          <w:color w:val="4D4D4D"/>
          <w:sz w:val="18"/>
        </w:rPr>
        <w:t>1400</w:t>
      </w:r>
    </w:p>
    <w:p w14:paraId="5F27E386" w14:textId="77777777" w:rsidR="00735E2D" w:rsidRDefault="00735E2D">
      <w:pPr>
        <w:pStyle w:val="BodyText"/>
        <w:spacing w:before="0"/>
        <w:ind w:left="0"/>
        <w:rPr>
          <w:rFonts w:ascii="Arial MT"/>
          <w:sz w:val="20"/>
        </w:rPr>
      </w:pPr>
    </w:p>
    <w:p w14:paraId="185067EB" w14:textId="77777777" w:rsidR="00735E2D" w:rsidRDefault="00735E2D">
      <w:pPr>
        <w:pStyle w:val="BodyText"/>
        <w:spacing w:before="11"/>
        <w:ind w:left="0"/>
        <w:rPr>
          <w:rFonts w:ascii="Arial MT"/>
          <w:sz w:val="20"/>
        </w:rPr>
      </w:pPr>
    </w:p>
    <w:p w14:paraId="5FAF6CD9" w14:textId="77777777" w:rsidR="00735E2D" w:rsidRDefault="00000000">
      <w:pPr>
        <w:spacing w:before="93"/>
        <w:ind w:left="912"/>
        <w:rPr>
          <w:rFonts w:ascii="Arial MT"/>
          <w:sz w:val="18"/>
        </w:rPr>
      </w:pPr>
      <w:r>
        <w:rPr>
          <w:rFonts w:ascii="Arial MT"/>
          <w:color w:val="4D4D4D"/>
          <w:sz w:val="18"/>
        </w:rPr>
        <w:t>1200</w:t>
      </w:r>
    </w:p>
    <w:p w14:paraId="67EFAFCC" w14:textId="77777777" w:rsidR="00735E2D" w:rsidRDefault="00735E2D">
      <w:pPr>
        <w:pStyle w:val="BodyText"/>
        <w:spacing w:before="0"/>
        <w:ind w:left="0"/>
        <w:rPr>
          <w:rFonts w:ascii="Arial MT"/>
          <w:sz w:val="20"/>
        </w:rPr>
      </w:pPr>
    </w:p>
    <w:p w14:paraId="713825AF" w14:textId="77777777" w:rsidR="00735E2D" w:rsidRDefault="00735E2D">
      <w:pPr>
        <w:pStyle w:val="BodyText"/>
        <w:spacing w:before="11"/>
        <w:ind w:left="0"/>
        <w:rPr>
          <w:rFonts w:ascii="Arial MT"/>
          <w:sz w:val="20"/>
        </w:rPr>
      </w:pPr>
    </w:p>
    <w:p w14:paraId="120A9F17" w14:textId="77777777" w:rsidR="00735E2D" w:rsidRDefault="00000000">
      <w:pPr>
        <w:spacing w:before="93"/>
        <w:ind w:left="912"/>
        <w:rPr>
          <w:rFonts w:ascii="Arial MT"/>
          <w:sz w:val="18"/>
        </w:rPr>
      </w:pPr>
      <w:r>
        <w:rPr>
          <w:rFonts w:ascii="Arial MT"/>
          <w:color w:val="4D4D4D"/>
          <w:sz w:val="18"/>
        </w:rPr>
        <w:t>1000</w:t>
      </w:r>
    </w:p>
    <w:p w14:paraId="3C85FA37" w14:textId="77777777" w:rsidR="00735E2D" w:rsidRDefault="00735E2D">
      <w:pPr>
        <w:pStyle w:val="BodyText"/>
        <w:spacing w:before="7"/>
        <w:ind w:left="0"/>
        <w:rPr>
          <w:rFonts w:ascii="Arial MT"/>
          <w:sz w:val="11"/>
        </w:rPr>
      </w:pPr>
    </w:p>
    <w:p w14:paraId="7ADCE70B" w14:textId="77777777" w:rsidR="00735E2D" w:rsidRDefault="00735E2D">
      <w:pPr>
        <w:rPr>
          <w:rFonts w:ascii="Arial MT"/>
          <w:sz w:val="11"/>
        </w:rPr>
        <w:sectPr w:rsidR="00735E2D">
          <w:pgSz w:w="12240" w:h="15840"/>
          <w:pgMar w:top="1360" w:right="1280" w:bottom="280" w:left="900" w:header="649" w:footer="0" w:gutter="0"/>
          <w:cols w:space="720"/>
        </w:sectPr>
      </w:pPr>
    </w:p>
    <w:p w14:paraId="079893C0" w14:textId="77777777" w:rsidR="00735E2D" w:rsidRDefault="00735E2D">
      <w:pPr>
        <w:pStyle w:val="BodyText"/>
        <w:spacing w:before="0"/>
        <w:ind w:left="0"/>
        <w:rPr>
          <w:rFonts w:ascii="Arial MT"/>
          <w:sz w:val="32"/>
        </w:rPr>
      </w:pPr>
    </w:p>
    <w:p w14:paraId="0368DEE2" w14:textId="77777777" w:rsidR="00735E2D" w:rsidRDefault="00000000">
      <w:pPr>
        <w:spacing w:before="275"/>
        <w:ind w:left="540"/>
        <w:rPr>
          <w:rFonts w:ascii="Georgia"/>
          <w:b/>
          <w:i/>
        </w:rPr>
      </w:pPr>
      <w:r>
        <w:rPr>
          <w:rFonts w:ascii="Georgia"/>
          <w:b/>
          <w:i/>
          <w:spacing w:val="-3"/>
        </w:rPr>
        <w:t>Figure</w:t>
      </w:r>
      <w:r>
        <w:rPr>
          <w:rFonts w:ascii="Georgia"/>
          <w:b/>
          <w:i/>
          <w:spacing w:val="3"/>
        </w:rPr>
        <w:t xml:space="preserve"> </w:t>
      </w:r>
      <w:r>
        <w:rPr>
          <w:rFonts w:ascii="Georgia"/>
          <w:b/>
          <w:i/>
          <w:spacing w:val="-3"/>
        </w:rPr>
        <w:t>1</w:t>
      </w:r>
    </w:p>
    <w:p w14:paraId="693B2511" w14:textId="77777777" w:rsidR="00735E2D" w:rsidRDefault="00000000">
      <w:pPr>
        <w:tabs>
          <w:tab w:val="left" w:pos="821"/>
          <w:tab w:val="left" w:pos="1643"/>
          <w:tab w:val="left" w:pos="2464"/>
          <w:tab w:val="left" w:pos="3286"/>
          <w:tab w:val="left" w:pos="4107"/>
          <w:tab w:val="left" w:pos="4929"/>
          <w:tab w:val="left" w:pos="5750"/>
          <w:tab w:val="left" w:pos="6572"/>
          <w:tab w:val="left" w:pos="7344"/>
        </w:tabs>
        <w:spacing w:before="93"/>
        <w:ind w:right="310"/>
        <w:jc w:val="center"/>
        <w:rPr>
          <w:rFonts w:ascii="Arial MT"/>
          <w:sz w:val="18"/>
        </w:rPr>
      </w:pPr>
      <w:r>
        <w:br w:type="column"/>
      </w:r>
      <w:r>
        <w:rPr>
          <w:rFonts w:ascii="Arial MT"/>
          <w:color w:val="4D4D4D"/>
          <w:sz w:val="18"/>
        </w:rPr>
        <w:t>1</w:t>
      </w:r>
      <w:r>
        <w:rPr>
          <w:rFonts w:ascii="Arial MT"/>
          <w:color w:val="4D4D4D"/>
          <w:sz w:val="18"/>
        </w:rPr>
        <w:tab/>
        <w:t>2</w:t>
      </w:r>
      <w:r>
        <w:rPr>
          <w:rFonts w:ascii="Arial MT"/>
          <w:color w:val="4D4D4D"/>
          <w:sz w:val="18"/>
        </w:rPr>
        <w:tab/>
        <w:t>3</w:t>
      </w:r>
      <w:r>
        <w:rPr>
          <w:rFonts w:ascii="Arial MT"/>
          <w:color w:val="4D4D4D"/>
          <w:sz w:val="18"/>
        </w:rPr>
        <w:tab/>
        <w:t>4</w:t>
      </w:r>
      <w:r>
        <w:rPr>
          <w:rFonts w:ascii="Arial MT"/>
          <w:color w:val="4D4D4D"/>
          <w:sz w:val="18"/>
        </w:rPr>
        <w:tab/>
        <w:t>5</w:t>
      </w:r>
      <w:r>
        <w:rPr>
          <w:rFonts w:ascii="Arial MT"/>
          <w:color w:val="4D4D4D"/>
          <w:sz w:val="18"/>
        </w:rPr>
        <w:tab/>
        <w:t>6</w:t>
      </w:r>
      <w:r>
        <w:rPr>
          <w:rFonts w:ascii="Arial MT"/>
          <w:color w:val="4D4D4D"/>
          <w:sz w:val="18"/>
        </w:rPr>
        <w:tab/>
        <w:t>7</w:t>
      </w:r>
      <w:r>
        <w:rPr>
          <w:rFonts w:ascii="Arial MT"/>
          <w:color w:val="4D4D4D"/>
          <w:sz w:val="18"/>
        </w:rPr>
        <w:tab/>
        <w:t>8</w:t>
      </w:r>
      <w:r>
        <w:rPr>
          <w:rFonts w:ascii="Arial MT"/>
          <w:color w:val="4D4D4D"/>
          <w:sz w:val="18"/>
        </w:rPr>
        <w:tab/>
        <w:t>9</w:t>
      </w:r>
      <w:r>
        <w:rPr>
          <w:rFonts w:ascii="Arial MT"/>
          <w:color w:val="4D4D4D"/>
          <w:sz w:val="18"/>
        </w:rPr>
        <w:tab/>
        <w:t>10</w:t>
      </w:r>
    </w:p>
    <w:p w14:paraId="1D09FA62" w14:textId="77777777" w:rsidR="00735E2D" w:rsidRDefault="00000000">
      <w:pPr>
        <w:spacing w:before="8"/>
        <w:ind w:left="3170" w:right="3534"/>
        <w:jc w:val="center"/>
        <w:rPr>
          <w:rFonts w:ascii="Arial MT"/>
        </w:rPr>
      </w:pPr>
      <w:r>
        <w:rPr>
          <w:rFonts w:ascii="Arial MT"/>
        </w:rPr>
        <w:t>Epochs</w:t>
      </w:r>
      <w:r>
        <w:rPr>
          <w:rFonts w:ascii="Arial MT"/>
          <w:spacing w:val="1"/>
        </w:rPr>
        <w:t xml:space="preserve"> </w:t>
      </w:r>
      <w:r>
        <w:rPr>
          <w:rFonts w:ascii="Arial MT"/>
        </w:rPr>
        <w:t>of</w:t>
      </w:r>
      <w:r>
        <w:rPr>
          <w:rFonts w:ascii="Arial MT"/>
          <w:spacing w:val="2"/>
        </w:rPr>
        <w:t xml:space="preserve"> </w:t>
      </w:r>
      <w:r>
        <w:rPr>
          <w:rFonts w:ascii="Arial MT"/>
        </w:rPr>
        <w:t>32</w:t>
      </w:r>
      <w:r>
        <w:rPr>
          <w:rFonts w:ascii="Arial MT"/>
          <w:spacing w:val="2"/>
        </w:rPr>
        <w:t xml:space="preserve"> </w:t>
      </w:r>
      <w:r>
        <w:rPr>
          <w:rFonts w:ascii="Arial MT"/>
        </w:rPr>
        <w:t>trials</w:t>
      </w:r>
    </w:p>
    <w:p w14:paraId="22D74916"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461" w:space="40"/>
            <w:col w:w="8559"/>
          </w:cols>
        </w:sectPr>
      </w:pPr>
    </w:p>
    <w:p w14:paraId="381B8F69" w14:textId="77777777" w:rsidR="00735E2D" w:rsidRDefault="00000000">
      <w:pPr>
        <w:spacing w:before="169"/>
        <w:ind w:left="540"/>
        <w:rPr>
          <w:rFonts w:ascii="Palatino Linotype"/>
          <w:i/>
        </w:rPr>
      </w:pPr>
      <w:r>
        <w:rPr>
          <w:rFonts w:ascii="Palatino Linotype"/>
          <w:i/>
          <w:w w:val="105"/>
        </w:rPr>
        <w:t>RT</w:t>
      </w:r>
      <w:r>
        <w:rPr>
          <w:rFonts w:ascii="Palatino Linotype"/>
          <w:i/>
          <w:spacing w:val="22"/>
          <w:w w:val="105"/>
        </w:rPr>
        <w:t xml:space="preserve"> </w:t>
      </w:r>
      <w:r>
        <w:rPr>
          <w:rFonts w:ascii="Palatino Linotype"/>
          <w:i/>
          <w:w w:val="105"/>
        </w:rPr>
        <w:t>data</w:t>
      </w:r>
      <w:r>
        <w:rPr>
          <w:rFonts w:ascii="Palatino Linotype"/>
          <w:i/>
          <w:spacing w:val="23"/>
          <w:w w:val="105"/>
        </w:rPr>
        <w:t xml:space="preserve"> </w:t>
      </w:r>
      <w:r>
        <w:rPr>
          <w:rFonts w:ascii="Palatino Linotype"/>
          <w:i/>
          <w:w w:val="105"/>
        </w:rPr>
        <w:t>for</w:t>
      </w:r>
      <w:r>
        <w:rPr>
          <w:rFonts w:ascii="Palatino Linotype"/>
          <w:i/>
          <w:spacing w:val="22"/>
          <w:w w:val="105"/>
        </w:rPr>
        <w:t xml:space="preserve"> </w:t>
      </w:r>
      <w:commentRangeStart w:id="77"/>
      <w:commentRangeStart w:id="78"/>
      <w:r>
        <w:rPr>
          <w:rFonts w:ascii="Palatino Linotype"/>
          <w:i/>
          <w:w w:val="105"/>
        </w:rPr>
        <w:t>Experiment</w:t>
      </w:r>
      <w:commentRangeStart w:id="79"/>
      <w:commentRangeStart w:id="80"/>
      <w:r>
        <w:rPr>
          <w:rFonts w:ascii="Palatino Linotype"/>
          <w:i/>
          <w:spacing w:val="22"/>
          <w:w w:val="105"/>
        </w:rPr>
        <w:t xml:space="preserve"> </w:t>
      </w:r>
      <w:commentRangeEnd w:id="77"/>
      <w:r w:rsidR="00216A3E">
        <w:rPr>
          <w:rStyle w:val="CommentReference"/>
        </w:rPr>
        <w:commentReference w:id="77"/>
      </w:r>
      <w:commentRangeEnd w:id="78"/>
      <w:r w:rsidR="005019C6">
        <w:rPr>
          <w:rStyle w:val="CommentReference"/>
        </w:rPr>
        <w:commentReference w:id="78"/>
      </w:r>
      <w:r>
        <w:rPr>
          <w:rFonts w:ascii="Palatino Linotype"/>
          <w:i/>
          <w:w w:val="105"/>
        </w:rPr>
        <w:t>1</w:t>
      </w:r>
      <w:commentRangeEnd w:id="79"/>
      <w:r w:rsidR="004A77E5">
        <w:rPr>
          <w:rStyle w:val="CommentReference"/>
        </w:rPr>
        <w:commentReference w:id="79"/>
      </w:r>
      <w:commentRangeEnd w:id="80"/>
      <w:r w:rsidR="00182704">
        <w:rPr>
          <w:rStyle w:val="CommentReference"/>
        </w:rPr>
        <w:commentReference w:id="80"/>
      </w:r>
    </w:p>
    <w:p w14:paraId="14596E63" w14:textId="77777777" w:rsidR="00735E2D" w:rsidRDefault="00735E2D">
      <w:pPr>
        <w:pStyle w:val="BodyText"/>
        <w:spacing w:before="0"/>
        <w:ind w:left="0"/>
        <w:rPr>
          <w:rFonts w:ascii="Palatino Linotype"/>
          <w:i/>
          <w:sz w:val="20"/>
        </w:rPr>
      </w:pPr>
    </w:p>
    <w:p w14:paraId="45EC8B21" w14:textId="77777777" w:rsidR="00735E2D" w:rsidRDefault="00735E2D">
      <w:pPr>
        <w:pStyle w:val="BodyText"/>
        <w:spacing w:before="10"/>
        <w:ind w:left="0"/>
        <w:rPr>
          <w:rFonts w:ascii="Palatino Linotype"/>
          <w:i/>
          <w:sz w:val="19"/>
        </w:rPr>
      </w:pPr>
    </w:p>
    <w:p w14:paraId="1EA24F8D" w14:textId="77777777" w:rsidR="00735E2D" w:rsidRDefault="00000000">
      <w:pPr>
        <w:pStyle w:val="BodyText"/>
        <w:spacing w:before="146"/>
        <w:rPr>
          <w:rFonts w:ascii="Microsoft Sans Serif" w:hAnsi="Microsoft Sans Serif"/>
        </w:rPr>
      </w:pPr>
      <w:r>
        <w:rPr>
          <w:rFonts w:ascii="Trebuchet MS" w:hAnsi="Trebuchet MS"/>
          <w:sz w:val="12"/>
        </w:rPr>
        <w:t xml:space="preserve">229    </w:t>
      </w:r>
      <w:r>
        <w:rPr>
          <w:rFonts w:ascii="Trebuchet MS" w:hAnsi="Trebuchet MS"/>
          <w:spacing w:val="19"/>
          <w:sz w:val="12"/>
        </w:rPr>
        <w:t xml:space="preserve"> </w:t>
      </w:r>
      <w:r>
        <w:rPr>
          <w:w w:val="110"/>
        </w:rPr>
        <w:t>better</w:t>
      </w:r>
      <w:r>
        <w:rPr>
          <w:spacing w:val="-7"/>
          <w:w w:val="110"/>
        </w:rPr>
        <w:t xml:space="preserve"> </w:t>
      </w:r>
      <w:r>
        <w:rPr>
          <w:w w:val="110"/>
        </w:rPr>
        <w:t>fit</w:t>
      </w:r>
      <w:r>
        <w:rPr>
          <w:spacing w:val="-7"/>
          <w:w w:val="110"/>
        </w:rPr>
        <w:t xml:space="preserve"> </w:t>
      </w:r>
      <w:r>
        <w:rPr>
          <w:w w:val="110"/>
        </w:rPr>
        <w:t>than</w:t>
      </w:r>
      <w:r>
        <w:rPr>
          <w:spacing w:val="-9"/>
          <w:w w:val="110"/>
        </w:rPr>
        <w:t xml:space="preserve"> </w:t>
      </w:r>
      <w:r>
        <w:rPr>
          <w:w w:val="110"/>
        </w:rPr>
        <w:t>the</w:t>
      </w:r>
      <w:r>
        <w:rPr>
          <w:spacing w:val="-8"/>
          <w:w w:val="110"/>
        </w:rPr>
        <w:t xml:space="preserve"> </w:t>
      </w:r>
      <w:r>
        <w:rPr>
          <w:w w:val="110"/>
        </w:rPr>
        <w:t>two</w:t>
      </w:r>
      <w:r>
        <w:rPr>
          <w:spacing w:val="-8"/>
          <w:w w:val="110"/>
        </w:rPr>
        <w:t xml:space="preserve"> </w:t>
      </w:r>
      <w:r>
        <w:rPr>
          <w:w w:val="110"/>
        </w:rPr>
        <w:t>models</w:t>
      </w:r>
      <w:r>
        <w:rPr>
          <w:spacing w:val="-7"/>
          <w:w w:val="110"/>
        </w:rPr>
        <w:t xml:space="preserve"> </w:t>
      </w:r>
      <w:r>
        <w:rPr>
          <w:w w:val="110"/>
        </w:rPr>
        <w:t>containing</w:t>
      </w:r>
      <w:r>
        <w:rPr>
          <w:spacing w:val="-8"/>
          <w:w w:val="110"/>
        </w:rPr>
        <w:t xml:space="preserve"> </w:t>
      </w:r>
      <w:r>
        <w:rPr>
          <w:w w:val="110"/>
        </w:rPr>
        <w:t>only</w:t>
      </w:r>
      <w:r>
        <w:rPr>
          <w:spacing w:val="-9"/>
          <w:w w:val="110"/>
        </w:rPr>
        <w:t xml:space="preserve"> </w:t>
      </w:r>
      <w:r>
        <w:rPr>
          <w:w w:val="110"/>
        </w:rPr>
        <w:t>one</w:t>
      </w:r>
      <w:r>
        <w:rPr>
          <w:spacing w:val="-7"/>
          <w:w w:val="110"/>
        </w:rPr>
        <w:t xml:space="preserve"> </w:t>
      </w:r>
      <w:r>
        <w:rPr>
          <w:w w:val="110"/>
        </w:rPr>
        <w:t>of</w:t>
      </w:r>
      <w:r>
        <w:rPr>
          <w:spacing w:val="-8"/>
          <w:w w:val="110"/>
        </w:rPr>
        <w:t xml:space="preserve"> </w:t>
      </w:r>
      <w:r>
        <w:rPr>
          <w:w w:val="110"/>
        </w:rPr>
        <w:t>the</w:t>
      </w:r>
      <w:r>
        <w:rPr>
          <w:spacing w:val="-8"/>
          <w:w w:val="110"/>
        </w:rPr>
        <w:t xml:space="preserve"> </w:t>
      </w:r>
      <w:r>
        <w:rPr>
          <w:w w:val="110"/>
        </w:rPr>
        <w:t>factors,</w:t>
      </w:r>
      <w:r>
        <w:rPr>
          <w:spacing w:val="-8"/>
          <w:w w:val="110"/>
        </w:rPr>
        <w:t xml:space="preserve"> </w:t>
      </w:r>
      <w:r>
        <w:rPr>
          <w:w w:val="110"/>
        </w:rPr>
        <w:t>smallest</w:t>
      </w:r>
      <w:r>
        <w:rPr>
          <w:spacing w:val="-7"/>
          <w:w w:val="110"/>
        </w:rPr>
        <w:t xml:space="preserve"> </w:t>
      </w:r>
      <w:r>
        <w:rPr>
          <w:w w:val="110"/>
        </w:rPr>
        <w:t>BF</w:t>
      </w:r>
      <w:r>
        <w:rPr>
          <w:spacing w:val="-7"/>
          <w:w w:val="110"/>
        </w:rPr>
        <w:t xml:space="preserve"> </w:t>
      </w:r>
      <w:r>
        <w:rPr>
          <w:w w:val="110"/>
        </w:rPr>
        <w:t>=</w:t>
      </w:r>
      <w:r>
        <w:rPr>
          <w:spacing w:val="-8"/>
          <w:w w:val="110"/>
        </w:rPr>
        <w:t xml:space="preserve"> </w:t>
      </w:r>
      <w:r>
        <w:rPr>
          <w:w w:val="110"/>
        </w:rPr>
        <w:t>35.55</w:t>
      </w:r>
      <w:r>
        <w:rPr>
          <w:spacing w:val="-8"/>
          <w:w w:val="110"/>
        </w:rPr>
        <w:t xml:space="preserve"> </w:t>
      </w:r>
      <w:r>
        <w:rPr>
          <w:rFonts w:ascii="Microsoft Sans Serif" w:hAnsi="Microsoft Sans Serif"/>
          <w:w w:val="110"/>
        </w:rPr>
        <w:t>±</w:t>
      </w:r>
    </w:p>
    <w:p w14:paraId="53D2908A" w14:textId="77777777" w:rsidR="00735E2D" w:rsidRDefault="00000000">
      <w:pPr>
        <w:pStyle w:val="BodyText"/>
      </w:pPr>
      <w:r>
        <w:rPr>
          <w:rFonts w:ascii="Trebuchet MS"/>
          <w:sz w:val="12"/>
        </w:rPr>
        <w:t xml:space="preserve">230    </w:t>
      </w:r>
      <w:r>
        <w:rPr>
          <w:rFonts w:ascii="Trebuchet MS"/>
          <w:spacing w:val="19"/>
          <w:sz w:val="12"/>
        </w:rPr>
        <w:t xml:space="preserve"> </w:t>
      </w:r>
      <w:r>
        <w:rPr>
          <w:w w:val="105"/>
        </w:rPr>
        <w:t>1.22%,</w:t>
      </w:r>
      <w:r>
        <w:rPr>
          <w:spacing w:val="1"/>
          <w:w w:val="105"/>
        </w:rPr>
        <w:t xml:space="preserve"> </w:t>
      </w:r>
      <w:r>
        <w:rPr>
          <w:w w:val="105"/>
        </w:rPr>
        <w:t>providing</w:t>
      </w:r>
      <w:r>
        <w:rPr>
          <w:spacing w:val="1"/>
          <w:w w:val="105"/>
        </w:rPr>
        <w:t xml:space="preserve"> </w:t>
      </w:r>
      <w:r>
        <w:rPr>
          <w:w w:val="105"/>
        </w:rPr>
        <w:t>significant</w:t>
      </w:r>
      <w:r>
        <w:rPr>
          <w:spacing w:val="2"/>
          <w:w w:val="105"/>
        </w:rPr>
        <w:t xml:space="preserve"> </w:t>
      </w:r>
      <w:r>
        <w:rPr>
          <w:w w:val="105"/>
        </w:rPr>
        <w:t>support</w:t>
      </w:r>
      <w:r>
        <w:rPr>
          <w:spacing w:val="1"/>
          <w:w w:val="105"/>
        </w:rPr>
        <w:t xml:space="preserve"> </w:t>
      </w:r>
      <w:r>
        <w:rPr>
          <w:w w:val="105"/>
        </w:rPr>
        <w:t>for</w:t>
      </w:r>
      <w:r>
        <w:rPr>
          <w:spacing w:val="2"/>
          <w:w w:val="105"/>
        </w:rPr>
        <w:t xml:space="preserve"> </w:t>
      </w:r>
      <w:r>
        <w:rPr>
          <w:w w:val="105"/>
        </w:rPr>
        <w:t>the</w:t>
      </w:r>
      <w:r>
        <w:rPr>
          <w:spacing w:val="1"/>
          <w:w w:val="105"/>
        </w:rPr>
        <w:t xml:space="preserve"> </w:t>
      </w:r>
      <w:r>
        <w:rPr>
          <w:w w:val="105"/>
        </w:rPr>
        <w:t>effects</w:t>
      </w:r>
      <w:r>
        <w:rPr>
          <w:spacing w:val="2"/>
          <w:w w:val="105"/>
        </w:rPr>
        <w:t xml:space="preserve"> </w:t>
      </w:r>
      <w:r>
        <w:rPr>
          <w:w w:val="105"/>
        </w:rPr>
        <w:t>of</w:t>
      </w:r>
      <w:r>
        <w:rPr>
          <w:spacing w:val="1"/>
          <w:w w:val="105"/>
        </w:rPr>
        <w:t xml:space="preserve"> </w:t>
      </w:r>
      <w:r>
        <w:rPr>
          <w:w w:val="105"/>
        </w:rPr>
        <w:t>configuration</w:t>
      </w:r>
      <w:r>
        <w:rPr>
          <w:spacing w:val="2"/>
          <w:w w:val="105"/>
        </w:rPr>
        <w:t xml:space="preserve"> </w:t>
      </w:r>
      <w:r>
        <w:rPr>
          <w:w w:val="105"/>
        </w:rPr>
        <w:t>and</w:t>
      </w:r>
      <w:r>
        <w:rPr>
          <w:spacing w:val="2"/>
          <w:w w:val="105"/>
        </w:rPr>
        <w:t xml:space="preserve"> </w:t>
      </w:r>
      <w:r>
        <w:rPr>
          <w:w w:val="105"/>
        </w:rPr>
        <w:t>epoch.</w:t>
      </w:r>
    </w:p>
    <w:p w14:paraId="4FFFE070" w14:textId="77777777" w:rsidR="00735E2D" w:rsidRDefault="00735E2D">
      <w:pPr>
        <w:pStyle w:val="BodyText"/>
        <w:spacing w:before="11"/>
        <w:ind w:left="0"/>
        <w:rPr>
          <w:sz w:val="27"/>
        </w:rPr>
      </w:pPr>
    </w:p>
    <w:p w14:paraId="26520E84" w14:textId="77777777" w:rsidR="00735E2D" w:rsidRDefault="00000000">
      <w:pPr>
        <w:pStyle w:val="BodyText"/>
        <w:tabs>
          <w:tab w:val="left" w:pos="1259"/>
        </w:tabs>
        <w:spacing w:before="0"/>
      </w:pPr>
      <w:r>
        <w:rPr>
          <w:rFonts w:ascii="Trebuchet MS"/>
          <w:w w:val="105"/>
          <w:sz w:val="12"/>
        </w:rPr>
        <w:t>231</w:t>
      </w:r>
      <w:r>
        <w:rPr>
          <w:rFonts w:ascii="Trebuchet MS"/>
          <w:w w:val="105"/>
          <w:sz w:val="12"/>
        </w:rPr>
        <w:tab/>
      </w:r>
      <w:r>
        <w:rPr>
          <w:w w:val="105"/>
        </w:rPr>
        <w:t>A</w:t>
      </w:r>
      <w:r>
        <w:rPr>
          <w:spacing w:val="2"/>
          <w:w w:val="105"/>
        </w:rPr>
        <w:t xml:space="preserve"> </w:t>
      </w:r>
      <w:r>
        <w:rPr>
          <w:w w:val="105"/>
        </w:rPr>
        <w:t>Bayesian</w:t>
      </w:r>
      <w:r>
        <w:rPr>
          <w:spacing w:val="3"/>
          <w:w w:val="105"/>
        </w:rPr>
        <w:t xml:space="preserve"> </w:t>
      </w:r>
      <w:r>
        <w:rPr>
          <w:w w:val="105"/>
        </w:rPr>
        <w:t>ANOVA</w:t>
      </w:r>
      <w:r>
        <w:rPr>
          <w:spacing w:val="3"/>
          <w:w w:val="105"/>
        </w:rPr>
        <w:t xml:space="preserve"> </w:t>
      </w:r>
      <w:r>
        <w:rPr>
          <w:w w:val="105"/>
        </w:rPr>
        <w:t>on</w:t>
      </w:r>
      <w:r>
        <w:rPr>
          <w:spacing w:val="3"/>
          <w:w w:val="105"/>
        </w:rPr>
        <w:t xml:space="preserve"> </w:t>
      </w:r>
      <w:r>
        <w:rPr>
          <w:w w:val="105"/>
        </w:rPr>
        <w:t>the</w:t>
      </w:r>
      <w:r>
        <w:rPr>
          <w:spacing w:val="2"/>
          <w:w w:val="105"/>
        </w:rPr>
        <w:t xml:space="preserve"> </w:t>
      </w:r>
      <w:r>
        <w:rPr>
          <w:w w:val="105"/>
        </w:rPr>
        <w:t>data</w:t>
      </w:r>
      <w:r>
        <w:rPr>
          <w:spacing w:val="3"/>
          <w:w w:val="105"/>
        </w:rPr>
        <w:t xml:space="preserve"> </w:t>
      </w:r>
      <w:r>
        <w:rPr>
          <w:w w:val="105"/>
        </w:rPr>
        <w:t>from</w:t>
      </w:r>
      <w:r>
        <w:rPr>
          <w:spacing w:val="3"/>
          <w:w w:val="105"/>
        </w:rPr>
        <w:t xml:space="preserve"> </w:t>
      </w:r>
      <w:r>
        <w:rPr>
          <w:w w:val="105"/>
        </w:rPr>
        <w:t>phase</w:t>
      </w:r>
      <w:r>
        <w:rPr>
          <w:spacing w:val="3"/>
          <w:w w:val="105"/>
        </w:rPr>
        <w:t xml:space="preserve"> </w:t>
      </w:r>
      <w:r>
        <w:rPr>
          <w:w w:val="105"/>
        </w:rPr>
        <w:t>2</w:t>
      </w:r>
      <w:r>
        <w:rPr>
          <w:spacing w:val="3"/>
          <w:w w:val="105"/>
        </w:rPr>
        <w:t xml:space="preserve"> </w:t>
      </w:r>
      <w:r>
        <w:rPr>
          <w:w w:val="105"/>
        </w:rPr>
        <w:t>(epochs</w:t>
      </w:r>
      <w:r>
        <w:rPr>
          <w:spacing w:val="2"/>
          <w:w w:val="105"/>
        </w:rPr>
        <w:t xml:space="preserve"> </w:t>
      </w:r>
      <w:r>
        <w:rPr>
          <w:w w:val="105"/>
        </w:rPr>
        <w:t>6-10)</w:t>
      </w:r>
      <w:r>
        <w:rPr>
          <w:spacing w:val="3"/>
          <w:w w:val="105"/>
        </w:rPr>
        <w:t xml:space="preserve"> </w:t>
      </w:r>
      <w:r>
        <w:rPr>
          <w:w w:val="105"/>
        </w:rPr>
        <w:t>found</w:t>
      </w:r>
      <w:r>
        <w:rPr>
          <w:spacing w:val="3"/>
          <w:w w:val="105"/>
        </w:rPr>
        <w:t xml:space="preserve"> </w:t>
      </w:r>
      <w:proofErr w:type="gramStart"/>
      <w:r>
        <w:rPr>
          <w:w w:val="105"/>
        </w:rPr>
        <w:t>significant</w:t>
      </w:r>
      <w:proofErr w:type="gramEnd"/>
    </w:p>
    <w:p w14:paraId="3503B206" w14:textId="77777777" w:rsidR="00735E2D" w:rsidRDefault="00000000">
      <w:pPr>
        <w:pStyle w:val="BodyText"/>
        <w:spacing w:before="201"/>
      </w:pPr>
      <w:r>
        <w:rPr>
          <w:rFonts w:ascii="Trebuchet MS" w:hAnsi="Trebuchet MS"/>
          <w:sz w:val="12"/>
        </w:rPr>
        <w:t xml:space="preserve">232    </w:t>
      </w:r>
      <w:r>
        <w:rPr>
          <w:rFonts w:ascii="Trebuchet MS" w:hAnsi="Trebuchet MS"/>
          <w:spacing w:val="19"/>
          <w:sz w:val="12"/>
        </w:rPr>
        <w:t xml:space="preserve"> </w:t>
      </w:r>
      <w:proofErr w:type="gramStart"/>
      <w:r>
        <w:rPr>
          <w:w w:val="105"/>
        </w:rPr>
        <w:t>support</w:t>
      </w:r>
      <w:proofErr w:type="gramEnd"/>
      <w:r>
        <w:rPr>
          <w:spacing w:val="16"/>
          <w:w w:val="105"/>
        </w:rPr>
        <w:t xml:space="preserve"> </w:t>
      </w:r>
      <w:r>
        <w:rPr>
          <w:w w:val="105"/>
        </w:rPr>
        <w:t>for</w:t>
      </w:r>
      <w:r>
        <w:rPr>
          <w:spacing w:val="15"/>
          <w:w w:val="105"/>
        </w:rPr>
        <w:t xml:space="preserve"> </w:t>
      </w:r>
      <w:r>
        <w:rPr>
          <w:w w:val="105"/>
        </w:rPr>
        <w:t>the</w:t>
      </w:r>
      <w:r>
        <w:rPr>
          <w:spacing w:val="15"/>
          <w:w w:val="105"/>
        </w:rPr>
        <w:t xml:space="preserve"> </w:t>
      </w:r>
      <w:r>
        <w:rPr>
          <w:w w:val="105"/>
        </w:rPr>
        <w:t>model</w:t>
      </w:r>
      <w:r>
        <w:rPr>
          <w:spacing w:val="16"/>
          <w:w w:val="105"/>
        </w:rPr>
        <w:t xml:space="preserve"> </w:t>
      </w:r>
      <w:r>
        <w:rPr>
          <w:w w:val="105"/>
        </w:rPr>
        <w:t>containing</w:t>
      </w:r>
      <w:r>
        <w:rPr>
          <w:spacing w:val="15"/>
          <w:w w:val="105"/>
        </w:rPr>
        <w:t xml:space="preserve"> </w:t>
      </w:r>
      <w:r>
        <w:rPr>
          <w:w w:val="105"/>
        </w:rPr>
        <w:t>the</w:t>
      </w:r>
      <w:r>
        <w:rPr>
          <w:spacing w:val="15"/>
          <w:w w:val="105"/>
        </w:rPr>
        <w:t xml:space="preserve"> </w:t>
      </w:r>
      <w:r>
        <w:rPr>
          <w:w w:val="105"/>
        </w:rPr>
        <w:t>factor</w:t>
      </w:r>
      <w:r>
        <w:rPr>
          <w:spacing w:val="15"/>
          <w:w w:val="105"/>
        </w:rPr>
        <w:t xml:space="preserve"> </w:t>
      </w:r>
      <w:r>
        <w:rPr>
          <w:w w:val="105"/>
        </w:rPr>
        <w:t>of</w:t>
      </w:r>
      <w:r>
        <w:rPr>
          <w:spacing w:val="16"/>
          <w:w w:val="105"/>
        </w:rPr>
        <w:t xml:space="preserve"> </w:t>
      </w:r>
      <w:r>
        <w:rPr>
          <w:w w:val="105"/>
        </w:rPr>
        <w:t>configuration,</w:t>
      </w:r>
      <w:r>
        <w:rPr>
          <w:spacing w:val="15"/>
          <w:w w:val="105"/>
        </w:rPr>
        <w:t xml:space="preserve"> </w:t>
      </w:r>
      <w:r>
        <w:rPr>
          <w:w w:val="105"/>
        </w:rPr>
        <w:t>BF</w:t>
      </w:r>
      <w:r>
        <w:rPr>
          <w:rFonts w:ascii="Trebuchet MS" w:hAnsi="Trebuchet MS"/>
          <w:w w:val="105"/>
          <w:vertAlign w:val="subscript"/>
        </w:rPr>
        <w:t>10</w:t>
      </w:r>
      <w:r>
        <w:rPr>
          <w:rFonts w:ascii="Trebuchet MS" w:hAnsi="Trebuchet MS"/>
          <w:spacing w:val="12"/>
          <w:w w:val="105"/>
        </w:rPr>
        <w:t xml:space="preserve"> </w:t>
      </w:r>
      <w:r>
        <w:rPr>
          <w:w w:val="105"/>
        </w:rPr>
        <w:t>=</w:t>
      </w:r>
      <w:r>
        <w:rPr>
          <w:spacing w:val="15"/>
          <w:w w:val="105"/>
        </w:rPr>
        <w:t xml:space="preserve"> </w:t>
      </w:r>
      <w:r>
        <w:rPr>
          <w:w w:val="105"/>
        </w:rPr>
        <w:t>89.81</w:t>
      </w:r>
      <w:r>
        <w:rPr>
          <w:spacing w:val="15"/>
          <w:w w:val="105"/>
        </w:rPr>
        <w:t xml:space="preserve"> </w:t>
      </w:r>
      <w:r>
        <w:rPr>
          <w:rFonts w:ascii="Microsoft Sans Serif" w:hAnsi="Microsoft Sans Serif"/>
          <w:w w:val="105"/>
        </w:rPr>
        <w:t>±</w:t>
      </w:r>
      <w:r>
        <w:rPr>
          <w:rFonts w:ascii="Microsoft Sans Serif" w:hAnsi="Microsoft Sans Serif"/>
          <w:spacing w:val="12"/>
          <w:w w:val="105"/>
        </w:rPr>
        <w:t xml:space="preserve"> </w:t>
      </w:r>
      <w:r>
        <w:rPr>
          <w:w w:val="105"/>
        </w:rPr>
        <w:t>0.8%.</w:t>
      </w:r>
      <w:r>
        <w:rPr>
          <w:spacing w:val="41"/>
          <w:w w:val="105"/>
        </w:rPr>
        <w:t xml:space="preserve"> </w:t>
      </w:r>
      <w:r>
        <w:rPr>
          <w:w w:val="105"/>
        </w:rPr>
        <w:t>The</w:t>
      </w:r>
    </w:p>
    <w:p w14:paraId="69D16260" w14:textId="77777777" w:rsidR="00735E2D" w:rsidRDefault="00000000">
      <w:pPr>
        <w:pStyle w:val="BodyText"/>
        <w:spacing w:before="201"/>
      </w:pPr>
      <w:r>
        <w:rPr>
          <w:rFonts w:ascii="Trebuchet MS"/>
          <w:sz w:val="12"/>
        </w:rPr>
        <w:t xml:space="preserve">233    </w:t>
      </w:r>
      <w:r>
        <w:rPr>
          <w:rFonts w:ascii="Trebuchet MS"/>
          <w:spacing w:val="19"/>
          <w:sz w:val="12"/>
        </w:rPr>
        <w:t xml:space="preserve"> </w:t>
      </w:r>
      <w:r>
        <w:rPr>
          <w:w w:val="105"/>
        </w:rPr>
        <w:t>next</w:t>
      </w:r>
      <w:r>
        <w:rPr>
          <w:spacing w:val="15"/>
          <w:w w:val="105"/>
        </w:rPr>
        <w:t xml:space="preserve"> </w:t>
      </w:r>
      <w:r>
        <w:rPr>
          <w:w w:val="105"/>
        </w:rPr>
        <w:t>best</w:t>
      </w:r>
      <w:r>
        <w:rPr>
          <w:spacing w:val="17"/>
          <w:w w:val="105"/>
        </w:rPr>
        <w:t xml:space="preserve"> </w:t>
      </w:r>
      <w:r>
        <w:rPr>
          <w:w w:val="105"/>
        </w:rPr>
        <w:t>fitting</w:t>
      </w:r>
      <w:r>
        <w:rPr>
          <w:spacing w:val="15"/>
          <w:w w:val="105"/>
        </w:rPr>
        <w:t xml:space="preserve"> </w:t>
      </w:r>
      <w:r>
        <w:rPr>
          <w:w w:val="105"/>
        </w:rPr>
        <w:t>model</w:t>
      </w:r>
      <w:r>
        <w:rPr>
          <w:spacing w:val="16"/>
          <w:w w:val="105"/>
        </w:rPr>
        <w:t xml:space="preserve"> </w:t>
      </w:r>
      <w:r>
        <w:rPr>
          <w:w w:val="105"/>
        </w:rPr>
        <w:t>contained</w:t>
      </w:r>
      <w:r>
        <w:rPr>
          <w:spacing w:val="16"/>
          <w:w w:val="105"/>
        </w:rPr>
        <w:t xml:space="preserve"> </w:t>
      </w:r>
      <w:r>
        <w:rPr>
          <w:w w:val="105"/>
        </w:rPr>
        <w:t>the</w:t>
      </w:r>
      <w:r>
        <w:rPr>
          <w:spacing w:val="15"/>
          <w:w w:val="105"/>
        </w:rPr>
        <w:t xml:space="preserve"> </w:t>
      </w:r>
      <w:r>
        <w:rPr>
          <w:w w:val="105"/>
        </w:rPr>
        <w:t>factor</w:t>
      </w:r>
      <w:r>
        <w:rPr>
          <w:spacing w:val="16"/>
          <w:w w:val="105"/>
        </w:rPr>
        <w:t xml:space="preserve"> </w:t>
      </w:r>
      <w:r>
        <w:rPr>
          <w:w w:val="105"/>
        </w:rPr>
        <w:t>of</w:t>
      </w:r>
      <w:r>
        <w:rPr>
          <w:spacing w:val="16"/>
          <w:w w:val="105"/>
        </w:rPr>
        <w:t xml:space="preserve"> </w:t>
      </w:r>
      <w:r>
        <w:rPr>
          <w:w w:val="105"/>
        </w:rPr>
        <w:t>epoch</w:t>
      </w:r>
      <w:r>
        <w:rPr>
          <w:spacing w:val="15"/>
          <w:w w:val="105"/>
        </w:rPr>
        <w:t xml:space="preserve"> </w:t>
      </w:r>
      <w:r>
        <w:rPr>
          <w:w w:val="105"/>
        </w:rPr>
        <w:t>but</w:t>
      </w:r>
      <w:r>
        <w:rPr>
          <w:spacing w:val="16"/>
          <w:w w:val="105"/>
        </w:rPr>
        <w:t xml:space="preserve"> </w:t>
      </w:r>
      <w:r>
        <w:rPr>
          <w:w w:val="105"/>
        </w:rPr>
        <w:t>was</w:t>
      </w:r>
      <w:r>
        <w:rPr>
          <w:spacing w:val="16"/>
          <w:w w:val="105"/>
        </w:rPr>
        <w:t xml:space="preserve"> </w:t>
      </w:r>
      <w:r>
        <w:rPr>
          <w:w w:val="105"/>
        </w:rPr>
        <w:t>a</w:t>
      </w:r>
      <w:r>
        <w:rPr>
          <w:spacing w:val="15"/>
          <w:w w:val="105"/>
        </w:rPr>
        <w:t xml:space="preserve"> </w:t>
      </w:r>
      <w:commentRangeStart w:id="81"/>
      <w:commentRangeStart w:id="82"/>
      <w:r>
        <w:rPr>
          <w:w w:val="105"/>
        </w:rPr>
        <w:t>substantially</w:t>
      </w:r>
      <w:r>
        <w:rPr>
          <w:spacing w:val="15"/>
          <w:w w:val="105"/>
        </w:rPr>
        <w:t xml:space="preserve"> </w:t>
      </w:r>
      <w:commentRangeEnd w:id="81"/>
      <w:r w:rsidR="004A77E5">
        <w:rPr>
          <w:rStyle w:val="CommentReference"/>
        </w:rPr>
        <w:commentReference w:id="81"/>
      </w:r>
      <w:commentRangeEnd w:id="82"/>
      <w:r w:rsidR="00550383">
        <w:rPr>
          <w:rStyle w:val="CommentReference"/>
        </w:rPr>
        <w:commentReference w:id="82"/>
      </w:r>
      <w:r>
        <w:rPr>
          <w:w w:val="105"/>
        </w:rPr>
        <w:t>worse</w:t>
      </w:r>
      <w:r>
        <w:rPr>
          <w:spacing w:val="15"/>
          <w:w w:val="105"/>
        </w:rPr>
        <w:t xml:space="preserve"> </w:t>
      </w:r>
      <w:r>
        <w:rPr>
          <w:w w:val="105"/>
        </w:rPr>
        <w:t>fit</w:t>
      </w:r>
      <w:r>
        <w:rPr>
          <w:spacing w:val="16"/>
          <w:w w:val="105"/>
        </w:rPr>
        <w:t xml:space="preserve"> </w:t>
      </w:r>
      <w:r>
        <w:rPr>
          <w:w w:val="105"/>
        </w:rPr>
        <w:t>to</w:t>
      </w:r>
    </w:p>
    <w:p w14:paraId="20B7E0AF" w14:textId="77777777" w:rsidR="00735E2D" w:rsidRDefault="00000000">
      <w:pPr>
        <w:pStyle w:val="BodyText"/>
        <w:spacing w:before="201"/>
      </w:pPr>
      <w:r>
        <w:rPr>
          <w:rFonts w:ascii="Trebuchet MS" w:hAnsi="Trebuchet MS"/>
          <w:sz w:val="12"/>
        </w:rPr>
        <w:t xml:space="preserve">234    </w:t>
      </w:r>
      <w:r>
        <w:rPr>
          <w:rFonts w:ascii="Trebuchet MS" w:hAnsi="Trebuchet MS"/>
          <w:spacing w:val="19"/>
          <w:sz w:val="12"/>
        </w:rPr>
        <w:t xml:space="preserve"> </w:t>
      </w:r>
      <w:r>
        <w:rPr>
          <w:spacing w:val="-1"/>
          <w:w w:val="110"/>
        </w:rPr>
        <w:t>the</w:t>
      </w:r>
      <w:r>
        <w:rPr>
          <w:spacing w:val="-12"/>
          <w:w w:val="110"/>
        </w:rPr>
        <w:t xml:space="preserve"> </w:t>
      </w:r>
      <w:r>
        <w:rPr>
          <w:spacing w:val="-1"/>
          <w:w w:val="110"/>
        </w:rPr>
        <w:t>data,</w:t>
      </w:r>
      <w:r>
        <w:rPr>
          <w:spacing w:val="-11"/>
          <w:w w:val="110"/>
        </w:rPr>
        <w:t xml:space="preserve"> </w:t>
      </w:r>
      <w:r>
        <w:rPr>
          <w:spacing w:val="-1"/>
          <w:w w:val="110"/>
        </w:rPr>
        <w:t>BF</w:t>
      </w:r>
      <w:r>
        <w:rPr>
          <w:rFonts w:ascii="Trebuchet MS" w:hAnsi="Trebuchet MS"/>
          <w:spacing w:val="-1"/>
          <w:w w:val="110"/>
          <w:vertAlign w:val="subscript"/>
        </w:rPr>
        <w:t>10</w:t>
      </w:r>
      <w:r>
        <w:rPr>
          <w:rFonts w:ascii="Trebuchet MS" w:hAnsi="Trebuchet MS"/>
          <w:spacing w:val="-18"/>
          <w:w w:val="110"/>
        </w:rPr>
        <w:t xml:space="preserve"> </w:t>
      </w:r>
      <w:r>
        <w:rPr>
          <w:spacing w:val="-1"/>
          <w:w w:val="110"/>
        </w:rPr>
        <w:t>=</w:t>
      </w:r>
      <w:r>
        <w:rPr>
          <w:spacing w:val="-12"/>
          <w:w w:val="110"/>
        </w:rPr>
        <w:t xml:space="preserve"> </w:t>
      </w:r>
      <w:r>
        <w:rPr>
          <w:spacing w:val="-1"/>
          <w:w w:val="110"/>
        </w:rPr>
        <w:t>0.02</w:t>
      </w:r>
      <w:r>
        <w:rPr>
          <w:spacing w:val="-11"/>
          <w:w w:val="110"/>
        </w:rPr>
        <w:t xml:space="preserve"> </w:t>
      </w:r>
      <w:r>
        <w:rPr>
          <w:rFonts w:ascii="Microsoft Sans Serif" w:hAnsi="Microsoft Sans Serif"/>
          <w:spacing w:val="-1"/>
          <w:w w:val="110"/>
        </w:rPr>
        <w:t>±</w:t>
      </w:r>
      <w:r>
        <w:rPr>
          <w:rFonts w:ascii="Microsoft Sans Serif" w:hAnsi="Microsoft Sans Serif"/>
          <w:spacing w:val="-15"/>
          <w:w w:val="110"/>
        </w:rPr>
        <w:t xml:space="preserve"> </w:t>
      </w:r>
      <w:r>
        <w:rPr>
          <w:spacing w:val="-1"/>
          <w:w w:val="110"/>
        </w:rPr>
        <w:t>1.16%.</w:t>
      </w:r>
      <w:r>
        <w:rPr>
          <w:spacing w:val="6"/>
          <w:w w:val="110"/>
        </w:rPr>
        <w:t xml:space="preserve"> </w:t>
      </w:r>
      <w:proofErr w:type="gramStart"/>
      <w:r>
        <w:rPr>
          <w:spacing w:val="-1"/>
          <w:w w:val="110"/>
        </w:rPr>
        <w:t>Thus</w:t>
      </w:r>
      <w:proofErr w:type="gramEnd"/>
      <w:r>
        <w:rPr>
          <w:spacing w:val="-12"/>
          <w:w w:val="110"/>
        </w:rPr>
        <w:t xml:space="preserve"> </w:t>
      </w:r>
      <w:r>
        <w:rPr>
          <w:spacing w:val="-1"/>
          <w:w w:val="110"/>
        </w:rPr>
        <w:t>there</w:t>
      </w:r>
      <w:r>
        <w:rPr>
          <w:spacing w:val="-11"/>
          <w:w w:val="110"/>
        </w:rPr>
        <w:t xml:space="preserve"> </w:t>
      </w:r>
      <w:r>
        <w:rPr>
          <w:spacing w:val="-1"/>
          <w:w w:val="110"/>
        </w:rPr>
        <w:t>was</w:t>
      </w:r>
      <w:r>
        <w:rPr>
          <w:spacing w:val="-11"/>
          <w:w w:val="110"/>
        </w:rPr>
        <w:t xml:space="preserve"> </w:t>
      </w:r>
      <w:r>
        <w:rPr>
          <w:spacing w:val="-1"/>
          <w:w w:val="110"/>
        </w:rPr>
        <w:t>considerable</w:t>
      </w:r>
      <w:r>
        <w:rPr>
          <w:spacing w:val="-11"/>
          <w:w w:val="110"/>
        </w:rPr>
        <w:t xml:space="preserve"> </w:t>
      </w:r>
      <w:r>
        <w:rPr>
          <w:w w:val="110"/>
        </w:rPr>
        <w:t>evidence</w:t>
      </w:r>
      <w:r>
        <w:rPr>
          <w:spacing w:val="-12"/>
          <w:w w:val="110"/>
        </w:rPr>
        <w:t xml:space="preserve"> </w:t>
      </w:r>
      <w:r>
        <w:rPr>
          <w:w w:val="110"/>
        </w:rPr>
        <w:t>for</w:t>
      </w:r>
      <w:r>
        <w:rPr>
          <w:spacing w:val="-11"/>
          <w:w w:val="110"/>
        </w:rPr>
        <w:t xml:space="preserve"> </w:t>
      </w:r>
      <w:r>
        <w:rPr>
          <w:w w:val="110"/>
        </w:rPr>
        <w:t>an</w:t>
      </w:r>
      <w:r>
        <w:rPr>
          <w:spacing w:val="-11"/>
          <w:w w:val="110"/>
        </w:rPr>
        <w:t xml:space="preserve"> </w:t>
      </w:r>
      <w:r>
        <w:rPr>
          <w:w w:val="110"/>
        </w:rPr>
        <w:t>effect</w:t>
      </w:r>
      <w:r>
        <w:rPr>
          <w:spacing w:val="-11"/>
          <w:w w:val="110"/>
        </w:rPr>
        <w:t xml:space="preserve"> </w:t>
      </w:r>
      <w:r>
        <w:rPr>
          <w:w w:val="110"/>
        </w:rPr>
        <w:t>of</w:t>
      </w:r>
    </w:p>
    <w:p w14:paraId="49334AF4" w14:textId="77777777" w:rsidR="00735E2D" w:rsidRDefault="00000000">
      <w:pPr>
        <w:pStyle w:val="BodyText"/>
        <w:spacing w:before="200"/>
      </w:pPr>
      <w:r>
        <w:rPr>
          <w:rFonts w:ascii="Trebuchet MS"/>
          <w:sz w:val="12"/>
        </w:rPr>
        <w:t xml:space="preserve">235    </w:t>
      </w:r>
      <w:r>
        <w:rPr>
          <w:rFonts w:ascii="Trebuchet MS"/>
          <w:spacing w:val="19"/>
          <w:sz w:val="12"/>
        </w:rPr>
        <w:t xml:space="preserve"> </w:t>
      </w:r>
      <w:proofErr w:type="gramStart"/>
      <w:r>
        <w:rPr>
          <w:w w:val="105"/>
        </w:rPr>
        <w:t>configuration</w:t>
      </w:r>
      <w:proofErr w:type="gramEnd"/>
      <w:r>
        <w:rPr>
          <w:w w:val="105"/>
        </w:rPr>
        <w:t>,</w:t>
      </w:r>
      <w:r>
        <w:rPr>
          <w:spacing w:val="11"/>
          <w:w w:val="105"/>
        </w:rPr>
        <w:t xml:space="preserve"> </w:t>
      </w:r>
      <w:r>
        <w:rPr>
          <w:w w:val="105"/>
        </w:rPr>
        <w:t>and</w:t>
      </w:r>
      <w:r>
        <w:rPr>
          <w:spacing w:val="10"/>
          <w:w w:val="105"/>
        </w:rPr>
        <w:t xml:space="preserve"> </w:t>
      </w:r>
      <w:r>
        <w:rPr>
          <w:w w:val="105"/>
        </w:rPr>
        <w:t>evidence</w:t>
      </w:r>
      <w:r>
        <w:rPr>
          <w:spacing w:val="10"/>
          <w:w w:val="105"/>
        </w:rPr>
        <w:t xml:space="preserve"> </w:t>
      </w:r>
      <w:r>
        <w:rPr>
          <w:w w:val="105"/>
        </w:rPr>
        <w:t>that</w:t>
      </w:r>
      <w:r>
        <w:rPr>
          <w:spacing w:val="9"/>
          <w:w w:val="105"/>
        </w:rPr>
        <w:t xml:space="preserve"> </w:t>
      </w:r>
      <w:r>
        <w:rPr>
          <w:w w:val="105"/>
        </w:rPr>
        <w:t>there</w:t>
      </w:r>
      <w:r>
        <w:rPr>
          <w:spacing w:val="10"/>
          <w:w w:val="105"/>
        </w:rPr>
        <w:t xml:space="preserve"> </w:t>
      </w:r>
      <w:r>
        <w:rPr>
          <w:w w:val="105"/>
        </w:rPr>
        <w:t>was</w:t>
      </w:r>
      <w:r>
        <w:rPr>
          <w:spacing w:val="10"/>
          <w:w w:val="105"/>
        </w:rPr>
        <w:t xml:space="preserve"> </w:t>
      </w:r>
      <w:r>
        <w:rPr>
          <w:w w:val="105"/>
        </w:rPr>
        <w:t>no</w:t>
      </w:r>
      <w:r>
        <w:rPr>
          <w:spacing w:val="9"/>
          <w:w w:val="105"/>
        </w:rPr>
        <w:t xml:space="preserve"> </w:t>
      </w:r>
      <w:r>
        <w:rPr>
          <w:w w:val="105"/>
        </w:rPr>
        <w:t>effect</w:t>
      </w:r>
      <w:r>
        <w:rPr>
          <w:spacing w:val="10"/>
          <w:w w:val="105"/>
        </w:rPr>
        <w:t xml:space="preserve"> </w:t>
      </w:r>
      <w:r>
        <w:rPr>
          <w:w w:val="105"/>
        </w:rPr>
        <w:t>of</w:t>
      </w:r>
      <w:r>
        <w:rPr>
          <w:spacing w:val="10"/>
          <w:w w:val="105"/>
        </w:rPr>
        <w:t xml:space="preserve"> </w:t>
      </w:r>
      <w:r>
        <w:rPr>
          <w:w w:val="105"/>
        </w:rPr>
        <w:t>epoch</w:t>
      </w:r>
      <w:r>
        <w:rPr>
          <w:spacing w:val="9"/>
          <w:w w:val="105"/>
        </w:rPr>
        <w:t xml:space="preserve"> </w:t>
      </w:r>
      <w:r>
        <w:rPr>
          <w:w w:val="105"/>
        </w:rPr>
        <w:t>or</w:t>
      </w:r>
      <w:r>
        <w:rPr>
          <w:spacing w:val="9"/>
          <w:w w:val="105"/>
        </w:rPr>
        <w:t xml:space="preserve"> </w:t>
      </w:r>
      <w:r>
        <w:rPr>
          <w:w w:val="105"/>
        </w:rPr>
        <w:t>an</w:t>
      </w:r>
      <w:r>
        <w:rPr>
          <w:spacing w:val="11"/>
          <w:w w:val="105"/>
        </w:rPr>
        <w:t xml:space="preserve"> </w:t>
      </w:r>
      <w:r>
        <w:rPr>
          <w:w w:val="105"/>
        </w:rPr>
        <w:t>interaction</w:t>
      </w:r>
      <w:r>
        <w:rPr>
          <w:spacing w:val="10"/>
          <w:w w:val="105"/>
        </w:rPr>
        <w:t xml:space="preserve"> </w:t>
      </w:r>
      <w:r>
        <w:rPr>
          <w:w w:val="105"/>
        </w:rPr>
        <w:t>between</w:t>
      </w:r>
    </w:p>
    <w:p w14:paraId="4FCF4104" w14:textId="77777777" w:rsidR="00735E2D" w:rsidRDefault="00000000">
      <w:pPr>
        <w:spacing w:before="203"/>
        <w:ind w:left="150"/>
        <w:rPr>
          <w:sz w:val="24"/>
        </w:rPr>
      </w:pPr>
      <w:r>
        <w:rPr>
          <w:rFonts w:ascii="Trebuchet MS"/>
          <w:sz w:val="12"/>
        </w:rPr>
        <w:t xml:space="preserve">236    </w:t>
      </w:r>
      <w:r>
        <w:rPr>
          <w:rFonts w:ascii="Trebuchet MS"/>
          <w:spacing w:val="19"/>
          <w:sz w:val="12"/>
        </w:rPr>
        <w:t xml:space="preserve"> </w:t>
      </w:r>
      <w:r>
        <w:rPr>
          <w:w w:val="105"/>
          <w:sz w:val="24"/>
        </w:rPr>
        <w:t>epoch</w:t>
      </w:r>
      <w:r>
        <w:rPr>
          <w:spacing w:val="8"/>
          <w:w w:val="105"/>
          <w:sz w:val="24"/>
        </w:rPr>
        <w:t xml:space="preserve"> </w:t>
      </w:r>
      <w:r>
        <w:rPr>
          <w:w w:val="105"/>
          <w:sz w:val="24"/>
        </w:rPr>
        <w:t>and</w:t>
      </w:r>
      <w:r>
        <w:rPr>
          <w:spacing w:val="9"/>
          <w:w w:val="105"/>
          <w:sz w:val="24"/>
        </w:rPr>
        <w:t xml:space="preserve"> </w:t>
      </w:r>
      <w:r>
        <w:rPr>
          <w:w w:val="105"/>
          <w:sz w:val="24"/>
        </w:rPr>
        <w:t>configuration.</w:t>
      </w:r>
    </w:p>
    <w:p w14:paraId="5CFE1024" w14:textId="77777777" w:rsidR="00735E2D" w:rsidRDefault="00735E2D">
      <w:pPr>
        <w:pStyle w:val="BodyText"/>
        <w:spacing w:before="11"/>
        <w:ind w:left="0"/>
        <w:rPr>
          <w:sz w:val="27"/>
        </w:rPr>
      </w:pPr>
    </w:p>
    <w:p w14:paraId="19BE1F2E" w14:textId="77777777" w:rsidR="00735E2D" w:rsidRDefault="00000000">
      <w:pPr>
        <w:pStyle w:val="BodyText"/>
        <w:tabs>
          <w:tab w:val="left" w:pos="1259"/>
        </w:tabs>
        <w:spacing w:before="0"/>
      </w:pPr>
      <w:r>
        <w:rPr>
          <w:rFonts w:ascii="Trebuchet MS"/>
          <w:sz w:val="12"/>
        </w:rPr>
        <w:t>237</w:t>
      </w:r>
      <w:r>
        <w:rPr>
          <w:rFonts w:ascii="Trebuchet MS"/>
          <w:sz w:val="12"/>
        </w:rPr>
        <w:tab/>
      </w:r>
      <w:r>
        <w:t>To</w:t>
      </w:r>
      <w:r>
        <w:rPr>
          <w:spacing w:val="35"/>
        </w:rPr>
        <w:t xml:space="preserve"> </w:t>
      </w:r>
      <w:r>
        <w:t>explore</w:t>
      </w:r>
      <w:r>
        <w:rPr>
          <w:spacing w:val="35"/>
        </w:rPr>
        <w:t xml:space="preserve"> </w:t>
      </w:r>
      <w:r>
        <w:t>the</w:t>
      </w:r>
      <w:r>
        <w:rPr>
          <w:spacing w:val="34"/>
        </w:rPr>
        <w:t xml:space="preserve"> </w:t>
      </w:r>
      <w:r>
        <w:t>differences</w:t>
      </w:r>
      <w:r>
        <w:rPr>
          <w:spacing w:val="36"/>
        </w:rPr>
        <w:t xml:space="preserve"> </w:t>
      </w:r>
      <w:r>
        <w:t>in</w:t>
      </w:r>
      <w:r>
        <w:rPr>
          <w:spacing w:val="34"/>
        </w:rPr>
        <w:t xml:space="preserve"> </w:t>
      </w:r>
      <w:r>
        <w:t>response</w:t>
      </w:r>
      <w:r>
        <w:rPr>
          <w:spacing w:val="34"/>
        </w:rPr>
        <w:t xml:space="preserve"> </w:t>
      </w:r>
      <w:r>
        <w:t>times</w:t>
      </w:r>
      <w:r>
        <w:rPr>
          <w:spacing w:val="35"/>
        </w:rPr>
        <w:t xml:space="preserve"> </w:t>
      </w:r>
      <w:r>
        <w:t>across</w:t>
      </w:r>
      <w:r>
        <w:rPr>
          <w:spacing w:val="34"/>
        </w:rPr>
        <w:t xml:space="preserve"> </w:t>
      </w:r>
      <w:r>
        <w:t>the</w:t>
      </w:r>
      <w:r>
        <w:rPr>
          <w:spacing w:val="34"/>
        </w:rPr>
        <w:t xml:space="preserve"> </w:t>
      </w:r>
      <w:r>
        <w:t>four</w:t>
      </w:r>
      <w:r>
        <w:rPr>
          <w:spacing w:val="36"/>
        </w:rPr>
        <w:t xml:space="preserve"> </w:t>
      </w:r>
      <w:r>
        <w:t>trial</w:t>
      </w:r>
      <w:r>
        <w:rPr>
          <w:spacing w:val="34"/>
        </w:rPr>
        <w:t xml:space="preserve"> </w:t>
      </w:r>
      <w:r>
        <w:t>types</w:t>
      </w:r>
      <w:r>
        <w:rPr>
          <w:spacing w:val="35"/>
        </w:rPr>
        <w:t xml:space="preserve"> </w:t>
      </w:r>
      <w:r>
        <w:t>in</w:t>
      </w:r>
      <w:r>
        <w:rPr>
          <w:spacing w:val="35"/>
        </w:rPr>
        <w:t xml:space="preserve"> </w:t>
      </w:r>
      <w:r>
        <w:t>phase</w:t>
      </w:r>
      <w:r>
        <w:rPr>
          <w:spacing w:val="34"/>
        </w:rPr>
        <w:t xml:space="preserve"> </w:t>
      </w:r>
      <w:r>
        <w:t>2,</w:t>
      </w:r>
    </w:p>
    <w:p w14:paraId="2DBEE2FB" w14:textId="77777777" w:rsidR="00735E2D" w:rsidRDefault="00000000">
      <w:pPr>
        <w:pStyle w:val="BodyText"/>
      </w:pPr>
      <w:r>
        <w:rPr>
          <w:rFonts w:ascii="Trebuchet MS"/>
          <w:sz w:val="12"/>
        </w:rPr>
        <w:t xml:space="preserve">238    </w:t>
      </w:r>
      <w:r>
        <w:rPr>
          <w:rFonts w:ascii="Trebuchet MS"/>
          <w:spacing w:val="19"/>
          <w:sz w:val="12"/>
        </w:rPr>
        <w:t xml:space="preserve"> </w:t>
      </w:r>
      <w:r>
        <w:rPr>
          <w:w w:val="105"/>
        </w:rPr>
        <w:t>the</w:t>
      </w:r>
      <w:r>
        <w:rPr>
          <w:spacing w:val="12"/>
          <w:w w:val="105"/>
        </w:rPr>
        <w:t xml:space="preserve"> </w:t>
      </w:r>
      <w:r>
        <w:rPr>
          <w:w w:val="105"/>
        </w:rPr>
        <w:t>data</w:t>
      </w:r>
      <w:r>
        <w:rPr>
          <w:spacing w:val="13"/>
          <w:w w:val="105"/>
        </w:rPr>
        <w:t xml:space="preserve"> </w:t>
      </w:r>
      <w:r>
        <w:rPr>
          <w:w w:val="105"/>
        </w:rPr>
        <w:t>were</w:t>
      </w:r>
      <w:r>
        <w:rPr>
          <w:spacing w:val="13"/>
          <w:w w:val="105"/>
        </w:rPr>
        <w:t xml:space="preserve"> </w:t>
      </w:r>
      <w:r>
        <w:rPr>
          <w:w w:val="105"/>
        </w:rPr>
        <w:t>averaged</w:t>
      </w:r>
      <w:r>
        <w:rPr>
          <w:spacing w:val="13"/>
          <w:w w:val="105"/>
        </w:rPr>
        <w:t xml:space="preserve"> </w:t>
      </w:r>
      <w:r>
        <w:rPr>
          <w:w w:val="105"/>
        </w:rPr>
        <w:t>across</w:t>
      </w:r>
      <w:r>
        <w:rPr>
          <w:spacing w:val="13"/>
          <w:w w:val="105"/>
        </w:rPr>
        <w:t xml:space="preserve"> </w:t>
      </w:r>
      <w:r>
        <w:rPr>
          <w:w w:val="105"/>
        </w:rPr>
        <w:t>the</w:t>
      </w:r>
      <w:r>
        <w:rPr>
          <w:spacing w:val="12"/>
          <w:w w:val="105"/>
        </w:rPr>
        <w:t xml:space="preserve"> </w:t>
      </w:r>
      <w:r>
        <w:rPr>
          <w:w w:val="105"/>
        </w:rPr>
        <w:t>5</w:t>
      </w:r>
      <w:r>
        <w:rPr>
          <w:spacing w:val="13"/>
          <w:w w:val="105"/>
        </w:rPr>
        <w:t xml:space="preserve"> </w:t>
      </w:r>
      <w:r>
        <w:rPr>
          <w:w w:val="105"/>
        </w:rPr>
        <w:t>epochs,</w:t>
      </w:r>
      <w:r>
        <w:rPr>
          <w:spacing w:val="12"/>
          <w:w w:val="105"/>
        </w:rPr>
        <w:t xml:space="preserve"> </w:t>
      </w:r>
      <w:r>
        <w:rPr>
          <w:w w:val="105"/>
        </w:rPr>
        <w:t>and</w:t>
      </w:r>
      <w:r>
        <w:rPr>
          <w:spacing w:val="12"/>
          <w:w w:val="105"/>
        </w:rPr>
        <w:t xml:space="preserve"> </w:t>
      </w:r>
      <w:r>
        <w:rPr>
          <w:w w:val="105"/>
        </w:rPr>
        <w:t>Bayesian</w:t>
      </w:r>
      <w:r>
        <w:rPr>
          <w:spacing w:val="13"/>
          <w:w w:val="105"/>
        </w:rPr>
        <w:t xml:space="preserve"> </w:t>
      </w:r>
      <w:r>
        <w:rPr>
          <w:w w:val="105"/>
        </w:rPr>
        <w:t>t-tests</w:t>
      </w:r>
      <w:r>
        <w:rPr>
          <w:spacing w:val="13"/>
          <w:w w:val="105"/>
        </w:rPr>
        <w:t xml:space="preserve"> </w:t>
      </w:r>
      <w:r>
        <w:rPr>
          <w:w w:val="105"/>
        </w:rPr>
        <w:t>were</w:t>
      </w:r>
      <w:r>
        <w:rPr>
          <w:spacing w:val="13"/>
          <w:w w:val="105"/>
        </w:rPr>
        <w:t xml:space="preserve"> </w:t>
      </w:r>
      <w:r>
        <w:rPr>
          <w:w w:val="105"/>
        </w:rPr>
        <w:t>run</w:t>
      </w:r>
      <w:r>
        <w:rPr>
          <w:spacing w:val="12"/>
          <w:w w:val="105"/>
        </w:rPr>
        <w:t xml:space="preserve"> </w:t>
      </w:r>
      <w:proofErr w:type="gramStart"/>
      <w:r>
        <w:rPr>
          <w:w w:val="105"/>
        </w:rPr>
        <w:t>using</w:t>
      </w:r>
      <w:proofErr w:type="gramEnd"/>
    </w:p>
    <w:p w14:paraId="0F1684AA" w14:textId="77777777" w:rsidR="00735E2D" w:rsidRDefault="00735E2D">
      <w:pPr>
        <w:sectPr w:rsidR="00735E2D">
          <w:type w:val="continuous"/>
          <w:pgSz w:w="12240" w:h="15840"/>
          <w:pgMar w:top="1360" w:right="1280" w:bottom="280" w:left="900" w:header="720" w:footer="720" w:gutter="0"/>
          <w:cols w:space="720"/>
        </w:sectPr>
      </w:pPr>
    </w:p>
    <w:p w14:paraId="6DEC1A30" w14:textId="77777777" w:rsidR="00735E2D" w:rsidRDefault="00000000">
      <w:pPr>
        <w:pStyle w:val="BodyText"/>
        <w:spacing w:before="140"/>
      </w:pPr>
      <w:r>
        <w:rPr>
          <w:rFonts w:ascii="Trebuchet MS"/>
          <w:sz w:val="12"/>
        </w:rPr>
        <w:lastRenderedPageBreak/>
        <w:t xml:space="preserve">239    </w:t>
      </w:r>
      <w:r>
        <w:rPr>
          <w:rFonts w:ascii="Trebuchet MS"/>
          <w:spacing w:val="19"/>
          <w:sz w:val="12"/>
        </w:rPr>
        <w:t xml:space="preserve"> </w:t>
      </w:r>
      <w:commentRangeStart w:id="83"/>
      <w:commentRangeStart w:id="84"/>
      <w:proofErr w:type="spellStart"/>
      <w:proofErr w:type="gramStart"/>
      <w:r>
        <w:rPr>
          <w:w w:val="105"/>
        </w:rPr>
        <w:t>BayesFactor</w:t>
      </w:r>
      <w:proofErr w:type="spellEnd"/>
      <w:r>
        <w:rPr>
          <w:w w:val="105"/>
        </w:rPr>
        <w:t>::</w:t>
      </w:r>
      <w:proofErr w:type="spellStart"/>
      <w:proofErr w:type="gramEnd"/>
      <w:r>
        <w:rPr>
          <w:w w:val="105"/>
        </w:rPr>
        <w:t>ttestBF</w:t>
      </w:r>
      <w:proofErr w:type="spellEnd"/>
      <w:r>
        <w:rPr>
          <w:spacing w:val="14"/>
          <w:w w:val="105"/>
        </w:rPr>
        <w:t xml:space="preserve"> </w:t>
      </w:r>
      <w:commentRangeEnd w:id="83"/>
      <w:r w:rsidR="00216A3E">
        <w:rPr>
          <w:rStyle w:val="CommentReference"/>
        </w:rPr>
        <w:commentReference w:id="83"/>
      </w:r>
      <w:commentRangeEnd w:id="84"/>
      <w:r w:rsidR="00550383">
        <w:rPr>
          <w:rStyle w:val="CommentReference"/>
        </w:rPr>
        <w:commentReference w:id="84"/>
      </w:r>
      <w:r>
        <w:rPr>
          <w:w w:val="105"/>
        </w:rPr>
        <w:t>with</w:t>
      </w:r>
      <w:r>
        <w:rPr>
          <w:spacing w:val="16"/>
          <w:w w:val="105"/>
        </w:rPr>
        <w:t xml:space="preserve"> </w:t>
      </w:r>
      <w:r>
        <w:rPr>
          <w:w w:val="105"/>
        </w:rPr>
        <w:t>the</w:t>
      </w:r>
      <w:r>
        <w:rPr>
          <w:spacing w:val="15"/>
          <w:w w:val="105"/>
        </w:rPr>
        <w:t xml:space="preserve"> </w:t>
      </w:r>
      <w:commentRangeStart w:id="85"/>
      <w:commentRangeStart w:id="86"/>
      <w:commentRangeStart w:id="87"/>
      <w:r>
        <w:rPr>
          <w:w w:val="105"/>
        </w:rPr>
        <w:t>default</w:t>
      </w:r>
      <w:r>
        <w:rPr>
          <w:spacing w:val="14"/>
          <w:w w:val="105"/>
        </w:rPr>
        <w:t xml:space="preserve"> </w:t>
      </w:r>
      <w:r>
        <w:rPr>
          <w:w w:val="105"/>
        </w:rPr>
        <w:t>Cauchy</w:t>
      </w:r>
      <w:r>
        <w:rPr>
          <w:spacing w:val="14"/>
          <w:w w:val="105"/>
        </w:rPr>
        <w:t xml:space="preserve"> </w:t>
      </w:r>
      <w:r>
        <w:rPr>
          <w:w w:val="105"/>
        </w:rPr>
        <w:t>prior</w:t>
      </w:r>
      <w:commentRangeEnd w:id="85"/>
      <w:r w:rsidR="00216A3E">
        <w:rPr>
          <w:rStyle w:val="CommentReference"/>
        </w:rPr>
        <w:commentReference w:id="85"/>
      </w:r>
      <w:commentRangeEnd w:id="86"/>
      <w:r w:rsidR="00216A3E">
        <w:rPr>
          <w:rStyle w:val="CommentReference"/>
        </w:rPr>
        <w:commentReference w:id="86"/>
      </w:r>
      <w:commentRangeEnd w:id="87"/>
      <w:r w:rsidR="00B83300">
        <w:rPr>
          <w:rStyle w:val="CommentReference"/>
        </w:rPr>
        <w:commentReference w:id="87"/>
      </w:r>
      <w:r>
        <w:rPr>
          <w:w w:val="105"/>
        </w:rPr>
        <w:t>.</w:t>
      </w:r>
      <w:r>
        <w:rPr>
          <w:spacing w:val="41"/>
          <w:w w:val="105"/>
        </w:rPr>
        <w:t xml:space="preserve"> </w:t>
      </w:r>
      <w:r>
        <w:rPr>
          <w:w w:val="105"/>
        </w:rPr>
        <w:t>This</w:t>
      </w:r>
      <w:r>
        <w:rPr>
          <w:spacing w:val="16"/>
          <w:w w:val="105"/>
        </w:rPr>
        <w:t xml:space="preserve"> </w:t>
      </w:r>
      <w:r>
        <w:rPr>
          <w:w w:val="105"/>
        </w:rPr>
        <w:t>revealed</w:t>
      </w:r>
      <w:r>
        <w:rPr>
          <w:spacing w:val="15"/>
          <w:w w:val="105"/>
        </w:rPr>
        <w:t xml:space="preserve"> </w:t>
      </w:r>
      <w:r>
        <w:rPr>
          <w:w w:val="105"/>
        </w:rPr>
        <w:t>support</w:t>
      </w:r>
      <w:r>
        <w:rPr>
          <w:spacing w:val="14"/>
          <w:w w:val="105"/>
        </w:rPr>
        <w:t xml:space="preserve"> </w:t>
      </w:r>
      <w:r>
        <w:rPr>
          <w:w w:val="105"/>
        </w:rPr>
        <w:t>for</w:t>
      </w:r>
      <w:r>
        <w:rPr>
          <w:spacing w:val="15"/>
          <w:w w:val="105"/>
        </w:rPr>
        <w:t xml:space="preserve"> </w:t>
      </w:r>
      <w:r>
        <w:rPr>
          <w:w w:val="105"/>
        </w:rPr>
        <w:t>a</w:t>
      </w:r>
      <w:r>
        <w:rPr>
          <w:spacing w:val="15"/>
          <w:w w:val="105"/>
        </w:rPr>
        <w:t xml:space="preserve"> </w:t>
      </w:r>
      <w:proofErr w:type="gramStart"/>
      <w:r>
        <w:rPr>
          <w:w w:val="105"/>
        </w:rPr>
        <w:t>difference</w:t>
      </w:r>
      <w:proofErr w:type="gramEnd"/>
    </w:p>
    <w:p w14:paraId="15B598A1" w14:textId="77777777" w:rsidR="00735E2D" w:rsidRDefault="00000000">
      <w:pPr>
        <w:pStyle w:val="BodyText"/>
      </w:pPr>
      <w:r>
        <w:rPr>
          <w:rFonts w:ascii="Trebuchet MS" w:hAnsi="Trebuchet MS"/>
          <w:sz w:val="12"/>
        </w:rPr>
        <w:t xml:space="preserve">240    </w:t>
      </w:r>
      <w:r>
        <w:rPr>
          <w:rFonts w:ascii="Trebuchet MS" w:hAnsi="Trebuchet MS"/>
          <w:spacing w:val="19"/>
          <w:sz w:val="12"/>
        </w:rPr>
        <w:t xml:space="preserve"> </w:t>
      </w:r>
      <w:r>
        <w:rPr>
          <w:w w:val="105"/>
        </w:rPr>
        <w:t>between</w:t>
      </w:r>
      <w:r>
        <w:rPr>
          <w:spacing w:val="16"/>
          <w:w w:val="105"/>
        </w:rPr>
        <w:t xml:space="preserve"> </w:t>
      </w:r>
      <w:r>
        <w:rPr>
          <w:w w:val="105"/>
        </w:rPr>
        <w:t>the</w:t>
      </w:r>
      <w:r>
        <w:rPr>
          <w:spacing w:val="14"/>
          <w:w w:val="105"/>
        </w:rPr>
        <w:t xml:space="preserve"> </w:t>
      </w:r>
      <w:r>
        <w:rPr>
          <w:w w:val="105"/>
        </w:rPr>
        <w:t>response</w:t>
      </w:r>
      <w:r>
        <w:rPr>
          <w:spacing w:val="15"/>
          <w:w w:val="105"/>
        </w:rPr>
        <w:t xml:space="preserve"> </w:t>
      </w:r>
      <w:r>
        <w:rPr>
          <w:w w:val="105"/>
        </w:rPr>
        <w:t>times</w:t>
      </w:r>
      <w:r>
        <w:rPr>
          <w:spacing w:val="15"/>
          <w:w w:val="105"/>
        </w:rPr>
        <w:t xml:space="preserve"> </w:t>
      </w:r>
      <w:r>
        <w:rPr>
          <w:w w:val="105"/>
        </w:rPr>
        <w:t>on</w:t>
      </w:r>
      <w:r>
        <w:rPr>
          <w:spacing w:val="15"/>
          <w:w w:val="105"/>
        </w:rPr>
        <w:t xml:space="preserve"> </w:t>
      </w:r>
      <w:r>
        <w:rPr>
          <w:w w:val="105"/>
        </w:rPr>
        <w:t>“repeated:</w:t>
      </w:r>
      <w:r>
        <w:rPr>
          <w:spacing w:val="41"/>
          <w:w w:val="105"/>
        </w:rPr>
        <w:t xml:space="preserve"> </w:t>
      </w:r>
      <w:r>
        <w:rPr>
          <w:w w:val="105"/>
        </w:rPr>
        <w:t>consistent”</w:t>
      </w:r>
      <w:r>
        <w:rPr>
          <w:spacing w:val="16"/>
          <w:w w:val="105"/>
        </w:rPr>
        <w:t xml:space="preserve"> </w:t>
      </w:r>
      <w:r>
        <w:rPr>
          <w:w w:val="105"/>
        </w:rPr>
        <w:t>trials</w:t>
      </w:r>
      <w:r>
        <w:rPr>
          <w:spacing w:val="14"/>
          <w:w w:val="105"/>
        </w:rPr>
        <w:t xml:space="preserve"> </w:t>
      </w:r>
      <w:r>
        <w:rPr>
          <w:w w:val="105"/>
        </w:rPr>
        <w:t>and</w:t>
      </w:r>
      <w:r>
        <w:rPr>
          <w:spacing w:val="14"/>
          <w:w w:val="105"/>
        </w:rPr>
        <w:t xml:space="preserve"> </w:t>
      </w:r>
      <w:r>
        <w:rPr>
          <w:w w:val="105"/>
        </w:rPr>
        <w:t>those</w:t>
      </w:r>
      <w:r>
        <w:rPr>
          <w:spacing w:val="16"/>
          <w:w w:val="105"/>
        </w:rPr>
        <w:t xml:space="preserve"> </w:t>
      </w:r>
      <w:r>
        <w:rPr>
          <w:w w:val="105"/>
        </w:rPr>
        <w:t>on</w:t>
      </w:r>
      <w:r>
        <w:rPr>
          <w:spacing w:val="14"/>
          <w:w w:val="105"/>
        </w:rPr>
        <w:t xml:space="preserve"> </w:t>
      </w:r>
      <w:r>
        <w:rPr>
          <w:w w:val="105"/>
        </w:rPr>
        <w:t>the</w:t>
      </w:r>
      <w:r>
        <w:rPr>
          <w:spacing w:val="15"/>
          <w:w w:val="105"/>
        </w:rPr>
        <w:t xml:space="preserve"> </w:t>
      </w:r>
      <w:r>
        <w:rPr>
          <w:w w:val="105"/>
        </w:rPr>
        <w:t>respective</w:t>
      </w:r>
    </w:p>
    <w:p w14:paraId="72AD0F42" w14:textId="77777777" w:rsidR="00735E2D" w:rsidRDefault="00000000">
      <w:pPr>
        <w:pStyle w:val="BodyText"/>
        <w:spacing w:before="201"/>
      </w:pPr>
      <w:r>
        <w:rPr>
          <w:rFonts w:ascii="Trebuchet MS" w:hAnsi="Trebuchet MS"/>
          <w:sz w:val="12"/>
        </w:rPr>
        <w:t xml:space="preserve">241    </w:t>
      </w:r>
      <w:r>
        <w:rPr>
          <w:rFonts w:ascii="Trebuchet MS" w:hAnsi="Trebuchet MS"/>
          <w:spacing w:val="19"/>
          <w:sz w:val="12"/>
        </w:rPr>
        <w:t xml:space="preserve"> </w:t>
      </w:r>
      <w:r>
        <w:rPr>
          <w:spacing w:val="-1"/>
          <w:w w:val="110"/>
        </w:rPr>
        <w:t>random</w:t>
      </w:r>
      <w:r>
        <w:rPr>
          <w:spacing w:val="-12"/>
          <w:w w:val="110"/>
        </w:rPr>
        <w:t xml:space="preserve"> </w:t>
      </w:r>
      <w:r>
        <w:rPr>
          <w:spacing w:val="-1"/>
          <w:w w:val="110"/>
        </w:rPr>
        <w:t>trials</w:t>
      </w:r>
      <w:r>
        <w:rPr>
          <w:spacing w:val="-12"/>
          <w:w w:val="110"/>
        </w:rPr>
        <w:t xml:space="preserve"> </w:t>
      </w:r>
      <w:r>
        <w:rPr>
          <w:spacing w:val="-1"/>
          <w:w w:val="110"/>
        </w:rPr>
        <w:t>(random:</w:t>
      </w:r>
      <w:r>
        <w:rPr>
          <w:spacing w:val="8"/>
          <w:w w:val="110"/>
        </w:rPr>
        <w:t xml:space="preserve"> </w:t>
      </w:r>
      <w:r>
        <w:rPr>
          <w:spacing w:val="-1"/>
          <w:w w:val="110"/>
        </w:rPr>
        <w:t>consistent),</w:t>
      </w:r>
      <w:r>
        <w:rPr>
          <w:spacing w:val="-12"/>
          <w:w w:val="110"/>
        </w:rPr>
        <w:t xml:space="preserve"> </w:t>
      </w:r>
      <w:r>
        <w:rPr>
          <w:spacing w:val="-1"/>
          <w:w w:val="110"/>
        </w:rPr>
        <w:t>BF</w:t>
      </w:r>
      <w:r>
        <w:rPr>
          <w:rFonts w:ascii="Trebuchet MS" w:hAnsi="Trebuchet MS"/>
          <w:spacing w:val="-1"/>
          <w:w w:val="110"/>
          <w:vertAlign w:val="subscript"/>
        </w:rPr>
        <w:t>10</w:t>
      </w:r>
      <w:r>
        <w:rPr>
          <w:rFonts w:ascii="Trebuchet MS" w:hAnsi="Trebuchet MS"/>
          <w:spacing w:val="-19"/>
          <w:w w:val="110"/>
        </w:rPr>
        <w:t xml:space="preserve"> </w:t>
      </w:r>
      <w:r>
        <w:rPr>
          <w:spacing w:val="-1"/>
          <w:w w:val="110"/>
        </w:rPr>
        <w:t>=</w:t>
      </w:r>
      <w:r>
        <w:rPr>
          <w:spacing w:val="-12"/>
          <w:w w:val="110"/>
        </w:rPr>
        <w:t xml:space="preserve"> </w:t>
      </w:r>
      <w:r>
        <w:rPr>
          <w:spacing w:val="-1"/>
          <w:w w:val="110"/>
        </w:rPr>
        <w:t>4.14</w:t>
      </w:r>
      <w:r>
        <w:rPr>
          <w:spacing w:val="-12"/>
          <w:w w:val="110"/>
        </w:rPr>
        <w:t xml:space="preserve"> </w:t>
      </w:r>
      <w:r>
        <w:rPr>
          <w:rFonts w:ascii="Microsoft Sans Serif" w:hAnsi="Microsoft Sans Serif"/>
          <w:spacing w:val="-1"/>
          <w:w w:val="110"/>
        </w:rPr>
        <w:t>±</w:t>
      </w:r>
      <w:r>
        <w:rPr>
          <w:rFonts w:ascii="Microsoft Sans Serif" w:hAnsi="Microsoft Sans Serif"/>
          <w:spacing w:val="-16"/>
          <w:w w:val="110"/>
        </w:rPr>
        <w:t xml:space="preserve"> </w:t>
      </w:r>
      <w:r>
        <w:rPr>
          <w:spacing w:val="-1"/>
          <w:w w:val="110"/>
        </w:rPr>
        <w:t>0%.</w:t>
      </w:r>
      <w:r>
        <w:rPr>
          <w:spacing w:val="7"/>
          <w:w w:val="110"/>
        </w:rPr>
        <w:t xml:space="preserve"> </w:t>
      </w:r>
      <w:r>
        <w:rPr>
          <w:spacing w:val="-1"/>
          <w:w w:val="110"/>
        </w:rPr>
        <w:t>There</w:t>
      </w:r>
      <w:r>
        <w:rPr>
          <w:spacing w:val="-11"/>
          <w:w w:val="110"/>
        </w:rPr>
        <w:t xml:space="preserve"> </w:t>
      </w:r>
      <w:r>
        <w:rPr>
          <w:spacing w:val="-1"/>
          <w:w w:val="110"/>
        </w:rPr>
        <w:t>was</w:t>
      </w:r>
      <w:r>
        <w:rPr>
          <w:spacing w:val="-13"/>
          <w:w w:val="110"/>
        </w:rPr>
        <w:t xml:space="preserve"> </w:t>
      </w:r>
      <w:r>
        <w:rPr>
          <w:spacing w:val="-1"/>
          <w:w w:val="110"/>
        </w:rPr>
        <w:t>also</w:t>
      </w:r>
      <w:r>
        <w:rPr>
          <w:spacing w:val="-12"/>
          <w:w w:val="110"/>
        </w:rPr>
        <w:t xml:space="preserve"> </w:t>
      </w:r>
      <w:r>
        <w:rPr>
          <w:w w:val="110"/>
        </w:rPr>
        <w:t>evidence</w:t>
      </w:r>
      <w:r>
        <w:rPr>
          <w:spacing w:val="-12"/>
          <w:w w:val="110"/>
        </w:rPr>
        <w:t xml:space="preserve"> </w:t>
      </w:r>
      <w:r>
        <w:rPr>
          <w:w w:val="110"/>
        </w:rPr>
        <w:t>to</w:t>
      </w:r>
      <w:r>
        <w:rPr>
          <w:spacing w:val="-12"/>
          <w:w w:val="110"/>
        </w:rPr>
        <w:t xml:space="preserve"> </w:t>
      </w:r>
      <w:proofErr w:type="gramStart"/>
      <w:r>
        <w:rPr>
          <w:w w:val="110"/>
        </w:rPr>
        <w:t>suggest</w:t>
      </w:r>
      <w:proofErr w:type="gramEnd"/>
    </w:p>
    <w:p w14:paraId="742F4EB6" w14:textId="77777777" w:rsidR="00735E2D" w:rsidRDefault="00000000">
      <w:pPr>
        <w:pStyle w:val="BodyText"/>
        <w:spacing w:before="201"/>
      </w:pPr>
      <w:r>
        <w:rPr>
          <w:rFonts w:ascii="Trebuchet MS" w:hAnsi="Trebuchet MS"/>
          <w:sz w:val="12"/>
        </w:rPr>
        <w:t xml:space="preserve">242    </w:t>
      </w:r>
      <w:r>
        <w:rPr>
          <w:rFonts w:ascii="Trebuchet MS" w:hAnsi="Trebuchet MS"/>
          <w:spacing w:val="19"/>
          <w:sz w:val="12"/>
        </w:rPr>
        <w:t xml:space="preserve"> </w:t>
      </w:r>
      <w:r>
        <w:rPr>
          <w:w w:val="105"/>
        </w:rPr>
        <w:t>there</w:t>
      </w:r>
      <w:r>
        <w:rPr>
          <w:spacing w:val="10"/>
          <w:w w:val="105"/>
        </w:rPr>
        <w:t xml:space="preserve"> </w:t>
      </w:r>
      <w:r>
        <w:rPr>
          <w:w w:val="105"/>
        </w:rPr>
        <w:t>was</w:t>
      </w:r>
      <w:r>
        <w:rPr>
          <w:spacing w:val="9"/>
          <w:w w:val="105"/>
        </w:rPr>
        <w:t xml:space="preserve"> </w:t>
      </w:r>
      <w:r>
        <w:rPr>
          <w:w w:val="105"/>
        </w:rPr>
        <w:t>no</w:t>
      </w:r>
      <w:r>
        <w:rPr>
          <w:spacing w:val="10"/>
          <w:w w:val="105"/>
        </w:rPr>
        <w:t xml:space="preserve"> </w:t>
      </w:r>
      <w:r>
        <w:rPr>
          <w:w w:val="105"/>
        </w:rPr>
        <w:t>difference</w:t>
      </w:r>
      <w:r>
        <w:rPr>
          <w:spacing w:val="9"/>
          <w:w w:val="105"/>
        </w:rPr>
        <w:t xml:space="preserve"> </w:t>
      </w:r>
      <w:r>
        <w:rPr>
          <w:w w:val="105"/>
        </w:rPr>
        <w:t>between</w:t>
      </w:r>
      <w:r>
        <w:rPr>
          <w:spacing w:val="10"/>
          <w:w w:val="105"/>
        </w:rPr>
        <w:t xml:space="preserve"> </w:t>
      </w:r>
      <w:r>
        <w:rPr>
          <w:w w:val="105"/>
        </w:rPr>
        <w:t>the</w:t>
      </w:r>
      <w:r>
        <w:rPr>
          <w:spacing w:val="9"/>
          <w:w w:val="105"/>
        </w:rPr>
        <w:t xml:space="preserve"> </w:t>
      </w:r>
      <w:r>
        <w:rPr>
          <w:w w:val="105"/>
        </w:rPr>
        <w:t>response</w:t>
      </w:r>
      <w:r>
        <w:rPr>
          <w:spacing w:val="11"/>
          <w:w w:val="105"/>
        </w:rPr>
        <w:t xml:space="preserve"> </w:t>
      </w:r>
      <w:r>
        <w:rPr>
          <w:w w:val="105"/>
        </w:rPr>
        <w:t>times</w:t>
      </w:r>
      <w:r>
        <w:rPr>
          <w:spacing w:val="9"/>
          <w:w w:val="105"/>
        </w:rPr>
        <w:t xml:space="preserve"> </w:t>
      </w:r>
      <w:r>
        <w:rPr>
          <w:w w:val="105"/>
        </w:rPr>
        <w:t>for</w:t>
      </w:r>
      <w:r>
        <w:rPr>
          <w:spacing w:val="10"/>
          <w:w w:val="105"/>
        </w:rPr>
        <w:t xml:space="preserve"> </w:t>
      </w:r>
      <w:r>
        <w:rPr>
          <w:w w:val="105"/>
        </w:rPr>
        <w:t>the</w:t>
      </w:r>
      <w:r>
        <w:rPr>
          <w:spacing w:val="10"/>
          <w:w w:val="105"/>
        </w:rPr>
        <w:t xml:space="preserve"> </w:t>
      </w:r>
      <w:r>
        <w:rPr>
          <w:w w:val="105"/>
        </w:rPr>
        <w:t>“repeated:</w:t>
      </w:r>
      <w:r>
        <w:rPr>
          <w:spacing w:val="35"/>
          <w:w w:val="105"/>
        </w:rPr>
        <w:t xml:space="preserve"> </w:t>
      </w:r>
      <w:r>
        <w:rPr>
          <w:w w:val="105"/>
        </w:rPr>
        <w:t>inconsistent”</w:t>
      </w:r>
      <w:r>
        <w:rPr>
          <w:spacing w:val="9"/>
          <w:w w:val="105"/>
        </w:rPr>
        <w:t xml:space="preserve"> </w:t>
      </w:r>
      <w:proofErr w:type="gramStart"/>
      <w:r>
        <w:rPr>
          <w:w w:val="105"/>
        </w:rPr>
        <w:t>trials</w:t>
      </w:r>
      <w:proofErr w:type="gramEnd"/>
    </w:p>
    <w:p w14:paraId="55EB8025" w14:textId="77777777" w:rsidR="00735E2D" w:rsidRDefault="00000000">
      <w:pPr>
        <w:pStyle w:val="BodyText"/>
        <w:spacing w:before="201"/>
      </w:pPr>
      <w:r>
        <w:rPr>
          <w:rFonts w:ascii="Trebuchet MS" w:hAnsi="Trebuchet MS"/>
          <w:sz w:val="12"/>
        </w:rPr>
        <w:t xml:space="preserve">243    </w:t>
      </w:r>
      <w:r>
        <w:rPr>
          <w:rFonts w:ascii="Trebuchet MS" w:hAnsi="Trebuchet MS"/>
          <w:spacing w:val="19"/>
          <w:sz w:val="12"/>
        </w:rPr>
        <w:t xml:space="preserve"> </w:t>
      </w:r>
      <w:r>
        <w:rPr>
          <w:w w:val="110"/>
        </w:rPr>
        <w:t>and</w:t>
      </w:r>
      <w:r>
        <w:rPr>
          <w:spacing w:val="-9"/>
          <w:w w:val="110"/>
        </w:rPr>
        <w:t xml:space="preserve"> </w:t>
      </w:r>
      <w:r>
        <w:rPr>
          <w:w w:val="110"/>
        </w:rPr>
        <w:t>the</w:t>
      </w:r>
      <w:r>
        <w:rPr>
          <w:spacing w:val="-9"/>
          <w:w w:val="110"/>
        </w:rPr>
        <w:t xml:space="preserve"> </w:t>
      </w:r>
      <w:r>
        <w:rPr>
          <w:w w:val="110"/>
        </w:rPr>
        <w:t>respective</w:t>
      </w:r>
      <w:r>
        <w:rPr>
          <w:spacing w:val="-8"/>
          <w:w w:val="110"/>
        </w:rPr>
        <w:t xml:space="preserve"> </w:t>
      </w:r>
      <w:r>
        <w:rPr>
          <w:w w:val="110"/>
        </w:rPr>
        <w:t>random</w:t>
      </w:r>
      <w:r>
        <w:rPr>
          <w:spacing w:val="-10"/>
          <w:w w:val="110"/>
        </w:rPr>
        <w:t xml:space="preserve"> </w:t>
      </w:r>
      <w:r>
        <w:rPr>
          <w:w w:val="110"/>
        </w:rPr>
        <w:t>trials,</w:t>
      </w:r>
      <w:r>
        <w:rPr>
          <w:spacing w:val="-8"/>
          <w:w w:val="110"/>
        </w:rPr>
        <w:t xml:space="preserve"> </w:t>
      </w:r>
      <w:r>
        <w:rPr>
          <w:w w:val="110"/>
        </w:rPr>
        <w:t>BF</w:t>
      </w:r>
      <w:r>
        <w:rPr>
          <w:rFonts w:ascii="Trebuchet MS" w:hAnsi="Trebuchet MS"/>
          <w:w w:val="110"/>
          <w:vertAlign w:val="subscript"/>
        </w:rPr>
        <w:t>10</w:t>
      </w:r>
      <w:r>
        <w:rPr>
          <w:rFonts w:ascii="Trebuchet MS" w:hAnsi="Trebuchet MS"/>
          <w:spacing w:val="-15"/>
          <w:w w:val="110"/>
        </w:rPr>
        <w:t xml:space="preserve"> </w:t>
      </w:r>
      <w:r>
        <w:rPr>
          <w:w w:val="110"/>
        </w:rPr>
        <w:t>=</w:t>
      </w:r>
      <w:r>
        <w:rPr>
          <w:spacing w:val="-10"/>
          <w:w w:val="110"/>
        </w:rPr>
        <w:t xml:space="preserve"> </w:t>
      </w:r>
      <w:r>
        <w:rPr>
          <w:w w:val="110"/>
        </w:rPr>
        <w:t>0.24</w:t>
      </w:r>
      <w:r>
        <w:rPr>
          <w:spacing w:val="-8"/>
          <w:w w:val="110"/>
        </w:rPr>
        <w:t xml:space="preserve"> </w:t>
      </w:r>
      <w:r>
        <w:rPr>
          <w:rFonts w:ascii="Microsoft Sans Serif" w:hAnsi="Microsoft Sans Serif"/>
          <w:w w:val="110"/>
        </w:rPr>
        <w:t>±</w:t>
      </w:r>
      <w:r>
        <w:rPr>
          <w:rFonts w:ascii="Microsoft Sans Serif" w:hAnsi="Microsoft Sans Serif"/>
          <w:spacing w:val="-13"/>
          <w:w w:val="110"/>
        </w:rPr>
        <w:t xml:space="preserve"> </w:t>
      </w:r>
      <w:r>
        <w:rPr>
          <w:w w:val="110"/>
        </w:rPr>
        <w:t>0.03%.</w:t>
      </w:r>
      <w:r>
        <w:rPr>
          <w:spacing w:val="9"/>
          <w:w w:val="110"/>
        </w:rPr>
        <w:t xml:space="preserve"> </w:t>
      </w:r>
      <w:r>
        <w:rPr>
          <w:w w:val="110"/>
        </w:rPr>
        <w:t>There</w:t>
      </w:r>
      <w:r>
        <w:rPr>
          <w:spacing w:val="-8"/>
          <w:w w:val="110"/>
        </w:rPr>
        <w:t xml:space="preserve"> </w:t>
      </w:r>
      <w:r>
        <w:rPr>
          <w:w w:val="110"/>
        </w:rPr>
        <w:t>was</w:t>
      </w:r>
      <w:r>
        <w:rPr>
          <w:spacing w:val="-9"/>
          <w:w w:val="110"/>
        </w:rPr>
        <w:t xml:space="preserve"> </w:t>
      </w:r>
      <w:r>
        <w:rPr>
          <w:w w:val="110"/>
        </w:rPr>
        <w:t>substantial</w:t>
      </w:r>
      <w:r>
        <w:rPr>
          <w:spacing w:val="-8"/>
          <w:w w:val="110"/>
        </w:rPr>
        <w:t xml:space="preserve"> </w:t>
      </w:r>
      <w:r>
        <w:rPr>
          <w:w w:val="110"/>
        </w:rPr>
        <w:t>support</w:t>
      </w:r>
      <w:r>
        <w:rPr>
          <w:spacing w:val="-10"/>
          <w:w w:val="110"/>
        </w:rPr>
        <w:t xml:space="preserve"> </w:t>
      </w:r>
      <w:r>
        <w:rPr>
          <w:w w:val="110"/>
        </w:rPr>
        <w:t>for</w:t>
      </w:r>
    </w:p>
    <w:p w14:paraId="469FF82A" w14:textId="77777777" w:rsidR="00735E2D" w:rsidRDefault="00000000">
      <w:pPr>
        <w:pStyle w:val="BodyText"/>
        <w:spacing w:before="200"/>
      </w:pPr>
      <w:r>
        <w:rPr>
          <w:rFonts w:ascii="Trebuchet MS"/>
          <w:sz w:val="12"/>
        </w:rPr>
        <w:t xml:space="preserve">244    </w:t>
      </w:r>
      <w:r>
        <w:rPr>
          <w:rFonts w:ascii="Trebuchet MS"/>
          <w:spacing w:val="19"/>
          <w:sz w:val="12"/>
        </w:rPr>
        <w:t xml:space="preserve"> </w:t>
      </w:r>
      <w:r>
        <w:rPr>
          <w:w w:val="105"/>
        </w:rPr>
        <w:t>a</w:t>
      </w:r>
      <w:r>
        <w:rPr>
          <w:spacing w:val="14"/>
          <w:w w:val="105"/>
        </w:rPr>
        <w:t xml:space="preserve"> </w:t>
      </w:r>
      <w:r>
        <w:rPr>
          <w:w w:val="105"/>
        </w:rPr>
        <w:t>difference</w:t>
      </w:r>
      <w:r>
        <w:rPr>
          <w:spacing w:val="15"/>
          <w:w w:val="105"/>
        </w:rPr>
        <w:t xml:space="preserve"> </w:t>
      </w:r>
      <w:r>
        <w:rPr>
          <w:w w:val="105"/>
        </w:rPr>
        <w:t>between</w:t>
      </w:r>
      <w:r>
        <w:rPr>
          <w:spacing w:val="15"/>
          <w:w w:val="105"/>
        </w:rPr>
        <w:t xml:space="preserve"> </w:t>
      </w:r>
      <w:r>
        <w:rPr>
          <w:w w:val="105"/>
        </w:rPr>
        <w:t>the</w:t>
      </w:r>
      <w:r>
        <w:rPr>
          <w:spacing w:val="13"/>
          <w:w w:val="105"/>
        </w:rPr>
        <w:t xml:space="preserve"> </w:t>
      </w:r>
      <w:r>
        <w:rPr>
          <w:w w:val="105"/>
        </w:rPr>
        <w:t>response</w:t>
      </w:r>
      <w:r>
        <w:rPr>
          <w:spacing w:val="14"/>
          <w:w w:val="105"/>
        </w:rPr>
        <w:t xml:space="preserve"> </w:t>
      </w:r>
      <w:r>
        <w:rPr>
          <w:w w:val="105"/>
        </w:rPr>
        <w:t>times</w:t>
      </w:r>
      <w:r>
        <w:rPr>
          <w:spacing w:val="15"/>
          <w:w w:val="105"/>
        </w:rPr>
        <w:t xml:space="preserve"> </w:t>
      </w:r>
      <w:r>
        <w:rPr>
          <w:w w:val="105"/>
        </w:rPr>
        <w:t>on</w:t>
      </w:r>
      <w:r>
        <w:rPr>
          <w:spacing w:val="14"/>
          <w:w w:val="105"/>
        </w:rPr>
        <w:t xml:space="preserve"> </w:t>
      </w:r>
      <w:r>
        <w:rPr>
          <w:w w:val="105"/>
        </w:rPr>
        <w:t>repeated</w:t>
      </w:r>
      <w:r>
        <w:rPr>
          <w:spacing w:val="15"/>
          <w:w w:val="105"/>
        </w:rPr>
        <w:t xml:space="preserve"> </w:t>
      </w:r>
      <w:r>
        <w:rPr>
          <w:w w:val="105"/>
        </w:rPr>
        <w:t>consistent</w:t>
      </w:r>
      <w:r>
        <w:rPr>
          <w:spacing w:val="14"/>
          <w:w w:val="105"/>
        </w:rPr>
        <w:t xml:space="preserve"> </w:t>
      </w:r>
      <w:r>
        <w:rPr>
          <w:w w:val="105"/>
        </w:rPr>
        <w:t>and</w:t>
      </w:r>
      <w:r>
        <w:rPr>
          <w:spacing w:val="14"/>
          <w:w w:val="105"/>
        </w:rPr>
        <w:t xml:space="preserve"> </w:t>
      </w:r>
      <w:r>
        <w:rPr>
          <w:w w:val="105"/>
        </w:rPr>
        <w:t>the</w:t>
      </w:r>
      <w:r>
        <w:rPr>
          <w:spacing w:val="14"/>
          <w:w w:val="105"/>
        </w:rPr>
        <w:t xml:space="preserve"> </w:t>
      </w:r>
      <w:r>
        <w:rPr>
          <w:w w:val="105"/>
        </w:rPr>
        <w:t>repeated</w:t>
      </w:r>
    </w:p>
    <w:p w14:paraId="02002C3E" w14:textId="77777777" w:rsidR="00735E2D" w:rsidRDefault="00000000">
      <w:pPr>
        <w:pStyle w:val="BodyText"/>
        <w:spacing w:before="201"/>
      </w:pPr>
      <w:r>
        <w:rPr>
          <w:rFonts w:ascii="Trebuchet MS" w:hAnsi="Trebuchet MS"/>
          <w:sz w:val="12"/>
        </w:rPr>
        <w:t xml:space="preserve">245    </w:t>
      </w:r>
      <w:r>
        <w:rPr>
          <w:rFonts w:ascii="Trebuchet MS" w:hAnsi="Trebuchet MS"/>
          <w:spacing w:val="19"/>
          <w:sz w:val="12"/>
        </w:rPr>
        <w:t xml:space="preserve"> </w:t>
      </w:r>
      <w:r>
        <w:rPr>
          <w:w w:val="110"/>
        </w:rPr>
        <w:t>inconsistent</w:t>
      </w:r>
      <w:r>
        <w:rPr>
          <w:spacing w:val="-7"/>
          <w:w w:val="110"/>
        </w:rPr>
        <w:t xml:space="preserve"> </w:t>
      </w:r>
      <w:r>
        <w:rPr>
          <w:w w:val="110"/>
        </w:rPr>
        <w:t>trials,</w:t>
      </w:r>
      <w:r>
        <w:rPr>
          <w:spacing w:val="-7"/>
          <w:w w:val="110"/>
        </w:rPr>
        <w:t xml:space="preserve"> </w:t>
      </w:r>
      <w:r>
        <w:rPr>
          <w:w w:val="110"/>
        </w:rPr>
        <w:t>BF</w:t>
      </w:r>
      <w:r>
        <w:rPr>
          <w:rFonts w:ascii="Trebuchet MS" w:hAnsi="Trebuchet MS"/>
          <w:w w:val="110"/>
          <w:vertAlign w:val="subscript"/>
        </w:rPr>
        <w:t>10</w:t>
      </w:r>
      <w:r>
        <w:rPr>
          <w:rFonts w:ascii="Trebuchet MS" w:hAnsi="Trebuchet MS"/>
          <w:spacing w:val="-12"/>
          <w:w w:val="110"/>
        </w:rPr>
        <w:t xml:space="preserve"> </w:t>
      </w:r>
      <w:r>
        <w:rPr>
          <w:w w:val="110"/>
        </w:rPr>
        <w:t>=</w:t>
      </w:r>
      <w:r>
        <w:rPr>
          <w:spacing w:val="-7"/>
          <w:w w:val="110"/>
        </w:rPr>
        <w:t xml:space="preserve"> </w:t>
      </w:r>
      <w:r>
        <w:rPr>
          <w:w w:val="110"/>
        </w:rPr>
        <w:t>7.87</w:t>
      </w:r>
      <w:r>
        <w:rPr>
          <w:spacing w:val="-7"/>
          <w:w w:val="110"/>
        </w:rPr>
        <w:t xml:space="preserve"> </w:t>
      </w:r>
      <w:r>
        <w:rPr>
          <w:rFonts w:ascii="Microsoft Sans Serif" w:hAnsi="Microsoft Sans Serif"/>
          <w:w w:val="110"/>
        </w:rPr>
        <w:t>±</w:t>
      </w:r>
      <w:r>
        <w:rPr>
          <w:rFonts w:ascii="Microsoft Sans Serif" w:hAnsi="Microsoft Sans Serif"/>
          <w:spacing w:val="-10"/>
          <w:w w:val="110"/>
        </w:rPr>
        <w:t xml:space="preserve"> </w:t>
      </w:r>
      <w:r>
        <w:rPr>
          <w:w w:val="110"/>
        </w:rPr>
        <w:t>0%.</w:t>
      </w:r>
    </w:p>
    <w:p w14:paraId="5BADF6DA" w14:textId="77777777" w:rsidR="00735E2D" w:rsidRDefault="00735E2D">
      <w:pPr>
        <w:pStyle w:val="BodyText"/>
        <w:spacing w:before="5"/>
        <w:ind w:left="0"/>
        <w:rPr>
          <w:sz w:val="30"/>
        </w:rPr>
      </w:pPr>
    </w:p>
    <w:p w14:paraId="3BE3E91B" w14:textId="77777777" w:rsidR="00735E2D" w:rsidRDefault="00000000">
      <w:pPr>
        <w:spacing w:before="1"/>
        <w:ind w:left="150"/>
        <w:rPr>
          <w:rFonts w:ascii="Palatino Linotype"/>
          <w:b/>
          <w:sz w:val="24"/>
        </w:rPr>
      </w:pPr>
      <w:r>
        <w:rPr>
          <w:rFonts w:ascii="Trebuchet MS"/>
          <w:sz w:val="12"/>
        </w:rPr>
        <w:t xml:space="preserve">246    </w:t>
      </w:r>
      <w:r>
        <w:rPr>
          <w:rFonts w:ascii="Trebuchet MS"/>
          <w:spacing w:val="19"/>
          <w:sz w:val="12"/>
        </w:rPr>
        <w:t xml:space="preserve"> </w:t>
      </w:r>
      <w:r>
        <w:rPr>
          <w:rFonts w:ascii="Palatino Linotype"/>
          <w:b/>
          <w:sz w:val="24"/>
        </w:rPr>
        <w:t>Discussion</w:t>
      </w:r>
    </w:p>
    <w:p w14:paraId="31728E78" w14:textId="77777777" w:rsidR="00735E2D" w:rsidRDefault="00735E2D">
      <w:pPr>
        <w:pStyle w:val="BodyText"/>
        <w:spacing w:before="8"/>
        <w:ind w:left="0"/>
        <w:rPr>
          <w:rFonts w:ascii="Palatino Linotype"/>
          <w:b/>
          <w:sz w:val="26"/>
        </w:rPr>
      </w:pPr>
    </w:p>
    <w:p w14:paraId="12D06D62" w14:textId="77777777" w:rsidR="00735E2D" w:rsidRDefault="00000000">
      <w:pPr>
        <w:pStyle w:val="BodyText"/>
        <w:tabs>
          <w:tab w:val="left" w:pos="1259"/>
        </w:tabs>
        <w:spacing w:before="0"/>
      </w:pPr>
      <w:r>
        <w:rPr>
          <w:rFonts w:ascii="Trebuchet MS"/>
          <w:w w:val="105"/>
          <w:sz w:val="12"/>
        </w:rPr>
        <w:t>247</w:t>
      </w:r>
      <w:r>
        <w:rPr>
          <w:rFonts w:ascii="Trebuchet MS"/>
          <w:w w:val="105"/>
          <w:sz w:val="12"/>
        </w:rPr>
        <w:tab/>
      </w:r>
      <w:r>
        <w:rPr>
          <w:w w:val="105"/>
        </w:rPr>
        <w:t>Experiment</w:t>
      </w:r>
      <w:r>
        <w:rPr>
          <w:spacing w:val="10"/>
          <w:w w:val="105"/>
        </w:rPr>
        <w:t xml:space="preserve"> </w:t>
      </w:r>
      <w:r>
        <w:rPr>
          <w:w w:val="105"/>
        </w:rPr>
        <w:t>1</w:t>
      </w:r>
      <w:r>
        <w:rPr>
          <w:spacing w:val="12"/>
          <w:w w:val="105"/>
        </w:rPr>
        <w:t xml:space="preserve"> </w:t>
      </w:r>
      <w:r>
        <w:rPr>
          <w:w w:val="105"/>
        </w:rPr>
        <w:t>sought</w:t>
      </w:r>
      <w:r>
        <w:rPr>
          <w:spacing w:val="12"/>
          <w:w w:val="105"/>
        </w:rPr>
        <w:t xml:space="preserve"> </w:t>
      </w:r>
      <w:r>
        <w:rPr>
          <w:w w:val="105"/>
        </w:rPr>
        <w:t>to</w:t>
      </w:r>
      <w:r>
        <w:rPr>
          <w:spacing w:val="11"/>
          <w:w w:val="105"/>
        </w:rPr>
        <w:t xml:space="preserve"> </w:t>
      </w:r>
      <w:r>
        <w:rPr>
          <w:w w:val="105"/>
        </w:rPr>
        <w:t>examine</w:t>
      </w:r>
      <w:r>
        <w:rPr>
          <w:spacing w:val="11"/>
          <w:w w:val="105"/>
        </w:rPr>
        <w:t xml:space="preserve"> </w:t>
      </w:r>
      <w:r>
        <w:rPr>
          <w:w w:val="105"/>
        </w:rPr>
        <w:t>the</w:t>
      </w:r>
      <w:r>
        <w:rPr>
          <w:spacing w:val="12"/>
          <w:w w:val="105"/>
        </w:rPr>
        <w:t xml:space="preserve"> </w:t>
      </w:r>
      <w:r>
        <w:rPr>
          <w:w w:val="105"/>
        </w:rPr>
        <w:t>consequence</w:t>
      </w:r>
      <w:r>
        <w:rPr>
          <w:spacing w:val="12"/>
          <w:w w:val="105"/>
        </w:rPr>
        <w:t xml:space="preserve"> </w:t>
      </w:r>
      <w:r>
        <w:rPr>
          <w:w w:val="105"/>
        </w:rPr>
        <w:t>of</w:t>
      </w:r>
      <w:r>
        <w:rPr>
          <w:spacing w:val="10"/>
          <w:w w:val="105"/>
        </w:rPr>
        <w:t xml:space="preserve"> </w:t>
      </w:r>
      <w:r>
        <w:rPr>
          <w:w w:val="105"/>
        </w:rPr>
        <w:t>an</w:t>
      </w:r>
      <w:r>
        <w:rPr>
          <w:spacing w:val="12"/>
          <w:w w:val="105"/>
        </w:rPr>
        <w:t xml:space="preserve"> </w:t>
      </w:r>
      <w:r>
        <w:rPr>
          <w:w w:val="105"/>
        </w:rPr>
        <w:t>endogenous</w:t>
      </w:r>
      <w:r>
        <w:rPr>
          <w:spacing w:val="12"/>
          <w:w w:val="105"/>
        </w:rPr>
        <w:t xml:space="preserve"> </w:t>
      </w:r>
      <w:r>
        <w:rPr>
          <w:w w:val="105"/>
        </w:rPr>
        <w:t>cue</w:t>
      </w:r>
      <w:r>
        <w:rPr>
          <w:spacing w:val="12"/>
          <w:w w:val="105"/>
        </w:rPr>
        <w:t xml:space="preserve"> </w:t>
      </w:r>
      <w:proofErr w:type="gramStart"/>
      <w:r>
        <w:rPr>
          <w:w w:val="105"/>
        </w:rPr>
        <w:t>that</w:t>
      </w:r>
      <w:proofErr w:type="gramEnd"/>
    </w:p>
    <w:p w14:paraId="61010FA2" w14:textId="77777777" w:rsidR="00735E2D" w:rsidRDefault="00000000">
      <w:pPr>
        <w:pStyle w:val="BodyText"/>
        <w:spacing w:before="203"/>
      </w:pPr>
      <w:r>
        <w:rPr>
          <w:rFonts w:ascii="Trebuchet MS"/>
          <w:sz w:val="12"/>
        </w:rPr>
        <w:t xml:space="preserve">248    </w:t>
      </w:r>
      <w:r>
        <w:rPr>
          <w:rFonts w:ascii="Trebuchet MS"/>
          <w:spacing w:val="19"/>
          <w:sz w:val="12"/>
        </w:rPr>
        <w:t xml:space="preserve"> </w:t>
      </w:r>
      <w:r>
        <w:rPr>
          <w:w w:val="105"/>
        </w:rPr>
        <w:t>prompts</w:t>
      </w:r>
      <w:r>
        <w:rPr>
          <w:spacing w:val="8"/>
          <w:w w:val="105"/>
        </w:rPr>
        <w:t xml:space="preserve"> </w:t>
      </w:r>
      <w:r>
        <w:rPr>
          <w:w w:val="105"/>
        </w:rPr>
        <w:t>top-down</w:t>
      </w:r>
      <w:r>
        <w:rPr>
          <w:spacing w:val="9"/>
          <w:w w:val="105"/>
        </w:rPr>
        <w:t xml:space="preserve"> </w:t>
      </w:r>
      <w:r>
        <w:rPr>
          <w:w w:val="105"/>
        </w:rPr>
        <w:t>control</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search</w:t>
      </w:r>
      <w:r>
        <w:rPr>
          <w:spacing w:val="8"/>
          <w:w w:val="105"/>
        </w:rPr>
        <w:t xml:space="preserve"> </w:t>
      </w:r>
      <w:r>
        <w:rPr>
          <w:w w:val="105"/>
        </w:rPr>
        <w:t>process</w:t>
      </w:r>
      <w:r>
        <w:rPr>
          <w:spacing w:val="9"/>
          <w:w w:val="105"/>
        </w:rPr>
        <w:t xml:space="preserve"> </w:t>
      </w:r>
      <w:r>
        <w:rPr>
          <w:w w:val="105"/>
        </w:rPr>
        <w:t>on</w:t>
      </w:r>
      <w:r>
        <w:rPr>
          <w:spacing w:val="8"/>
          <w:w w:val="105"/>
        </w:rPr>
        <w:t xml:space="preserve"> </w:t>
      </w:r>
      <w:r>
        <w:rPr>
          <w:w w:val="105"/>
        </w:rPr>
        <w:t>contextual</w:t>
      </w:r>
      <w:r>
        <w:rPr>
          <w:spacing w:val="8"/>
          <w:w w:val="105"/>
        </w:rPr>
        <w:t xml:space="preserve"> </w:t>
      </w:r>
      <w:r>
        <w:rPr>
          <w:w w:val="105"/>
        </w:rPr>
        <w:t>cuing.</w:t>
      </w:r>
      <w:r>
        <w:rPr>
          <w:spacing w:val="33"/>
          <w:w w:val="105"/>
        </w:rPr>
        <w:t xml:space="preserve"> </w:t>
      </w:r>
      <w:r>
        <w:rPr>
          <w:w w:val="105"/>
        </w:rPr>
        <w:t>In</w:t>
      </w:r>
      <w:r>
        <w:rPr>
          <w:spacing w:val="9"/>
          <w:w w:val="105"/>
        </w:rPr>
        <w:t xml:space="preserve"> </w:t>
      </w:r>
      <w:r>
        <w:rPr>
          <w:w w:val="105"/>
        </w:rPr>
        <w:t>phase</w:t>
      </w:r>
      <w:r>
        <w:rPr>
          <w:spacing w:val="8"/>
          <w:w w:val="105"/>
        </w:rPr>
        <w:t xml:space="preserve"> </w:t>
      </w:r>
      <w:r>
        <w:rPr>
          <w:w w:val="105"/>
        </w:rPr>
        <w:t>1</w:t>
      </w:r>
      <w:r>
        <w:rPr>
          <w:spacing w:val="8"/>
          <w:w w:val="105"/>
        </w:rPr>
        <w:t xml:space="preserve"> </w:t>
      </w:r>
      <w:r>
        <w:rPr>
          <w:w w:val="105"/>
        </w:rPr>
        <w:t>we</w:t>
      </w:r>
    </w:p>
    <w:p w14:paraId="00C19B30" w14:textId="77777777" w:rsidR="00735E2D" w:rsidRDefault="00000000">
      <w:pPr>
        <w:pStyle w:val="BodyText"/>
      </w:pPr>
      <w:r>
        <w:rPr>
          <w:rFonts w:ascii="Trebuchet MS"/>
          <w:sz w:val="12"/>
        </w:rPr>
        <w:t xml:space="preserve">249    </w:t>
      </w:r>
      <w:r>
        <w:rPr>
          <w:rFonts w:ascii="Trebuchet MS"/>
          <w:spacing w:val="19"/>
          <w:sz w:val="12"/>
        </w:rPr>
        <w:t xml:space="preserve"> </w:t>
      </w:r>
      <w:r>
        <w:rPr>
          <w:w w:val="105"/>
        </w:rPr>
        <w:t>established</w:t>
      </w:r>
      <w:r>
        <w:rPr>
          <w:spacing w:val="9"/>
          <w:w w:val="105"/>
        </w:rPr>
        <w:t xml:space="preserve"> </w:t>
      </w:r>
      <w:r>
        <w:rPr>
          <w:w w:val="105"/>
        </w:rPr>
        <w:t>a</w:t>
      </w:r>
      <w:r>
        <w:rPr>
          <w:spacing w:val="8"/>
          <w:w w:val="105"/>
        </w:rPr>
        <w:t xml:space="preserve"> </w:t>
      </w:r>
      <w:r>
        <w:rPr>
          <w:w w:val="105"/>
        </w:rPr>
        <w:t>robust</w:t>
      </w:r>
      <w:r>
        <w:rPr>
          <w:spacing w:val="7"/>
          <w:w w:val="105"/>
        </w:rPr>
        <w:t xml:space="preserve"> </w:t>
      </w:r>
      <w:r>
        <w:rPr>
          <w:w w:val="105"/>
        </w:rPr>
        <w:t>contextual</w:t>
      </w:r>
      <w:r>
        <w:rPr>
          <w:spacing w:val="8"/>
          <w:w w:val="105"/>
        </w:rPr>
        <w:t xml:space="preserve"> </w:t>
      </w:r>
      <w:r>
        <w:rPr>
          <w:w w:val="105"/>
        </w:rPr>
        <w:t>cuing</w:t>
      </w:r>
      <w:r>
        <w:rPr>
          <w:spacing w:val="8"/>
          <w:w w:val="105"/>
        </w:rPr>
        <w:t xml:space="preserve"> </w:t>
      </w:r>
      <w:r>
        <w:rPr>
          <w:w w:val="105"/>
        </w:rPr>
        <w:t>effect.</w:t>
      </w:r>
      <w:r>
        <w:rPr>
          <w:spacing w:val="32"/>
          <w:w w:val="105"/>
        </w:rPr>
        <w:t xml:space="preserve"> </w:t>
      </w:r>
      <w:r>
        <w:rPr>
          <w:w w:val="105"/>
        </w:rPr>
        <w:t>Following</w:t>
      </w:r>
      <w:r>
        <w:rPr>
          <w:spacing w:val="8"/>
          <w:w w:val="105"/>
        </w:rPr>
        <w:t xml:space="preserve"> </w:t>
      </w:r>
      <w:r>
        <w:rPr>
          <w:w w:val="105"/>
        </w:rPr>
        <w:t>this,</w:t>
      </w:r>
      <w:r>
        <w:rPr>
          <w:spacing w:val="7"/>
          <w:w w:val="105"/>
        </w:rPr>
        <w:t xml:space="preserve"> </w:t>
      </w:r>
      <w:r>
        <w:rPr>
          <w:w w:val="105"/>
        </w:rPr>
        <w:t>participants</w:t>
      </w:r>
      <w:r>
        <w:rPr>
          <w:spacing w:val="8"/>
          <w:w w:val="105"/>
        </w:rPr>
        <w:t xml:space="preserve"> </w:t>
      </w:r>
      <w:r>
        <w:rPr>
          <w:w w:val="105"/>
        </w:rPr>
        <w:t>received</w:t>
      </w:r>
    </w:p>
    <w:p w14:paraId="1E6B320B" w14:textId="77777777" w:rsidR="00735E2D" w:rsidRDefault="00000000">
      <w:pPr>
        <w:pStyle w:val="BodyText"/>
      </w:pPr>
      <w:r>
        <w:rPr>
          <w:rFonts w:ascii="Trebuchet MS"/>
          <w:sz w:val="12"/>
        </w:rPr>
        <w:t xml:space="preserve">250    </w:t>
      </w:r>
      <w:r>
        <w:rPr>
          <w:rFonts w:ascii="Trebuchet MS"/>
          <w:spacing w:val="19"/>
          <w:sz w:val="12"/>
        </w:rPr>
        <w:t xml:space="preserve"> </w:t>
      </w:r>
      <w:r>
        <w:rPr>
          <w:w w:val="110"/>
        </w:rPr>
        <w:t>instruction</w:t>
      </w:r>
      <w:r>
        <w:rPr>
          <w:spacing w:val="-11"/>
          <w:w w:val="110"/>
        </w:rPr>
        <w:t xml:space="preserve"> </w:t>
      </w:r>
      <w:r>
        <w:rPr>
          <w:w w:val="110"/>
        </w:rPr>
        <w:t>that</w:t>
      </w:r>
      <w:r>
        <w:rPr>
          <w:spacing w:val="-10"/>
          <w:w w:val="110"/>
        </w:rPr>
        <w:t xml:space="preserve"> </w:t>
      </w:r>
      <w:r>
        <w:rPr>
          <w:w w:val="110"/>
        </w:rPr>
        <w:t>each</w:t>
      </w:r>
      <w:r>
        <w:rPr>
          <w:spacing w:val="-11"/>
          <w:w w:val="110"/>
        </w:rPr>
        <w:t xml:space="preserve"> </w:t>
      </w:r>
      <w:r>
        <w:rPr>
          <w:w w:val="110"/>
        </w:rPr>
        <w:t>trial</w:t>
      </w:r>
      <w:r>
        <w:rPr>
          <w:spacing w:val="-11"/>
          <w:w w:val="110"/>
        </w:rPr>
        <w:t xml:space="preserve"> </w:t>
      </w:r>
      <w:r>
        <w:rPr>
          <w:w w:val="110"/>
        </w:rPr>
        <w:t>would</w:t>
      </w:r>
      <w:r>
        <w:rPr>
          <w:spacing w:val="-11"/>
          <w:w w:val="110"/>
        </w:rPr>
        <w:t xml:space="preserve"> </w:t>
      </w:r>
      <w:r>
        <w:rPr>
          <w:w w:val="110"/>
        </w:rPr>
        <w:t>be</w:t>
      </w:r>
      <w:r>
        <w:rPr>
          <w:spacing w:val="-11"/>
          <w:w w:val="110"/>
        </w:rPr>
        <w:t xml:space="preserve"> </w:t>
      </w:r>
      <w:r>
        <w:rPr>
          <w:w w:val="110"/>
        </w:rPr>
        <w:t>preceded</w:t>
      </w:r>
      <w:r>
        <w:rPr>
          <w:spacing w:val="-10"/>
          <w:w w:val="110"/>
        </w:rPr>
        <w:t xml:space="preserve"> </w:t>
      </w:r>
      <w:r>
        <w:rPr>
          <w:w w:val="110"/>
        </w:rPr>
        <w:t>by</w:t>
      </w:r>
      <w:r>
        <w:rPr>
          <w:spacing w:val="-11"/>
          <w:w w:val="110"/>
        </w:rPr>
        <w:t xml:space="preserve"> </w:t>
      </w:r>
      <w:r>
        <w:rPr>
          <w:w w:val="110"/>
        </w:rPr>
        <w:t>an</w:t>
      </w:r>
      <w:r>
        <w:rPr>
          <w:spacing w:val="-11"/>
          <w:w w:val="110"/>
        </w:rPr>
        <w:t xml:space="preserve"> </w:t>
      </w:r>
      <w:r>
        <w:rPr>
          <w:w w:val="110"/>
        </w:rPr>
        <w:t>arrow</w:t>
      </w:r>
      <w:r>
        <w:rPr>
          <w:spacing w:val="-11"/>
          <w:w w:val="110"/>
        </w:rPr>
        <w:t xml:space="preserve"> </w:t>
      </w:r>
      <w:r>
        <w:rPr>
          <w:w w:val="110"/>
        </w:rPr>
        <w:t>stimulus</w:t>
      </w:r>
      <w:r>
        <w:rPr>
          <w:spacing w:val="-10"/>
          <w:w w:val="110"/>
        </w:rPr>
        <w:t xml:space="preserve"> </w:t>
      </w:r>
      <w:r>
        <w:rPr>
          <w:w w:val="110"/>
        </w:rPr>
        <w:t>that</w:t>
      </w:r>
      <w:r>
        <w:rPr>
          <w:spacing w:val="-12"/>
          <w:w w:val="110"/>
        </w:rPr>
        <w:t xml:space="preserve"> </w:t>
      </w:r>
      <w:r>
        <w:rPr>
          <w:w w:val="110"/>
        </w:rPr>
        <w:t>would</w:t>
      </w:r>
      <w:r>
        <w:rPr>
          <w:spacing w:val="-11"/>
          <w:w w:val="110"/>
        </w:rPr>
        <w:t xml:space="preserve"> </w:t>
      </w:r>
      <w:r>
        <w:rPr>
          <w:w w:val="110"/>
        </w:rPr>
        <w:t>signal</w:t>
      </w:r>
      <w:r>
        <w:rPr>
          <w:spacing w:val="-10"/>
          <w:w w:val="110"/>
        </w:rPr>
        <w:t xml:space="preserve"> </w:t>
      </w:r>
      <w:r>
        <w:rPr>
          <w:w w:val="110"/>
        </w:rPr>
        <w:t>the</w:t>
      </w:r>
    </w:p>
    <w:p w14:paraId="116B8CEB" w14:textId="77777777" w:rsidR="00735E2D" w:rsidRDefault="00000000">
      <w:pPr>
        <w:pStyle w:val="BodyText"/>
      </w:pPr>
      <w:r>
        <w:rPr>
          <w:rFonts w:ascii="Trebuchet MS"/>
          <w:sz w:val="12"/>
        </w:rPr>
        <w:t xml:space="preserve">251    </w:t>
      </w:r>
      <w:r>
        <w:rPr>
          <w:rFonts w:ascii="Trebuchet MS"/>
          <w:spacing w:val="19"/>
          <w:sz w:val="12"/>
        </w:rPr>
        <w:t xml:space="preserve"> </w:t>
      </w:r>
      <w:r>
        <w:rPr>
          <w:w w:val="105"/>
        </w:rPr>
        <w:t>side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screen</w:t>
      </w:r>
      <w:r>
        <w:rPr>
          <w:spacing w:val="11"/>
          <w:w w:val="105"/>
        </w:rPr>
        <w:t xml:space="preserve"> </w:t>
      </w:r>
      <w:r>
        <w:rPr>
          <w:w w:val="105"/>
        </w:rPr>
        <w:t>on</w:t>
      </w:r>
      <w:r>
        <w:rPr>
          <w:spacing w:val="11"/>
          <w:w w:val="105"/>
        </w:rPr>
        <w:t xml:space="preserve"> </w:t>
      </w:r>
      <w:r>
        <w:rPr>
          <w:w w:val="105"/>
        </w:rPr>
        <w:t>which</w:t>
      </w:r>
      <w:r>
        <w:rPr>
          <w:spacing w:val="11"/>
          <w:w w:val="105"/>
        </w:rPr>
        <w:t xml:space="preserve"> </w:t>
      </w:r>
      <w:r>
        <w:rPr>
          <w:w w:val="105"/>
        </w:rPr>
        <w:t>the</w:t>
      </w:r>
      <w:r>
        <w:rPr>
          <w:spacing w:val="10"/>
          <w:w w:val="105"/>
        </w:rPr>
        <w:t xml:space="preserve"> </w:t>
      </w:r>
      <w:r>
        <w:rPr>
          <w:w w:val="105"/>
        </w:rPr>
        <w:t>target</w:t>
      </w:r>
      <w:r>
        <w:rPr>
          <w:spacing w:val="10"/>
          <w:w w:val="105"/>
        </w:rPr>
        <w:t xml:space="preserve"> </w:t>
      </w:r>
      <w:r>
        <w:rPr>
          <w:w w:val="105"/>
        </w:rPr>
        <w:t>would</w:t>
      </w:r>
      <w:r>
        <w:rPr>
          <w:spacing w:val="10"/>
          <w:w w:val="105"/>
        </w:rPr>
        <w:t xml:space="preserve"> </w:t>
      </w:r>
      <w:r>
        <w:rPr>
          <w:w w:val="105"/>
        </w:rPr>
        <w:t>appear.</w:t>
      </w:r>
      <w:r>
        <w:rPr>
          <w:spacing w:val="35"/>
          <w:w w:val="105"/>
        </w:rPr>
        <w:t xml:space="preserve"> </w:t>
      </w:r>
      <w:r>
        <w:rPr>
          <w:w w:val="105"/>
        </w:rPr>
        <w:t>This</w:t>
      </w:r>
      <w:r>
        <w:rPr>
          <w:spacing w:val="11"/>
          <w:w w:val="105"/>
        </w:rPr>
        <w:t xml:space="preserve"> </w:t>
      </w:r>
      <w:r>
        <w:rPr>
          <w:w w:val="105"/>
        </w:rPr>
        <w:t>cue</w:t>
      </w:r>
      <w:r>
        <w:rPr>
          <w:spacing w:val="11"/>
          <w:w w:val="105"/>
        </w:rPr>
        <w:t xml:space="preserve"> </w:t>
      </w:r>
      <w:r>
        <w:rPr>
          <w:w w:val="105"/>
        </w:rPr>
        <w:t>was</w:t>
      </w:r>
      <w:r>
        <w:rPr>
          <w:spacing w:val="11"/>
          <w:w w:val="105"/>
        </w:rPr>
        <w:t xml:space="preserve"> </w:t>
      </w:r>
      <w:r>
        <w:rPr>
          <w:w w:val="105"/>
        </w:rPr>
        <w:t>valid</w:t>
      </w:r>
      <w:r>
        <w:rPr>
          <w:spacing w:val="11"/>
          <w:w w:val="105"/>
        </w:rPr>
        <w:t xml:space="preserve"> </w:t>
      </w:r>
      <w:r>
        <w:rPr>
          <w:w w:val="105"/>
        </w:rPr>
        <w:t>on</w:t>
      </w:r>
      <w:r>
        <w:rPr>
          <w:spacing w:val="10"/>
          <w:w w:val="105"/>
        </w:rPr>
        <w:t xml:space="preserve"> </w:t>
      </w:r>
      <w:r>
        <w:rPr>
          <w:w w:val="105"/>
        </w:rPr>
        <w:t>all</w:t>
      </w:r>
      <w:r>
        <w:rPr>
          <w:spacing w:val="10"/>
          <w:w w:val="105"/>
        </w:rPr>
        <w:t xml:space="preserve"> </w:t>
      </w:r>
      <w:r>
        <w:rPr>
          <w:w w:val="105"/>
        </w:rPr>
        <w:t>trials</w:t>
      </w:r>
      <w:r>
        <w:rPr>
          <w:spacing w:val="11"/>
          <w:w w:val="105"/>
        </w:rPr>
        <w:t xml:space="preserve"> </w:t>
      </w:r>
      <w:r>
        <w:rPr>
          <w:w w:val="105"/>
        </w:rPr>
        <w:t>in</w:t>
      </w:r>
    </w:p>
    <w:p w14:paraId="6609C5D5" w14:textId="77777777" w:rsidR="00735E2D" w:rsidRDefault="00000000">
      <w:pPr>
        <w:pStyle w:val="BodyText"/>
      </w:pPr>
      <w:r>
        <w:rPr>
          <w:rFonts w:ascii="Trebuchet MS"/>
          <w:sz w:val="12"/>
        </w:rPr>
        <w:t xml:space="preserve">252    </w:t>
      </w:r>
      <w:r>
        <w:rPr>
          <w:rFonts w:ascii="Trebuchet MS"/>
          <w:spacing w:val="19"/>
          <w:sz w:val="12"/>
        </w:rPr>
        <w:t xml:space="preserve"> </w:t>
      </w:r>
      <w:r>
        <w:rPr>
          <w:w w:val="105"/>
        </w:rPr>
        <w:t>phase</w:t>
      </w:r>
      <w:r>
        <w:rPr>
          <w:spacing w:val="10"/>
          <w:w w:val="105"/>
        </w:rPr>
        <w:t xml:space="preserve"> </w:t>
      </w:r>
      <w:r>
        <w:rPr>
          <w:w w:val="105"/>
        </w:rPr>
        <w:t>2.</w:t>
      </w:r>
      <w:r>
        <w:rPr>
          <w:spacing w:val="36"/>
          <w:w w:val="105"/>
        </w:rPr>
        <w:t xml:space="preserve"> </w:t>
      </w:r>
      <w:r>
        <w:rPr>
          <w:w w:val="105"/>
        </w:rPr>
        <w:t>Consistent</w:t>
      </w:r>
      <w:r>
        <w:rPr>
          <w:spacing w:val="11"/>
          <w:w w:val="105"/>
        </w:rPr>
        <w:t xml:space="preserve"> </w:t>
      </w:r>
      <w:r>
        <w:rPr>
          <w:w w:val="105"/>
        </w:rPr>
        <w:t>with</w:t>
      </w:r>
      <w:r>
        <w:rPr>
          <w:spacing w:val="11"/>
          <w:w w:val="105"/>
        </w:rPr>
        <w:t xml:space="preserve"> </w:t>
      </w:r>
      <w:r>
        <w:rPr>
          <w:w w:val="105"/>
        </w:rPr>
        <w:t>these</w:t>
      </w:r>
      <w:r>
        <w:rPr>
          <w:spacing w:val="10"/>
          <w:w w:val="105"/>
        </w:rPr>
        <w:t xml:space="preserve"> </w:t>
      </w:r>
      <w:r>
        <w:rPr>
          <w:w w:val="105"/>
        </w:rPr>
        <w:t>instructions</w:t>
      </w:r>
      <w:r>
        <w:rPr>
          <w:spacing w:val="11"/>
          <w:w w:val="105"/>
        </w:rPr>
        <w:t xml:space="preserve"> </w:t>
      </w:r>
      <w:r>
        <w:rPr>
          <w:w w:val="105"/>
        </w:rPr>
        <w:t>and</w:t>
      </w:r>
      <w:r>
        <w:rPr>
          <w:spacing w:val="11"/>
          <w:w w:val="105"/>
        </w:rPr>
        <w:t xml:space="preserve"> </w:t>
      </w:r>
      <w:r>
        <w:rPr>
          <w:w w:val="105"/>
        </w:rPr>
        <w:t>the</w:t>
      </w:r>
      <w:r>
        <w:rPr>
          <w:spacing w:val="10"/>
          <w:w w:val="105"/>
        </w:rPr>
        <w:t xml:space="preserve"> </w:t>
      </w:r>
      <w:r>
        <w:rPr>
          <w:w w:val="105"/>
        </w:rPr>
        <w:t>processing</w:t>
      </w:r>
      <w:r>
        <w:rPr>
          <w:spacing w:val="11"/>
          <w:w w:val="105"/>
        </w:rPr>
        <w:t xml:space="preserve"> </w:t>
      </w:r>
      <w:r>
        <w:rPr>
          <w:w w:val="105"/>
        </w:rPr>
        <w:t>of</w:t>
      </w:r>
      <w:r>
        <w:rPr>
          <w:spacing w:val="10"/>
          <w:w w:val="105"/>
        </w:rPr>
        <w:t xml:space="preserve"> </w:t>
      </w:r>
      <w:r>
        <w:rPr>
          <w:w w:val="105"/>
        </w:rPr>
        <w:t>this</w:t>
      </w:r>
      <w:r>
        <w:rPr>
          <w:spacing w:val="10"/>
          <w:w w:val="105"/>
        </w:rPr>
        <w:t xml:space="preserve"> </w:t>
      </w:r>
      <w:r>
        <w:rPr>
          <w:w w:val="105"/>
        </w:rPr>
        <w:t>cue,</w:t>
      </w:r>
      <w:r>
        <w:rPr>
          <w:spacing w:val="11"/>
          <w:w w:val="105"/>
        </w:rPr>
        <w:t xml:space="preserve"> </w:t>
      </w:r>
      <w:r>
        <w:rPr>
          <w:w w:val="105"/>
        </w:rPr>
        <w:t>we</w:t>
      </w:r>
      <w:r>
        <w:rPr>
          <w:spacing w:val="11"/>
          <w:w w:val="105"/>
        </w:rPr>
        <w:t xml:space="preserve"> </w:t>
      </w:r>
      <w:proofErr w:type="gramStart"/>
      <w:r>
        <w:rPr>
          <w:w w:val="105"/>
        </w:rPr>
        <w:t>observed</w:t>
      </w:r>
      <w:proofErr w:type="gramEnd"/>
    </w:p>
    <w:p w14:paraId="1FF77641" w14:textId="77777777" w:rsidR="00735E2D" w:rsidRDefault="00000000">
      <w:pPr>
        <w:pStyle w:val="BodyText"/>
      </w:pPr>
      <w:r>
        <w:rPr>
          <w:rFonts w:ascii="Trebuchet MS"/>
          <w:sz w:val="12"/>
        </w:rPr>
        <w:t xml:space="preserve">253    </w:t>
      </w:r>
      <w:r>
        <w:rPr>
          <w:rFonts w:ascii="Trebuchet MS"/>
          <w:spacing w:val="19"/>
          <w:sz w:val="12"/>
        </w:rPr>
        <w:t xml:space="preserve"> </w:t>
      </w:r>
      <w:r>
        <w:rPr>
          <w:w w:val="105"/>
        </w:rPr>
        <w:t>substantially</w:t>
      </w:r>
      <w:r>
        <w:rPr>
          <w:spacing w:val="13"/>
          <w:w w:val="105"/>
        </w:rPr>
        <w:t xml:space="preserve"> </w:t>
      </w:r>
      <w:r>
        <w:rPr>
          <w:w w:val="105"/>
        </w:rPr>
        <w:t>reduced</w:t>
      </w:r>
      <w:r>
        <w:rPr>
          <w:spacing w:val="12"/>
          <w:w w:val="105"/>
        </w:rPr>
        <w:t xml:space="preserve"> </w:t>
      </w:r>
      <w:r>
        <w:rPr>
          <w:w w:val="105"/>
        </w:rPr>
        <w:t>search</w:t>
      </w:r>
      <w:r>
        <w:rPr>
          <w:spacing w:val="12"/>
          <w:w w:val="105"/>
        </w:rPr>
        <w:t xml:space="preserve"> </w:t>
      </w:r>
      <w:r>
        <w:rPr>
          <w:w w:val="105"/>
        </w:rPr>
        <w:t>times</w:t>
      </w:r>
      <w:r>
        <w:rPr>
          <w:spacing w:val="14"/>
          <w:w w:val="105"/>
        </w:rPr>
        <w:t xml:space="preserve"> </w:t>
      </w:r>
      <w:r>
        <w:rPr>
          <w:w w:val="105"/>
        </w:rPr>
        <w:t>in</w:t>
      </w:r>
      <w:r>
        <w:rPr>
          <w:spacing w:val="12"/>
          <w:w w:val="105"/>
        </w:rPr>
        <w:t xml:space="preserve"> </w:t>
      </w:r>
      <w:r>
        <w:rPr>
          <w:w w:val="105"/>
        </w:rPr>
        <w:t>phase</w:t>
      </w:r>
      <w:r>
        <w:rPr>
          <w:spacing w:val="13"/>
          <w:w w:val="105"/>
        </w:rPr>
        <w:t xml:space="preserve"> </w:t>
      </w:r>
      <w:r>
        <w:rPr>
          <w:w w:val="105"/>
        </w:rPr>
        <w:t>2</w:t>
      </w:r>
      <w:r>
        <w:rPr>
          <w:spacing w:val="12"/>
          <w:w w:val="105"/>
        </w:rPr>
        <w:t xml:space="preserve"> </w:t>
      </w:r>
      <w:r>
        <w:rPr>
          <w:w w:val="105"/>
        </w:rPr>
        <w:t>compared</w:t>
      </w:r>
      <w:r>
        <w:rPr>
          <w:spacing w:val="14"/>
          <w:w w:val="105"/>
        </w:rPr>
        <w:t xml:space="preserve"> </w:t>
      </w:r>
      <w:r>
        <w:rPr>
          <w:w w:val="105"/>
        </w:rPr>
        <w:t>to</w:t>
      </w:r>
      <w:r>
        <w:rPr>
          <w:spacing w:val="12"/>
          <w:w w:val="105"/>
        </w:rPr>
        <w:t xml:space="preserve"> </w:t>
      </w:r>
      <w:r>
        <w:rPr>
          <w:w w:val="105"/>
        </w:rPr>
        <w:t>phase</w:t>
      </w:r>
      <w:r>
        <w:rPr>
          <w:spacing w:val="13"/>
          <w:w w:val="105"/>
        </w:rPr>
        <w:t xml:space="preserve"> </w:t>
      </w:r>
      <w:r>
        <w:rPr>
          <w:w w:val="105"/>
        </w:rPr>
        <w:t>1.</w:t>
      </w:r>
      <w:r>
        <w:rPr>
          <w:spacing w:val="38"/>
          <w:w w:val="105"/>
        </w:rPr>
        <w:t xml:space="preserve"> </w:t>
      </w:r>
      <w:r>
        <w:rPr>
          <w:w w:val="105"/>
        </w:rPr>
        <w:t>The</w:t>
      </w:r>
      <w:r>
        <w:rPr>
          <w:spacing w:val="13"/>
          <w:w w:val="105"/>
        </w:rPr>
        <w:t xml:space="preserve"> </w:t>
      </w:r>
      <w:r>
        <w:rPr>
          <w:w w:val="105"/>
        </w:rPr>
        <w:t>same</w:t>
      </w:r>
      <w:r>
        <w:rPr>
          <w:spacing w:val="14"/>
          <w:w w:val="105"/>
        </w:rPr>
        <w:t xml:space="preserve"> </w:t>
      </w:r>
      <w:r>
        <w:rPr>
          <w:w w:val="105"/>
        </w:rPr>
        <w:t>set</w:t>
      </w:r>
      <w:r>
        <w:rPr>
          <w:spacing w:val="13"/>
          <w:w w:val="105"/>
        </w:rPr>
        <w:t xml:space="preserve"> </w:t>
      </w:r>
      <w:r>
        <w:rPr>
          <w:w w:val="105"/>
        </w:rPr>
        <w:t>of</w:t>
      </w:r>
    </w:p>
    <w:p w14:paraId="73804CC3" w14:textId="77777777" w:rsidR="00735E2D" w:rsidRDefault="00000000">
      <w:pPr>
        <w:pStyle w:val="BodyText"/>
        <w:spacing w:before="203"/>
      </w:pPr>
      <w:r>
        <w:rPr>
          <w:rFonts w:ascii="Trebuchet MS"/>
          <w:sz w:val="12"/>
        </w:rPr>
        <w:t xml:space="preserve">254    </w:t>
      </w:r>
      <w:r>
        <w:rPr>
          <w:rFonts w:ascii="Trebuchet MS"/>
          <w:spacing w:val="19"/>
          <w:sz w:val="12"/>
        </w:rPr>
        <w:t xml:space="preserve"> </w:t>
      </w:r>
      <w:r>
        <w:rPr>
          <w:w w:val="105"/>
        </w:rPr>
        <w:t>repeated</w:t>
      </w:r>
      <w:r>
        <w:rPr>
          <w:spacing w:val="17"/>
          <w:w w:val="105"/>
        </w:rPr>
        <w:t xml:space="preserve"> </w:t>
      </w:r>
      <w:r>
        <w:rPr>
          <w:w w:val="105"/>
        </w:rPr>
        <w:t>configurations</w:t>
      </w:r>
      <w:r>
        <w:rPr>
          <w:spacing w:val="16"/>
          <w:w w:val="105"/>
        </w:rPr>
        <w:t xml:space="preserve"> </w:t>
      </w:r>
      <w:r>
        <w:rPr>
          <w:w w:val="105"/>
        </w:rPr>
        <w:t>were</w:t>
      </w:r>
      <w:r>
        <w:rPr>
          <w:spacing w:val="17"/>
          <w:w w:val="105"/>
        </w:rPr>
        <w:t xml:space="preserve"> </w:t>
      </w:r>
      <w:r>
        <w:rPr>
          <w:w w:val="105"/>
        </w:rPr>
        <w:t>presented</w:t>
      </w:r>
      <w:r>
        <w:rPr>
          <w:spacing w:val="16"/>
          <w:w w:val="105"/>
        </w:rPr>
        <w:t xml:space="preserve"> </w:t>
      </w:r>
      <w:r>
        <w:rPr>
          <w:w w:val="105"/>
        </w:rPr>
        <w:t>in</w:t>
      </w:r>
      <w:r>
        <w:rPr>
          <w:spacing w:val="16"/>
          <w:w w:val="105"/>
        </w:rPr>
        <w:t xml:space="preserve"> </w:t>
      </w:r>
      <w:commentRangeStart w:id="88"/>
      <w:commentRangeStart w:id="89"/>
      <w:r>
        <w:rPr>
          <w:w w:val="105"/>
        </w:rPr>
        <w:t>P</w:t>
      </w:r>
      <w:commentRangeEnd w:id="88"/>
      <w:r w:rsidR="00216A3E">
        <w:rPr>
          <w:rStyle w:val="CommentReference"/>
        </w:rPr>
        <w:commentReference w:id="88"/>
      </w:r>
      <w:commentRangeEnd w:id="89"/>
      <w:r w:rsidR="00B83300">
        <w:rPr>
          <w:rStyle w:val="CommentReference"/>
        </w:rPr>
        <w:commentReference w:id="89"/>
      </w:r>
      <w:r>
        <w:rPr>
          <w:w w:val="105"/>
        </w:rPr>
        <w:t>hase</w:t>
      </w:r>
      <w:r>
        <w:rPr>
          <w:spacing w:val="16"/>
          <w:w w:val="105"/>
        </w:rPr>
        <w:t xml:space="preserve"> </w:t>
      </w:r>
      <w:r>
        <w:rPr>
          <w:w w:val="105"/>
        </w:rPr>
        <w:t>2,</w:t>
      </w:r>
      <w:r>
        <w:rPr>
          <w:spacing w:val="17"/>
          <w:w w:val="105"/>
        </w:rPr>
        <w:t xml:space="preserve"> </w:t>
      </w:r>
      <w:r>
        <w:rPr>
          <w:w w:val="105"/>
        </w:rPr>
        <w:t>but</w:t>
      </w:r>
      <w:r>
        <w:rPr>
          <w:spacing w:val="15"/>
          <w:w w:val="105"/>
        </w:rPr>
        <w:t xml:space="preserve"> </w:t>
      </w:r>
      <w:r>
        <w:rPr>
          <w:w w:val="105"/>
        </w:rPr>
        <w:t>for</w:t>
      </w:r>
      <w:r>
        <w:rPr>
          <w:spacing w:val="17"/>
          <w:w w:val="105"/>
        </w:rPr>
        <w:t xml:space="preserve"> </w:t>
      </w:r>
      <w:r>
        <w:rPr>
          <w:w w:val="105"/>
        </w:rPr>
        <w:t>half</w:t>
      </w:r>
      <w:r>
        <w:rPr>
          <w:spacing w:val="15"/>
          <w:w w:val="105"/>
        </w:rPr>
        <w:t xml:space="preserve"> </w:t>
      </w:r>
      <w:r>
        <w:rPr>
          <w:w w:val="105"/>
        </w:rPr>
        <w:t>of</w:t>
      </w:r>
      <w:r>
        <w:rPr>
          <w:spacing w:val="16"/>
          <w:w w:val="105"/>
        </w:rPr>
        <w:t xml:space="preserve"> </w:t>
      </w:r>
      <w:r>
        <w:rPr>
          <w:w w:val="105"/>
        </w:rPr>
        <w:t>the</w:t>
      </w:r>
      <w:r>
        <w:rPr>
          <w:spacing w:val="16"/>
          <w:w w:val="105"/>
        </w:rPr>
        <w:t xml:space="preserve"> </w:t>
      </w:r>
      <w:r>
        <w:rPr>
          <w:w w:val="105"/>
        </w:rPr>
        <w:t>trials,</w:t>
      </w:r>
      <w:r>
        <w:rPr>
          <w:spacing w:val="17"/>
          <w:w w:val="105"/>
        </w:rPr>
        <w:t xml:space="preserve"> </w:t>
      </w:r>
      <w:r>
        <w:rPr>
          <w:w w:val="105"/>
        </w:rPr>
        <w:t>the</w:t>
      </w:r>
      <w:r>
        <w:rPr>
          <w:spacing w:val="15"/>
          <w:w w:val="105"/>
        </w:rPr>
        <w:t xml:space="preserve"> </w:t>
      </w:r>
      <w:r>
        <w:rPr>
          <w:w w:val="105"/>
        </w:rPr>
        <w:t>target</w:t>
      </w:r>
      <w:r>
        <w:rPr>
          <w:spacing w:val="15"/>
          <w:w w:val="105"/>
        </w:rPr>
        <w:t xml:space="preserve"> </w:t>
      </w:r>
      <w:proofErr w:type="gramStart"/>
      <w:r>
        <w:rPr>
          <w:w w:val="105"/>
        </w:rPr>
        <w:t>was</w:t>
      </w:r>
      <w:proofErr w:type="gramEnd"/>
    </w:p>
    <w:p w14:paraId="1C0DDB0A" w14:textId="77777777" w:rsidR="00735E2D" w:rsidRDefault="00000000">
      <w:pPr>
        <w:pStyle w:val="BodyText"/>
      </w:pPr>
      <w:r>
        <w:rPr>
          <w:rFonts w:ascii="Trebuchet MS" w:hAnsi="Trebuchet MS"/>
          <w:sz w:val="12"/>
        </w:rPr>
        <w:t xml:space="preserve">255    </w:t>
      </w:r>
      <w:r>
        <w:rPr>
          <w:rFonts w:ascii="Trebuchet MS" w:hAnsi="Trebuchet MS"/>
          <w:spacing w:val="19"/>
          <w:sz w:val="12"/>
        </w:rPr>
        <w:t xml:space="preserve"> </w:t>
      </w:r>
      <w:r>
        <w:rPr>
          <w:w w:val="105"/>
        </w:rPr>
        <w:t>relocated</w:t>
      </w:r>
      <w:r>
        <w:rPr>
          <w:spacing w:val="16"/>
          <w:w w:val="105"/>
        </w:rPr>
        <w:t xml:space="preserve"> </w:t>
      </w:r>
      <w:r>
        <w:rPr>
          <w:w w:val="105"/>
        </w:rPr>
        <w:t>to</w:t>
      </w:r>
      <w:r>
        <w:rPr>
          <w:spacing w:val="16"/>
          <w:w w:val="105"/>
        </w:rPr>
        <w:t xml:space="preserve"> </w:t>
      </w:r>
      <w:r>
        <w:rPr>
          <w:w w:val="105"/>
        </w:rPr>
        <w:t>the</w:t>
      </w:r>
      <w:r>
        <w:rPr>
          <w:spacing w:val="16"/>
          <w:w w:val="105"/>
        </w:rPr>
        <w:t xml:space="preserve"> </w:t>
      </w:r>
      <w:r>
        <w:rPr>
          <w:w w:val="105"/>
        </w:rPr>
        <w:t>diagonally</w:t>
      </w:r>
      <w:r>
        <w:rPr>
          <w:spacing w:val="15"/>
          <w:w w:val="105"/>
        </w:rPr>
        <w:t xml:space="preserve"> </w:t>
      </w:r>
      <w:r>
        <w:rPr>
          <w:w w:val="105"/>
        </w:rPr>
        <w:t>opposed</w:t>
      </w:r>
      <w:r>
        <w:rPr>
          <w:spacing w:val="16"/>
          <w:w w:val="105"/>
        </w:rPr>
        <w:t xml:space="preserve"> </w:t>
      </w:r>
      <w:r>
        <w:rPr>
          <w:w w:val="105"/>
        </w:rPr>
        <w:t>quadrant</w:t>
      </w:r>
      <w:r>
        <w:rPr>
          <w:spacing w:val="15"/>
          <w:w w:val="105"/>
        </w:rPr>
        <w:t xml:space="preserve"> </w:t>
      </w:r>
      <w:r>
        <w:rPr>
          <w:w w:val="105"/>
        </w:rPr>
        <w:t>of</w:t>
      </w:r>
      <w:r>
        <w:rPr>
          <w:spacing w:val="15"/>
          <w:w w:val="105"/>
        </w:rPr>
        <w:t xml:space="preserve"> </w:t>
      </w:r>
      <w:r>
        <w:rPr>
          <w:w w:val="105"/>
        </w:rPr>
        <w:t>the</w:t>
      </w:r>
      <w:r>
        <w:rPr>
          <w:spacing w:val="16"/>
          <w:w w:val="105"/>
        </w:rPr>
        <w:t xml:space="preserve"> </w:t>
      </w:r>
      <w:r>
        <w:rPr>
          <w:w w:val="105"/>
        </w:rPr>
        <w:t>screen.</w:t>
      </w:r>
      <w:r>
        <w:rPr>
          <w:spacing w:val="42"/>
          <w:w w:val="105"/>
        </w:rPr>
        <w:t xml:space="preserve"> </w:t>
      </w:r>
      <w:r>
        <w:rPr>
          <w:w w:val="105"/>
        </w:rPr>
        <w:t>Therefore,</w:t>
      </w:r>
      <w:r>
        <w:rPr>
          <w:spacing w:val="17"/>
          <w:w w:val="105"/>
        </w:rPr>
        <w:t xml:space="preserve"> </w:t>
      </w:r>
      <w:r>
        <w:rPr>
          <w:w w:val="105"/>
        </w:rPr>
        <w:t>on</w:t>
      </w:r>
      <w:r>
        <w:rPr>
          <w:spacing w:val="15"/>
          <w:w w:val="105"/>
        </w:rPr>
        <w:t xml:space="preserve"> </w:t>
      </w:r>
      <w:r>
        <w:rPr>
          <w:w w:val="105"/>
        </w:rPr>
        <w:t>these</w:t>
      </w:r>
      <w:r>
        <w:rPr>
          <w:spacing w:val="16"/>
          <w:w w:val="105"/>
        </w:rPr>
        <w:t xml:space="preserve"> </w:t>
      </w:r>
      <w:r>
        <w:rPr>
          <w:w w:val="105"/>
        </w:rPr>
        <w:t>“repeated</w:t>
      </w:r>
    </w:p>
    <w:p w14:paraId="5A98CE65" w14:textId="77777777" w:rsidR="00735E2D" w:rsidRDefault="00000000">
      <w:pPr>
        <w:pStyle w:val="BodyText"/>
      </w:pPr>
      <w:r>
        <w:rPr>
          <w:rFonts w:ascii="Trebuchet MS" w:hAnsi="Trebuchet MS"/>
          <w:sz w:val="12"/>
        </w:rPr>
        <w:t xml:space="preserve">256    </w:t>
      </w:r>
      <w:r>
        <w:rPr>
          <w:rFonts w:ascii="Trebuchet MS" w:hAnsi="Trebuchet MS"/>
          <w:spacing w:val="19"/>
          <w:sz w:val="12"/>
        </w:rPr>
        <w:t xml:space="preserve"> </w:t>
      </w:r>
      <w:r>
        <w:rPr>
          <w:w w:val="105"/>
        </w:rPr>
        <w:t>inconsistent”</w:t>
      </w:r>
      <w:r>
        <w:rPr>
          <w:spacing w:val="21"/>
          <w:w w:val="105"/>
        </w:rPr>
        <w:t xml:space="preserve"> </w:t>
      </w:r>
      <w:r>
        <w:rPr>
          <w:w w:val="105"/>
        </w:rPr>
        <w:t>trials,</w:t>
      </w:r>
      <w:r>
        <w:rPr>
          <w:spacing w:val="21"/>
          <w:w w:val="105"/>
        </w:rPr>
        <w:t xml:space="preserve"> </w:t>
      </w:r>
      <w:r>
        <w:rPr>
          <w:w w:val="105"/>
        </w:rPr>
        <w:t>the</w:t>
      </w:r>
      <w:r>
        <w:rPr>
          <w:spacing w:val="21"/>
          <w:w w:val="105"/>
        </w:rPr>
        <w:t xml:space="preserve"> </w:t>
      </w:r>
      <w:r>
        <w:rPr>
          <w:w w:val="105"/>
        </w:rPr>
        <w:t>underlying</w:t>
      </w:r>
      <w:r>
        <w:rPr>
          <w:spacing w:val="21"/>
          <w:w w:val="105"/>
        </w:rPr>
        <w:t xml:space="preserve"> </w:t>
      </w:r>
      <w:r>
        <w:rPr>
          <w:w w:val="105"/>
        </w:rPr>
        <w:t>configuration</w:t>
      </w:r>
      <w:r>
        <w:rPr>
          <w:spacing w:val="21"/>
          <w:w w:val="105"/>
        </w:rPr>
        <w:t xml:space="preserve"> </w:t>
      </w:r>
      <w:r>
        <w:rPr>
          <w:w w:val="105"/>
        </w:rPr>
        <w:t>of</w:t>
      </w:r>
      <w:r>
        <w:rPr>
          <w:spacing w:val="22"/>
          <w:w w:val="105"/>
        </w:rPr>
        <w:t xml:space="preserve"> </w:t>
      </w:r>
      <w:r>
        <w:rPr>
          <w:w w:val="105"/>
        </w:rPr>
        <w:t>distractors</w:t>
      </w:r>
      <w:r>
        <w:rPr>
          <w:spacing w:val="22"/>
          <w:w w:val="105"/>
        </w:rPr>
        <w:t xml:space="preserve"> </w:t>
      </w:r>
      <w:r>
        <w:rPr>
          <w:w w:val="105"/>
        </w:rPr>
        <w:t>predicted</w:t>
      </w:r>
      <w:r>
        <w:rPr>
          <w:spacing w:val="20"/>
          <w:w w:val="105"/>
        </w:rPr>
        <w:t xml:space="preserve"> </w:t>
      </w:r>
      <w:r>
        <w:rPr>
          <w:w w:val="105"/>
        </w:rPr>
        <w:t>the</w:t>
      </w:r>
      <w:r>
        <w:rPr>
          <w:spacing w:val="21"/>
          <w:w w:val="105"/>
        </w:rPr>
        <w:t xml:space="preserve"> </w:t>
      </w:r>
      <w:r>
        <w:rPr>
          <w:w w:val="105"/>
        </w:rPr>
        <w:t>target</w:t>
      </w:r>
      <w:r>
        <w:rPr>
          <w:spacing w:val="22"/>
          <w:w w:val="105"/>
        </w:rPr>
        <w:t xml:space="preserve"> </w:t>
      </w:r>
      <w:r>
        <w:rPr>
          <w:w w:val="105"/>
        </w:rPr>
        <w:t>in</w:t>
      </w:r>
      <w:r>
        <w:rPr>
          <w:spacing w:val="20"/>
          <w:w w:val="105"/>
        </w:rPr>
        <w:t xml:space="preserve"> </w:t>
      </w:r>
      <w:r>
        <w:rPr>
          <w:w w:val="105"/>
        </w:rPr>
        <w:t>a</w:t>
      </w:r>
    </w:p>
    <w:p w14:paraId="3332E8A3" w14:textId="77777777" w:rsidR="00735E2D" w:rsidRDefault="00000000">
      <w:pPr>
        <w:pStyle w:val="BodyText"/>
      </w:pPr>
      <w:r>
        <w:rPr>
          <w:rFonts w:ascii="Trebuchet MS"/>
          <w:sz w:val="12"/>
        </w:rPr>
        <w:t xml:space="preserve">257    </w:t>
      </w:r>
      <w:r>
        <w:rPr>
          <w:rFonts w:ascii="Trebuchet MS"/>
          <w:spacing w:val="19"/>
          <w:sz w:val="12"/>
        </w:rPr>
        <w:t xml:space="preserve"> </w:t>
      </w:r>
      <w:r>
        <w:t>location</w:t>
      </w:r>
      <w:r>
        <w:rPr>
          <w:spacing w:val="42"/>
        </w:rPr>
        <w:t xml:space="preserve"> </w:t>
      </w:r>
      <w:r>
        <w:t>that</w:t>
      </w:r>
      <w:r>
        <w:rPr>
          <w:spacing w:val="42"/>
        </w:rPr>
        <w:t xml:space="preserve"> </w:t>
      </w:r>
      <w:r>
        <w:t>opposed</w:t>
      </w:r>
      <w:r>
        <w:rPr>
          <w:spacing w:val="41"/>
        </w:rPr>
        <w:t xml:space="preserve"> </w:t>
      </w:r>
      <w:r>
        <w:t>that</w:t>
      </w:r>
      <w:r>
        <w:rPr>
          <w:spacing w:val="41"/>
        </w:rPr>
        <w:t xml:space="preserve"> </w:t>
      </w:r>
      <w:r>
        <w:t>of</w:t>
      </w:r>
      <w:r>
        <w:rPr>
          <w:spacing w:val="41"/>
        </w:rPr>
        <w:t xml:space="preserve"> </w:t>
      </w:r>
      <w:r>
        <w:t>the</w:t>
      </w:r>
      <w:r>
        <w:rPr>
          <w:spacing w:val="40"/>
        </w:rPr>
        <w:t xml:space="preserve"> </w:t>
      </w:r>
      <w:r>
        <w:t>(valid)</w:t>
      </w:r>
      <w:r>
        <w:rPr>
          <w:spacing w:val="41"/>
        </w:rPr>
        <w:t xml:space="preserve"> </w:t>
      </w:r>
      <w:r>
        <w:t>endogenous</w:t>
      </w:r>
      <w:r>
        <w:rPr>
          <w:spacing w:val="42"/>
        </w:rPr>
        <w:t xml:space="preserve"> </w:t>
      </w:r>
      <w:r>
        <w:t>cue.</w:t>
      </w:r>
      <w:r>
        <w:rPr>
          <w:spacing w:val="76"/>
        </w:rPr>
        <w:t xml:space="preserve"> </w:t>
      </w:r>
      <w:r>
        <w:t>Across</w:t>
      </w:r>
      <w:r>
        <w:rPr>
          <w:spacing w:val="42"/>
        </w:rPr>
        <w:t xml:space="preserve"> </w:t>
      </w:r>
      <w:r>
        <w:t>this</w:t>
      </w:r>
      <w:r>
        <w:rPr>
          <w:spacing w:val="40"/>
        </w:rPr>
        <w:t xml:space="preserve"> </w:t>
      </w:r>
      <w:r>
        <w:t>phase</w:t>
      </w:r>
      <w:r>
        <w:rPr>
          <w:spacing w:val="41"/>
        </w:rPr>
        <w:t xml:space="preserve"> </w:t>
      </w:r>
      <w:r>
        <w:t>we</w:t>
      </w:r>
      <w:r>
        <w:rPr>
          <w:spacing w:val="41"/>
        </w:rPr>
        <w:t xml:space="preserve"> </w:t>
      </w:r>
      <w:r>
        <w:t>observed</w:t>
      </w:r>
    </w:p>
    <w:p w14:paraId="431376ED" w14:textId="77777777" w:rsidR="00735E2D" w:rsidRDefault="00000000">
      <w:pPr>
        <w:pStyle w:val="BodyText"/>
      </w:pPr>
      <w:r>
        <w:rPr>
          <w:rFonts w:ascii="Trebuchet MS"/>
          <w:sz w:val="12"/>
        </w:rPr>
        <w:t xml:space="preserve">258    </w:t>
      </w:r>
      <w:r>
        <w:rPr>
          <w:rFonts w:ascii="Trebuchet MS"/>
          <w:spacing w:val="19"/>
          <w:sz w:val="12"/>
        </w:rPr>
        <w:t xml:space="preserve"> </w:t>
      </w:r>
      <w:r>
        <w:rPr>
          <w:w w:val="105"/>
        </w:rPr>
        <w:t>significant</w:t>
      </w:r>
      <w:r>
        <w:rPr>
          <w:spacing w:val="24"/>
          <w:w w:val="105"/>
        </w:rPr>
        <w:t xml:space="preserve"> </w:t>
      </w:r>
      <w:r>
        <w:rPr>
          <w:w w:val="105"/>
        </w:rPr>
        <w:t>contextual</w:t>
      </w:r>
      <w:r>
        <w:rPr>
          <w:spacing w:val="23"/>
          <w:w w:val="105"/>
        </w:rPr>
        <w:t xml:space="preserve"> </w:t>
      </w:r>
      <w:r>
        <w:rPr>
          <w:w w:val="105"/>
        </w:rPr>
        <w:t>cuing</w:t>
      </w:r>
      <w:r>
        <w:rPr>
          <w:spacing w:val="25"/>
          <w:w w:val="105"/>
        </w:rPr>
        <w:t xml:space="preserve"> </w:t>
      </w:r>
      <w:r>
        <w:rPr>
          <w:w w:val="105"/>
        </w:rPr>
        <w:t>for</w:t>
      </w:r>
      <w:r>
        <w:rPr>
          <w:spacing w:val="25"/>
          <w:w w:val="105"/>
        </w:rPr>
        <w:t xml:space="preserve"> </w:t>
      </w:r>
      <w:r>
        <w:rPr>
          <w:w w:val="105"/>
        </w:rPr>
        <w:t>the</w:t>
      </w:r>
      <w:r>
        <w:rPr>
          <w:spacing w:val="23"/>
          <w:w w:val="105"/>
        </w:rPr>
        <w:t xml:space="preserve"> </w:t>
      </w:r>
      <w:commentRangeStart w:id="90"/>
      <w:commentRangeStart w:id="91"/>
      <w:r>
        <w:rPr>
          <w:w w:val="105"/>
        </w:rPr>
        <w:t>repeated</w:t>
      </w:r>
      <w:r>
        <w:rPr>
          <w:spacing w:val="25"/>
          <w:w w:val="105"/>
        </w:rPr>
        <w:t xml:space="preserve"> </w:t>
      </w:r>
      <w:commentRangeEnd w:id="90"/>
      <w:r w:rsidR="00216A3E">
        <w:rPr>
          <w:rStyle w:val="CommentReference"/>
        </w:rPr>
        <w:commentReference w:id="90"/>
      </w:r>
      <w:commentRangeEnd w:id="91"/>
      <w:r w:rsidR="00B83300">
        <w:rPr>
          <w:rStyle w:val="CommentReference"/>
        </w:rPr>
        <w:commentReference w:id="91"/>
      </w:r>
      <w:r>
        <w:rPr>
          <w:w w:val="105"/>
        </w:rPr>
        <w:t>consistent</w:t>
      </w:r>
      <w:r>
        <w:rPr>
          <w:spacing w:val="24"/>
          <w:w w:val="105"/>
        </w:rPr>
        <w:t xml:space="preserve"> </w:t>
      </w:r>
      <w:r>
        <w:rPr>
          <w:w w:val="105"/>
        </w:rPr>
        <w:t>trials,</w:t>
      </w:r>
      <w:r>
        <w:rPr>
          <w:spacing w:val="24"/>
          <w:w w:val="105"/>
        </w:rPr>
        <w:t xml:space="preserve"> </w:t>
      </w:r>
      <w:r>
        <w:rPr>
          <w:w w:val="105"/>
        </w:rPr>
        <w:t>demonstrating</w:t>
      </w:r>
      <w:r>
        <w:rPr>
          <w:spacing w:val="24"/>
          <w:w w:val="105"/>
        </w:rPr>
        <w:t xml:space="preserve"> </w:t>
      </w:r>
      <w:r>
        <w:rPr>
          <w:w w:val="105"/>
        </w:rPr>
        <w:t>that</w:t>
      </w:r>
      <w:r>
        <w:rPr>
          <w:spacing w:val="23"/>
          <w:w w:val="105"/>
        </w:rPr>
        <w:t xml:space="preserve"> </w:t>
      </w:r>
      <w:r>
        <w:rPr>
          <w:w w:val="105"/>
        </w:rPr>
        <w:t>the</w:t>
      </w:r>
    </w:p>
    <w:p w14:paraId="5CC64766" w14:textId="77777777" w:rsidR="00735E2D" w:rsidRDefault="00000000">
      <w:pPr>
        <w:pStyle w:val="BodyText"/>
        <w:spacing w:before="203"/>
      </w:pPr>
      <w:r>
        <w:rPr>
          <w:rFonts w:ascii="Trebuchet MS"/>
          <w:sz w:val="12"/>
        </w:rPr>
        <w:t xml:space="preserve">259    </w:t>
      </w:r>
      <w:r>
        <w:rPr>
          <w:rFonts w:ascii="Trebuchet MS"/>
          <w:spacing w:val="19"/>
          <w:sz w:val="12"/>
        </w:rPr>
        <w:t xml:space="preserve"> </w:t>
      </w:r>
      <w:r>
        <w:rPr>
          <w:w w:val="105"/>
        </w:rPr>
        <w:t>underlying</w:t>
      </w:r>
      <w:r>
        <w:rPr>
          <w:spacing w:val="14"/>
          <w:w w:val="105"/>
        </w:rPr>
        <w:t xml:space="preserve"> </w:t>
      </w:r>
      <w:proofErr w:type="gramStart"/>
      <w:r>
        <w:rPr>
          <w:w w:val="105"/>
        </w:rPr>
        <w:t>configuration</w:t>
      </w:r>
      <w:proofErr w:type="gramEnd"/>
      <w:r>
        <w:rPr>
          <w:spacing w:val="15"/>
          <w:w w:val="105"/>
        </w:rPr>
        <w:t xml:space="preserve"> </w:t>
      </w:r>
      <w:r>
        <w:rPr>
          <w:w w:val="105"/>
        </w:rPr>
        <w:t>of</w:t>
      </w:r>
      <w:r>
        <w:rPr>
          <w:spacing w:val="15"/>
          <w:w w:val="105"/>
        </w:rPr>
        <w:t xml:space="preserve"> </w:t>
      </w:r>
      <w:r>
        <w:rPr>
          <w:w w:val="105"/>
        </w:rPr>
        <w:t>distractors</w:t>
      </w:r>
      <w:r>
        <w:rPr>
          <w:spacing w:val="14"/>
          <w:w w:val="105"/>
        </w:rPr>
        <w:t xml:space="preserve"> </w:t>
      </w:r>
      <w:r>
        <w:rPr>
          <w:w w:val="105"/>
        </w:rPr>
        <w:t>continued</w:t>
      </w:r>
      <w:r>
        <w:rPr>
          <w:spacing w:val="14"/>
          <w:w w:val="105"/>
        </w:rPr>
        <w:t xml:space="preserve"> </w:t>
      </w:r>
      <w:r>
        <w:rPr>
          <w:w w:val="105"/>
        </w:rPr>
        <w:t>to</w:t>
      </w:r>
      <w:r>
        <w:rPr>
          <w:spacing w:val="14"/>
          <w:w w:val="105"/>
        </w:rPr>
        <w:t xml:space="preserve"> </w:t>
      </w:r>
      <w:r>
        <w:rPr>
          <w:w w:val="105"/>
        </w:rPr>
        <w:t>guide</w:t>
      </w:r>
      <w:r>
        <w:rPr>
          <w:spacing w:val="15"/>
          <w:w w:val="105"/>
        </w:rPr>
        <w:t xml:space="preserve"> </w:t>
      </w:r>
      <w:r>
        <w:rPr>
          <w:w w:val="105"/>
        </w:rPr>
        <w:t>attention</w:t>
      </w:r>
      <w:r>
        <w:rPr>
          <w:spacing w:val="15"/>
          <w:w w:val="105"/>
        </w:rPr>
        <w:t xml:space="preserve"> </w:t>
      </w:r>
      <w:r>
        <w:rPr>
          <w:w w:val="105"/>
        </w:rPr>
        <w:t>in</w:t>
      </w:r>
      <w:r>
        <w:rPr>
          <w:spacing w:val="13"/>
          <w:w w:val="105"/>
        </w:rPr>
        <w:t xml:space="preserve"> </w:t>
      </w:r>
      <w:r>
        <w:rPr>
          <w:w w:val="105"/>
        </w:rPr>
        <w:t>the</w:t>
      </w:r>
      <w:r>
        <w:rPr>
          <w:spacing w:val="14"/>
          <w:w w:val="105"/>
        </w:rPr>
        <w:t xml:space="preserve"> </w:t>
      </w:r>
      <w:r>
        <w:rPr>
          <w:w w:val="105"/>
        </w:rPr>
        <w:t>presence</w:t>
      </w:r>
      <w:r>
        <w:rPr>
          <w:spacing w:val="15"/>
          <w:w w:val="105"/>
        </w:rPr>
        <w:t xml:space="preserve"> </w:t>
      </w:r>
      <w:r>
        <w:rPr>
          <w:w w:val="105"/>
        </w:rPr>
        <w:t>of</w:t>
      </w:r>
      <w:r>
        <w:rPr>
          <w:spacing w:val="14"/>
          <w:w w:val="105"/>
        </w:rPr>
        <w:t xml:space="preserve"> </w:t>
      </w:r>
      <w:r>
        <w:rPr>
          <w:w w:val="105"/>
        </w:rPr>
        <w:t>the</w:t>
      </w:r>
    </w:p>
    <w:p w14:paraId="3DAE0413" w14:textId="77777777" w:rsidR="00735E2D" w:rsidRDefault="00000000">
      <w:pPr>
        <w:pStyle w:val="BodyText"/>
      </w:pPr>
      <w:r>
        <w:rPr>
          <w:rFonts w:ascii="Trebuchet MS"/>
          <w:sz w:val="12"/>
        </w:rPr>
        <w:t xml:space="preserve">260    </w:t>
      </w:r>
      <w:r>
        <w:rPr>
          <w:rFonts w:ascii="Trebuchet MS"/>
          <w:spacing w:val="19"/>
          <w:sz w:val="12"/>
        </w:rPr>
        <w:t xml:space="preserve"> </w:t>
      </w:r>
      <w:r>
        <w:rPr>
          <w:w w:val="105"/>
        </w:rPr>
        <w:t>endogenous</w:t>
      </w:r>
      <w:r>
        <w:rPr>
          <w:spacing w:val="13"/>
          <w:w w:val="105"/>
        </w:rPr>
        <w:t xml:space="preserve"> </w:t>
      </w:r>
      <w:proofErr w:type="gramStart"/>
      <w:r>
        <w:rPr>
          <w:w w:val="105"/>
        </w:rPr>
        <w:t>cue</w:t>
      </w:r>
      <w:proofErr w:type="gramEnd"/>
      <w:r>
        <w:rPr>
          <w:w w:val="105"/>
        </w:rPr>
        <w:t>.</w:t>
      </w:r>
      <w:r>
        <w:rPr>
          <w:spacing w:val="41"/>
          <w:w w:val="105"/>
        </w:rPr>
        <w:t xml:space="preserve"> </w:t>
      </w:r>
      <w:commentRangeStart w:id="92"/>
      <w:commentRangeStart w:id="93"/>
      <w:r>
        <w:rPr>
          <w:w w:val="105"/>
        </w:rPr>
        <w:t>However,</w:t>
      </w:r>
      <w:r>
        <w:rPr>
          <w:spacing w:val="13"/>
          <w:w w:val="105"/>
        </w:rPr>
        <w:t xml:space="preserve"> </w:t>
      </w:r>
      <w:r>
        <w:rPr>
          <w:w w:val="105"/>
        </w:rPr>
        <w:t>the</w:t>
      </w:r>
      <w:r>
        <w:rPr>
          <w:spacing w:val="12"/>
          <w:w w:val="105"/>
        </w:rPr>
        <w:t xml:space="preserve"> </w:t>
      </w:r>
      <w:r>
        <w:rPr>
          <w:w w:val="105"/>
        </w:rPr>
        <w:t>repeated</w:t>
      </w:r>
      <w:r>
        <w:rPr>
          <w:spacing w:val="13"/>
          <w:w w:val="105"/>
        </w:rPr>
        <w:t xml:space="preserve"> </w:t>
      </w:r>
      <w:r>
        <w:rPr>
          <w:w w:val="105"/>
        </w:rPr>
        <w:t>inconsistent</w:t>
      </w:r>
      <w:r>
        <w:rPr>
          <w:spacing w:val="12"/>
          <w:w w:val="105"/>
        </w:rPr>
        <w:t xml:space="preserve"> </w:t>
      </w:r>
      <w:r>
        <w:rPr>
          <w:w w:val="105"/>
        </w:rPr>
        <w:t>trials</w:t>
      </w:r>
      <w:r>
        <w:rPr>
          <w:spacing w:val="13"/>
          <w:w w:val="105"/>
        </w:rPr>
        <w:t xml:space="preserve"> </w:t>
      </w:r>
      <w:r>
        <w:rPr>
          <w:w w:val="105"/>
        </w:rPr>
        <w:t>did</w:t>
      </w:r>
      <w:r>
        <w:rPr>
          <w:spacing w:val="13"/>
          <w:w w:val="105"/>
        </w:rPr>
        <w:t xml:space="preserve"> </w:t>
      </w:r>
      <w:r>
        <w:rPr>
          <w:w w:val="105"/>
        </w:rPr>
        <w:t>not</w:t>
      </w:r>
      <w:r>
        <w:rPr>
          <w:spacing w:val="13"/>
          <w:w w:val="105"/>
        </w:rPr>
        <w:t xml:space="preserve"> </w:t>
      </w:r>
      <w:r>
        <w:rPr>
          <w:w w:val="105"/>
        </w:rPr>
        <w:t>lead</w:t>
      </w:r>
      <w:r>
        <w:rPr>
          <w:spacing w:val="13"/>
          <w:w w:val="105"/>
        </w:rPr>
        <w:t xml:space="preserve"> </w:t>
      </w:r>
      <w:r>
        <w:rPr>
          <w:w w:val="105"/>
        </w:rPr>
        <w:t>to</w:t>
      </w:r>
      <w:r>
        <w:rPr>
          <w:spacing w:val="12"/>
          <w:w w:val="105"/>
        </w:rPr>
        <w:t xml:space="preserve"> </w:t>
      </w:r>
      <w:r>
        <w:rPr>
          <w:w w:val="105"/>
        </w:rPr>
        <w:t>an</w:t>
      </w:r>
      <w:r>
        <w:rPr>
          <w:spacing w:val="13"/>
          <w:w w:val="105"/>
        </w:rPr>
        <w:t xml:space="preserve"> </w:t>
      </w:r>
      <w:r>
        <w:rPr>
          <w:w w:val="105"/>
        </w:rPr>
        <w:t>impairment</w:t>
      </w:r>
      <w:r>
        <w:rPr>
          <w:spacing w:val="14"/>
          <w:w w:val="105"/>
        </w:rPr>
        <w:t xml:space="preserve"> </w:t>
      </w:r>
      <w:r>
        <w:rPr>
          <w:w w:val="105"/>
        </w:rPr>
        <w:t>in</w:t>
      </w:r>
    </w:p>
    <w:p w14:paraId="57DF1595" w14:textId="77777777" w:rsidR="00735E2D" w:rsidRDefault="00000000">
      <w:pPr>
        <w:pStyle w:val="BodyText"/>
      </w:pPr>
      <w:r>
        <w:rPr>
          <w:rFonts w:ascii="Trebuchet MS"/>
          <w:sz w:val="12"/>
        </w:rPr>
        <w:t xml:space="preserve">261    </w:t>
      </w:r>
      <w:r>
        <w:rPr>
          <w:rFonts w:ascii="Trebuchet MS"/>
          <w:spacing w:val="19"/>
          <w:sz w:val="12"/>
        </w:rPr>
        <w:t xml:space="preserve"> </w:t>
      </w:r>
      <w:r>
        <w:rPr>
          <w:w w:val="105"/>
        </w:rPr>
        <w:t>response</w:t>
      </w:r>
      <w:r>
        <w:rPr>
          <w:spacing w:val="18"/>
          <w:w w:val="105"/>
        </w:rPr>
        <w:t xml:space="preserve"> </w:t>
      </w:r>
      <w:r>
        <w:rPr>
          <w:w w:val="105"/>
        </w:rPr>
        <w:t>times</w:t>
      </w:r>
      <w:r>
        <w:rPr>
          <w:spacing w:val="17"/>
          <w:w w:val="105"/>
        </w:rPr>
        <w:t xml:space="preserve"> </w:t>
      </w:r>
      <w:r>
        <w:rPr>
          <w:w w:val="105"/>
        </w:rPr>
        <w:t>relative</w:t>
      </w:r>
      <w:r>
        <w:rPr>
          <w:spacing w:val="18"/>
          <w:w w:val="105"/>
        </w:rPr>
        <w:t xml:space="preserve"> </w:t>
      </w:r>
      <w:r>
        <w:rPr>
          <w:w w:val="105"/>
        </w:rPr>
        <w:t>to</w:t>
      </w:r>
      <w:r>
        <w:rPr>
          <w:spacing w:val="16"/>
          <w:w w:val="105"/>
        </w:rPr>
        <w:t xml:space="preserve"> </w:t>
      </w:r>
      <w:r>
        <w:rPr>
          <w:w w:val="105"/>
        </w:rPr>
        <w:t>random</w:t>
      </w:r>
      <w:r>
        <w:rPr>
          <w:spacing w:val="18"/>
          <w:w w:val="105"/>
        </w:rPr>
        <w:t xml:space="preserve"> </w:t>
      </w:r>
      <w:r>
        <w:rPr>
          <w:w w:val="105"/>
        </w:rPr>
        <w:t>trials,</w:t>
      </w:r>
      <w:r>
        <w:rPr>
          <w:spacing w:val="16"/>
          <w:w w:val="105"/>
        </w:rPr>
        <w:t xml:space="preserve"> </w:t>
      </w:r>
      <w:r>
        <w:rPr>
          <w:w w:val="105"/>
        </w:rPr>
        <w:t>suggesting</w:t>
      </w:r>
      <w:r>
        <w:rPr>
          <w:spacing w:val="18"/>
          <w:w w:val="105"/>
        </w:rPr>
        <w:t xml:space="preserve"> </w:t>
      </w:r>
      <w:r>
        <w:rPr>
          <w:w w:val="105"/>
        </w:rPr>
        <w:t>that</w:t>
      </w:r>
      <w:r>
        <w:rPr>
          <w:spacing w:val="17"/>
          <w:w w:val="105"/>
        </w:rPr>
        <w:t xml:space="preserve"> </w:t>
      </w:r>
      <w:r>
        <w:rPr>
          <w:w w:val="105"/>
        </w:rPr>
        <w:t>the</w:t>
      </w:r>
      <w:r>
        <w:rPr>
          <w:spacing w:val="18"/>
          <w:w w:val="105"/>
        </w:rPr>
        <w:t xml:space="preserve"> </w:t>
      </w:r>
      <w:r>
        <w:rPr>
          <w:w w:val="105"/>
        </w:rPr>
        <w:t>underlying</w:t>
      </w:r>
      <w:r>
        <w:rPr>
          <w:spacing w:val="16"/>
          <w:w w:val="105"/>
        </w:rPr>
        <w:t xml:space="preserve"> </w:t>
      </w:r>
      <w:r>
        <w:rPr>
          <w:w w:val="105"/>
        </w:rPr>
        <w:t>configuration</w:t>
      </w:r>
      <w:r>
        <w:rPr>
          <w:spacing w:val="18"/>
          <w:w w:val="105"/>
        </w:rPr>
        <w:t xml:space="preserve"> </w:t>
      </w:r>
      <w:proofErr w:type="gramStart"/>
      <w:r>
        <w:rPr>
          <w:w w:val="105"/>
        </w:rPr>
        <w:t>did</w:t>
      </w:r>
      <w:proofErr w:type="gramEnd"/>
    </w:p>
    <w:p w14:paraId="244BD650" w14:textId="77777777" w:rsidR="00735E2D" w:rsidRDefault="00000000">
      <w:pPr>
        <w:pStyle w:val="BodyText"/>
      </w:pPr>
      <w:r>
        <w:rPr>
          <w:rFonts w:ascii="Trebuchet MS"/>
          <w:sz w:val="12"/>
        </w:rPr>
        <w:t xml:space="preserve">262    </w:t>
      </w:r>
      <w:r>
        <w:rPr>
          <w:rFonts w:ascii="Trebuchet MS"/>
          <w:spacing w:val="19"/>
          <w:sz w:val="12"/>
        </w:rPr>
        <w:t xml:space="preserve"> </w:t>
      </w:r>
      <w:r>
        <w:rPr>
          <w:w w:val="105"/>
        </w:rPr>
        <w:t>not</w:t>
      </w:r>
      <w:r>
        <w:rPr>
          <w:spacing w:val="9"/>
          <w:w w:val="105"/>
        </w:rPr>
        <w:t xml:space="preserve"> </w:t>
      </w:r>
      <w:r>
        <w:rPr>
          <w:w w:val="105"/>
        </w:rPr>
        <w:t>influence</w:t>
      </w:r>
      <w:r>
        <w:rPr>
          <w:spacing w:val="10"/>
          <w:w w:val="105"/>
        </w:rPr>
        <w:t xml:space="preserve"> </w:t>
      </w:r>
      <w:r>
        <w:rPr>
          <w:w w:val="105"/>
        </w:rPr>
        <w:t>search</w:t>
      </w:r>
      <w:r>
        <w:rPr>
          <w:spacing w:val="10"/>
          <w:w w:val="105"/>
        </w:rPr>
        <w:t xml:space="preserve"> </w:t>
      </w:r>
      <w:r>
        <w:rPr>
          <w:w w:val="105"/>
        </w:rPr>
        <w:t>on</w:t>
      </w:r>
      <w:r>
        <w:rPr>
          <w:spacing w:val="8"/>
          <w:w w:val="105"/>
        </w:rPr>
        <w:t xml:space="preserve"> </w:t>
      </w:r>
      <w:r>
        <w:rPr>
          <w:w w:val="105"/>
        </w:rPr>
        <w:t>these</w:t>
      </w:r>
      <w:r>
        <w:rPr>
          <w:spacing w:val="9"/>
          <w:w w:val="105"/>
        </w:rPr>
        <w:t xml:space="preserve"> </w:t>
      </w:r>
      <w:r>
        <w:rPr>
          <w:w w:val="105"/>
        </w:rPr>
        <w:t>trials</w:t>
      </w:r>
      <w:commentRangeEnd w:id="92"/>
      <w:r w:rsidR="00475E19">
        <w:rPr>
          <w:rStyle w:val="CommentReference"/>
        </w:rPr>
        <w:commentReference w:id="92"/>
      </w:r>
      <w:commentRangeEnd w:id="93"/>
      <w:r w:rsidR="00B83300">
        <w:rPr>
          <w:rStyle w:val="CommentReference"/>
        </w:rPr>
        <w:commentReference w:id="93"/>
      </w:r>
      <w:r>
        <w:rPr>
          <w:w w:val="105"/>
        </w:rPr>
        <w:t>.</w:t>
      </w:r>
    </w:p>
    <w:p w14:paraId="0C698518" w14:textId="77777777" w:rsidR="00735E2D" w:rsidRDefault="00735E2D">
      <w:pPr>
        <w:sectPr w:rsidR="00735E2D">
          <w:pgSz w:w="12240" w:h="15840"/>
          <w:pgMar w:top="1360" w:right="1280" w:bottom="280" w:left="900" w:header="649" w:footer="0" w:gutter="0"/>
          <w:cols w:space="720"/>
        </w:sectPr>
      </w:pPr>
    </w:p>
    <w:p w14:paraId="4723AEE1" w14:textId="77777777" w:rsidR="00735E2D" w:rsidRDefault="00000000">
      <w:pPr>
        <w:tabs>
          <w:tab w:val="left" w:pos="4419"/>
        </w:tabs>
        <w:spacing w:before="112"/>
        <w:ind w:left="150"/>
        <w:rPr>
          <w:rFonts w:ascii="Palatino Linotype"/>
          <w:b/>
          <w:sz w:val="24"/>
        </w:rPr>
      </w:pPr>
      <w:r>
        <w:rPr>
          <w:rFonts w:ascii="Trebuchet MS"/>
          <w:w w:val="110"/>
          <w:sz w:val="12"/>
        </w:rPr>
        <w:lastRenderedPageBreak/>
        <w:t>263</w:t>
      </w:r>
      <w:r>
        <w:rPr>
          <w:rFonts w:ascii="Trebuchet MS"/>
          <w:w w:val="110"/>
          <w:sz w:val="12"/>
        </w:rPr>
        <w:tab/>
      </w:r>
      <w:bookmarkStart w:id="94" w:name="Experiment_2"/>
      <w:bookmarkEnd w:id="94"/>
      <w:r>
        <w:rPr>
          <w:rFonts w:ascii="Palatino Linotype"/>
          <w:b/>
          <w:w w:val="110"/>
          <w:sz w:val="24"/>
        </w:rPr>
        <w:t>Experiment</w:t>
      </w:r>
      <w:r>
        <w:rPr>
          <w:rFonts w:ascii="Palatino Linotype"/>
          <w:b/>
          <w:spacing w:val="13"/>
          <w:w w:val="110"/>
          <w:sz w:val="24"/>
        </w:rPr>
        <w:t xml:space="preserve"> </w:t>
      </w:r>
      <w:r>
        <w:rPr>
          <w:rFonts w:ascii="Palatino Linotype"/>
          <w:b/>
          <w:w w:val="110"/>
          <w:sz w:val="24"/>
        </w:rPr>
        <w:t>2</w:t>
      </w:r>
    </w:p>
    <w:p w14:paraId="3EF8BA51" w14:textId="77777777" w:rsidR="00735E2D" w:rsidRDefault="00735E2D">
      <w:pPr>
        <w:pStyle w:val="BodyText"/>
        <w:spacing w:before="5"/>
        <w:ind w:left="0"/>
        <w:rPr>
          <w:rFonts w:ascii="Palatino Linotype"/>
          <w:b/>
          <w:sz w:val="26"/>
        </w:rPr>
      </w:pPr>
    </w:p>
    <w:p w14:paraId="67108153" w14:textId="77777777" w:rsidR="00735E2D" w:rsidRDefault="00000000">
      <w:pPr>
        <w:pStyle w:val="BodyText"/>
        <w:tabs>
          <w:tab w:val="left" w:pos="1259"/>
        </w:tabs>
        <w:spacing w:before="0"/>
      </w:pPr>
      <w:r>
        <w:rPr>
          <w:rFonts w:ascii="Trebuchet MS"/>
          <w:w w:val="105"/>
          <w:sz w:val="12"/>
        </w:rPr>
        <w:t>264</w:t>
      </w:r>
      <w:r>
        <w:rPr>
          <w:rFonts w:ascii="Trebuchet MS"/>
          <w:w w:val="105"/>
          <w:sz w:val="12"/>
        </w:rPr>
        <w:tab/>
      </w:r>
      <w:r>
        <w:rPr>
          <w:w w:val="105"/>
        </w:rPr>
        <w:t>In</w:t>
      </w:r>
      <w:r>
        <w:rPr>
          <w:spacing w:val="15"/>
          <w:w w:val="105"/>
        </w:rPr>
        <w:t xml:space="preserve"> </w:t>
      </w:r>
      <w:r>
        <w:rPr>
          <w:w w:val="105"/>
        </w:rPr>
        <w:t>Experiment</w:t>
      </w:r>
      <w:r>
        <w:rPr>
          <w:spacing w:val="16"/>
          <w:w w:val="105"/>
        </w:rPr>
        <w:t xml:space="preserve"> </w:t>
      </w:r>
      <w:r>
        <w:rPr>
          <w:w w:val="105"/>
        </w:rPr>
        <w:t>1</w:t>
      </w:r>
      <w:r>
        <w:rPr>
          <w:spacing w:val="15"/>
          <w:w w:val="105"/>
        </w:rPr>
        <w:t xml:space="preserve"> </w:t>
      </w:r>
      <w:r>
        <w:rPr>
          <w:w w:val="105"/>
        </w:rPr>
        <w:t>we</w:t>
      </w:r>
      <w:r>
        <w:rPr>
          <w:spacing w:val="15"/>
          <w:w w:val="105"/>
        </w:rPr>
        <w:t xml:space="preserve"> </w:t>
      </w:r>
      <w:r>
        <w:rPr>
          <w:w w:val="105"/>
        </w:rPr>
        <w:t>demonstrated</w:t>
      </w:r>
      <w:r>
        <w:rPr>
          <w:spacing w:val="15"/>
          <w:w w:val="105"/>
        </w:rPr>
        <w:t xml:space="preserve"> </w:t>
      </w:r>
      <w:r>
        <w:rPr>
          <w:w w:val="105"/>
        </w:rPr>
        <w:t>that</w:t>
      </w:r>
      <w:r>
        <w:rPr>
          <w:spacing w:val="16"/>
          <w:w w:val="105"/>
        </w:rPr>
        <w:t xml:space="preserve"> </w:t>
      </w:r>
      <w:r>
        <w:rPr>
          <w:w w:val="105"/>
        </w:rPr>
        <w:t>an</w:t>
      </w:r>
      <w:r>
        <w:rPr>
          <w:spacing w:val="15"/>
          <w:w w:val="105"/>
        </w:rPr>
        <w:t xml:space="preserve"> </w:t>
      </w:r>
      <w:r>
        <w:rPr>
          <w:w w:val="105"/>
        </w:rPr>
        <w:t>established</w:t>
      </w:r>
      <w:r>
        <w:rPr>
          <w:spacing w:val="15"/>
          <w:w w:val="105"/>
        </w:rPr>
        <w:t xml:space="preserve"> </w:t>
      </w:r>
      <w:r>
        <w:rPr>
          <w:w w:val="105"/>
        </w:rPr>
        <w:t>effect</w:t>
      </w:r>
      <w:r>
        <w:rPr>
          <w:spacing w:val="16"/>
          <w:w w:val="105"/>
        </w:rPr>
        <w:t xml:space="preserve"> </w:t>
      </w:r>
      <w:r>
        <w:rPr>
          <w:w w:val="105"/>
        </w:rPr>
        <w:t>of</w:t>
      </w:r>
      <w:r>
        <w:rPr>
          <w:spacing w:val="15"/>
          <w:w w:val="105"/>
        </w:rPr>
        <w:t xml:space="preserve"> </w:t>
      </w:r>
      <w:r>
        <w:rPr>
          <w:w w:val="105"/>
        </w:rPr>
        <w:t>contextual</w:t>
      </w:r>
      <w:r>
        <w:rPr>
          <w:spacing w:val="15"/>
          <w:w w:val="105"/>
        </w:rPr>
        <w:t xml:space="preserve"> </w:t>
      </w:r>
      <w:r>
        <w:rPr>
          <w:w w:val="105"/>
        </w:rPr>
        <w:t>cuing</w:t>
      </w:r>
      <w:r>
        <w:rPr>
          <w:spacing w:val="15"/>
          <w:w w:val="105"/>
        </w:rPr>
        <w:t xml:space="preserve"> </w:t>
      </w:r>
      <w:proofErr w:type="gramStart"/>
      <w:r>
        <w:rPr>
          <w:w w:val="105"/>
        </w:rPr>
        <w:t>is</w:t>
      </w:r>
      <w:proofErr w:type="gramEnd"/>
    </w:p>
    <w:p w14:paraId="7F3E4D6D" w14:textId="77777777" w:rsidR="00735E2D" w:rsidRDefault="00000000">
      <w:pPr>
        <w:pStyle w:val="BodyText"/>
      </w:pPr>
      <w:r>
        <w:rPr>
          <w:rFonts w:ascii="Trebuchet MS"/>
          <w:sz w:val="12"/>
        </w:rPr>
        <w:t xml:space="preserve">265    </w:t>
      </w:r>
      <w:r>
        <w:rPr>
          <w:rFonts w:ascii="Trebuchet MS"/>
          <w:spacing w:val="19"/>
          <w:sz w:val="12"/>
        </w:rPr>
        <w:t xml:space="preserve"> </w:t>
      </w:r>
      <w:r>
        <w:rPr>
          <w:w w:val="105"/>
        </w:rPr>
        <w:t>maintained</w:t>
      </w:r>
      <w:r>
        <w:rPr>
          <w:spacing w:val="7"/>
          <w:w w:val="105"/>
        </w:rPr>
        <w:t xml:space="preserve"> </w:t>
      </w:r>
      <w:r>
        <w:rPr>
          <w:w w:val="105"/>
        </w:rPr>
        <w:t>even</w:t>
      </w:r>
      <w:r>
        <w:rPr>
          <w:spacing w:val="8"/>
          <w:w w:val="105"/>
        </w:rPr>
        <w:t xml:space="preserve"> </w:t>
      </w:r>
      <w:r>
        <w:rPr>
          <w:w w:val="105"/>
        </w:rPr>
        <w:t>when</w:t>
      </w:r>
      <w:r>
        <w:rPr>
          <w:spacing w:val="8"/>
          <w:w w:val="105"/>
        </w:rPr>
        <w:t xml:space="preserve"> </w:t>
      </w:r>
      <w:r>
        <w:rPr>
          <w:w w:val="105"/>
        </w:rPr>
        <w:t>attention</w:t>
      </w:r>
      <w:r>
        <w:rPr>
          <w:spacing w:val="8"/>
          <w:w w:val="105"/>
        </w:rPr>
        <w:t xml:space="preserve"> </w:t>
      </w:r>
      <w:r>
        <w:rPr>
          <w:w w:val="105"/>
        </w:rPr>
        <w:t>is</w:t>
      </w:r>
      <w:r>
        <w:rPr>
          <w:spacing w:val="7"/>
          <w:w w:val="105"/>
        </w:rPr>
        <w:t xml:space="preserve"> </w:t>
      </w:r>
      <w:r>
        <w:rPr>
          <w:w w:val="105"/>
        </w:rPr>
        <w:t>being</w:t>
      </w:r>
      <w:r>
        <w:rPr>
          <w:spacing w:val="8"/>
          <w:w w:val="105"/>
        </w:rPr>
        <w:t xml:space="preserve"> </w:t>
      </w:r>
      <w:r>
        <w:rPr>
          <w:w w:val="105"/>
        </w:rPr>
        <w:t>guided</w:t>
      </w:r>
      <w:r>
        <w:rPr>
          <w:spacing w:val="8"/>
          <w:w w:val="105"/>
        </w:rPr>
        <w:t xml:space="preserve"> </w:t>
      </w:r>
      <w:r>
        <w:rPr>
          <w:w w:val="105"/>
        </w:rPr>
        <w:t>by</w:t>
      </w:r>
      <w:r>
        <w:rPr>
          <w:spacing w:val="8"/>
          <w:w w:val="105"/>
        </w:rPr>
        <w:t xml:space="preserve"> </w:t>
      </w:r>
      <w:r>
        <w:rPr>
          <w:w w:val="105"/>
        </w:rPr>
        <w:t>the</w:t>
      </w:r>
      <w:r>
        <w:rPr>
          <w:spacing w:val="7"/>
          <w:w w:val="105"/>
        </w:rPr>
        <w:t xml:space="preserve"> </w:t>
      </w:r>
      <w:r>
        <w:rPr>
          <w:w w:val="105"/>
        </w:rPr>
        <w:t>presence</w:t>
      </w:r>
      <w:r>
        <w:rPr>
          <w:spacing w:val="7"/>
          <w:w w:val="105"/>
        </w:rPr>
        <w:t xml:space="preserve"> </w:t>
      </w:r>
      <w:r>
        <w:rPr>
          <w:w w:val="105"/>
        </w:rPr>
        <w:t>of</w:t>
      </w:r>
      <w:r>
        <w:rPr>
          <w:spacing w:val="8"/>
          <w:w w:val="105"/>
        </w:rPr>
        <w:t xml:space="preserve"> </w:t>
      </w:r>
      <w:r>
        <w:rPr>
          <w:w w:val="105"/>
        </w:rPr>
        <w:t>a</w:t>
      </w:r>
      <w:r>
        <w:rPr>
          <w:spacing w:val="7"/>
          <w:w w:val="105"/>
        </w:rPr>
        <w:t xml:space="preserve"> </w:t>
      </w:r>
      <w:r>
        <w:rPr>
          <w:w w:val="105"/>
        </w:rPr>
        <w:t>valid</w:t>
      </w:r>
      <w:r>
        <w:rPr>
          <w:spacing w:val="7"/>
          <w:w w:val="105"/>
        </w:rPr>
        <w:t xml:space="preserve"> </w:t>
      </w:r>
      <w:r>
        <w:rPr>
          <w:w w:val="105"/>
        </w:rPr>
        <w:t>endogenous</w:t>
      </w:r>
      <w:r>
        <w:rPr>
          <w:spacing w:val="8"/>
          <w:w w:val="105"/>
        </w:rPr>
        <w:t xml:space="preserve"> </w:t>
      </w:r>
      <w:r>
        <w:rPr>
          <w:w w:val="105"/>
        </w:rPr>
        <w:t>cue.</w:t>
      </w:r>
    </w:p>
    <w:p w14:paraId="142D4D9B" w14:textId="77777777" w:rsidR="00735E2D" w:rsidRDefault="00000000">
      <w:pPr>
        <w:spacing w:before="202"/>
        <w:ind w:left="150"/>
        <w:rPr>
          <w:sz w:val="24"/>
        </w:rPr>
      </w:pPr>
      <w:r>
        <w:rPr>
          <w:rFonts w:ascii="Trebuchet MS"/>
          <w:sz w:val="12"/>
        </w:rPr>
        <w:t xml:space="preserve">266    </w:t>
      </w:r>
      <w:r>
        <w:rPr>
          <w:rFonts w:ascii="Trebuchet MS"/>
          <w:spacing w:val="19"/>
          <w:sz w:val="12"/>
        </w:rPr>
        <w:t xml:space="preserve"> </w:t>
      </w:r>
      <w:r>
        <w:rPr>
          <w:w w:val="105"/>
          <w:sz w:val="24"/>
        </w:rPr>
        <w:t>That</w:t>
      </w:r>
      <w:r>
        <w:rPr>
          <w:spacing w:val="16"/>
          <w:w w:val="105"/>
          <w:sz w:val="24"/>
        </w:rPr>
        <w:t xml:space="preserve"> </w:t>
      </w:r>
      <w:r>
        <w:rPr>
          <w:w w:val="105"/>
          <w:sz w:val="24"/>
        </w:rPr>
        <w:t>is,</w:t>
      </w:r>
      <w:r>
        <w:rPr>
          <w:spacing w:val="16"/>
          <w:w w:val="105"/>
          <w:sz w:val="24"/>
        </w:rPr>
        <w:t xml:space="preserve"> </w:t>
      </w:r>
      <w:r>
        <w:rPr>
          <w:w w:val="105"/>
          <w:sz w:val="24"/>
        </w:rPr>
        <w:t>we</w:t>
      </w:r>
      <w:r>
        <w:rPr>
          <w:spacing w:val="16"/>
          <w:w w:val="105"/>
          <w:sz w:val="24"/>
        </w:rPr>
        <w:t xml:space="preserve"> </w:t>
      </w:r>
      <w:r>
        <w:rPr>
          <w:w w:val="105"/>
          <w:sz w:val="24"/>
        </w:rPr>
        <w:t>found</w:t>
      </w:r>
      <w:r>
        <w:rPr>
          <w:spacing w:val="16"/>
          <w:w w:val="105"/>
          <w:sz w:val="24"/>
        </w:rPr>
        <w:t xml:space="preserve"> </w:t>
      </w:r>
      <w:r>
        <w:rPr>
          <w:w w:val="105"/>
          <w:sz w:val="24"/>
        </w:rPr>
        <w:t>that</w:t>
      </w:r>
      <w:r>
        <w:rPr>
          <w:spacing w:val="15"/>
          <w:w w:val="105"/>
          <w:sz w:val="24"/>
        </w:rPr>
        <w:t xml:space="preserve"> </w:t>
      </w:r>
      <w:r>
        <w:rPr>
          <w:w w:val="105"/>
          <w:sz w:val="24"/>
        </w:rPr>
        <w:t>the</w:t>
      </w:r>
      <w:r>
        <w:rPr>
          <w:spacing w:val="15"/>
          <w:w w:val="105"/>
          <w:sz w:val="24"/>
        </w:rPr>
        <w:t xml:space="preserve"> </w:t>
      </w:r>
      <w:r>
        <w:rPr>
          <w:i/>
          <w:w w:val="105"/>
          <w:sz w:val="24"/>
        </w:rPr>
        <w:t>performance</w:t>
      </w:r>
      <w:r>
        <w:rPr>
          <w:i/>
          <w:spacing w:val="24"/>
          <w:w w:val="105"/>
          <w:sz w:val="24"/>
        </w:rPr>
        <w:t xml:space="preserve"> </w:t>
      </w:r>
      <w:r>
        <w:rPr>
          <w:w w:val="105"/>
          <w:sz w:val="24"/>
        </w:rPr>
        <w:t>of</w:t>
      </w:r>
      <w:r>
        <w:rPr>
          <w:spacing w:val="14"/>
          <w:w w:val="105"/>
          <w:sz w:val="24"/>
        </w:rPr>
        <w:t xml:space="preserve"> </w:t>
      </w:r>
      <w:r>
        <w:rPr>
          <w:w w:val="105"/>
          <w:sz w:val="24"/>
        </w:rPr>
        <w:t>an</w:t>
      </w:r>
      <w:r>
        <w:rPr>
          <w:spacing w:val="16"/>
          <w:w w:val="105"/>
          <w:sz w:val="24"/>
        </w:rPr>
        <w:t xml:space="preserve"> </w:t>
      </w:r>
      <w:r>
        <w:rPr>
          <w:w w:val="105"/>
          <w:sz w:val="24"/>
        </w:rPr>
        <w:t>established</w:t>
      </w:r>
      <w:r>
        <w:rPr>
          <w:spacing w:val="16"/>
          <w:w w:val="105"/>
          <w:sz w:val="24"/>
        </w:rPr>
        <w:t xml:space="preserve"> </w:t>
      </w:r>
      <w:r>
        <w:rPr>
          <w:w w:val="105"/>
          <w:sz w:val="24"/>
        </w:rPr>
        <w:t>search</w:t>
      </w:r>
      <w:r>
        <w:rPr>
          <w:spacing w:val="15"/>
          <w:w w:val="105"/>
          <w:sz w:val="24"/>
        </w:rPr>
        <w:t xml:space="preserve"> </w:t>
      </w:r>
      <w:proofErr w:type="spellStart"/>
      <w:r>
        <w:rPr>
          <w:w w:val="105"/>
          <w:sz w:val="24"/>
        </w:rPr>
        <w:t>behaviour</w:t>
      </w:r>
      <w:proofErr w:type="spellEnd"/>
      <w:r>
        <w:rPr>
          <w:spacing w:val="15"/>
          <w:w w:val="105"/>
          <w:sz w:val="24"/>
        </w:rPr>
        <w:t xml:space="preserve"> </w:t>
      </w:r>
      <w:r>
        <w:rPr>
          <w:w w:val="105"/>
          <w:sz w:val="24"/>
        </w:rPr>
        <w:t>in</w:t>
      </w:r>
      <w:r>
        <w:rPr>
          <w:spacing w:val="16"/>
          <w:w w:val="105"/>
          <w:sz w:val="24"/>
        </w:rPr>
        <w:t xml:space="preserve"> </w:t>
      </w:r>
      <w:proofErr w:type="gramStart"/>
      <w:r>
        <w:rPr>
          <w:w w:val="105"/>
          <w:sz w:val="24"/>
        </w:rPr>
        <w:t>contextual</w:t>
      </w:r>
      <w:proofErr w:type="gramEnd"/>
    </w:p>
    <w:p w14:paraId="2906E24A" w14:textId="77777777" w:rsidR="00735E2D" w:rsidRDefault="00000000">
      <w:pPr>
        <w:pStyle w:val="BodyText"/>
      </w:pPr>
      <w:r>
        <w:rPr>
          <w:rFonts w:ascii="Trebuchet MS"/>
          <w:sz w:val="12"/>
        </w:rPr>
        <w:t xml:space="preserve">267    </w:t>
      </w:r>
      <w:r>
        <w:rPr>
          <w:rFonts w:ascii="Trebuchet MS"/>
          <w:spacing w:val="19"/>
          <w:sz w:val="12"/>
        </w:rPr>
        <w:t xml:space="preserve"> </w:t>
      </w:r>
      <w:r>
        <w:rPr>
          <w:w w:val="105"/>
        </w:rPr>
        <w:t>cuing</w:t>
      </w:r>
      <w:r>
        <w:rPr>
          <w:spacing w:val="15"/>
          <w:w w:val="105"/>
        </w:rPr>
        <w:t xml:space="preserve"> </w:t>
      </w:r>
      <w:r>
        <w:rPr>
          <w:w w:val="105"/>
        </w:rPr>
        <w:t>is</w:t>
      </w:r>
      <w:r>
        <w:rPr>
          <w:spacing w:val="15"/>
          <w:w w:val="105"/>
        </w:rPr>
        <w:t xml:space="preserve"> </w:t>
      </w:r>
      <w:r>
        <w:rPr>
          <w:w w:val="105"/>
        </w:rPr>
        <w:t>not</w:t>
      </w:r>
      <w:r>
        <w:rPr>
          <w:spacing w:val="14"/>
          <w:w w:val="105"/>
        </w:rPr>
        <w:t xml:space="preserve"> </w:t>
      </w:r>
      <w:r>
        <w:rPr>
          <w:w w:val="105"/>
        </w:rPr>
        <w:t>disrupted</w:t>
      </w:r>
      <w:r>
        <w:rPr>
          <w:spacing w:val="14"/>
          <w:w w:val="105"/>
        </w:rPr>
        <w:t xml:space="preserve"> </w:t>
      </w:r>
      <w:r>
        <w:rPr>
          <w:w w:val="105"/>
        </w:rPr>
        <w:t>by</w:t>
      </w:r>
      <w:r>
        <w:rPr>
          <w:spacing w:val="15"/>
          <w:w w:val="105"/>
        </w:rPr>
        <w:t xml:space="preserve"> </w:t>
      </w:r>
      <w:r>
        <w:rPr>
          <w:w w:val="105"/>
        </w:rPr>
        <w:t>concurrent</w:t>
      </w:r>
      <w:r>
        <w:rPr>
          <w:spacing w:val="15"/>
          <w:w w:val="105"/>
        </w:rPr>
        <w:t xml:space="preserve"> </w:t>
      </w:r>
      <w:r>
        <w:rPr>
          <w:w w:val="105"/>
        </w:rPr>
        <w:t>top-down</w:t>
      </w:r>
      <w:r>
        <w:rPr>
          <w:spacing w:val="15"/>
          <w:w w:val="105"/>
        </w:rPr>
        <w:t xml:space="preserve"> </w:t>
      </w:r>
      <w:r>
        <w:rPr>
          <w:w w:val="105"/>
        </w:rPr>
        <w:t>goals</w:t>
      </w:r>
      <w:r>
        <w:rPr>
          <w:spacing w:val="14"/>
          <w:w w:val="105"/>
        </w:rPr>
        <w:t xml:space="preserve"> </w:t>
      </w:r>
      <w:r>
        <w:rPr>
          <w:w w:val="105"/>
        </w:rPr>
        <w:t>to</w:t>
      </w:r>
      <w:r>
        <w:rPr>
          <w:spacing w:val="14"/>
          <w:w w:val="105"/>
        </w:rPr>
        <w:t xml:space="preserve"> </w:t>
      </w:r>
      <w:r>
        <w:rPr>
          <w:w w:val="105"/>
        </w:rPr>
        <w:t>guide</w:t>
      </w:r>
      <w:r>
        <w:rPr>
          <w:spacing w:val="15"/>
          <w:w w:val="105"/>
        </w:rPr>
        <w:t xml:space="preserve"> </w:t>
      </w:r>
      <w:r>
        <w:rPr>
          <w:w w:val="105"/>
        </w:rPr>
        <w:t>attention</w:t>
      </w:r>
      <w:r>
        <w:rPr>
          <w:spacing w:val="14"/>
          <w:w w:val="105"/>
        </w:rPr>
        <w:t xml:space="preserve"> </w:t>
      </w:r>
      <w:r>
        <w:rPr>
          <w:w w:val="105"/>
        </w:rPr>
        <w:t>in</w:t>
      </w:r>
      <w:r>
        <w:rPr>
          <w:spacing w:val="14"/>
          <w:w w:val="105"/>
        </w:rPr>
        <w:t xml:space="preserve"> </w:t>
      </w:r>
      <w:r>
        <w:rPr>
          <w:w w:val="105"/>
        </w:rPr>
        <w:t>a</w:t>
      </w:r>
      <w:r>
        <w:rPr>
          <w:spacing w:val="14"/>
          <w:w w:val="105"/>
        </w:rPr>
        <w:t xml:space="preserve"> </w:t>
      </w:r>
      <w:proofErr w:type="gramStart"/>
      <w:r>
        <w:rPr>
          <w:w w:val="105"/>
        </w:rPr>
        <w:t>controlled</w:t>
      </w:r>
      <w:proofErr w:type="gramEnd"/>
    </w:p>
    <w:p w14:paraId="08240674" w14:textId="77777777" w:rsidR="00735E2D" w:rsidRDefault="00000000">
      <w:pPr>
        <w:pStyle w:val="BodyText"/>
        <w:spacing w:before="203"/>
      </w:pPr>
      <w:r>
        <w:rPr>
          <w:rFonts w:ascii="Trebuchet MS"/>
          <w:sz w:val="12"/>
        </w:rPr>
        <w:t xml:space="preserve">268    </w:t>
      </w:r>
      <w:r>
        <w:rPr>
          <w:rFonts w:ascii="Trebuchet MS"/>
          <w:spacing w:val="19"/>
          <w:sz w:val="12"/>
        </w:rPr>
        <w:t xml:space="preserve"> </w:t>
      </w:r>
      <w:proofErr w:type="gramStart"/>
      <w:r>
        <w:rPr>
          <w:w w:val="105"/>
        </w:rPr>
        <w:t>manner</w:t>
      </w:r>
      <w:proofErr w:type="gramEnd"/>
      <w:r>
        <w:rPr>
          <w:w w:val="105"/>
        </w:rPr>
        <w:t>.</w:t>
      </w:r>
      <w:r>
        <w:rPr>
          <w:spacing w:val="36"/>
          <w:w w:val="105"/>
        </w:rPr>
        <w:t xml:space="preserve"> </w:t>
      </w:r>
      <w:r>
        <w:rPr>
          <w:w w:val="105"/>
        </w:rPr>
        <w:t>In</w:t>
      </w:r>
      <w:r>
        <w:rPr>
          <w:spacing w:val="11"/>
          <w:w w:val="105"/>
        </w:rPr>
        <w:t xml:space="preserve"> </w:t>
      </w:r>
      <w:r>
        <w:rPr>
          <w:w w:val="105"/>
        </w:rPr>
        <w:t>Experiment</w:t>
      </w:r>
      <w:r>
        <w:rPr>
          <w:spacing w:val="12"/>
          <w:w w:val="105"/>
        </w:rPr>
        <w:t xml:space="preserve"> </w:t>
      </w:r>
      <w:r>
        <w:rPr>
          <w:w w:val="105"/>
        </w:rPr>
        <w:t>2</w:t>
      </w:r>
      <w:r>
        <w:rPr>
          <w:spacing w:val="10"/>
          <w:w w:val="105"/>
        </w:rPr>
        <w:t xml:space="preserve"> </w:t>
      </w:r>
      <w:r>
        <w:rPr>
          <w:w w:val="105"/>
        </w:rPr>
        <w:t>we</w:t>
      </w:r>
      <w:r>
        <w:rPr>
          <w:spacing w:val="11"/>
          <w:w w:val="105"/>
        </w:rPr>
        <w:t xml:space="preserve"> </w:t>
      </w:r>
      <w:r>
        <w:rPr>
          <w:w w:val="105"/>
        </w:rPr>
        <w:t>wanted</w:t>
      </w:r>
      <w:r>
        <w:rPr>
          <w:spacing w:val="10"/>
          <w:w w:val="105"/>
        </w:rPr>
        <w:t xml:space="preserve"> </w:t>
      </w:r>
      <w:r>
        <w:rPr>
          <w:w w:val="105"/>
        </w:rPr>
        <w:t>to</w:t>
      </w:r>
      <w:r>
        <w:rPr>
          <w:spacing w:val="10"/>
          <w:w w:val="105"/>
        </w:rPr>
        <w:t xml:space="preserve"> </w:t>
      </w:r>
      <w:r>
        <w:rPr>
          <w:w w:val="105"/>
        </w:rPr>
        <w:t>explore</w:t>
      </w:r>
      <w:r>
        <w:rPr>
          <w:spacing w:val="12"/>
          <w:w w:val="105"/>
        </w:rPr>
        <w:t xml:space="preserve"> </w:t>
      </w:r>
      <w:r>
        <w:rPr>
          <w:w w:val="105"/>
        </w:rPr>
        <w:t>the</w:t>
      </w:r>
      <w:r>
        <w:rPr>
          <w:spacing w:val="10"/>
          <w:w w:val="105"/>
        </w:rPr>
        <w:t xml:space="preserve"> </w:t>
      </w:r>
      <w:r>
        <w:rPr>
          <w:i/>
          <w:w w:val="105"/>
        </w:rPr>
        <w:t>learning</w:t>
      </w:r>
      <w:r>
        <w:rPr>
          <w:i/>
          <w:spacing w:val="23"/>
          <w:w w:val="105"/>
        </w:rPr>
        <w:t xml:space="preserve"> </w:t>
      </w:r>
      <w:r>
        <w:rPr>
          <w:w w:val="105"/>
        </w:rPr>
        <w:t>of</w:t>
      </w:r>
      <w:r>
        <w:rPr>
          <w:spacing w:val="11"/>
          <w:w w:val="105"/>
        </w:rPr>
        <w:t xml:space="preserve"> </w:t>
      </w:r>
      <w:r>
        <w:rPr>
          <w:w w:val="105"/>
        </w:rPr>
        <w:t>the</w:t>
      </w:r>
      <w:r>
        <w:rPr>
          <w:spacing w:val="11"/>
          <w:w w:val="105"/>
        </w:rPr>
        <w:t xml:space="preserve"> </w:t>
      </w:r>
      <w:r>
        <w:rPr>
          <w:w w:val="105"/>
        </w:rPr>
        <w:t>contextual</w:t>
      </w:r>
      <w:r>
        <w:rPr>
          <w:spacing w:val="11"/>
          <w:w w:val="105"/>
        </w:rPr>
        <w:t xml:space="preserve"> </w:t>
      </w:r>
      <w:r>
        <w:rPr>
          <w:w w:val="105"/>
        </w:rPr>
        <w:t>cue</w:t>
      </w:r>
      <w:r>
        <w:rPr>
          <w:spacing w:val="11"/>
          <w:w w:val="105"/>
        </w:rPr>
        <w:t xml:space="preserve"> </w:t>
      </w:r>
      <w:r>
        <w:rPr>
          <w:w w:val="105"/>
        </w:rPr>
        <w:t>itself,</w:t>
      </w:r>
    </w:p>
    <w:p w14:paraId="69185440" w14:textId="77777777" w:rsidR="00735E2D" w:rsidRDefault="00000000">
      <w:pPr>
        <w:pStyle w:val="BodyText"/>
      </w:pPr>
      <w:r>
        <w:rPr>
          <w:rFonts w:ascii="Trebuchet MS"/>
          <w:sz w:val="12"/>
        </w:rPr>
        <w:t xml:space="preserve">269    </w:t>
      </w:r>
      <w:r>
        <w:rPr>
          <w:rFonts w:ascii="Trebuchet MS"/>
          <w:spacing w:val="19"/>
          <w:sz w:val="12"/>
        </w:rPr>
        <w:t xml:space="preserve"> </w:t>
      </w:r>
      <w:r>
        <w:rPr>
          <w:w w:val="105"/>
        </w:rPr>
        <w:t>examining</w:t>
      </w:r>
      <w:r>
        <w:rPr>
          <w:spacing w:val="7"/>
          <w:w w:val="105"/>
        </w:rPr>
        <w:t xml:space="preserve"> </w:t>
      </w:r>
      <w:r>
        <w:rPr>
          <w:w w:val="105"/>
        </w:rPr>
        <w:t>whether</w:t>
      </w:r>
      <w:r>
        <w:rPr>
          <w:spacing w:val="7"/>
          <w:w w:val="105"/>
        </w:rPr>
        <w:t xml:space="preserve"> </w:t>
      </w:r>
      <w:r>
        <w:rPr>
          <w:w w:val="105"/>
        </w:rPr>
        <w:t>the</w:t>
      </w:r>
      <w:r>
        <w:rPr>
          <w:spacing w:val="7"/>
          <w:w w:val="105"/>
        </w:rPr>
        <w:t xml:space="preserve"> </w:t>
      </w:r>
      <w:r>
        <w:rPr>
          <w:w w:val="105"/>
        </w:rPr>
        <w:t>presence</w:t>
      </w:r>
      <w:r>
        <w:rPr>
          <w:spacing w:val="6"/>
          <w:w w:val="105"/>
        </w:rPr>
        <w:t xml:space="preserve"> </w:t>
      </w:r>
      <w:r>
        <w:rPr>
          <w:w w:val="105"/>
        </w:rPr>
        <w:t>of</w:t>
      </w:r>
      <w:r>
        <w:rPr>
          <w:spacing w:val="6"/>
          <w:w w:val="105"/>
        </w:rPr>
        <w:t xml:space="preserve"> </w:t>
      </w:r>
      <w:r>
        <w:rPr>
          <w:w w:val="105"/>
        </w:rPr>
        <w:t>a</w:t>
      </w:r>
      <w:r>
        <w:rPr>
          <w:spacing w:val="7"/>
          <w:w w:val="105"/>
        </w:rPr>
        <w:t xml:space="preserve"> </w:t>
      </w:r>
      <w:r>
        <w:rPr>
          <w:w w:val="105"/>
        </w:rPr>
        <w:t>valid</w:t>
      </w:r>
      <w:r>
        <w:rPr>
          <w:spacing w:val="7"/>
          <w:w w:val="105"/>
        </w:rPr>
        <w:t xml:space="preserve"> </w:t>
      </w:r>
      <w:r>
        <w:rPr>
          <w:w w:val="105"/>
        </w:rPr>
        <w:t>endogenous</w:t>
      </w:r>
      <w:r>
        <w:rPr>
          <w:spacing w:val="7"/>
          <w:w w:val="105"/>
        </w:rPr>
        <w:t xml:space="preserve"> </w:t>
      </w:r>
      <w:r>
        <w:rPr>
          <w:w w:val="105"/>
        </w:rPr>
        <w:t>cue</w:t>
      </w:r>
      <w:r>
        <w:rPr>
          <w:spacing w:val="7"/>
          <w:w w:val="105"/>
        </w:rPr>
        <w:t xml:space="preserve"> </w:t>
      </w:r>
      <w:r>
        <w:rPr>
          <w:w w:val="105"/>
        </w:rPr>
        <w:t>may</w:t>
      </w:r>
      <w:r>
        <w:rPr>
          <w:spacing w:val="6"/>
          <w:w w:val="105"/>
        </w:rPr>
        <w:t xml:space="preserve"> </w:t>
      </w:r>
      <w:r>
        <w:rPr>
          <w:w w:val="105"/>
        </w:rPr>
        <w:t>limit</w:t>
      </w:r>
      <w:r>
        <w:rPr>
          <w:spacing w:val="6"/>
          <w:w w:val="105"/>
        </w:rPr>
        <w:t xml:space="preserve"> </w:t>
      </w:r>
      <w:r>
        <w:rPr>
          <w:w w:val="105"/>
        </w:rPr>
        <w:t>the</w:t>
      </w:r>
      <w:r>
        <w:rPr>
          <w:spacing w:val="6"/>
          <w:w w:val="105"/>
        </w:rPr>
        <w:t xml:space="preserve"> </w:t>
      </w:r>
      <w:r>
        <w:rPr>
          <w:w w:val="105"/>
        </w:rPr>
        <w:t>development</w:t>
      </w:r>
      <w:r>
        <w:rPr>
          <w:spacing w:val="6"/>
          <w:w w:val="105"/>
        </w:rPr>
        <w:t xml:space="preserve"> </w:t>
      </w:r>
      <w:r>
        <w:rPr>
          <w:w w:val="105"/>
        </w:rPr>
        <w:t>of</w:t>
      </w:r>
      <w:r>
        <w:rPr>
          <w:spacing w:val="6"/>
          <w:w w:val="105"/>
        </w:rPr>
        <w:t xml:space="preserve"> </w:t>
      </w:r>
      <w:r>
        <w:rPr>
          <w:w w:val="105"/>
        </w:rPr>
        <w:t>a</w:t>
      </w:r>
    </w:p>
    <w:p w14:paraId="6564F95C" w14:textId="77777777" w:rsidR="00735E2D" w:rsidRDefault="00000000">
      <w:pPr>
        <w:pStyle w:val="BodyText"/>
      </w:pPr>
      <w:r>
        <w:rPr>
          <w:rFonts w:ascii="Trebuchet MS"/>
          <w:sz w:val="12"/>
        </w:rPr>
        <w:t xml:space="preserve">270    </w:t>
      </w:r>
      <w:r>
        <w:rPr>
          <w:rFonts w:ascii="Trebuchet MS"/>
          <w:spacing w:val="19"/>
          <w:sz w:val="12"/>
        </w:rPr>
        <w:t xml:space="preserve"> </w:t>
      </w:r>
      <w:r>
        <w:rPr>
          <w:w w:val="105"/>
        </w:rPr>
        <w:t>contextual</w:t>
      </w:r>
      <w:r>
        <w:rPr>
          <w:spacing w:val="12"/>
          <w:w w:val="105"/>
        </w:rPr>
        <w:t xml:space="preserve"> </w:t>
      </w:r>
      <w:r>
        <w:rPr>
          <w:w w:val="105"/>
        </w:rPr>
        <w:t>cuing</w:t>
      </w:r>
      <w:r>
        <w:rPr>
          <w:spacing w:val="12"/>
          <w:w w:val="105"/>
        </w:rPr>
        <w:t xml:space="preserve"> </w:t>
      </w:r>
      <w:r>
        <w:rPr>
          <w:w w:val="105"/>
        </w:rPr>
        <w:t>effect.</w:t>
      </w:r>
      <w:r>
        <w:rPr>
          <w:spacing w:val="38"/>
          <w:w w:val="105"/>
        </w:rPr>
        <w:t xml:space="preserve"> </w:t>
      </w:r>
      <w:r>
        <w:rPr>
          <w:w w:val="105"/>
        </w:rPr>
        <w:t>To</w:t>
      </w:r>
      <w:r>
        <w:rPr>
          <w:spacing w:val="12"/>
          <w:w w:val="105"/>
        </w:rPr>
        <w:t xml:space="preserve"> </w:t>
      </w:r>
      <w:r>
        <w:rPr>
          <w:w w:val="105"/>
        </w:rPr>
        <w:t>do</w:t>
      </w:r>
      <w:r>
        <w:rPr>
          <w:spacing w:val="11"/>
          <w:w w:val="105"/>
        </w:rPr>
        <w:t xml:space="preserve"> </w:t>
      </w:r>
      <w:r>
        <w:rPr>
          <w:w w:val="105"/>
        </w:rPr>
        <w:t>this,</w:t>
      </w:r>
      <w:r>
        <w:rPr>
          <w:spacing w:val="13"/>
          <w:w w:val="105"/>
        </w:rPr>
        <w:t xml:space="preserve"> </w:t>
      </w:r>
      <w:r>
        <w:rPr>
          <w:w w:val="105"/>
        </w:rPr>
        <w:t>we</w:t>
      </w:r>
      <w:r>
        <w:rPr>
          <w:spacing w:val="12"/>
          <w:w w:val="105"/>
        </w:rPr>
        <w:t xml:space="preserve"> </w:t>
      </w:r>
      <w:r>
        <w:rPr>
          <w:w w:val="105"/>
        </w:rPr>
        <w:t>trained</w:t>
      </w:r>
      <w:r>
        <w:rPr>
          <w:spacing w:val="12"/>
          <w:w w:val="105"/>
        </w:rPr>
        <w:t xml:space="preserve"> </w:t>
      </w:r>
      <w:r>
        <w:rPr>
          <w:w w:val="105"/>
        </w:rPr>
        <w:t>each</w:t>
      </w:r>
      <w:r>
        <w:rPr>
          <w:spacing w:val="12"/>
          <w:w w:val="105"/>
        </w:rPr>
        <w:t xml:space="preserve"> </w:t>
      </w:r>
      <w:r>
        <w:rPr>
          <w:w w:val="105"/>
        </w:rPr>
        <w:t>participant</w:t>
      </w:r>
      <w:r>
        <w:rPr>
          <w:spacing w:val="11"/>
          <w:w w:val="105"/>
        </w:rPr>
        <w:t xml:space="preserve"> </w:t>
      </w:r>
      <w:r>
        <w:rPr>
          <w:w w:val="105"/>
        </w:rPr>
        <w:t>on</w:t>
      </w:r>
      <w:r>
        <w:rPr>
          <w:spacing w:val="13"/>
          <w:w w:val="105"/>
        </w:rPr>
        <w:t xml:space="preserve"> </w:t>
      </w:r>
      <w:r>
        <w:rPr>
          <w:w w:val="105"/>
        </w:rPr>
        <w:t>two</w:t>
      </w:r>
      <w:r>
        <w:rPr>
          <w:spacing w:val="12"/>
          <w:w w:val="105"/>
        </w:rPr>
        <w:t xml:space="preserve"> </w:t>
      </w:r>
      <w:r>
        <w:rPr>
          <w:w w:val="105"/>
        </w:rPr>
        <w:t>sets</w:t>
      </w:r>
      <w:r>
        <w:rPr>
          <w:spacing w:val="13"/>
          <w:w w:val="105"/>
        </w:rPr>
        <w:t xml:space="preserve"> </w:t>
      </w:r>
      <w:r>
        <w:rPr>
          <w:w w:val="105"/>
        </w:rPr>
        <w:t>of</w:t>
      </w:r>
      <w:r>
        <w:rPr>
          <w:spacing w:val="11"/>
          <w:w w:val="105"/>
        </w:rPr>
        <w:t xml:space="preserve"> </w:t>
      </w:r>
      <w:proofErr w:type="gramStart"/>
      <w:r>
        <w:rPr>
          <w:w w:val="105"/>
        </w:rPr>
        <w:t>repeating</w:t>
      </w:r>
      <w:proofErr w:type="gramEnd"/>
    </w:p>
    <w:p w14:paraId="6DBF1DA7" w14:textId="77777777" w:rsidR="00735E2D" w:rsidRDefault="00000000">
      <w:pPr>
        <w:pStyle w:val="BodyText"/>
      </w:pPr>
      <w:r>
        <w:rPr>
          <w:rFonts w:ascii="Trebuchet MS"/>
          <w:sz w:val="12"/>
        </w:rPr>
        <w:t xml:space="preserve">271    </w:t>
      </w:r>
      <w:r>
        <w:rPr>
          <w:rFonts w:ascii="Trebuchet MS"/>
          <w:spacing w:val="19"/>
          <w:sz w:val="12"/>
        </w:rPr>
        <w:t xml:space="preserve"> </w:t>
      </w:r>
      <w:r>
        <w:rPr>
          <w:w w:val="105"/>
        </w:rPr>
        <w:t>configurations.</w:t>
      </w:r>
      <w:r>
        <w:rPr>
          <w:spacing w:val="27"/>
          <w:w w:val="105"/>
        </w:rPr>
        <w:t xml:space="preserve"> </w:t>
      </w:r>
      <w:r>
        <w:rPr>
          <w:w w:val="105"/>
        </w:rPr>
        <w:t>One</w:t>
      </w:r>
      <w:r>
        <w:rPr>
          <w:spacing w:val="4"/>
          <w:w w:val="105"/>
        </w:rPr>
        <w:t xml:space="preserve"> </w:t>
      </w:r>
      <w:r>
        <w:rPr>
          <w:w w:val="105"/>
        </w:rPr>
        <w:t>of</w:t>
      </w:r>
      <w:r>
        <w:rPr>
          <w:spacing w:val="5"/>
          <w:w w:val="105"/>
        </w:rPr>
        <w:t xml:space="preserve"> </w:t>
      </w:r>
      <w:r>
        <w:rPr>
          <w:w w:val="105"/>
        </w:rPr>
        <w:t>these</w:t>
      </w:r>
      <w:r>
        <w:rPr>
          <w:spacing w:val="3"/>
          <w:w w:val="105"/>
        </w:rPr>
        <w:t xml:space="preserve"> </w:t>
      </w:r>
      <w:r>
        <w:rPr>
          <w:w w:val="105"/>
        </w:rPr>
        <w:t>sets</w:t>
      </w:r>
      <w:r>
        <w:rPr>
          <w:spacing w:val="5"/>
          <w:w w:val="105"/>
        </w:rPr>
        <w:t xml:space="preserve"> </w:t>
      </w:r>
      <w:r>
        <w:rPr>
          <w:w w:val="105"/>
        </w:rPr>
        <w:t>was</w:t>
      </w:r>
      <w:r>
        <w:rPr>
          <w:spacing w:val="5"/>
          <w:w w:val="105"/>
        </w:rPr>
        <w:t xml:space="preserve"> </w:t>
      </w:r>
      <w:r>
        <w:rPr>
          <w:w w:val="105"/>
        </w:rPr>
        <w:t>always</w:t>
      </w:r>
      <w:r>
        <w:rPr>
          <w:spacing w:val="3"/>
          <w:w w:val="105"/>
        </w:rPr>
        <w:t xml:space="preserve"> </w:t>
      </w:r>
      <w:r>
        <w:rPr>
          <w:w w:val="105"/>
        </w:rPr>
        <w:t>presented</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presence</w:t>
      </w:r>
      <w:r>
        <w:rPr>
          <w:spacing w:val="4"/>
          <w:w w:val="105"/>
        </w:rPr>
        <w:t xml:space="preserve"> </w:t>
      </w:r>
      <w:r>
        <w:rPr>
          <w:w w:val="105"/>
        </w:rPr>
        <w:t>of</w:t>
      </w:r>
      <w:r>
        <w:rPr>
          <w:spacing w:val="4"/>
          <w:w w:val="105"/>
        </w:rPr>
        <w:t xml:space="preserve"> </w:t>
      </w:r>
      <w:r>
        <w:rPr>
          <w:w w:val="105"/>
        </w:rPr>
        <w:t>a</w:t>
      </w:r>
      <w:r>
        <w:rPr>
          <w:spacing w:val="4"/>
          <w:w w:val="105"/>
        </w:rPr>
        <w:t xml:space="preserve"> </w:t>
      </w:r>
      <w:r>
        <w:rPr>
          <w:w w:val="105"/>
        </w:rPr>
        <w:t>valid</w:t>
      </w:r>
    </w:p>
    <w:p w14:paraId="57E18AB3" w14:textId="77777777" w:rsidR="00735E2D" w:rsidRDefault="00000000">
      <w:pPr>
        <w:pStyle w:val="BodyText"/>
      </w:pPr>
      <w:r>
        <w:rPr>
          <w:rFonts w:ascii="Trebuchet MS"/>
          <w:sz w:val="12"/>
        </w:rPr>
        <w:t xml:space="preserve">272    </w:t>
      </w:r>
      <w:r>
        <w:rPr>
          <w:rFonts w:ascii="Trebuchet MS"/>
          <w:spacing w:val="19"/>
          <w:sz w:val="12"/>
        </w:rPr>
        <w:t xml:space="preserve"> </w:t>
      </w:r>
      <w:r>
        <w:rPr>
          <w:w w:val="105"/>
        </w:rPr>
        <w:t>endogenous</w:t>
      </w:r>
      <w:r>
        <w:rPr>
          <w:spacing w:val="6"/>
          <w:w w:val="105"/>
        </w:rPr>
        <w:t xml:space="preserve"> </w:t>
      </w:r>
      <w:proofErr w:type="gramStart"/>
      <w:r>
        <w:rPr>
          <w:w w:val="105"/>
        </w:rPr>
        <w:t>cue</w:t>
      </w:r>
      <w:proofErr w:type="gramEnd"/>
      <w:r>
        <w:rPr>
          <w:w w:val="105"/>
        </w:rPr>
        <w:t>,</w:t>
      </w:r>
      <w:r>
        <w:rPr>
          <w:spacing w:val="6"/>
          <w:w w:val="105"/>
        </w:rPr>
        <w:t xml:space="preserve"> </w:t>
      </w:r>
      <w:r>
        <w:rPr>
          <w:w w:val="105"/>
        </w:rPr>
        <w:t>while</w:t>
      </w:r>
      <w:r>
        <w:rPr>
          <w:spacing w:val="6"/>
          <w:w w:val="105"/>
        </w:rPr>
        <w:t xml:space="preserve"> </w:t>
      </w:r>
      <w:r>
        <w:rPr>
          <w:w w:val="105"/>
        </w:rPr>
        <w:t>the</w:t>
      </w:r>
      <w:r>
        <w:rPr>
          <w:spacing w:val="5"/>
          <w:w w:val="105"/>
        </w:rPr>
        <w:t xml:space="preserve"> </w:t>
      </w:r>
      <w:r>
        <w:rPr>
          <w:w w:val="105"/>
        </w:rPr>
        <w:t>other</w:t>
      </w:r>
      <w:r>
        <w:rPr>
          <w:spacing w:val="4"/>
          <w:w w:val="105"/>
        </w:rPr>
        <w:t xml:space="preserve"> </w:t>
      </w:r>
      <w:r>
        <w:rPr>
          <w:w w:val="105"/>
        </w:rPr>
        <w:t>set</w:t>
      </w:r>
      <w:r>
        <w:rPr>
          <w:spacing w:val="6"/>
          <w:w w:val="105"/>
        </w:rPr>
        <w:t xml:space="preserve"> </w:t>
      </w:r>
      <w:r>
        <w:rPr>
          <w:w w:val="105"/>
        </w:rPr>
        <w:t>was</w:t>
      </w:r>
      <w:r>
        <w:rPr>
          <w:spacing w:val="5"/>
          <w:w w:val="105"/>
        </w:rPr>
        <w:t xml:space="preserve"> </w:t>
      </w:r>
      <w:r>
        <w:rPr>
          <w:w w:val="105"/>
        </w:rPr>
        <w:t>always</w:t>
      </w:r>
      <w:r>
        <w:rPr>
          <w:spacing w:val="6"/>
          <w:w w:val="105"/>
        </w:rPr>
        <w:t xml:space="preserve"> </w:t>
      </w:r>
      <w:r>
        <w:rPr>
          <w:w w:val="105"/>
        </w:rPr>
        <w:t>presented</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absence</w:t>
      </w:r>
      <w:r>
        <w:rPr>
          <w:spacing w:val="5"/>
          <w:w w:val="105"/>
        </w:rPr>
        <w:t xml:space="preserve"> </w:t>
      </w:r>
      <w:r>
        <w:rPr>
          <w:w w:val="105"/>
        </w:rPr>
        <w:t>of</w:t>
      </w:r>
      <w:r>
        <w:rPr>
          <w:spacing w:val="5"/>
          <w:w w:val="105"/>
        </w:rPr>
        <w:t xml:space="preserve"> </w:t>
      </w:r>
      <w:r>
        <w:rPr>
          <w:w w:val="105"/>
        </w:rPr>
        <w:t>the</w:t>
      </w:r>
      <w:r>
        <w:rPr>
          <w:spacing w:val="6"/>
          <w:w w:val="105"/>
        </w:rPr>
        <w:t xml:space="preserve"> </w:t>
      </w:r>
      <w:r>
        <w:rPr>
          <w:w w:val="105"/>
        </w:rPr>
        <w:t>endogenous</w:t>
      </w:r>
    </w:p>
    <w:p w14:paraId="0292D8C3" w14:textId="77777777" w:rsidR="00735E2D" w:rsidRDefault="00000000">
      <w:pPr>
        <w:pStyle w:val="BodyText"/>
      </w:pPr>
      <w:r>
        <w:rPr>
          <w:rFonts w:ascii="Trebuchet MS" w:hAnsi="Trebuchet MS"/>
          <w:sz w:val="12"/>
        </w:rPr>
        <w:t xml:space="preserve">273    </w:t>
      </w:r>
      <w:r>
        <w:rPr>
          <w:rFonts w:ascii="Trebuchet MS" w:hAnsi="Trebuchet MS"/>
          <w:spacing w:val="19"/>
          <w:sz w:val="12"/>
        </w:rPr>
        <w:t xml:space="preserve"> </w:t>
      </w:r>
      <w:proofErr w:type="gramStart"/>
      <w:r>
        <w:rPr>
          <w:w w:val="105"/>
        </w:rPr>
        <w:t>cue</w:t>
      </w:r>
      <w:proofErr w:type="gramEnd"/>
      <w:r>
        <w:rPr>
          <w:w w:val="105"/>
        </w:rPr>
        <w:t>.</w:t>
      </w:r>
      <w:r>
        <w:rPr>
          <w:spacing w:val="34"/>
          <w:w w:val="105"/>
        </w:rPr>
        <w:t xml:space="preserve"> </w:t>
      </w:r>
      <w:r>
        <w:rPr>
          <w:w w:val="105"/>
        </w:rPr>
        <w:t>The</w:t>
      </w:r>
      <w:r>
        <w:rPr>
          <w:spacing w:val="9"/>
          <w:w w:val="105"/>
        </w:rPr>
        <w:t xml:space="preserve"> </w:t>
      </w:r>
      <w:r>
        <w:rPr>
          <w:w w:val="105"/>
        </w:rPr>
        <w:t>extent</w:t>
      </w:r>
      <w:r>
        <w:rPr>
          <w:spacing w:val="9"/>
          <w:w w:val="105"/>
        </w:rPr>
        <w:t xml:space="preserve"> </w:t>
      </w:r>
      <w:r>
        <w:rPr>
          <w:w w:val="105"/>
        </w:rPr>
        <w:t>to</w:t>
      </w:r>
      <w:r>
        <w:rPr>
          <w:spacing w:val="9"/>
          <w:w w:val="105"/>
        </w:rPr>
        <w:t xml:space="preserve"> </w:t>
      </w:r>
      <w:r>
        <w:rPr>
          <w:w w:val="105"/>
        </w:rPr>
        <w:t>which</w:t>
      </w:r>
      <w:r>
        <w:rPr>
          <w:spacing w:val="9"/>
          <w:w w:val="105"/>
        </w:rPr>
        <w:t xml:space="preserve"> </w:t>
      </w:r>
      <w:r>
        <w:rPr>
          <w:w w:val="105"/>
        </w:rPr>
        <w:t>there</w:t>
      </w:r>
      <w:r>
        <w:rPr>
          <w:spacing w:val="8"/>
          <w:w w:val="105"/>
        </w:rPr>
        <w:t xml:space="preserve"> </w:t>
      </w:r>
      <w:r>
        <w:rPr>
          <w:w w:val="105"/>
        </w:rPr>
        <w:t>is</w:t>
      </w:r>
      <w:r>
        <w:rPr>
          <w:spacing w:val="10"/>
          <w:w w:val="105"/>
        </w:rPr>
        <w:t xml:space="preserve"> </w:t>
      </w:r>
      <w:r>
        <w:rPr>
          <w:w w:val="105"/>
        </w:rPr>
        <w:t>a</w:t>
      </w:r>
      <w:r>
        <w:rPr>
          <w:spacing w:val="8"/>
          <w:w w:val="105"/>
        </w:rPr>
        <w:t xml:space="preserve"> </w:t>
      </w:r>
      <w:r>
        <w:rPr>
          <w:w w:val="105"/>
        </w:rPr>
        <w:t>“cue-competition”</w:t>
      </w:r>
      <w:r>
        <w:rPr>
          <w:spacing w:val="10"/>
          <w:w w:val="105"/>
        </w:rPr>
        <w:t xml:space="preserve"> </w:t>
      </w:r>
      <w:r>
        <w:rPr>
          <w:w w:val="105"/>
        </w:rPr>
        <w:t>effect</w:t>
      </w:r>
      <w:r>
        <w:rPr>
          <w:spacing w:val="9"/>
          <w:w w:val="105"/>
        </w:rPr>
        <w:t xml:space="preserve"> </w:t>
      </w:r>
      <w:r>
        <w:rPr>
          <w:w w:val="105"/>
        </w:rPr>
        <w:t>between</w:t>
      </w:r>
      <w:r>
        <w:rPr>
          <w:spacing w:val="10"/>
          <w:w w:val="105"/>
        </w:rPr>
        <w:t xml:space="preserve"> </w:t>
      </w:r>
      <w:r>
        <w:rPr>
          <w:w w:val="105"/>
        </w:rPr>
        <w:t>the</w:t>
      </w:r>
      <w:r>
        <w:rPr>
          <w:spacing w:val="9"/>
          <w:w w:val="105"/>
        </w:rPr>
        <w:t xml:space="preserve"> </w:t>
      </w:r>
      <w:r>
        <w:rPr>
          <w:w w:val="105"/>
        </w:rPr>
        <w:t>endogenous</w:t>
      </w:r>
      <w:r>
        <w:rPr>
          <w:spacing w:val="10"/>
          <w:w w:val="105"/>
        </w:rPr>
        <w:t xml:space="preserve"> </w:t>
      </w:r>
      <w:proofErr w:type="gramStart"/>
      <w:r>
        <w:rPr>
          <w:w w:val="105"/>
        </w:rPr>
        <w:t>cue</w:t>
      </w:r>
      <w:proofErr w:type="gramEnd"/>
    </w:p>
    <w:p w14:paraId="56925B40" w14:textId="77777777" w:rsidR="00735E2D" w:rsidRDefault="00000000">
      <w:pPr>
        <w:pStyle w:val="BodyText"/>
        <w:spacing w:before="203"/>
      </w:pPr>
      <w:r>
        <w:rPr>
          <w:rFonts w:ascii="Trebuchet MS"/>
          <w:sz w:val="12"/>
        </w:rPr>
        <w:t xml:space="preserve">274    </w:t>
      </w:r>
      <w:r>
        <w:rPr>
          <w:rFonts w:ascii="Trebuchet MS"/>
          <w:spacing w:val="19"/>
          <w:sz w:val="12"/>
        </w:rPr>
        <w:t xml:space="preserve"> </w:t>
      </w:r>
      <w:r>
        <w:rPr>
          <w:w w:val="105"/>
        </w:rPr>
        <w:t>and</w:t>
      </w:r>
      <w:r>
        <w:rPr>
          <w:spacing w:val="11"/>
          <w:w w:val="105"/>
        </w:rPr>
        <w:t xml:space="preserve"> </w:t>
      </w:r>
      <w:r>
        <w:rPr>
          <w:w w:val="105"/>
        </w:rPr>
        <w:t>the</w:t>
      </w:r>
      <w:r>
        <w:rPr>
          <w:spacing w:val="11"/>
          <w:w w:val="105"/>
        </w:rPr>
        <w:t xml:space="preserve"> </w:t>
      </w:r>
      <w:r>
        <w:rPr>
          <w:w w:val="105"/>
        </w:rPr>
        <w:t>contextual</w:t>
      </w:r>
      <w:r>
        <w:rPr>
          <w:spacing w:val="11"/>
          <w:w w:val="105"/>
        </w:rPr>
        <w:t xml:space="preserve"> </w:t>
      </w:r>
      <w:r>
        <w:rPr>
          <w:w w:val="105"/>
        </w:rPr>
        <w:t>cues</w:t>
      </w:r>
      <w:r>
        <w:rPr>
          <w:spacing w:val="11"/>
          <w:w w:val="105"/>
        </w:rPr>
        <w:t xml:space="preserve"> </w:t>
      </w:r>
      <w:r>
        <w:rPr>
          <w:w w:val="105"/>
        </w:rPr>
        <w:t>can</w:t>
      </w:r>
      <w:r>
        <w:rPr>
          <w:spacing w:val="11"/>
          <w:w w:val="105"/>
        </w:rPr>
        <w:t xml:space="preserve"> </w:t>
      </w:r>
      <w:r>
        <w:rPr>
          <w:w w:val="105"/>
        </w:rPr>
        <w:t>be</w:t>
      </w:r>
      <w:r>
        <w:rPr>
          <w:spacing w:val="11"/>
          <w:w w:val="105"/>
        </w:rPr>
        <w:t xml:space="preserve"> </w:t>
      </w:r>
      <w:r>
        <w:rPr>
          <w:w w:val="105"/>
        </w:rPr>
        <w:t>examined</w:t>
      </w:r>
      <w:r>
        <w:rPr>
          <w:spacing w:val="12"/>
          <w:w w:val="105"/>
        </w:rPr>
        <w:t xml:space="preserve"> </w:t>
      </w:r>
      <w:r>
        <w:rPr>
          <w:w w:val="105"/>
        </w:rPr>
        <w:t>by</w:t>
      </w:r>
      <w:r>
        <w:rPr>
          <w:spacing w:val="10"/>
          <w:w w:val="105"/>
        </w:rPr>
        <w:t xml:space="preserve"> </w:t>
      </w:r>
      <w:r>
        <w:rPr>
          <w:w w:val="105"/>
        </w:rPr>
        <w:t>comparing</w:t>
      </w:r>
      <w:r>
        <w:rPr>
          <w:spacing w:val="11"/>
          <w:w w:val="105"/>
        </w:rPr>
        <w:t xml:space="preserve"> </w:t>
      </w:r>
      <w:r>
        <w:rPr>
          <w:w w:val="105"/>
        </w:rPr>
        <w:t>the</w:t>
      </w:r>
      <w:r>
        <w:rPr>
          <w:spacing w:val="10"/>
          <w:w w:val="105"/>
        </w:rPr>
        <w:t xml:space="preserve"> </w:t>
      </w:r>
      <w:r>
        <w:rPr>
          <w:w w:val="105"/>
        </w:rPr>
        <w:t>contextual</w:t>
      </w:r>
      <w:r>
        <w:rPr>
          <w:spacing w:val="10"/>
          <w:w w:val="105"/>
        </w:rPr>
        <w:t xml:space="preserve"> </w:t>
      </w:r>
      <w:r>
        <w:rPr>
          <w:w w:val="105"/>
        </w:rPr>
        <w:t>cuing</w:t>
      </w:r>
      <w:r>
        <w:rPr>
          <w:spacing w:val="12"/>
          <w:w w:val="105"/>
        </w:rPr>
        <w:t xml:space="preserve"> </w:t>
      </w:r>
      <w:r>
        <w:rPr>
          <w:w w:val="105"/>
        </w:rPr>
        <w:t>effect</w:t>
      </w:r>
      <w:r>
        <w:rPr>
          <w:spacing w:val="11"/>
          <w:w w:val="105"/>
        </w:rPr>
        <w:t xml:space="preserve"> </w:t>
      </w:r>
      <w:r>
        <w:rPr>
          <w:w w:val="105"/>
        </w:rPr>
        <w:t>we</w:t>
      </w:r>
    </w:p>
    <w:p w14:paraId="47C378C0" w14:textId="77777777" w:rsidR="00735E2D" w:rsidRDefault="00000000">
      <w:pPr>
        <w:pStyle w:val="BodyText"/>
      </w:pPr>
      <w:r>
        <w:rPr>
          <w:rFonts w:ascii="Trebuchet MS"/>
          <w:sz w:val="12"/>
        </w:rPr>
        <w:t xml:space="preserve">275    </w:t>
      </w:r>
      <w:r>
        <w:rPr>
          <w:rFonts w:ascii="Trebuchet MS"/>
          <w:spacing w:val="19"/>
          <w:sz w:val="12"/>
        </w:rPr>
        <w:t xml:space="preserve"> </w:t>
      </w:r>
      <w:r>
        <w:rPr>
          <w:w w:val="105"/>
        </w:rPr>
        <w:t>observe for</w:t>
      </w:r>
      <w:r>
        <w:rPr>
          <w:spacing w:val="1"/>
          <w:w w:val="105"/>
        </w:rPr>
        <w:t xml:space="preserve"> </w:t>
      </w:r>
      <w:r>
        <w:rPr>
          <w:w w:val="105"/>
        </w:rPr>
        <w:t>the two sets of</w:t>
      </w:r>
      <w:r>
        <w:rPr>
          <w:spacing w:val="-1"/>
          <w:w w:val="105"/>
        </w:rPr>
        <w:t xml:space="preserve"> </w:t>
      </w:r>
      <w:r>
        <w:rPr>
          <w:w w:val="105"/>
        </w:rPr>
        <w:t>configurations.</w:t>
      </w:r>
      <w:r>
        <w:rPr>
          <w:spacing w:val="21"/>
          <w:w w:val="105"/>
        </w:rPr>
        <w:t xml:space="preserve"> </w:t>
      </w:r>
      <w:r>
        <w:rPr>
          <w:w w:val="105"/>
        </w:rPr>
        <w:t>Given the clear difference</w:t>
      </w:r>
      <w:r>
        <w:rPr>
          <w:spacing w:val="-1"/>
          <w:w w:val="105"/>
        </w:rPr>
        <w:t xml:space="preserve"> </w:t>
      </w:r>
      <w:r>
        <w:rPr>
          <w:w w:val="105"/>
        </w:rPr>
        <w:t>in RTs we observed in</w:t>
      </w:r>
    </w:p>
    <w:p w14:paraId="30FC27B5" w14:textId="77777777" w:rsidR="00735E2D" w:rsidRDefault="00000000">
      <w:pPr>
        <w:pStyle w:val="BodyText"/>
      </w:pPr>
      <w:r>
        <w:rPr>
          <w:rFonts w:ascii="Trebuchet MS"/>
          <w:sz w:val="12"/>
        </w:rPr>
        <w:t xml:space="preserve">276    </w:t>
      </w:r>
      <w:r>
        <w:rPr>
          <w:rFonts w:ascii="Trebuchet MS"/>
          <w:spacing w:val="19"/>
          <w:sz w:val="12"/>
        </w:rPr>
        <w:t xml:space="preserve"> </w:t>
      </w:r>
      <w:r>
        <w:rPr>
          <w:w w:val="105"/>
        </w:rPr>
        <w:t>Experiment</w:t>
      </w:r>
      <w:r>
        <w:rPr>
          <w:spacing w:val="12"/>
          <w:w w:val="105"/>
        </w:rPr>
        <w:t xml:space="preserve"> </w:t>
      </w:r>
      <w:r>
        <w:rPr>
          <w:w w:val="105"/>
        </w:rPr>
        <w:t>1</w:t>
      </w:r>
      <w:r>
        <w:rPr>
          <w:spacing w:val="12"/>
          <w:w w:val="105"/>
        </w:rPr>
        <w:t xml:space="preserve"> </w:t>
      </w:r>
      <w:r>
        <w:rPr>
          <w:w w:val="105"/>
        </w:rPr>
        <w:t>between</w:t>
      </w:r>
      <w:r>
        <w:rPr>
          <w:spacing w:val="11"/>
          <w:w w:val="105"/>
        </w:rPr>
        <w:t xml:space="preserve"> </w:t>
      </w:r>
      <w:r>
        <w:rPr>
          <w:w w:val="105"/>
        </w:rPr>
        <w:t>the</w:t>
      </w:r>
      <w:r>
        <w:rPr>
          <w:spacing w:val="12"/>
          <w:w w:val="105"/>
        </w:rPr>
        <w:t xml:space="preserve"> </w:t>
      </w:r>
      <w:r>
        <w:rPr>
          <w:w w:val="105"/>
        </w:rPr>
        <w:t>trials</w:t>
      </w:r>
      <w:r>
        <w:rPr>
          <w:spacing w:val="12"/>
          <w:w w:val="105"/>
        </w:rPr>
        <w:t xml:space="preserve"> </w:t>
      </w:r>
      <w:r>
        <w:rPr>
          <w:w w:val="105"/>
        </w:rPr>
        <w:t>with</w:t>
      </w:r>
      <w:r>
        <w:rPr>
          <w:spacing w:val="12"/>
          <w:w w:val="105"/>
        </w:rPr>
        <w:t xml:space="preserve"> </w:t>
      </w:r>
      <w:r>
        <w:rPr>
          <w:w w:val="105"/>
        </w:rPr>
        <w:t>the</w:t>
      </w:r>
      <w:r>
        <w:rPr>
          <w:spacing w:val="11"/>
          <w:w w:val="105"/>
        </w:rPr>
        <w:t xml:space="preserve"> </w:t>
      </w:r>
      <w:r>
        <w:rPr>
          <w:w w:val="105"/>
        </w:rPr>
        <w:t>endogenous</w:t>
      </w:r>
      <w:r>
        <w:rPr>
          <w:spacing w:val="12"/>
          <w:w w:val="105"/>
        </w:rPr>
        <w:t xml:space="preserve"> </w:t>
      </w:r>
      <w:r>
        <w:rPr>
          <w:w w:val="105"/>
        </w:rPr>
        <w:t>cue</w:t>
      </w:r>
      <w:r>
        <w:rPr>
          <w:spacing w:val="12"/>
          <w:w w:val="105"/>
        </w:rPr>
        <w:t xml:space="preserve"> </w:t>
      </w:r>
      <w:r>
        <w:rPr>
          <w:w w:val="105"/>
        </w:rPr>
        <w:t>present</w:t>
      </w:r>
      <w:r>
        <w:rPr>
          <w:spacing w:val="11"/>
          <w:w w:val="105"/>
        </w:rPr>
        <w:t xml:space="preserve"> </w:t>
      </w:r>
      <w:r>
        <w:rPr>
          <w:w w:val="105"/>
        </w:rPr>
        <w:t>and</w:t>
      </w:r>
      <w:r>
        <w:rPr>
          <w:spacing w:val="12"/>
          <w:w w:val="105"/>
        </w:rPr>
        <w:t xml:space="preserve"> </w:t>
      </w:r>
      <w:r>
        <w:rPr>
          <w:w w:val="105"/>
        </w:rPr>
        <w:t>the</w:t>
      </w:r>
      <w:r>
        <w:rPr>
          <w:spacing w:val="12"/>
          <w:w w:val="105"/>
        </w:rPr>
        <w:t xml:space="preserve"> </w:t>
      </w:r>
      <w:r>
        <w:rPr>
          <w:w w:val="105"/>
        </w:rPr>
        <w:t>cue</w:t>
      </w:r>
      <w:r>
        <w:rPr>
          <w:spacing w:val="11"/>
          <w:w w:val="105"/>
        </w:rPr>
        <w:t xml:space="preserve"> </w:t>
      </w:r>
      <w:r>
        <w:rPr>
          <w:w w:val="105"/>
        </w:rPr>
        <w:t>being</w:t>
      </w:r>
      <w:r>
        <w:rPr>
          <w:spacing w:val="12"/>
          <w:w w:val="105"/>
        </w:rPr>
        <w:t xml:space="preserve"> </w:t>
      </w:r>
      <w:r>
        <w:rPr>
          <w:w w:val="105"/>
        </w:rPr>
        <w:t>absent,</w:t>
      </w:r>
    </w:p>
    <w:p w14:paraId="548C08F2" w14:textId="77777777" w:rsidR="00735E2D" w:rsidRDefault="00000000">
      <w:pPr>
        <w:pStyle w:val="BodyText"/>
      </w:pPr>
      <w:r>
        <w:rPr>
          <w:rFonts w:ascii="Trebuchet MS"/>
          <w:sz w:val="12"/>
        </w:rPr>
        <w:t xml:space="preserve">277    </w:t>
      </w:r>
      <w:r>
        <w:rPr>
          <w:rFonts w:ascii="Trebuchet MS"/>
          <w:spacing w:val="19"/>
          <w:sz w:val="12"/>
        </w:rPr>
        <w:t xml:space="preserve"> </w:t>
      </w:r>
      <w:r>
        <w:rPr>
          <w:w w:val="105"/>
        </w:rPr>
        <w:t>we</w:t>
      </w:r>
      <w:r>
        <w:rPr>
          <w:spacing w:val="6"/>
          <w:w w:val="105"/>
        </w:rPr>
        <w:t xml:space="preserve"> </w:t>
      </w:r>
      <w:r>
        <w:rPr>
          <w:w w:val="105"/>
        </w:rPr>
        <w:t>anticipated</w:t>
      </w:r>
      <w:r>
        <w:rPr>
          <w:spacing w:val="5"/>
          <w:w w:val="105"/>
        </w:rPr>
        <w:t xml:space="preserve"> </w:t>
      </w:r>
      <w:r>
        <w:rPr>
          <w:w w:val="105"/>
        </w:rPr>
        <w:t>the</w:t>
      </w:r>
      <w:r>
        <w:rPr>
          <w:spacing w:val="6"/>
          <w:w w:val="105"/>
        </w:rPr>
        <w:t xml:space="preserve"> </w:t>
      </w:r>
      <w:r>
        <w:rPr>
          <w:w w:val="105"/>
        </w:rPr>
        <w:t>same</w:t>
      </w:r>
      <w:r>
        <w:rPr>
          <w:spacing w:val="6"/>
          <w:w w:val="105"/>
        </w:rPr>
        <w:t xml:space="preserve"> </w:t>
      </w:r>
      <w:r>
        <w:rPr>
          <w:w w:val="105"/>
        </w:rPr>
        <w:t>difference</w:t>
      </w:r>
      <w:r>
        <w:rPr>
          <w:spacing w:val="5"/>
          <w:w w:val="105"/>
        </w:rPr>
        <w:t xml:space="preserve"> </w:t>
      </w:r>
      <w:r>
        <w:rPr>
          <w:w w:val="105"/>
        </w:rPr>
        <w:t>in</w:t>
      </w:r>
      <w:r>
        <w:rPr>
          <w:spacing w:val="5"/>
          <w:w w:val="105"/>
        </w:rPr>
        <w:t xml:space="preserve"> </w:t>
      </w:r>
      <w:r>
        <w:rPr>
          <w:w w:val="105"/>
        </w:rPr>
        <w:t>responding</w:t>
      </w:r>
      <w:r>
        <w:rPr>
          <w:spacing w:val="6"/>
          <w:w w:val="105"/>
        </w:rPr>
        <w:t xml:space="preserve"> </w:t>
      </w:r>
      <w:r>
        <w:rPr>
          <w:w w:val="105"/>
        </w:rPr>
        <w:t>in</w:t>
      </w:r>
      <w:r>
        <w:rPr>
          <w:spacing w:val="5"/>
          <w:w w:val="105"/>
        </w:rPr>
        <w:t xml:space="preserve"> </w:t>
      </w:r>
      <w:r>
        <w:rPr>
          <w:w w:val="105"/>
        </w:rPr>
        <w:t>Experiment</w:t>
      </w:r>
      <w:r>
        <w:rPr>
          <w:spacing w:val="5"/>
          <w:w w:val="105"/>
        </w:rPr>
        <w:t xml:space="preserve"> </w:t>
      </w:r>
      <w:r>
        <w:rPr>
          <w:w w:val="105"/>
        </w:rPr>
        <w:t>2.</w:t>
      </w:r>
      <w:r>
        <w:rPr>
          <w:spacing w:val="29"/>
          <w:w w:val="105"/>
        </w:rPr>
        <w:t xml:space="preserve"> </w:t>
      </w:r>
      <w:proofErr w:type="gramStart"/>
      <w:r>
        <w:rPr>
          <w:w w:val="105"/>
        </w:rPr>
        <w:t>Therefore</w:t>
      </w:r>
      <w:proofErr w:type="gramEnd"/>
      <w:r>
        <w:rPr>
          <w:spacing w:val="6"/>
          <w:w w:val="105"/>
        </w:rPr>
        <w:t xml:space="preserve"> </w:t>
      </w:r>
      <w:r>
        <w:rPr>
          <w:w w:val="105"/>
        </w:rPr>
        <w:t>we</w:t>
      </w:r>
      <w:r>
        <w:rPr>
          <w:spacing w:val="6"/>
          <w:w w:val="105"/>
        </w:rPr>
        <w:t xml:space="preserve"> </w:t>
      </w:r>
      <w:r>
        <w:rPr>
          <w:w w:val="105"/>
        </w:rPr>
        <w:t>also</w:t>
      </w:r>
    </w:p>
    <w:p w14:paraId="1B3FFC9D" w14:textId="77777777" w:rsidR="00735E2D" w:rsidRDefault="00000000">
      <w:pPr>
        <w:pStyle w:val="BodyText"/>
      </w:pPr>
      <w:r>
        <w:rPr>
          <w:rFonts w:ascii="Trebuchet MS"/>
          <w:sz w:val="12"/>
        </w:rPr>
        <w:t xml:space="preserve">278    </w:t>
      </w:r>
      <w:r>
        <w:rPr>
          <w:rFonts w:ascii="Trebuchet MS"/>
          <w:spacing w:val="19"/>
          <w:sz w:val="12"/>
        </w:rPr>
        <w:t xml:space="preserve"> </w:t>
      </w:r>
      <w:r>
        <w:rPr>
          <w:w w:val="105"/>
        </w:rPr>
        <w:t>included</w:t>
      </w:r>
      <w:r>
        <w:rPr>
          <w:spacing w:val="3"/>
          <w:w w:val="105"/>
        </w:rPr>
        <w:t xml:space="preserve"> </w:t>
      </w:r>
      <w:r>
        <w:rPr>
          <w:w w:val="105"/>
        </w:rPr>
        <w:t>a</w:t>
      </w:r>
      <w:r>
        <w:rPr>
          <w:spacing w:val="4"/>
          <w:w w:val="105"/>
        </w:rPr>
        <w:t xml:space="preserve"> </w:t>
      </w:r>
      <w:r>
        <w:rPr>
          <w:w w:val="105"/>
        </w:rPr>
        <w:t>second</w:t>
      </w:r>
      <w:r>
        <w:rPr>
          <w:spacing w:val="3"/>
          <w:w w:val="105"/>
        </w:rPr>
        <w:t xml:space="preserve"> </w:t>
      </w:r>
      <w:r>
        <w:rPr>
          <w:w w:val="105"/>
        </w:rPr>
        <w:t>phase</w:t>
      </w:r>
      <w:r>
        <w:rPr>
          <w:spacing w:val="3"/>
          <w:w w:val="105"/>
        </w:rPr>
        <w:t xml:space="preserve"> </w:t>
      </w:r>
      <w:r>
        <w:rPr>
          <w:w w:val="105"/>
        </w:rPr>
        <w:t>of</w:t>
      </w:r>
      <w:r>
        <w:rPr>
          <w:spacing w:val="4"/>
          <w:w w:val="105"/>
        </w:rPr>
        <w:t xml:space="preserve"> </w:t>
      </w:r>
      <w:r>
        <w:rPr>
          <w:w w:val="105"/>
        </w:rPr>
        <w:t>Experiment</w:t>
      </w:r>
      <w:r>
        <w:rPr>
          <w:spacing w:val="3"/>
          <w:w w:val="105"/>
        </w:rPr>
        <w:t xml:space="preserve"> </w:t>
      </w:r>
      <w:r>
        <w:rPr>
          <w:w w:val="105"/>
        </w:rPr>
        <w:t>2</w:t>
      </w:r>
      <w:r>
        <w:rPr>
          <w:spacing w:val="2"/>
          <w:w w:val="105"/>
        </w:rPr>
        <w:t xml:space="preserve"> </w:t>
      </w:r>
      <w:r>
        <w:rPr>
          <w:w w:val="105"/>
        </w:rPr>
        <w:t>in</w:t>
      </w:r>
      <w:r>
        <w:rPr>
          <w:spacing w:val="4"/>
          <w:w w:val="105"/>
        </w:rPr>
        <w:t xml:space="preserve"> </w:t>
      </w:r>
      <w:r>
        <w:rPr>
          <w:w w:val="105"/>
        </w:rPr>
        <w:t>which</w:t>
      </w:r>
      <w:r>
        <w:rPr>
          <w:spacing w:val="4"/>
          <w:w w:val="105"/>
        </w:rPr>
        <w:t xml:space="preserve"> </w:t>
      </w:r>
      <w:r>
        <w:rPr>
          <w:w w:val="105"/>
        </w:rPr>
        <w:t>we</w:t>
      </w:r>
      <w:r>
        <w:rPr>
          <w:spacing w:val="3"/>
          <w:w w:val="105"/>
        </w:rPr>
        <w:t xml:space="preserve"> </w:t>
      </w:r>
      <w:r>
        <w:rPr>
          <w:w w:val="105"/>
        </w:rPr>
        <w:t>removed</w:t>
      </w:r>
      <w:r>
        <w:rPr>
          <w:spacing w:val="4"/>
          <w:w w:val="105"/>
        </w:rPr>
        <w:t xml:space="preserve"> </w:t>
      </w:r>
      <w:r>
        <w:rPr>
          <w:w w:val="105"/>
        </w:rPr>
        <w:t>the</w:t>
      </w:r>
      <w:r>
        <w:rPr>
          <w:spacing w:val="3"/>
          <w:w w:val="105"/>
        </w:rPr>
        <w:t xml:space="preserve"> </w:t>
      </w:r>
      <w:r>
        <w:rPr>
          <w:w w:val="105"/>
        </w:rPr>
        <w:t>endogenous</w:t>
      </w:r>
      <w:r>
        <w:rPr>
          <w:spacing w:val="3"/>
          <w:w w:val="105"/>
        </w:rPr>
        <w:t xml:space="preserve"> </w:t>
      </w:r>
      <w:r>
        <w:rPr>
          <w:w w:val="105"/>
        </w:rPr>
        <w:t>cue</w:t>
      </w:r>
      <w:r>
        <w:rPr>
          <w:spacing w:val="4"/>
          <w:w w:val="105"/>
        </w:rPr>
        <w:t xml:space="preserve"> </w:t>
      </w:r>
      <w:proofErr w:type="gramStart"/>
      <w:r>
        <w:rPr>
          <w:w w:val="105"/>
        </w:rPr>
        <w:t>entirely</w:t>
      </w:r>
      <w:proofErr w:type="gramEnd"/>
    </w:p>
    <w:p w14:paraId="00CADE91" w14:textId="77777777" w:rsidR="00735E2D" w:rsidRDefault="00000000">
      <w:pPr>
        <w:pStyle w:val="BodyText"/>
        <w:spacing w:before="203"/>
      </w:pPr>
      <w:r>
        <w:rPr>
          <w:rFonts w:ascii="Trebuchet MS"/>
          <w:sz w:val="12"/>
        </w:rPr>
        <w:t xml:space="preserve">279    </w:t>
      </w:r>
      <w:r>
        <w:rPr>
          <w:rFonts w:ascii="Trebuchet MS"/>
          <w:spacing w:val="19"/>
          <w:sz w:val="12"/>
        </w:rPr>
        <w:t xml:space="preserve"> </w:t>
      </w:r>
      <w:r>
        <w:rPr>
          <w:w w:val="105"/>
        </w:rPr>
        <w:t>from</w:t>
      </w:r>
      <w:r>
        <w:rPr>
          <w:spacing w:val="13"/>
          <w:w w:val="105"/>
        </w:rPr>
        <w:t xml:space="preserve"> </w:t>
      </w:r>
      <w:r>
        <w:rPr>
          <w:w w:val="105"/>
        </w:rPr>
        <w:t>the</w:t>
      </w:r>
      <w:r>
        <w:rPr>
          <w:spacing w:val="13"/>
          <w:w w:val="105"/>
        </w:rPr>
        <w:t xml:space="preserve"> </w:t>
      </w:r>
      <w:r>
        <w:rPr>
          <w:w w:val="105"/>
        </w:rPr>
        <w:t>task.</w:t>
      </w:r>
      <w:r>
        <w:rPr>
          <w:spacing w:val="37"/>
          <w:w w:val="105"/>
        </w:rPr>
        <w:t xml:space="preserve"> </w:t>
      </w:r>
      <w:r>
        <w:rPr>
          <w:w w:val="105"/>
        </w:rPr>
        <w:t>This</w:t>
      </w:r>
      <w:r>
        <w:rPr>
          <w:spacing w:val="13"/>
          <w:w w:val="105"/>
        </w:rPr>
        <w:t xml:space="preserve"> </w:t>
      </w:r>
      <w:r>
        <w:rPr>
          <w:w w:val="105"/>
        </w:rPr>
        <w:t>second</w:t>
      </w:r>
      <w:r>
        <w:rPr>
          <w:spacing w:val="13"/>
          <w:w w:val="105"/>
        </w:rPr>
        <w:t xml:space="preserve"> </w:t>
      </w:r>
      <w:r>
        <w:rPr>
          <w:w w:val="105"/>
        </w:rPr>
        <w:t>phase</w:t>
      </w:r>
      <w:r>
        <w:rPr>
          <w:spacing w:val="13"/>
          <w:w w:val="105"/>
        </w:rPr>
        <w:t xml:space="preserve"> </w:t>
      </w:r>
      <w:r>
        <w:rPr>
          <w:w w:val="105"/>
        </w:rPr>
        <w:t>therefore</w:t>
      </w:r>
      <w:r>
        <w:rPr>
          <w:spacing w:val="12"/>
          <w:w w:val="105"/>
        </w:rPr>
        <w:t xml:space="preserve"> </w:t>
      </w:r>
      <w:r>
        <w:rPr>
          <w:w w:val="105"/>
        </w:rPr>
        <w:t>allowed</w:t>
      </w:r>
      <w:r>
        <w:rPr>
          <w:spacing w:val="12"/>
          <w:w w:val="105"/>
        </w:rPr>
        <w:t xml:space="preserve"> </w:t>
      </w:r>
      <w:r>
        <w:rPr>
          <w:w w:val="105"/>
        </w:rPr>
        <w:t>us</w:t>
      </w:r>
      <w:r>
        <w:rPr>
          <w:spacing w:val="12"/>
          <w:w w:val="105"/>
        </w:rPr>
        <w:t xml:space="preserve"> </w:t>
      </w:r>
      <w:r>
        <w:rPr>
          <w:w w:val="105"/>
        </w:rPr>
        <w:t>to</w:t>
      </w:r>
      <w:r>
        <w:rPr>
          <w:spacing w:val="13"/>
          <w:w w:val="105"/>
        </w:rPr>
        <w:t xml:space="preserve"> </w:t>
      </w:r>
      <w:r>
        <w:rPr>
          <w:w w:val="105"/>
        </w:rPr>
        <w:t>directly</w:t>
      </w:r>
      <w:r>
        <w:rPr>
          <w:spacing w:val="13"/>
          <w:w w:val="105"/>
        </w:rPr>
        <w:t xml:space="preserve"> </w:t>
      </w:r>
      <w:r>
        <w:rPr>
          <w:w w:val="105"/>
        </w:rPr>
        <w:t>compare</w:t>
      </w:r>
      <w:r>
        <w:rPr>
          <w:spacing w:val="13"/>
          <w:w w:val="105"/>
        </w:rPr>
        <w:t xml:space="preserve"> </w:t>
      </w:r>
      <w:r>
        <w:rPr>
          <w:w w:val="105"/>
        </w:rPr>
        <w:t>the</w:t>
      </w:r>
      <w:r>
        <w:rPr>
          <w:spacing w:val="12"/>
          <w:w w:val="105"/>
        </w:rPr>
        <w:t xml:space="preserve"> </w:t>
      </w:r>
      <w:r>
        <w:rPr>
          <w:w w:val="105"/>
        </w:rPr>
        <w:t>contextual</w:t>
      </w:r>
    </w:p>
    <w:p w14:paraId="01C917C1" w14:textId="77777777" w:rsidR="00735E2D" w:rsidRDefault="00000000">
      <w:pPr>
        <w:pStyle w:val="BodyText"/>
      </w:pPr>
      <w:r>
        <w:rPr>
          <w:rFonts w:ascii="Trebuchet MS"/>
          <w:sz w:val="12"/>
        </w:rPr>
        <w:t xml:space="preserve">280    </w:t>
      </w:r>
      <w:r>
        <w:rPr>
          <w:rFonts w:ascii="Trebuchet MS"/>
          <w:spacing w:val="19"/>
          <w:sz w:val="12"/>
        </w:rPr>
        <w:t xml:space="preserve"> </w:t>
      </w:r>
      <w:r>
        <w:rPr>
          <w:w w:val="105"/>
        </w:rPr>
        <w:t>cuing</w:t>
      </w:r>
      <w:r>
        <w:rPr>
          <w:spacing w:val="4"/>
          <w:w w:val="105"/>
        </w:rPr>
        <w:t xml:space="preserve"> </w:t>
      </w:r>
      <w:r>
        <w:rPr>
          <w:w w:val="105"/>
        </w:rPr>
        <w:t>for</w:t>
      </w:r>
      <w:r>
        <w:rPr>
          <w:spacing w:val="4"/>
          <w:w w:val="105"/>
        </w:rPr>
        <w:t xml:space="preserve"> </w:t>
      </w:r>
      <w:r>
        <w:rPr>
          <w:w w:val="105"/>
        </w:rPr>
        <w:t>the</w:t>
      </w:r>
      <w:r>
        <w:rPr>
          <w:spacing w:val="3"/>
          <w:w w:val="105"/>
        </w:rPr>
        <w:t xml:space="preserve"> </w:t>
      </w:r>
      <w:r>
        <w:rPr>
          <w:w w:val="105"/>
        </w:rPr>
        <w:t>two</w:t>
      </w:r>
      <w:r>
        <w:rPr>
          <w:spacing w:val="3"/>
          <w:w w:val="105"/>
        </w:rPr>
        <w:t xml:space="preserve"> </w:t>
      </w:r>
      <w:r>
        <w:rPr>
          <w:w w:val="105"/>
        </w:rPr>
        <w:t>sets</w:t>
      </w:r>
      <w:r>
        <w:rPr>
          <w:spacing w:val="4"/>
          <w:w w:val="105"/>
        </w:rPr>
        <w:t xml:space="preserve"> </w:t>
      </w:r>
      <w:r>
        <w:rPr>
          <w:w w:val="105"/>
        </w:rPr>
        <w:t>of</w:t>
      </w:r>
      <w:r>
        <w:rPr>
          <w:spacing w:val="3"/>
          <w:w w:val="105"/>
        </w:rPr>
        <w:t xml:space="preserve"> </w:t>
      </w:r>
      <w:r>
        <w:rPr>
          <w:w w:val="105"/>
        </w:rPr>
        <w:t>configurations</w:t>
      </w:r>
      <w:r>
        <w:rPr>
          <w:spacing w:val="4"/>
          <w:w w:val="105"/>
        </w:rPr>
        <w:t xml:space="preserve"> </w:t>
      </w:r>
      <w:r>
        <w:rPr>
          <w:w w:val="105"/>
        </w:rPr>
        <w:t>when</w:t>
      </w:r>
      <w:r>
        <w:rPr>
          <w:spacing w:val="4"/>
          <w:w w:val="105"/>
        </w:rPr>
        <w:t xml:space="preserve"> </w:t>
      </w:r>
      <w:r>
        <w:rPr>
          <w:w w:val="105"/>
        </w:rPr>
        <w:t>RTs</w:t>
      </w:r>
      <w:r>
        <w:rPr>
          <w:spacing w:val="4"/>
          <w:w w:val="105"/>
        </w:rPr>
        <w:t xml:space="preserve"> </w:t>
      </w:r>
      <w:r>
        <w:rPr>
          <w:w w:val="105"/>
        </w:rPr>
        <w:t>were</w:t>
      </w:r>
      <w:r>
        <w:rPr>
          <w:spacing w:val="4"/>
          <w:w w:val="105"/>
        </w:rPr>
        <w:t xml:space="preserve"> </w:t>
      </w:r>
      <w:r>
        <w:rPr>
          <w:w w:val="105"/>
        </w:rPr>
        <w:t>at</w:t>
      </w:r>
      <w:r>
        <w:rPr>
          <w:spacing w:val="3"/>
          <w:w w:val="105"/>
        </w:rPr>
        <w:t xml:space="preserve"> </w:t>
      </w:r>
      <w:r>
        <w:rPr>
          <w:w w:val="105"/>
        </w:rPr>
        <w:t>a</w:t>
      </w:r>
      <w:r>
        <w:rPr>
          <w:spacing w:val="3"/>
          <w:w w:val="105"/>
        </w:rPr>
        <w:t xml:space="preserve"> </w:t>
      </w:r>
      <w:r>
        <w:rPr>
          <w:w w:val="105"/>
        </w:rPr>
        <w:t>comparable</w:t>
      </w:r>
      <w:r>
        <w:rPr>
          <w:spacing w:val="4"/>
          <w:w w:val="105"/>
        </w:rPr>
        <w:t xml:space="preserve"> </w:t>
      </w:r>
      <w:r>
        <w:rPr>
          <w:w w:val="105"/>
        </w:rPr>
        <w:t>level.</w:t>
      </w:r>
    </w:p>
    <w:p w14:paraId="1AA0E7A3" w14:textId="77777777" w:rsidR="00735E2D" w:rsidRDefault="00735E2D">
      <w:pPr>
        <w:pStyle w:val="BodyText"/>
        <w:spacing w:before="7"/>
        <w:ind w:left="0"/>
        <w:rPr>
          <w:sz w:val="27"/>
        </w:rPr>
      </w:pPr>
    </w:p>
    <w:p w14:paraId="29E310BF" w14:textId="77777777" w:rsidR="00735E2D" w:rsidRDefault="00000000">
      <w:pPr>
        <w:pStyle w:val="BodyText"/>
        <w:tabs>
          <w:tab w:val="left" w:pos="1259"/>
        </w:tabs>
        <w:spacing w:before="0"/>
      </w:pPr>
      <w:r>
        <w:rPr>
          <w:rFonts w:ascii="Trebuchet MS" w:hAnsi="Trebuchet MS"/>
          <w:w w:val="105"/>
          <w:sz w:val="12"/>
        </w:rPr>
        <w:t>281</w:t>
      </w:r>
      <w:r>
        <w:rPr>
          <w:rFonts w:ascii="Trebuchet MS" w:hAnsi="Trebuchet MS"/>
          <w:w w:val="105"/>
          <w:sz w:val="12"/>
        </w:rPr>
        <w:tab/>
      </w:r>
      <w:r>
        <w:rPr>
          <w:w w:val="105"/>
        </w:rPr>
        <w:t>“Cue-competition”</w:t>
      </w:r>
      <w:r>
        <w:rPr>
          <w:spacing w:val="5"/>
          <w:w w:val="105"/>
        </w:rPr>
        <w:t xml:space="preserve"> </w:t>
      </w:r>
      <w:r>
        <w:rPr>
          <w:w w:val="105"/>
        </w:rPr>
        <w:t>effects</w:t>
      </w:r>
      <w:r>
        <w:rPr>
          <w:spacing w:val="6"/>
          <w:w w:val="105"/>
        </w:rPr>
        <w:t xml:space="preserve"> </w:t>
      </w:r>
      <w:r>
        <w:rPr>
          <w:w w:val="105"/>
        </w:rPr>
        <w:t>have</w:t>
      </w:r>
      <w:r>
        <w:rPr>
          <w:spacing w:val="5"/>
          <w:w w:val="105"/>
        </w:rPr>
        <w:t xml:space="preserve"> </w:t>
      </w:r>
      <w:r>
        <w:rPr>
          <w:w w:val="105"/>
        </w:rPr>
        <w:t>been</w:t>
      </w:r>
      <w:r>
        <w:rPr>
          <w:spacing w:val="6"/>
          <w:w w:val="105"/>
        </w:rPr>
        <w:t xml:space="preserve"> </w:t>
      </w:r>
      <w:r>
        <w:rPr>
          <w:w w:val="105"/>
        </w:rPr>
        <w:t>examined</w:t>
      </w:r>
      <w:r>
        <w:rPr>
          <w:spacing w:val="5"/>
          <w:w w:val="105"/>
        </w:rPr>
        <w:t xml:space="preserve"> </w:t>
      </w:r>
      <w:r>
        <w:rPr>
          <w:w w:val="105"/>
        </w:rPr>
        <w:t>previously</w:t>
      </w:r>
      <w:r>
        <w:rPr>
          <w:spacing w:val="6"/>
          <w:w w:val="105"/>
        </w:rPr>
        <w:t xml:space="preserve"> </w:t>
      </w:r>
      <w:r>
        <w:rPr>
          <w:w w:val="105"/>
        </w:rPr>
        <w:t>in</w:t>
      </w:r>
      <w:r>
        <w:rPr>
          <w:spacing w:val="5"/>
          <w:w w:val="105"/>
        </w:rPr>
        <w:t xml:space="preserve"> </w:t>
      </w:r>
      <w:r>
        <w:rPr>
          <w:w w:val="105"/>
        </w:rPr>
        <w:t>contextual</w:t>
      </w:r>
      <w:r>
        <w:rPr>
          <w:spacing w:val="4"/>
          <w:w w:val="105"/>
        </w:rPr>
        <w:t xml:space="preserve"> </w:t>
      </w:r>
      <w:r>
        <w:rPr>
          <w:w w:val="105"/>
        </w:rPr>
        <w:t>cuing.</w:t>
      </w:r>
      <w:r>
        <w:rPr>
          <w:spacing w:val="29"/>
          <w:w w:val="105"/>
        </w:rPr>
        <w:t xml:space="preserve"> </w:t>
      </w:r>
      <w:r>
        <w:rPr>
          <w:w w:val="105"/>
        </w:rPr>
        <w:t>Endo</w:t>
      </w:r>
    </w:p>
    <w:p w14:paraId="0706473E" w14:textId="77777777" w:rsidR="00735E2D" w:rsidRDefault="00000000">
      <w:pPr>
        <w:pStyle w:val="BodyText"/>
      </w:pPr>
      <w:r>
        <w:rPr>
          <w:rFonts w:ascii="Trebuchet MS"/>
          <w:sz w:val="12"/>
        </w:rPr>
        <w:t xml:space="preserve">282    </w:t>
      </w:r>
      <w:r>
        <w:rPr>
          <w:rFonts w:ascii="Trebuchet MS"/>
          <w:spacing w:val="19"/>
          <w:sz w:val="12"/>
        </w:rPr>
        <w:t xml:space="preserve"> </w:t>
      </w:r>
      <w:r>
        <w:rPr>
          <w:spacing w:val="-1"/>
          <w:w w:val="110"/>
        </w:rPr>
        <w:t>and</w:t>
      </w:r>
      <w:r>
        <w:rPr>
          <w:spacing w:val="-15"/>
          <w:w w:val="110"/>
        </w:rPr>
        <w:t xml:space="preserve"> </w:t>
      </w:r>
      <w:r>
        <w:rPr>
          <w:spacing w:val="-1"/>
          <w:w w:val="110"/>
        </w:rPr>
        <w:t>Takeda</w:t>
      </w:r>
      <w:r>
        <w:rPr>
          <w:spacing w:val="-15"/>
          <w:w w:val="110"/>
        </w:rPr>
        <w:t xml:space="preserve"> </w:t>
      </w:r>
      <w:r>
        <w:rPr>
          <w:spacing w:val="-1"/>
          <w:w w:val="110"/>
        </w:rPr>
        <w:t>(2004)</w:t>
      </w:r>
      <w:r>
        <w:rPr>
          <w:spacing w:val="-15"/>
          <w:w w:val="110"/>
        </w:rPr>
        <w:t xml:space="preserve"> </w:t>
      </w:r>
      <w:r>
        <w:rPr>
          <w:spacing w:val="-1"/>
          <w:w w:val="110"/>
        </w:rPr>
        <w:t>trained</w:t>
      </w:r>
      <w:r>
        <w:rPr>
          <w:spacing w:val="-15"/>
          <w:w w:val="110"/>
        </w:rPr>
        <w:t xml:space="preserve"> </w:t>
      </w:r>
      <w:r>
        <w:rPr>
          <w:spacing w:val="-1"/>
          <w:w w:val="110"/>
        </w:rPr>
        <w:t>participants</w:t>
      </w:r>
      <w:r>
        <w:rPr>
          <w:spacing w:val="-15"/>
          <w:w w:val="110"/>
        </w:rPr>
        <w:t xml:space="preserve"> </w:t>
      </w:r>
      <w:r>
        <w:rPr>
          <w:spacing w:val="-1"/>
          <w:w w:val="110"/>
        </w:rPr>
        <w:t>with</w:t>
      </w:r>
      <w:r>
        <w:rPr>
          <w:spacing w:val="-15"/>
          <w:w w:val="110"/>
        </w:rPr>
        <w:t xml:space="preserve"> </w:t>
      </w:r>
      <w:r>
        <w:rPr>
          <w:w w:val="110"/>
        </w:rPr>
        <w:t>a</w:t>
      </w:r>
      <w:r>
        <w:rPr>
          <w:spacing w:val="-15"/>
          <w:w w:val="110"/>
        </w:rPr>
        <w:t xml:space="preserve"> </w:t>
      </w:r>
      <w:r>
        <w:rPr>
          <w:w w:val="110"/>
        </w:rPr>
        <w:t>contextual</w:t>
      </w:r>
      <w:r>
        <w:rPr>
          <w:spacing w:val="-15"/>
          <w:w w:val="110"/>
        </w:rPr>
        <w:t xml:space="preserve"> </w:t>
      </w:r>
      <w:r>
        <w:rPr>
          <w:w w:val="110"/>
        </w:rPr>
        <w:t>cuing</w:t>
      </w:r>
      <w:r>
        <w:rPr>
          <w:spacing w:val="-15"/>
          <w:w w:val="110"/>
        </w:rPr>
        <w:t xml:space="preserve"> </w:t>
      </w:r>
      <w:r>
        <w:rPr>
          <w:w w:val="110"/>
        </w:rPr>
        <w:t>task</w:t>
      </w:r>
      <w:r>
        <w:rPr>
          <w:spacing w:val="-15"/>
          <w:w w:val="110"/>
        </w:rPr>
        <w:t xml:space="preserve"> </w:t>
      </w:r>
      <w:r>
        <w:rPr>
          <w:w w:val="110"/>
        </w:rPr>
        <w:t>composed</w:t>
      </w:r>
      <w:r>
        <w:rPr>
          <w:spacing w:val="-15"/>
          <w:w w:val="110"/>
        </w:rPr>
        <w:t xml:space="preserve"> </w:t>
      </w:r>
      <w:r>
        <w:rPr>
          <w:w w:val="110"/>
        </w:rPr>
        <w:t>of</w:t>
      </w:r>
    </w:p>
    <w:p w14:paraId="16E7DB2C" w14:textId="77777777" w:rsidR="00735E2D" w:rsidRDefault="00000000">
      <w:pPr>
        <w:pStyle w:val="BodyText"/>
      </w:pPr>
      <w:r>
        <w:rPr>
          <w:rFonts w:ascii="Trebuchet MS"/>
          <w:sz w:val="12"/>
        </w:rPr>
        <w:t xml:space="preserve">283    </w:t>
      </w:r>
      <w:r>
        <w:rPr>
          <w:rFonts w:ascii="Trebuchet MS"/>
          <w:spacing w:val="19"/>
          <w:sz w:val="12"/>
        </w:rPr>
        <w:t xml:space="preserve"> </w:t>
      </w:r>
      <w:r>
        <w:rPr>
          <w:w w:val="105"/>
        </w:rPr>
        <w:t>distractor</w:t>
      </w:r>
      <w:r>
        <w:rPr>
          <w:spacing w:val="25"/>
          <w:w w:val="105"/>
        </w:rPr>
        <w:t xml:space="preserve"> </w:t>
      </w:r>
      <w:r>
        <w:rPr>
          <w:w w:val="105"/>
        </w:rPr>
        <w:t>location</w:t>
      </w:r>
      <w:r>
        <w:rPr>
          <w:spacing w:val="26"/>
          <w:w w:val="105"/>
        </w:rPr>
        <w:t xml:space="preserve"> </w:t>
      </w:r>
      <w:r>
        <w:rPr>
          <w:w w:val="105"/>
        </w:rPr>
        <w:t>configurations</w:t>
      </w:r>
      <w:r>
        <w:rPr>
          <w:spacing w:val="26"/>
          <w:w w:val="105"/>
        </w:rPr>
        <w:t xml:space="preserve"> </w:t>
      </w:r>
      <w:r>
        <w:rPr>
          <w:w w:val="105"/>
        </w:rPr>
        <w:t>and</w:t>
      </w:r>
      <w:r>
        <w:rPr>
          <w:spacing w:val="24"/>
          <w:w w:val="105"/>
        </w:rPr>
        <w:t xml:space="preserve"> </w:t>
      </w:r>
      <w:r>
        <w:rPr>
          <w:w w:val="105"/>
        </w:rPr>
        <w:t>repeating</w:t>
      </w:r>
      <w:r>
        <w:rPr>
          <w:spacing w:val="26"/>
          <w:w w:val="105"/>
        </w:rPr>
        <w:t xml:space="preserve"> </w:t>
      </w:r>
      <w:r>
        <w:rPr>
          <w:w w:val="105"/>
        </w:rPr>
        <w:t>distractor</w:t>
      </w:r>
      <w:r>
        <w:rPr>
          <w:spacing w:val="25"/>
          <w:w w:val="105"/>
        </w:rPr>
        <w:t xml:space="preserve"> </w:t>
      </w:r>
      <w:r>
        <w:rPr>
          <w:w w:val="105"/>
        </w:rPr>
        <w:t>identities.</w:t>
      </w:r>
      <w:r>
        <w:rPr>
          <w:spacing w:val="54"/>
          <w:w w:val="105"/>
        </w:rPr>
        <w:t xml:space="preserve"> </w:t>
      </w:r>
      <w:r>
        <w:rPr>
          <w:w w:val="105"/>
        </w:rPr>
        <w:t>Their</w:t>
      </w:r>
      <w:r>
        <w:rPr>
          <w:spacing w:val="26"/>
          <w:w w:val="105"/>
        </w:rPr>
        <w:t xml:space="preserve"> </w:t>
      </w:r>
      <w:r>
        <w:rPr>
          <w:w w:val="105"/>
        </w:rPr>
        <w:t>experiments</w:t>
      </w:r>
    </w:p>
    <w:p w14:paraId="57CFE74F" w14:textId="77777777" w:rsidR="00735E2D" w:rsidRDefault="00000000">
      <w:pPr>
        <w:pStyle w:val="BodyText"/>
      </w:pPr>
      <w:r>
        <w:rPr>
          <w:rFonts w:ascii="Trebuchet MS"/>
          <w:sz w:val="12"/>
        </w:rPr>
        <w:t xml:space="preserve">284    </w:t>
      </w:r>
      <w:r>
        <w:rPr>
          <w:rFonts w:ascii="Trebuchet MS"/>
          <w:spacing w:val="19"/>
          <w:sz w:val="12"/>
        </w:rPr>
        <w:t xml:space="preserve"> </w:t>
      </w:r>
      <w:r>
        <w:rPr>
          <w:w w:val="105"/>
        </w:rPr>
        <w:t>suggested</w:t>
      </w:r>
      <w:r>
        <w:rPr>
          <w:spacing w:val="19"/>
          <w:w w:val="105"/>
        </w:rPr>
        <w:t xml:space="preserve"> </w:t>
      </w:r>
      <w:r>
        <w:rPr>
          <w:w w:val="105"/>
        </w:rPr>
        <w:t>that</w:t>
      </w:r>
      <w:r>
        <w:rPr>
          <w:spacing w:val="18"/>
          <w:w w:val="105"/>
        </w:rPr>
        <w:t xml:space="preserve"> </w:t>
      </w:r>
      <w:r>
        <w:rPr>
          <w:w w:val="105"/>
        </w:rPr>
        <w:t>the</w:t>
      </w:r>
      <w:r>
        <w:rPr>
          <w:spacing w:val="17"/>
          <w:w w:val="105"/>
        </w:rPr>
        <w:t xml:space="preserve"> </w:t>
      </w:r>
      <w:r>
        <w:rPr>
          <w:w w:val="105"/>
        </w:rPr>
        <w:t>stronger</w:t>
      </w:r>
      <w:r>
        <w:rPr>
          <w:spacing w:val="18"/>
          <w:w w:val="105"/>
        </w:rPr>
        <w:t xml:space="preserve"> </w:t>
      </w:r>
      <w:r>
        <w:rPr>
          <w:w w:val="105"/>
        </w:rPr>
        <w:t>configural</w:t>
      </w:r>
      <w:r>
        <w:rPr>
          <w:spacing w:val="18"/>
          <w:w w:val="105"/>
        </w:rPr>
        <w:t xml:space="preserve"> </w:t>
      </w:r>
      <w:r>
        <w:rPr>
          <w:w w:val="105"/>
        </w:rPr>
        <w:t>(spatial)</w:t>
      </w:r>
      <w:r>
        <w:rPr>
          <w:spacing w:val="18"/>
          <w:w w:val="105"/>
        </w:rPr>
        <w:t xml:space="preserve"> </w:t>
      </w:r>
      <w:r>
        <w:rPr>
          <w:w w:val="105"/>
        </w:rPr>
        <w:t>cue</w:t>
      </w:r>
      <w:r>
        <w:rPr>
          <w:spacing w:val="19"/>
          <w:w w:val="105"/>
        </w:rPr>
        <w:t xml:space="preserve"> </w:t>
      </w:r>
      <w:r>
        <w:rPr>
          <w:w w:val="105"/>
        </w:rPr>
        <w:t>out-competed</w:t>
      </w:r>
      <w:r>
        <w:rPr>
          <w:spacing w:val="18"/>
          <w:w w:val="105"/>
        </w:rPr>
        <w:t xml:space="preserve"> </w:t>
      </w:r>
      <w:r>
        <w:rPr>
          <w:w w:val="105"/>
        </w:rPr>
        <w:t>the</w:t>
      </w:r>
      <w:r>
        <w:rPr>
          <w:spacing w:val="18"/>
          <w:w w:val="105"/>
        </w:rPr>
        <w:t xml:space="preserve"> </w:t>
      </w:r>
      <w:r>
        <w:rPr>
          <w:w w:val="105"/>
        </w:rPr>
        <w:t>cue</w:t>
      </w:r>
      <w:r>
        <w:rPr>
          <w:spacing w:val="18"/>
          <w:w w:val="105"/>
        </w:rPr>
        <w:t xml:space="preserve"> </w:t>
      </w:r>
      <w:r>
        <w:rPr>
          <w:w w:val="105"/>
        </w:rPr>
        <w:t>provided</w:t>
      </w:r>
      <w:r>
        <w:rPr>
          <w:spacing w:val="17"/>
          <w:w w:val="105"/>
        </w:rPr>
        <w:t xml:space="preserve"> </w:t>
      </w:r>
      <w:r>
        <w:rPr>
          <w:w w:val="105"/>
        </w:rPr>
        <w:t>by</w:t>
      </w:r>
      <w:r>
        <w:rPr>
          <w:spacing w:val="18"/>
          <w:w w:val="105"/>
        </w:rPr>
        <w:t xml:space="preserve"> </w:t>
      </w:r>
      <w:r>
        <w:rPr>
          <w:w w:val="105"/>
        </w:rPr>
        <w:t>the</w:t>
      </w:r>
    </w:p>
    <w:p w14:paraId="5DE9AC5C" w14:textId="77777777" w:rsidR="00735E2D" w:rsidRDefault="00000000">
      <w:pPr>
        <w:pStyle w:val="BodyText"/>
        <w:spacing w:before="203"/>
      </w:pPr>
      <w:r>
        <w:rPr>
          <w:rFonts w:ascii="Trebuchet MS"/>
          <w:sz w:val="12"/>
        </w:rPr>
        <w:t xml:space="preserve">285    </w:t>
      </w:r>
      <w:r>
        <w:rPr>
          <w:rFonts w:ascii="Trebuchet MS"/>
          <w:spacing w:val="19"/>
          <w:sz w:val="12"/>
        </w:rPr>
        <w:t xml:space="preserve"> </w:t>
      </w:r>
      <w:r>
        <w:rPr>
          <w:w w:val="105"/>
        </w:rPr>
        <w:t>distractor</w:t>
      </w:r>
      <w:r>
        <w:rPr>
          <w:spacing w:val="15"/>
          <w:w w:val="105"/>
        </w:rPr>
        <w:t xml:space="preserve"> </w:t>
      </w:r>
      <w:r>
        <w:rPr>
          <w:w w:val="105"/>
        </w:rPr>
        <w:t>identities.</w:t>
      </w:r>
      <w:r>
        <w:rPr>
          <w:spacing w:val="41"/>
          <w:w w:val="105"/>
        </w:rPr>
        <w:t xml:space="preserve"> </w:t>
      </w:r>
      <w:r>
        <w:rPr>
          <w:w w:val="105"/>
        </w:rPr>
        <w:t>Similarly,</w:t>
      </w:r>
      <w:r>
        <w:rPr>
          <w:spacing w:val="16"/>
          <w:w w:val="105"/>
        </w:rPr>
        <w:t xml:space="preserve"> </w:t>
      </w:r>
      <w:r>
        <w:rPr>
          <w:w w:val="105"/>
        </w:rPr>
        <w:t>Kunar</w:t>
      </w:r>
      <w:r>
        <w:rPr>
          <w:spacing w:val="16"/>
          <w:w w:val="105"/>
        </w:rPr>
        <w:t xml:space="preserve"> </w:t>
      </w:r>
      <w:r>
        <w:rPr>
          <w:w w:val="105"/>
        </w:rPr>
        <w:t>et</w:t>
      </w:r>
      <w:r>
        <w:rPr>
          <w:spacing w:val="16"/>
          <w:w w:val="105"/>
        </w:rPr>
        <w:t xml:space="preserve"> </w:t>
      </w:r>
      <w:r>
        <w:rPr>
          <w:w w:val="105"/>
        </w:rPr>
        <w:t>al.</w:t>
      </w:r>
      <w:r>
        <w:rPr>
          <w:spacing w:val="41"/>
          <w:w w:val="105"/>
        </w:rPr>
        <w:t xml:space="preserve"> </w:t>
      </w:r>
      <w:r>
        <w:rPr>
          <w:w w:val="105"/>
        </w:rPr>
        <w:t>(2014)</w:t>
      </w:r>
      <w:r>
        <w:rPr>
          <w:spacing w:val="15"/>
          <w:w w:val="105"/>
        </w:rPr>
        <w:t xml:space="preserve"> </w:t>
      </w:r>
      <w:r>
        <w:rPr>
          <w:w w:val="105"/>
        </w:rPr>
        <w:t>found</w:t>
      </w:r>
      <w:r>
        <w:rPr>
          <w:spacing w:val="16"/>
          <w:w w:val="105"/>
        </w:rPr>
        <w:t xml:space="preserve"> </w:t>
      </w:r>
      <w:r>
        <w:rPr>
          <w:w w:val="105"/>
        </w:rPr>
        <w:t>that</w:t>
      </w:r>
      <w:r>
        <w:rPr>
          <w:spacing w:val="16"/>
          <w:w w:val="105"/>
        </w:rPr>
        <w:t xml:space="preserve"> </w:t>
      </w:r>
      <w:r>
        <w:rPr>
          <w:w w:val="105"/>
        </w:rPr>
        <w:t>when</w:t>
      </w:r>
      <w:r>
        <w:rPr>
          <w:spacing w:val="16"/>
          <w:w w:val="105"/>
        </w:rPr>
        <w:t xml:space="preserve"> </w:t>
      </w:r>
      <w:proofErr w:type="spellStart"/>
      <w:r>
        <w:rPr>
          <w:w w:val="105"/>
        </w:rPr>
        <w:t>colour</w:t>
      </w:r>
      <w:proofErr w:type="spellEnd"/>
      <w:r>
        <w:rPr>
          <w:spacing w:val="16"/>
          <w:w w:val="105"/>
        </w:rPr>
        <w:t xml:space="preserve"> </w:t>
      </w:r>
      <w:r>
        <w:rPr>
          <w:w w:val="105"/>
        </w:rPr>
        <w:t>cues</w:t>
      </w:r>
      <w:r>
        <w:rPr>
          <w:spacing w:val="15"/>
          <w:w w:val="105"/>
        </w:rPr>
        <w:t xml:space="preserve"> </w:t>
      </w:r>
      <w:r>
        <w:rPr>
          <w:w w:val="105"/>
        </w:rPr>
        <w:t>and</w:t>
      </w:r>
    </w:p>
    <w:p w14:paraId="688621BB" w14:textId="77777777" w:rsidR="00735E2D" w:rsidRDefault="00000000">
      <w:pPr>
        <w:pStyle w:val="BodyText"/>
      </w:pPr>
      <w:r>
        <w:rPr>
          <w:rFonts w:ascii="Trebuchet MS"/>
          <w:sz w:val="12"/>
        </w:rPr>
        <w:t xml:space="preserve">286    </w:t>
      </w:r>
      <w:r>
        <w:rPr>
          <w:rFonts w:ascii="Trebuchet MS"/>
          <w:spacing w:val="19"/>
          <w:sz w:val="12"/>
        </w:rPr>
        <w:t xml:space="preserve"> </w:t>
      </w:r>
      <w:r>
        <w:rPr>
          <w:w w:val="105"/>
        </w:rPr>
        <w:t>configural</w:t>
      </w:r>
      <w:r>
        <w:rPr>
          <w:spacing w:val="14"/>
          <w:w w:val="105"/>
        </w:rPr>
        <w:t xml:space="preserve"> </w:t>
      </w:r>
      <w:r>
        <w:rPr>
          <w:w w:val="105"/>
        </w:rPr>
        <w:t>cues</w:t>
      </w:r>
      <w:r>
        <w:rPr>
          <w:spacing w:val="14"/>
          <w:w w:val="105"/>
        </w:rPr>
        <w:t xml:space="preserve"> </w:t>
      </w:r>
      <w:r>
        <w:rPr>
          <w:w w:val="105"/>
        </w:rPr>
        <w:t>both</w:t>
      </w:r>
      <w:r>
        <w:rPr>
          <w:spacing w:val="12"/>
          <w:w w:val="105"/>
        </w:rPr>
        <w:t xml:space="preserve"> </w:t>
      </w:r>
      <w:r>
        <w:rPr>
          <w:w w:val="105"/>
        </w:rPr>
        <w:t>predicted</w:t>
      </w:r>
      <w:r>
        <w:rPr>
          <w:spacing w:val="13"/>
          <w:w w:val="105"/>
        </w:rPr>
        <w:t xml:space="preserve"> </w:t>
      </w:r>
      <w:r>
        <w:rPr>
          <w:w w:val="105"/>
        </w:rPr>
        <w:t>the</w:t>
      </w:r>
      <w:r>
        <w:rPr>
          <w:spacing w:val="14"/>
          <w:w w:val="105"/>
        </w:rPr>
        <w:t xml:space="preserve"> </w:t>
      </w:r>
      <w:r>
        <w:rPr>
          <w:w w:val="105"/>
        </w:rPr>
        <w:t>target</w:t>
      </w:r>
      <w:r>
        <w:rPr>
          <w:spacing w:val="12"/>
          <w:w w:val="105"/>
        </w:rPr>
        <w:t xml:space="preserve"> </w:t>
      </w:r>
      <w:r>
        <w:rPr>
          <w:w w:val="105"/>
        </w:rPr>
        <w:t>location,</w:t>
      </w:r>
      <w:r>
        <w:rPr>
          <w:spacing w:val="14"/>
          <w:w w:val="105"/>
        </w:rPr>
        <w:t xml:space="preserve"> </w:t>
      </w:r>
      <w:r>
        <w:rPr>
          <w:w w:val="105"/>
        </w:rPr>
        <w:t>configural</w:t>
      </w:r>
      <w:r>
        <w:rPr>
          <w:spacing w:val="13"/>
          <w:w w:val="105"/>
        </w:rPr>
        <w:t xml:space="preserve"> </w:t>
      </w:r>
      <w:r>
        <w:rPr>
          <w:w w:val="105"/>
        </w:rPr>
        <w:t>cues</w:t>
      </w:r>
      <w:r>
        <w:rPr>
          <w:spacing w:val="14"/>
          <w:w w:val="105"/>
        </w:rPr>
        <w:t xml:space="preserve"> </w:t>
      </w:r>
      <w:r>
        <w:rPr>
          <w:w w:val="105"/>
        </w:rPr>
        <w:t>were</w:t>
      </w:r>
      <w:r>
        <w:rPr>
          <w:spacing w:val="14"/>
          <w:w w:val="105"/>
        </w:rPr>
        <w:t xml:space="preserve"> </w:t>
      </w:r>
      <w:r>
        <w:rPr>
          <w:w w:val="105"/>
        </w:rPr>
        <w:t>dominant</w:t>
      </w:r>
      <w:r>
        <w:rPr>
          <w:spacing w:val="12"/>
          <w:w w:val="105"/>
        </w:rPr>
        <w:t xml:space="preserve"> </w:t>
      </w:r>
      <w:r>
        <w:rPr>
          <w:w w:val="105"/>
        </w:rPr>
        <w:t>and</w:t>
      </w:r>
    </w:p>
    <w:p w14:paraId="7CC8FABE" w14:textId="77777777" w:rsidR="00735E2D" w:rsidRDefault="00000000">
      <w:pPr>
        <w:pStyle w:val="BodyText"/>
      </w:pPr>
      <w:r>
        <w:rPr>
          <w:rFonts w:ascii="Trebuchet MS"/>
          <w:sz w:val="12"/>
        </w:rPr>
        <w:t xml:space="preserve">287    </w:t>
      </w:r>
      <w:r>
        <w:rPr>
          <w:rFonts w:ascii="Trebuchet MS"/>
          <w:spacing w:val="19"/>
          <w:sz w:val="12"/>
        </w:rPr>
        <w:t xml:space="preserve"> </w:t>
      </w:r>
      <w:r>
        <w:rPr>
          <w:w w:val="105"/>
        </w:rPr>
        <w:t>tended</w:t>
      </w:r>
      <w:r>
        <w:rPr>
          <w:spacing w:val="6"/>
          <w:w w:val="105"/>
        </w:rPr>
        <w:t xml:space="preserve"> </w:t>
      </w:r>
      <w:r>
        <w:rPr>
          <w:w w:val="105"/>
        </w:rPr>
        <w:t>to</w:t>
      </w:r>
      <w:r>
        <w:rPr>
          <w:spacing w:val="6"/>
          <w:w w:val="105"/>
        </w:rPr>
        <w:t xml:space="preserve"> </w:t>
      </w:r>
      <w:r>
        <w:rPr>
          <w:w w:val="105"/>
        </w:rPr>
        <w:t>overshadow</w:t>
      </w:r>
      <w:r>
        <w:rPr>
          <w:spacing w:val="7"/>
          <w:w w:val="105"/>
        </w:rPr>
        <w:t xml:space="preserve"> </w:t>
      </w:r>
      <w:r>
        <w:rPr>
          <w:w w:val="105"/>
        </w:rPr>
        <w:t>the</w:t>
      </w:r>
      <w:r>
        <w:rPr>
          <w:spacing w:val="6"/>
          <w:w w:val="105"/>
        </w:rPr>
        <w:t xml:space="preserve"> </w:t>
      </w:r>
      <w:r>
        <w:rPr>
          <w:w w:val="105"/>
        </w:rPr>
        <w:t>weaker</w:t>
      </w:r>
      <w:r>
        <w:rPr>
          <w:spacing w:val="7"/>
          <w:w w:val="105"/>
        </w:rPr>
        <w:t xml:space="preserve"> </w:t>
      </w:r>
      <w:proofErr w:type="spellStart"/>
      <w:r>
        <w:rPr>
          <w:w w:val="105"/>
        </w:rPr>
        <w:t>colour</w:t>
      </w:r>
      <w:proofErr w:type="spellEnd"/>
      <w:r>
        <w:rPr>
          <w:spacing w:val="6"/>
          <w:w w:val="105"/>
        </w:rPr>
        <w:t xml:space="preserve"> </w:t>
      </w:r>
      <w:r>
        <w:rPr>
          <w:w w:val="105"/>
        </w:rPr>
        <w:t>cue.</w:t>
      </w:r>
      <w:r>
        <w:rPr>
          <w:spacing w:val="29"/>
          <w:w w:val="105"/>
        </w:rPr>
        <w:t xml:space="preserve"> </w:t>
      </w:r>
      <w:r>
        <w:rPr>
          <w:w w:val="105"/>
        </w:rPr>
        <w:t>Beesley</w:t>
      </w:r>
      <w:r>
        <w:rPr>
          <w:spacing w:val="7"/>
          <w:w w:val="105"/>
        </w:rPr>
        <w:t xml:space="preserve"> </w:t>
      </w:r>
      <w:r>
        <w:rPr>
          <w:w w:val="105"/>
        </w:rPr>
        <w:t>and</w:t>
      </w:r>
      <w:r>
        <w:rPr>
          <w:spacing w:val="5"/>
          <w:w w:val="105"/>
        </w:rPr>
        <w:t xml:space="preserve"> </w:t>
      </w:r>
      <w:r>
        <w:rPr>
          <w:w w:val="105"/>
        </w:rPr>
        <w:t>Shanks</w:t>
      </w:r>
      <w:r>
        <w:rPr>
          <w:spacing w:val="7"/>
          <w:w w:val="105"/>
        </w:rPr>
        <w:t xml:space="preserve"> </w:t>
      </w:r>
      <w:r>
        <w:rPr>
          <w:w w:val="105"/>
        </w:rPr>
        <w:t>(2012)</w:t>
      </w:r>
      <w:r>
        <w:rPr>
          <w:spacing w:val="5"/>
          <w:w w:val="105"/>
        </w:rPr>
        <w:t xml:space="preserve"> </w:t>
      </w:r>
      <w:r>
        <w:rPr>
          <w:w w:val="105"/>
        </w:rPr>
        <w:t>looked</w:t>
      </w:r>
      <w:r>
        <w:rPr>
          <w:spacing w:val="7"/>
          <w:w w:val="105"/>
        </w:rPr>
        <w:t xml:space="preserve"> </w:t>
      </w:r>
      <w:r>
        <w:rPr>
          <w:w w:val="105"/>
        </w:rPr>
        <w:t>at</w:t>
      </w:r>
      <w:r>
        <w:rPr>
          <w:spacing w:val="6"/>
          <w:w w:val="105"/>
        </w:rPr>
        <w:t xml:space="preserve"> </w:t>
      </w:r>
      <w:r>
        <w:rPr>
          <w:w w:val="105"/>
        </w:rPr>
        <w:t>the</w:t>
      </w:r>
    </w:p>
    <w:p w14:paraId="454835DF" w14:textId="77777777" w:rsidR="00735E2D" w:rsidRDefault="00000000">
      <w:pPr>
        <w:pStyle w:val="BodyText"/>
      </w:pPr>
      <w:r>
        <w:rPr>
          <w:rFonts w:ascii="Trebuchet MS"/>
          <w:sz w:val="12"/>
        </w:rPr>
        <w:t xml:space="preserve">288    </w:t>
      </w:r>
      <w:r>
        <w:rPr>
          <w:rFonts w:ascii="Trebuchet MS"/>
          <w:spacing w:val="19"/>
          <w:sz w:val="12"/>
        </w:rPr>
        <w:t xml:space="preserve"> </w:t>
      </w:r>
      <w:r>
        <w:rPr>
          <w:w w:val="105"/>
        </w:rPr>
        <w:t>cue-interaction</w:t>
      </w:r>
      <w:r>
        <w:rPr>
          <w:spacing w:val="13"/>
          <w:w w:val="105"/>
        </w:rPr>
        <w:t xml:space="preserve"> </w:t>
      </w:r>
      <w:r>
        <w:rPr>
          <w:w w:val="105"/>
        </w:rPr>
        <w:t>effects</w:t>
      </w:r>
      <w:r>
        <w:rPr>
          <w:spacing w:val="14"/>
          <w:w w:val="105"/>
        </w:rPr>
        <w:t xml:space="preserve"> </w:t>
      </w:r>
      <w:r>
        <w:rPr>
          <w:i/>
          <w:w w:val="105"/>
        </w:rPr>
        <w:t>within</w:t>
      </w:r>
      <w:r>
        <w:rPr>
          <w:i/>
          <w:spacing w:val="26"/>
          <w:w w:val="105"/>
        </w:rPr>
        <w:t xml:space="preserve"> </w:t>
      </w:r>
      <w:r>
        <w:rPr>
          <w:w w:val="105"/>
        </w:rPr>
        <w:t>a</w:t>
      </w:r>
      <w:r>
        <w:rPr>
          <w:spacing w:val="12"/>
          <w:w w:val="105"/>
        </w:rPr>
        <w:t xml:space="preserve"> </w:t>
      </w:r>
      <w:r>
        <w:rPr>
          <w:w w:val="105"/>
        </w:rPr>
        <w:t>configuration</w:t>
      </w:r>
      <w:r>
        <w:rPr>
          <w:spacing w:val="14"/>
          <w:w w:val="105"/>
        </w:rPr>
        <w:t xml:space="preserve"> </w:t>
      </w:r>
      <w:r>
        <w:rPr>
          <w:w w:val="105"/>
        </w:rPr>
        <w:t>of</w:t>
      </w:r>
      <w:r>
        <w:rPr>
          <w:spacing w:val="13"/>
          <w:w w:val="105"/>
        </w:rPr>
        <w:t xml:space="preserve"> </w:t>
      </w:r>
      <w:r>
        <w:rPr>
          <w:w w:val="105"/>
        </w:rPr>
        <w:t>distractors.</w:t>
      </w:r>
      <w:r>
        <w:rPr>
          <w:spacing w:val="39"/>
          <w:w w:val="105"/>
        </w:rPr>
        <w:t xml:space="preserve"> </w:t>
      </w:r>
      <w:r>
        <w:rPr>
          <w:w w:val="105"/>
        </w:rPr>
        <w:t>Participants</w:t>
      </w:r>
      <w:r>
        <w:rPr>
          <w:spacing w:val="14"/>
          <w:w w:val="105"/>
        </w:rPr>
        <w:t xml:space="preserve"> </w:t>
      </w:r>
      <w:r>
        <w:rPr>
          <w:w w:val="105"/>
        </w:rPr>
        <w:t>were</w:t>
      </w:r>
      <w:r>
        <w:rPr>
          <w:spacing w:val="14"/>
          <w:w w:val="105"/>
        </w:rPr>
        <w:t xml:space="preserve"> </w:t>
      </w:r>
      <w:r>
        <w:rPr>
          <w:w w:val="105"/>
        </w:rPr>
        <w:t>first</w:t>
      </w:r>
      <w:r>
        <w:rPr>
          <w:spacing w:val="13"/>
          <w:w w:val="105"/>
        </w:rPr>
        <w:t xml:space="preserve"> </w:t>
      </w:r>
      <w:proofErr w:type="gramStart"/>
      <w:r>
        <w:rPr>
          <w:w w:val="105"/>
        </w:rPr>
        <w:t>trained</w:t>
      </w:r>
      <w:proofErr w:type="gramEnd"/>
    </w:p>
    <w:p w14:paraId="7E4786BF" w14:textId="77777777" w:rsidR="00735E2D" w:rsidRDefault="00000000">
      <w:pPr>
        <w:pStyle w:val="BodyText"/>
      </w:pPr>
      <w:r>
        <w:rPr>
          <w:rFonts w:ascii="Trebuchet MS"/>
          <w:sz w:val="12"/>
        </w:rPr>
        <w:t xml:space="preserve">289    </w:t>
      </w:r>
      <w:r>
        <w:rPr>
          <w:rFonts w:ascii="Trebuchet MS"/>
          <w:spacing w:val="19"/>
          <w:sz w:val="12"/>
        </w:rPr>
        <w:t xml:space="preserve"> </w:t>
      </w:r>
      <w:r>
        <w:rPr>
          <w:w w:val="105"/>
        </w:rPr>
        <w:t>with</w:t>
      </w:r>
      <w:r>
        <w:rPr>
          <w:spacing w:val="22"/>
          <w:w w:val="105"/>
        </w:rPr>
        <w:t xml:space="preserve"> </w:t>
      </w:r>
      <w:r>
        <w:rPr>
          <w:w w:val="105"/>
        </w:rPr>
        <w:t>half</w:t>
      </w:r>
      <w:r>
        <w:rPr>
          <w:spacing w:val="21"/>
          <w:w w:val="105"/>
        </w:rPr>
        <w:t xml:space="preserve"> </w:t>
      </w:r>
      <w:r>
        <w:rPr>
          <w:w w:val="105"/>
        </w:rPr>
        <w:t>a</w:t>
      </w:r>
      <w:r>
        <w:rPr>
          <w:spacing w:val="20"/>
          <w:w w:val="105"/>
        </w:rPr>
        <w:t xml:space="preserve"> </w:t>
      </w:r>
      <w:r>
        <w:rPr>
          <w:w w:val="105"/>
        </w:rPr>
        <w:t>configuration</w:t>
      </w:r>
      <w:r>
        <w:rPr>
          <w:spacing w:val="21"/>
          <w:w w:val="105"/>
        </w:rPr>
        <w:t xml:space="preserve"> </w:t>
      </w:r>
      <w:r>
        <w:rPr>
          <w:w w:val="105"/>
        </w:rPr>
        <w:t>of</w:t>
      </w:r>
      <w:r>
        <w:rPr>
          <w:spacing w:val="21"/>
          <w:w w:val="105"/>
        </w:rPr>
        <w:t xml:space="preserve"> </w:t>
      </w:r>
      <w:r>
        <w:rPr>
          <w:w w:val="105"/>
        </w:rPr>
        <w:t>repeating</w:t>
      </w:r>
      <w:r>
        <w:rPr>
          <w:spacing w:val="21"/>
          <w:w w:val="105"/>
        </w:rPr>
        <w:t xml:space="preserve"> </w:t>
      </w:r>
      <w:r>
        <w:rPr>
          <w:w w:val="105"/>
        </w:rPr>
        <w:t>distractors</w:t>
      </w:r>
      <w:r>
        <w:rPr>
          <w:spacing w:val="20"/>
          <w:w w:val="105"/>
        </w:rPr>
        <w:t xml:space="preserve"> </w:t>
      </w:r>
      <w:r>
        <w:rPr>
          <w:w w:val="105"/>
        </w:rPr>
        <w:t>that</w:t>
      </w:r>
      <w:r>
        <w:rPr>
          <w:spacing w:val="22"/>
          <w:w w:val="105"/>
        </w:rPr>
        <w:t xml:space="preserve"> </w:t>
      </w:r>
      <w:r>
        <w:rPr>
          <w:w w:val="105"/>
        </w:rPr>
        <w:t>predicted</w:t>
      </w:r>
      <w:r>
        <w:rPr>
          <w:spacing w:val="21"/>
          <w:w w:val="105"/>
        </w:rPr>
        <w:t xml:space="preserve"> </w:t>
      </w:r>
      <w:r>
        <w:rPr>
          <w:w w:val="105"/>
        </w:rPr>
        <w:t>the</w:t>
      </w:r>
      <w:r>
        <w:rPr>
          <w:spacing w:val="20"/>
          <w:w w:val="105"/>
        </w:rPr>
        <w:t xml:space="preserve"> </w:t>
      </w:r>
      <w:r>
        <w:rPr>
          <w:w w:val="105"/>
        </w:rPr>
        <w:t>target</w:t>
      </w:r>
      <w:r>
        <w:rPr>
          <w:spacing w:val="20"/>
          <w:w w:val="105"/>
        </w:rPr>
        <w:t xml:space="preserve"> </w:t>
      </w:r>
      <w:r>
        <w:rPr>
          <w:w w:val="105"/>
        </w:rPr>
        <w:t>(8</w:t>
      </w:r>
      <w:r>
        <w:rPr>
          <w:spacing w:val="21"/>
          <w:w w:val="105"/>
        </w:rPr>
        <w:t xml:space="preserve"> </w:t>
      </w:r>
      <w:r>
        <w:rPr>
          <w:w w:val="105"/>
        </w:rPr>
        <w:t>out</w:t>
      </w:r>
      <w:r>
        <w:rPr>
          <w:spacing w:val="20"/>
          <w:w w:val="105"/>
        </w:rPr>
        <w:t xml:space="preserve"> </w:t>
      </w:r>
      <w:r>
        <w:rPr>
          <w:w w:val="105"/>
        </w:rPr>
        <w:t>of</w:t>
      </w:r>
      <w:r>
        <w:rPr>
          <w:spacing w:val="21"/>
          <w:w w:val="105"/>
        </w:rPr>
        <w:t xml:space="preserve"> </w:t>
      </w:r>
      <w:r>
        <w:rPr>
          <w:w w:val="105"/>
        </w:rPr>
        <w:t>16</w:t>
      </w:r>
    </w:p>
    <w:p w14:paraId="19094C51" w14:textId="77777777" w:rsidR="00735E2D" w:rsidRDefault="00735E2D">
      <w:pPr>
        <w:sectPr w:rsidR="00735E2D">
          <w:pgSz w:w="12240" w:h="15840"/>
          <w:pgMar w:top="1360" w:right="1280" w:bottom="280" w:left="900" w:header="649" w:footer="0" w:gutter="0"/>
          <w:cols w:space="720"/>
        </w:sectPr>
      </w:pPr>
    </w:p>
    <w:p w14:paraId="14C18DE1" w14:textId="77777777" w:rsidR="00735E2D" w:rsidRDefault="00000000">
      <w:pPr>
        <w:pStyle w:val="BodyText"/>
        <w:spacing w:before="140"/>
      </w:pPr>
      <w:r>
        <w:rPr>
          <w:rFonts w:ascii="Trebuchet MS"/>
          <w:sz w:val="12"/>
        </w:rPr>
        <w:lastRenderedPageBreak/>
        <w:t xml:space="preserve">290    </w:t>
      </w:r>
      <w:r>
        <w:rPr>
          <w:rFonts w:ascii="Trebuchet MS"/>
          <w:spacing w:val="19"/>
          <w:sz w:val="12"/>
        </w:rPr>
        <w:t xml:space="preserve"> </w:t>
      </w:r>
      <w:r>
        <w:rPr>
          <w:w w:val="105"/>
        </w:rPr>
        <w:t>distractors).</w:t>
      </w:r>
      <w:r>
        <w:rPr>
          <w:spacing w:val="47"/>
          <w:w w:val="105"/>
        </w:rPr>
        <w:t xml:space="preserve"> </w:t>
      </w:r>
      <w:r>
        <w:rPr>
          <w:w w:val="105"/>
        </w:rPr>
        <w:t>In</w:t>
      </w:r>
      <w:r>
        <w:rPr>
          <w:spacing w:val="20"/>
          <w:w w:val="105"/>
        </w:rPr>
        <w:t xml:space="preserve"> </w:t>
      </w:r>
      <w:r>
        <w:rPr>
          <w:w w:val="105"/>
        </w:rPr>
        <w:t>a</w:t>
      </w:r>
      <w:r>
        <w:rPr>
          <w:spacing w:val="19"/>
          <w:w w:val="105"/>
        </w:rPr>
        <w:t xml:space="preserve"> </w:t>
      </w:r>
      <w:r>
        <w:rPr>
          <w:w w:val="105"/>
        </w:rPr>
        <w:t>later</w:t>
      </w:r>
      <w:r>
        <w:rPr>
          <w:spacing w:val="19"/>
          <w:w w:val="105"/>
        </w:rPr>
        <w:t xml:space="preserve"> </w:t>
      </w:r>
      <w:r>
        <w:rPr>
          <w:w w:val="105"/>
        </w:rPr>
        <w:t>stage</w:t>
      </w:r>
      <w:r>
        <w:rPr>
          <w:spacing w:val="19"/>
          <w:w w:val="105"/>
        </w:rPr>
        <w:t xml:space="preserve"> </w:t>
      </w:r>
      <w:r>
        <w:rPr>
          <w:w w:val="105"/>
        </w:rPr>
        <w:t>these</w:t>
      </w:r>
      <w:r>
        <w:rPr>
          <w:spacing w:val="20"/>
          <w:w w:val="105"/>
        </w:rPr>
        <w:t xml:space="preserve"> </w:t>
      </w:r>
      <w:r>
        <w:rPr>
          <w:w w:val="105"/>
        </w:rPr>
        <w:t>distractors</w:t>
      </w:r>
      <w:r>
        <w:rPr>
          <w:spacing w:val="18"/>
          <w:w w:val="105"/>
        </w:rPr>
        <w:t xml:space="preserve"> </w:t>
      </w:r>
      <w:r>
        <w:rPr>
          <w:w w:val="105"/>
        </w:rPr>
        <w:t>were</w:t>
      </w:r>
      <w:r>
        <w:rPr>
          <w:spacing w:val="19"/>
          <w:w w:val="105"/>
        </w:rPr>
        <w:t xml:space="preserve"> </w:t>
      </w:r>
      <w:r>
        <w:rPr>
          <w:w w:val="105"/>
        </w:rPr>
        <w:t>paired</w:t>
      </w:r>
      <w:r>
        <w:rPr>
          <w:spacing w:val="19"/>
          <w:w w:val="105"/>
        </w:rPr>
        <w:t xml:space="preserve"> </w:t>
      </w:r>
      <w:r>
        <w:rPr>
          <w:w w:val="105"/>
        </w:rPr>
        <w:t>with</w:t>
      </w:r>
      <w:r>
        <w:rPr>
          <w:spacing w:val="19"/>
          <w:w w:val="105"/>
        </w:rPr>
        <w:t xml:space="preserve"> </w:t>
      </w:r>
      <w:r>
        <w:rPr>
          <w:w w:val="105"/>
        </w:rPr>
        <w:t>a</w:t>
      </w:r>
      <w:r>
        <w:rPr>
          <w:spacing w:val="19"/>
          <w:w w:val="105"/>
        </w:rPr>
        <w:t xml:space="preserve"> </w:t>
      </w:r>
      <w:r>
        <w:rPr>
          <w:w w:val="105"/>
        </w:rPr>
        <w:t>new</w:t>
      </w:r>
      <w:r>
        <w:rPr>
          <w:spacing w:val="18"/>
          <w:w w:val="105"/>
        </w:rPr>
        <w:t xml:space="preserve"> </w:t>
      </w:r>
      <w:r>
        <w:rPr>
          <w:w w:val="105"/>
        </w:rPr>
        <w:t>half-configuration,</w:t>
      </w:r>
    </w:p>
    <w:p w14:paraId="606CAB08" w14:textId="77777777" w:rsidR="00735E2D" w:rsidRDefault="00000000">
      <w:pPr>
        <w:pStyle w:val="BodyText"/>
      </w:pPr>
      <w:r>
        <w:rPr>
          <w:rFonts w:ascii="Trebuchet MS"/>
          <w:sz w:val="12"/>
        </w:rPr>
        <w:t xml:space="preserve">291    </w:t>
      </w:r>
      <w:r>
        <w:rPr>
          <w:rFonts w:ascii="Trebuchet MS"/>
          <w:spacing w:val="19"/>
          <w:sz w:val="12"/>
        </w:rPr>
        <w:t xml:space="preserve"> </w:t>
      </w:r>
      <w:r>
        <w:rPr>
          <w:w w:val="105"/>
        </w:rPr>
        <w:t>such</w:t>
      </w:r>
      <w:r>
        <w:rPr>
          <w:spacing w:val="20"/>
          <w:w w:val="105"/>
        </w:rPr>
        <w:t xml:space="preserve"> </w:t>
      </w:r>
      <w:r>
        <w:rPr>
          <w:w w:val="105"/>
        </w:rPr>
        <w:t>that</w:t>
      </w:r>
      <w:r>
        <w:rPr>
          <w:spacing w:val="19"/>
          <w:w w:val="105"/>
        </w:rPr>
        <w:t xml:space="preserve"> </w:t>
      </w:r>
      <w:r>
        <w:rPr>
          <w:w w:val="105"/>
        </w:rPr>
        <w:t>the</w:t>
      </w:r>
      <w:r>
        <w:rPr>
          <w:spacing w:val="21"/>
          <w:w w:val="105"/>
        </w:rPr>
        <w:t xml:space="preserve"> </w:t>
      </w:r>
      <w:r>
        <w:rPr>
          <w:w w:val="105"/>
        </w:rPr>
        <w:t>whole</w:t>
      </w:r>
      <w:r>
        <w:rPr>
          <w:spacing w:val="20"/>
          <w:w w:val="105"/>
        </w:rPr>
        <w:t xml:space="preserve"> </w:t>
      </w:r>
      <w:r>
        <w:rPr>
          <w:w w:val="105"/>
        </w:rPr>
        <w:t>configuration</w:t>
      </w:r>
      <w:r>
        <w:rPr>
          <w:spacing w:val="21"/>
          <w:w w:val="105"/>
        </w:rPr>
        <w:t xml:space="preserve"> </w:t>
      </w:r>
      <w:r>
        <w:rPr>
          <w:w w:val="105"/>
        </w:rPr>
        <w:t>now</w:t>
      </w:r>
      <w:r>
        <w:rPr>
          <w:spacing w:val="20"/>
          <w:w w:val="105"/>
        </w:rPr>
        <w:t xml:space="preserve"> </w:t>
      </w:r>
      <w:r>
        <w:rPr>
          <w:w w:val="105"/>
        </w:rPr>
        <w:t>predicted</w:t>
      </w:r>
      <w:r>
        <w:rPr>
          <w:spacing w:val="21"/>
          <w:w w:val="105"/>
        </w:rPr>
        <w:t xml:space="preserve"> </w:t>
      </w:r>
      <w:r>
        <w:rPr>
          <w:w w:val="105"/>
        </w:rPr>
        <w:t>the</w:t>
      </w:r>
      <w:r>
        <w:rPr>
          <w:spacing w:val="19"/>
          <w:w w:val="105"/>
        </w:rPr>
        <w:t xml:space="preserve"> </w:t>
      </w:r>
      <w:r>
        <w:rPr>
          <w:w w:val="105"/>
        </w:rPr>
        <w:t>same</w:t>
      </w:r>
      <w:r>
        <w:rPr>
          <w:spacing w:val="21"/>
          <w:w w:val="105"/>
        </w:rPr>
        <w:t xml:space="preserve"> </w:t>
      </w:r>
      <w:r>
        <w:rPr>
          <w:w w:val="105"/>
        </w:rPr>
        <w:t>target</w:t>
      </w:r>
      <w:r>
        <w:rPr>
          <w:spacing w:val="20"/>
          <w:w w:val="105"/>
        </w:rPr>
        <w:t xml:space="preserve"> </w:t>
      </w:r>
      <w:r>
        <w:rPr>
          <w:w w:val="105"/>
        </w:rPr>
        <w:t>location.</w:t>
      </w:r>
      <w:r>
        <w:rPr>
          <w:spacing w:val="48"/>
          <w:w w:val="105"/>
        </w:rPr>
        <w:t xml:space="preserve"> </w:t>
      </w:r>
      <w:r>
        <w:rPr>
          <w:w w:val="105"/>
        </w:rPr>
        <w:t>In</w:t>
      </w:r>
      <w:r>
        <w:rPr>
          <w:spacing w:val="21"/>
          <w:w w:val="105"/>
        </w:rPr>
        <w:t xml:space="preserve"> </w:t>
      </w:r>
      <w:r>
        <w:rPr>
          <w:w w:val="105"/>
        </w:rPr>
        <w:t>contrast</w:t>
      </w:r>
      <w:r>
        <w:rPr>
          <w:spacing w:val="19"/>
          <w:w w:val="105"/>
        </w:rPr>
        <w:t xml:space="preserve"> </w:t>
      </w:r>
      <w:r>
        <w:rPr>
          <w:w w:val="105"/>
        </w:rPr>
        <w:t>to</w:t>
      </w:r>
    </w:p>
    <w:p w14:paraId="43EA37E2" w14:textId="77777777" w:rsidR="00735E2D" w:rsidRDefault="00000000">
      <w:pPr>
        <w:pStyle w:val="BodyText"/>
      </w:pPr>
      <w:r>
        <w:rPr>
          <w:rFonts w:ascii="Trebuchet MS"/>
          <w:sz w:val="12"/>
        </w:rPr>
        <w:t xml:space="preserve">292    </w:t>
      </w:r>
      <w:r>
        <w:rPr>
          <w:rFonts w:ascii="Trebuchet MS"/>
          <w:spacing w:val="19"/>
          <w:sz w:val="12"/>
        </w:rPr>
        <w:t xml:space="preserve"> </w:t>
      </w:r>
      <w:r>
        <w:rPr>
          <w:w w:val="105"/>
        </w:rPr>
        <w:t>the</w:t>
      </w:r>
      <w:r>
        <w:rPr>
          <w:spacing w:val="11"/>
          <w:w w:val="105"/>
        </w:rPr>
        <w:t xml:space="preserve"> </w:t>
      </w:r>
      <w:r>
        <w:rPr>
          <w:w w:val="105"/>
        </w:rPr>
        <w:t>predictions</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vast</w:t>
      </w:r>
      <w:r>
        <w:rPr>
          <w:spacing w:val="10"/>
          <w:w w:val="105"/>
        </w:rPr>
        <w:t xml:space="preserve"> </w:t>
      </w:r>
      <w:r>
        <w:rPr>
          <w:w w:val="105"/>
        </w:rPr>
        <w:t>majority</w:t>
      </w:r>
      <w:r>
        <w:rPr>
          <w:spacing w:val="11"/>
          <w:w w:val="105"/>
        </w:rPr>
        <w:t xml:space="preserve"> </w:t>
      </w:r>
      <w:r>
        <w:rPr>
          <w:w w:val="105"/>
        </w:rPr>
        <w:t>of</w:t>
      </w:r>
      <w:r>
        <w:rPr>
          <w:spacing w:val="11"/>
          <w:w w:val="105"/>
        </w:rPr>
        <w:t xml:space="preserve"> </w:t>
      </w:r>
      <w:r>
        <w:rPr>
          <w:w w:val="105"/>
        </w:rPr>
        <w:t>models</w:t>
      </w:r>
      <w:r>
        <w:rPr>
          <w:spacing w:val="10"/>
          <w:w w:val="105"/>
        </w:rPr>
        <w:t xml:space="preserve"> </w:t>
      </w:r>
      <w:r>
        <w:rPr>
          <w:w w:val="105"/>
        </w:rPr>
        <w:t>of</w:t>
      </w:r>
      <w:r>
        <w:rPr>
          <w:spacing w:val="11"/>
          <w:w w:val="105"/>
        </w:rPr>
        <w:t xml:space="preserve"> </w:t>
      </w:r>
      <w:r>
        <w:rPr>
          <w:w w:val="105"/>
        </w:rPr>
        <w:t>contingency</w:t>
      </w:r>
      <w:r>
        <w:rPr>
          <w:spacing w:val="10"/>
          <w:w w:val="105"/>
        </w:rPr>
        <w:t xml:space="preserve"> </w:t>
      </w:r>
      <w:r>
        <w:rPr>
          <w:w w:val="105"/>
        </w:rPr>
        <w:t>learning,</w:t>
      </w:r>
      <w:r>
        <w:rPr>
          <w:spacing w:val="11"/>
          <w:w w:val="105"/>
        </w:rPr>
        <w:t xml:space="preserve"> </w:t>
      </w:r>
      <w:r>
        <w:rPr>
          <w:w w:val="105"/>
        </w:rPr>
        <w:t>learning</w:t>
      </w:r>
      <w:r>
        <w:rPr>
          <w:spacing w:val="11"/>
          <w:w w:val="105"/>
        </w:rPr>
        <w:t xml:space="preserve"> </w:t>
      </w:r>
      <w:r>
        <w:rPr>
          <w:w w:val="105"/>
        </w:rPr>
        <w:t>about</w:t>
      </w:r>
      <w:r>
        <w:rPr>
          <w:spacing w:val="10"/>
          <w:w w:val="105"/>
        </w:rPr>
        <w:t xml:space="preserve"> </w:t>
      </w:r>
      <w:proofErr w:type="gramStart"/>
      <w:r>
        <w:rPr>
          <w:w w:val="105"/>
        </w:rPr>
        <w:t>these</w:t>
      </w:r>
      <w:proofErr w:type="gramEnd"/>
    </w:p>
    <w:p w14:paraId="0B6EBB1C" w14:textId="77777777" w:rsidR="00735E2D" w:rsidRDefault="00000000">
      <w:pPr>
        <w:pStyle w:val="BodyText"/>
      </w:pPr>
      <w:r>
        <w:rPr>
          <w:rFonts w:ascii="Trebuchet MS"/>
          <w:sz w:val="12"/>
        </w:rPr>
        <w:t xml:space="preserve">293    </w:t>
      </w:r>
      <w:r>
        <w:rPr>
          <w:rFonts w:ascii="Trebuchet MS"/>
          <w:spacing w:val="19"/>
          <w:sz w:val="12"/>
        </w:rPr>
        <w:t xml:space="preserve"> </w:t>
      </w:r>
      <w:r>
        <w:rPr>
          <w:w w:val="105"/>
        </w:rPr>
        <w:t>new</w:t>
      </w:r>
      <w:r>
        <w:rPr>
          <w:spacing w:val="19"/>
          <w:w w:val="105"/>
        </w:rPr>
        <w:t xml:space="preserve"> </w:t>
      </w:r>
      <w:r>
        <w:rPr>
          <w:w w:val="105"/>
        </w:rPr>
        <w:t>predictive</w:t>
      </w:r>
      <w:r>
        <w:rPr>
          <w:spacing w:val="20"/>
          <w:w w:val="105"/>
        </w:rPr>
        <w:t xml:space="preserve"> </w:t>
      </w:r>
      <w:r>
        <w:rPr>
          <w:w w:val="105"/>
        </w:rPr>
        <w:t>distractors</w:t>
      </w:r>
      <w:r>
        <w:rPr>
          <w:spacing w:val="20"/>
          <w:w w:val="105"/>
        </w:rPr>
        <w:t xml:space="preserve"> </w:t>
      </w:r>
      <w:proofErr w:type="gramStart"/>
      <w:r>
        <w:rPr>
          <w:w w:val="105"/>
        </w:rPr>
        <w:t>was</w:t>
      </w:r>
      <w:proofErr w:type="gramEnd"/>
      <w:r>
        <w:rPr>
          <w:spacing w:val="20"/>
          <w:w w:val="105"/>
        </w:rPr>
        <w:t xml:space="preserve"> </w:t>
      </w:r>
      <w:r>
        <w:rPr>
          <w:w w:val="105"/>
        </w:rPr>
        <w:t>facilitated,</w:t>
      </w:r>
      <w:r>
        <w:rPr>
          <w:spacing w:val="20"/>
          <w:w w:val="105"/>
        </w:rPr>
        <w:t xml:space="preserve"> </w:t>
      </w:r>
      <w:r>
        <w:rPr>
          <w:w w:val="105"/>
        </w:rPr>
        <w:t>rather</w:t>
      </w:r>
      <w:r>
        <w:rPr>
          <w:spacing w:val="19"/>
          <w:w w:val="105"/>
        </w:rPr>
        <w:t xml:space="preserve"> </w:t>
      </w:r>
      <w:r>
        <w:rPr>
          <w:w w:val="105"/>
        </w:rPr>
        <w:t>than</w:t>
      </w:r>
      <w:r>
        <w:rPr>
          <w:spacing w:val="20"/>
          <w:w w:val="105"/>
        </w:rPr>
        <w:t xml:space="preserve"> </w:t>
      </w:r>
      <w:r>
        <w:rPr>
          <w:w w:val="105"/>
        </w:rPr>
        <w:t>impaired</w:t>
      </w:r>
      <w:r>
        <w:rPr>
          <w:spacing w:val="20"/>
          <w:w w:val="105"/>
        </w:rPr>
        <w:t xml:space="preserve"> </w:t>
      </w:r>
      <w:r>
        <w:rPr>
          <w:w w:val="105"/>
        </w:rPr>
        <w:t>in</w:t>
      </w:r>
      <w:r>
        <w:rPr>
          <w:spacing w:val="19"/>
          <w:w w:val="105"/>
        </w:rPr>
        <w:t xml:space="preserve"> </w:t>
      </w:r>
      <w:r>
        <w:rPr>
          <w:w w:val="105"/>
        </w:rPr>
        <w:t>this</w:t>
      </w:r>
      <w:r>
        <w:rPr>
          <w:spacing w:val="20"/>
          <w:w w:val="105"/>
        </w:rPr>
        <w:t xml:space="preserve"> </w:t>
      </w:r>
      <w:r>
        <w:rPr>
          <w:w w:val="105"/>
        </w:rPr>
        <w:t>second</w:t>
      </w:r>
      <w:r>
        <w:rPr>
          <w:spacing w:val="19"/>
          <w:w w:val="105"/>
        </w:rPr>
        <w:t xml:space="preserve"> </w:t>
      </w:r>
      <w:r>
        <w:rPr>
          <w:w w:val="105"/>
        </w:rPr>
        <w:t>phase</w:t>
      </w:r>
    </w:p>
    <w:p w14:paraId="320CEB21" w14:textId="77777777" w:rsidR="00735E2D" w:rsidRDefault="00000000">
      <w:pPr>
        <w:pStyle w:val="BodyText"/>
        <w:spacing w:before="203"/>
      </w:pPr>
      <w:r>
        <w:rPr>
          <w:rFonts w:ascii="Trebuchet MS"/>
          <w:sz w:val="12"/>
        </w:rPr>
        <w:t xml:space="preserve">294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relative</w:t>
      </w:r>
      <w:r>
        <w:rPr>
          <w:spacing w:val="16"/>
          <w:w w:val="105"/>
        </w:rPr>
        <w:t xml:space="preserve"> </w:t>
      </w:r>
      <w:r>
        <w:rPr>
          <w:w w:val="105"/>
        </w:rPr>
        <w:t>to</w:t>
      </w:r>
      <w:r>
        <w:rPr>
          <w:spacing w:val="14"/>
          <w:w w:val="105"/>
        </w:rPr>
        <w:t xml:space="preserve"> </w:t>
      </w:r>
      <w:r>
        <w:rPr>
          <w:w w:val="105"/>
        </w:rPr>
        <w:t>a</w:t>
      </w:r>
      <w:r>
        <w:rPr>
          <w:spacing w:val="16"/>
          <w:w w:val="105"/>
        </w:rPr>
        <w:t xml:space="preserve"> </w:t>
      </w:r>
      <w:r>
        <w:rPr>
          <w:w w:val="105"/>
        </w:rPr>
        <w:t>control</w:t>
      </w:r>
      <w:r>
        <w:rPr>
          <w:spacing w:val="16"/>
          <w:w w:val="105"/>
        </w:rPr>
        <w:t xml:space="preserve"> </w:t>
      </w:r>
      <w:r>
        <w:rPr>
          <w:w w:val="105"/>
        </w:rPr>
        <w:t>condition).</w:t>
      </w:r>
      <w:r>
        <w:rPr>
          <w:spacing w:val="41"/>
          <w:w w:val="105"/>
        </w:rPr>
        <w:t xml:space="preserve"> </w:t>
      </w:r>
      <w:r>
        <w:rPr>
          <w:w w:val="105"/>
        </w:rPr>
        <w:t>Thus,</w:t>
      </w:r>
      <w:r>
        <w:rPr>
          <w:spacing w:val="15"/>
          <w:w w:val="105"/>
        </w:rPr>
        <w:t xml:space="preserve"> </w:t>
      </w:r>
      <w:r>
        <w:rPr>
          <w:w w:val="105"/>
        </w:rPr>
        <w:t>Beesley</w:t>
      </w:r>
      <w:r>
        <w:rPr>
          <w:spacing w:val="16"/>
          <w:w w:val="105"/>
        </w:rPr>
        <w:t xml:space="preserve"> </w:t>
      </w:r>
      <w:r>
        <w:rPr>
          <w:w w:val="105"/>
        </w:rPr>
        <w:t>and</w:t>
      </w:r>
      <w:r>
        <w:rPr>
          <w:spacing w:val="15"/>
          <w:w w:val="105"/>
        </w:rPr>
        <w:t xml:space="preserve"> </w:t>
      </w:r>
      <w:r>
        <w:rPr>
          <w:w w:val="105"/>
        </w:rPr>
        <w:t>Shanks</w:t>
      </w:r>
      <w:r>
        <w:rPr>
          <w:spacing w:val="15"/>
          <w:w w:val="105"/>
        </w:rPr>
        <w:t xml:space="preserve"> </w:t>
      </w:r>
      <w:r>
        <w:rPr>
          <w:w w:val="105"/>
        </w:rPr>
        <w:t>(2012)</w:t>
      </w:r>
      <w:r>
        <w:rPr>
          <w:spacing w:val="14"/>
          <w:w w:val="105"/>
        </w:rPr>
        <w:t xml:space="preserve"> </w:t>
      </w:r>
      <w:r>
        <w:rPr>
          <w:w w:val="105"/>
        </w:rPr>
        <w:t>found</w:t>
      </w:r>
      <w:r>
        <w:rPr>
          <w:spacing w:val="16"/>
          <w:w w:val="105"/>
        </w:rPr>
        <w:t xml:space="preserve"> </w:t>
      </w:r>
      <w:proofErr w:type="gramStart"/>
      <w:r>
        <w:rPr>
          <w:w w:val="105"/>
        </w:rPr>
        <w:t>that</w:t>
      </w:r>
      <w:proofErr w:type="gramEnd"/>
    </w:p>
    <w:p w14:paraId="34A50F2E" w14:textId="77777777" w:rsidR="00735E2D" w:rsidRDefault="00000000">
      <w:pPr>
        <w:pStyle w:val="BodyText"/>
      </w:pPr>
      <w:r>
        <w:rPr>
          <w:rFonts w:ascii="Trebuchet MS"/>
          <w:sz w:val="12"/>
        </w:rPr>
        <w:t xml:space="preserve">295    </w:t>
      </w:r>
      <w:r>
        <w:rPr>
          <w:rFonts w:ascii="Trebuchet MS"/>
          <w:spacing w:val="19"/>
          <w:sz w:val="12"/>
        </w:rPr>
        <w:t xml:space="preserve"> </w:t>
      </w:r>
      <w:r>
        <w:rPr>
          <w:w w:val="105"/>
        </w:rPr>
        <w:t>cue-competition</w:t>
      </w:r>
      <w:r>
        <w:rPr>
          <w:spacing w:val="10"/>
          <w:w w:val="105"/>
        </w:rPr>
        <w:t xml:space="preserve"> </w:t>
      </w:r>
      <w:r>
        <w:rPr>
          <w:w w:val="105"/>
        </w:rPr>
        <w:t>was</w:t>
      </w:r>
      <w:r>
        <w:rPr>
          <w:spacing w:val="8"/>
          <w:w w:val="105"/>
        </w:rPr>
        <w:t xml:space="preserve"> </w:t>
      </w:r>
      <w:r>
        <w:rPr>
          <w:w w:val="105"/>
        </w:rPr>
        <w:t>not</w:t>
      </w:r>
      <w:r>
        <w:rPr>
          <w:spacing w:val="10"/>
          <w:w w:val="105"/>
        </w:rPr>
        <w:t xml:space="preserve"> </w:t>
      </w:r>
      <w:r>
        <w:rPr>
          <w:w w:val="105"/>
        </w:rPr>
        <w:t>observed</w:t>
      </w:r>
      <w:r>
        <w:rPr>
          <w:spacing w:val="9"/>
          <w:w w:val="105"/>
        </w:rPr>
        <w:t xml:space="preserve"> </w:t>
      </w:r>
      <w:r>
        <w:rPr>
          <w:w w:val="105"/>
        </w:rPr>
        <w:t>within</w:t>
      </w:r>
      <w:r>
        <w:rPr>
          <w:spacing w:val="9"/>
          <w:w w:val="105"/>
        </w:rPr>
        <w:t xml:space="preserve"> </w:t>
      </w:r>
      <w:r>
        <w:rPr>
          <w:w w:val="105"/>
        </w:rPr>
        <w:t>a</w:t>
      </w:r>
      <w:r>
        <w:rPr>
          <w:spacing w:val="10"/>
          <w:w w:val="105"/>
        </w:rPr>
        <w:t xml:space="preserve"> </w:t>
      </w:r>
      <w:r>
        <w:rPr>
          <w:w w:val="105"/>
        </w:rPr>
        <w:t>configuration</w:t>
      </w:r>
      <w:r>
        <w:rPr>
          <w:spacing w:val="9"/>
          <w:w w:val="105"/>
        </w:rPr>
        <w:t xml:space="preserve"> </w:t>
      </w:r>
      <w:r>
        <w:rPr>
          <w:w w:val="105"/>
        </w:rPr>
        <w:t>of</w:t>
      </w:r>
      <w:r>
        <w:rPr>
          <w:spacing w:val="9"/>
          <w:w w:val="105"/>
        </w:rPr>
        <w:t xml:space="preserve"> </w:t>
      </w:r>
      <w:r>
        <w:rPr>
          <w:w w:val="105"/>
        </w:rPr>
        <w:t>equally</w:t>
      </w:r>
      <w:r>
        <w:rPr>
          <w:spacing w:val="9"/>
          <w:w w:val="105"/>
        </w:rPr>
        <w:t xml:space="preserve"> </w:t>
      </w:r>
      <w:r>
        <w:rPr>
          <w:w w:val="105"/>
        </w:rPr>
        <w:t>predictive</w:t>
      </w:r>
      <w:r>
        <w:rPr>
          <w:spacing w:val="9"/>
          <w:w w:val="105"/>
        </w:rPr>
        <w:t xml:space="preserve"> </w:t>
      </w:r>
      <w:r>
        <w:rPr>
          <w:w w:val="105"/>
        </w:rPr>
        <w:t>distractors.</w:t>
      </w:r>
    </w:p>
    <w:p w14:paraId="3B442869" w14:textId="77777777" w:rsidR="00735E2D" w:rsidRDefault="00000000">
      <w:pPr>
        <w:pStyle w:val="BodyText"/>
      </w:pPr>
      <w:r>
        <w:rPr>
          <w:rFonts w:ascii="Trebuchet MS"/>
          <w:sz w:val="12"/>
        </w:rPr>
        <w:t xml:space="preserve">296    </w:t>
      </w:r>
      <w:r>
        <w:rPr>
          <w:rFonts w:ascii="Trebuchet MS"/>
          <w:spacing w:val="19"/>
          <w:sz w:val="12"/>
        </w:rPr>
        <w:t xml:space="preserve"> </w:t>
      </w:r>
      <w:r>
        <w:rPr>
          <w:w w:val="105"/>
        </w:rPr>
        <w:t>Together</w:t>
      </w:r>
      <w:r>
        <w:rPr>
          <w:spacing w:val="17"/>
          <w:w w:val="105"/>
        </w:rPr>
        <w:t xml:space="preserve"> </w:t>
      </w:r>
      <w:r>
        <w:rPr>
          <w:w w:val="105"/>
        </w:rPr>
        <w:t>these</w:t>
      </w:r>
      <w:r>
        <w:rPr>
          <w:spacing w:val="15"/>
          <w:w w:val="105"/>
        </w:rPr>
        <w:t xml:space="preserve"> </w:t>
      </w:r>
      <w:r>
        <w:rPr>
          <w:w w:val="105"/>
        </w:rPr>
        <w:t>studies</w:t>
      </w:r>
      <w:r>
        <w:rPr>
          <w:spacing w:val="16"/>
          <w:w w:val="105"/>
        </w:rPr>
        <w:t xml:space="preserve"> </w:t>
      </w:r>
      <w:r>
        <w:rPr>
          <w:w w:val="105"/>
        </w:rPr>
        <w:t>suggest</w:t>
      </w:r>
      <w:r>
        <w:rPr>
          <w:spacing w:val="16"/>
          <w:w w:val="105"/>
        </w:rPr>
        <w:t xml:space="preserve"> </w:t>
      </w:r>
      <w:r>
        <w:rPr>
          <w:w w:val="105"/>
        </w:rPr>
        <w:t>that</w:t>
      </w:r>
      <w:r>
        <w:rPr>
          <w:spacing w:val="16"/>
          <w:w w:val="105"/>
        </w:rPr>
        <w:t xml:space="preserve"> </w:t>
      </w:r>
      <w:r>
        <w:rPr>
          <w:w w:val="105"/>
        </w:rPr>
        <w:t>the</w:t>
      </w:r>
      <w:r>
        <w:rPr>
          <w:spacing w:val="15"/>
          <w:w w:val="105"/>
        </w:rPr>
        <w:t xml:space="preserve"> </w:t>
      </w:r>
      <w:r>
        <w:rPr>
          <w:w w:val="105"/>
        </w:rPr>
        <w:t>spatial</w:t>
      </w:r>
      <w:r>
        <w:rPr>
          <w:spacing w:val="16"/>
          <w:w w:val="105"/>
        </w:rPr>
        <w:t xml:space="preserve"> </w:t>
      </w:r>
      <w:r>
        <w:rPr>
          <w:w w:val="105"/>
        </w:rPr>
        <w:t>configuration</w:t>
      </w:r>
      <w:r>
        <w:rPr>
          <w:spacing w:val="16"/>
          <w:w w:val="105"/>
        </w:rPr>
        <w:t xml:space="preserve"> </w:t>
      </w:r>
      <w:r>
        <w:rPr>
          <w:w w:val="105"/>
        </w:rPr>
        <w:t>serves</w:t>
      </w:r>
      <w:r>
        <w:rPr>
          <w:spacing w:val="17"/>
          <w:w w:val="105"/>
        </w:rPr>
        <w:t xml:space="preserve"> </w:t>
      </w:r>
      <w:r>
        <w:rPr>
          <w:w w:val="105"/>
        </w:rPr>
        <w:t>as</w:t>
      </w:r>
      <w:r>
        <w:rPr>
          <w:spacing w:val="15"/>
          <w:w w:val="105"/>
        </w:rPr>
        <w:t xml:space="preserve"> </w:t>
      </w:r>
      <w:r>
        <w:rPr>
          <w:w w:val="105"/>
        </w:rPr>
        <w:t>a</w:t>
      </w:r>
      <w:r>
        <w:rPr>
          <w:spacing w:val="16"/>
          <w:w w:val="105"/>
        </w:rPr>
        <w:t xml:space="preserve"> </w:t>
      </w:r>
      <w:r>
        <w:rPr>
          <w:w w:val="105"/>
        </w:rPr>
        <w:t>strong</w:t>
      </w:r>
      <w:r>
        <w:rPr>
          <w:spacing w:val="16"/>
          <w:w w:val="105"/>
        </w:rPr>
        <w:t xml:space="preserve"> </w:t>
      </w:r>
      <w:r>
        <w:rPr>
          <w:w w:val="105"/>
        </w:rPr>
        <w:t>cue</w:t>
      </w:r>
      <w:r>
        <w:rPr>
          <w:spacing w:val="17"/>
          <w:w w:val="105"/>
        </w:rPr>
        <w:t xml:space="preserve"> </w:t>
      </w:r>
      <w:r>
        <w:rPr>
          <w:w w:val="105"/>
        </w:rPr>
        <w:t>for</w:t>
      </w:r>
      <w:r>
        <w:rPr>
          <w:spacing w:val="16"/>
          <w:w w:val="105"/>
        </w:rPr>
        <w:t xml:space="preserve"> </w:t>
      </w:r>
      <w:r>
        <w:rPr>
          <w:w w:val="105"/>
        </w:rPr>
        <w:t>the</w:t>
      </w:r>
    </w:p>
    <w:p w14:paraId="40CF0FAC" w14:textId="77777777" w:rsidR="00735E2D" w:rsidRDefault="00000000">
      <w:pPr>
        <w:pStyle w:val="BodyText"/>
      </w:pPr>
      <w:r>
        <w:rPr>
          <w:rFonts w:ascii="Trebuchet MS"/>
          <w:sz w:val="12"/>
        </w:rPr>
        <w:t xml:space="preserve">297    </w:t>
      </w:r>
      <w:r>
        <w:rPr>
          <w:rFonts w:ascii="Trebuchet MS"/>
          <w:spacing w:val="19"/>
          <w:sz w:val="12"/>
        </w:rPr>
        <w:t xml:space="preserve"> </w:t>
      </w:r>
      <w:r>
        <w:rPr>
          <w:w w:val="105"/>
        </w:rPr>
        <w:t>target</w:t>
      </w:r>
      <w:r>
        <w:rPr>
          <w:spacing w:val="8"/>
          <w:w w:val="105"/>
        </w:rPr>
        <w:t xml:space="preserve"> </w:t>
      </w:r>
      <w:r>
        <w:rPr>
          <w:w w:val="105"/>
        </w:rPr>
        <w:t>and</w:t>
      </w:r>
      <w:r>
        <w:rPr>
          <w:spacing w:val="9"/>
          <w:w w:val="105"/>
        </w:rPr>
        <w:t xml:space="preserve"> </w:t>
      </w:r>
      <w:r>
        <w:rPr>
          <w:w w:val="105"/>
        </w:rPr>
        <w:t>will</w:t>
      </w:r>
      <w:r>
        <w:rPr>
          <w:spacing w:val="9"/>
          <w:w w:val="105"/>
        </w:rPr>
        <w:t xml:space="preserve"> </w:t>
      </w:r>
      <w:r>
        <w:rPr>
          <w:w w:val="105"/>
        </w:rPr>
        <w:t>out-compete</w:t>
      </w:r>
      <w:r>
        <w:rPr>
          <w:spacing w:val="9"/>
          <w:w w:val="105"/>
        </w:rPr>
        <w:t xml:space="preserve"> </w:t>
      </w:r>
      <w:r>
        <w:rPr>
          <w:w w:val="105"/>
        </w:rPr>
        <w:t>non-configural</w:t>
      </w:r>
      <w:r>
        <w:rPr>
          <w:spacing w:val="9"/>
          <w:w w:val="105"/>
        </w:rPr>
        <w:t xml:space="preserve"> </w:t>
      </w:r>
      <w:r>
        <w:rPr>
          <w:w w:val="105"/>
        </w:rPr>
        <w:t>cues</w:t>
      </w:r>
      <w:r>
        <w:rPr>
          <w:spacing w:val="9"/>
          <w:w w:val="105"/>
        </w:rPr>
        <w:t xml:space="preserve"> </w:t>
      </w:r>
      <w:r>
        <w:rPr>
          <w:w w:val="105"/>
        </w:rPr>
        <w:t>for</w:t>
      </w:r>
      <w:r>
        <w:rPr>
          <w:spacing w:val="9"/>
          <w:w w:val="105"/>
        </w:rPr>
        <w:t xml:space="preserve"> </w:t>
      </w:r>
      <w:r>
        <w:rPr>
          <w:w w:val="105"/>
        </w:rPr>
        <w:t>access</w:t>
      </w:r>
      <w:r>
        <w:rPr>
          <w:spacing w:val="9"/>
          <w:w w:val="105"/>
        </w:rPr>
        <w:t xml:space="preserve"> </w:t>
      </w:r>
      <w:r>
        <w:rPr>
          <w:w w:val="105"/>
        </w:rPr>
        <w:t>to</w:t>
      </w:r>
      <w:r>
        <w:rPr>
          <w:spacing w:val="9"/>
          <w:w w:val="105"/>
        </w:rPr>
        <w:t xml:space="preserve"> </w:t>
      </w:r>
      <w:r>
        <w:rPr>
          <w:w w:val="105"/>
        </w:rPr>
        <w:t>the</w:t>
      </w:r>
      <w:r>
        <w:rPr>
          <w:spacing w:val="8"/>
          <w:w w:val="105"/>
        </w:rPr>
        <w:t xml:space="preserve"> </w:t>
      </w:r>
      <w:r>
        <w:rPr>
          <w:w w:val="105"/>
        </w:rPr>
        <w:t>learning</w:t>
      </w:r>
      <w:r>
        <w:rPr>
          <w:spacing w:val="8"/>
          <w:w w:val="105"/>
        </w:rPr>
        <w:t xml:space="preserve"> </w:t>
      </w:r>
      <w:r>
        <w:rPr>
          <w:w w:val="105"/>
        </w:rPr>
        <w:t>mechanism.</w:t>
      </w:r>
      <w:r>
        <w:rPr>
          <w:spacing w:val="33"/>
          <w:w w:val="105"/>
        </w:rPr>
        <w:t xml:space="preserve"> </w:t>
      </w:r>
      <w:r>
        <w:rPr>
          <w:w w:val="105"/>
        </w:rPr>
        <w:t>The</w:t>
      </w:r>
    </w:p>
    <w:p w14:paraId="629916EB" w14:textId="77777777" w:rsidR="00735E2D" w:rsidRDefault="00000000">
      <w:pPr>
        <w:pStyle w:val="BodyText"/>
      </w:pPr>
      <w:r>
        <w:rPr>
          <w:rFonts w:ascii="Trebuchet MS"/>
          <w:sz w:val="12"/>
        </w:rPr>
        <w:t xml:space="preserve">298    </w:t>
      </w:r>
      <w:r>
        <w:rPr>
          <w:rFonts w:ascii="Trebuchet MS"/>
          <w:spacing w:val="19"/>
          <w:sz w:val="12"/>
        </w:rPr>
        <w:t xml:space="preserve"> </w:t>
      </w:r>
      <w:proofErr w:type="gramStart"/>
      <w:r>
        <w:rPr>
          <w:w w:val="105"/>
        </w:rPr>
        <w:t>dominance</w:t>
      </w:r>
      <w:proofErr w:type="gramEnd"/>
      <w:r>
        <w:rPr>
          <w:spacing w:val="15"/>
          <w:w w:val="105"/>
        </w:rPr>
        <w:t xml:space="preserve"> </w:t>
      </w:r>
      <w:r>
        <w:rPr>
          <w:w w:val="105"/>
        </w:rPr>
        <w:t>of</w:t>
      </w:r>
      <w:r>
        <w:rPr>
          <w:spacing w:val="14"/>
          <w:w w:val="105"/>
        </w:rPr>
        <w:t xml:space="preserve"> </w:t>
      </w:r>
      <w:r>
        <w:rPr>
          <w:w w:val="105"/>
        </w:rPr>
        <w:t>the</w:t>
      </w:r>
      <w:r>
        <w:rPr>
          <w:spacing w:val="14"/>
          <w:w w:val="105"/>
        </w:rPr>
        <w:t xml:space="preserve"> </w:t>
      </w:r>
      <w:r>
        <w:rPr>
          <w:w w:val="105"/>
        </w:rPr>
        <w:t>configuration</w:t>
      </w:r>
      <w:r>
        <w:rPr>
          <w:spacing w:val="15"/>
          <w:w w:val="105"/>
        </w:rPr>
        <w:t xml:space="preserve"> </w:t>
      </w:r>
      <w:r>
        <w:rPr>
          <w:w w:val="105"/>
        </w:rPr>
        <w:t>in</w:t>
      </w:r>
      <w:r>
        <w:rPr>
          <w:spacing w:val="14"/>
          <w:w w:val="105"/>
        </w:rPr>
        <w:t xml:space="preserve"> </w:t>
      </w:r>
      <w:r>
        <w:rPr>
          <w:w w:val="105"/>
        </w:rPr>
        <w:t>these</w:t>
      </w:r>
      <w:r>
        <w:rPr>
          <w:spacing w:val="14"/>
          <w:w w:val="105"/>
        </w:rPr>
        <w:t xml:space="preserve"> </w:t>
      </w:r>
      <w:r>
        <w:rPr>
          <w:w w:val="105"/>
        </w:rPr>
        <w:t>situations</w:t>
      </w:r>
      <w:r>
        <w:rPr>
          <w:spacing w:val="15"/>
          <w:w w:val="105"/>
        </w:rPr>
        <w:t xml:space="preserve"> </w:t>
      </w:r>
      <w:r>
        <w:rPr>
          <w:w w:val="105"/>
        </w:rPr>
        <w:t>may</w:t>
      </w:r>
      <w:r>
        <w:rPr>
          <w:spacing w:val="14"/>
          <w:w w:val="105"/>
        </w:rPr>
        <w:t xml:space="preserve"> </w:t>
      </w:r>
      <w:r>
        <w:rPr>
          <w:w w:val="105"/>
        </w:rPr>
        <w:t>therefore</w:t>
      </w:r>
      <w:r>
        <w:rPr>
          <w:spacing w:val="14"/>
          <w:w w:val="105"/>
        </w:rPr>
        <w:t xml:space="preserve"> </w:t>
      </w:r>
      <w:r>
        <w:rPr>
          <w:w w:val="105"/>
        </w:rPr>
        <w:t>lead</w:t>
      </w:r>
      <w:r>
        <w:rPr>
          <w:spacing w:val="15"/>
          <w:w w:val="105"/>
        </w:rPr>
        <w:t xml:space="preserve"> </w:t>
      </w:r>
      <w:r>
        <w:rPr>
          <w:w w:val="105"/>
        </w:rPr>
        <w:t>to</w:t>
      </w:r>
      <w:r>
        <w:rPr>
          <w:spacing w:val="14"/>
          <w:w w:val="105"/>
        </w:rPr>
        <w:t xml:space="preserve"> </w:t>
      </w:r>
      <w:r>
        <w:rPr>
          <w:w w:val="105"/>
        </w:rPr>
        <w:t>the</w:t>
      </w:r>
      <w:r>
        <w:rPr>
          <w:spacing w:val="14"/>
          <w:w w:val="105"/>
        </w:rPr>
        <w:t xml:space="preserve"> </w:t>
      </w:r>
      <w:r>
        <w:rPr>
          <w:w w:val="105"/>
        </w:rPr>
        <w:t>prediction</w:t>
      </w:r>
      <w:r>
        <w:rPr>
          <w:spacing w:val="15"/>
          <w:w w:val="105"/>
        </w:rPr>
        <w:t xml:space="preserve"> </w:t>
      </w:r>
      <w:r>
        <w:rPr>
          <w:w w:val="105"/>
        </w:rPr>
        <w:t>that</w:t>
      </w:r>
    </w:p>
    <w:p w14:paraId="2611229E" w14:textId="77777777" w:rsidR="00735E2D" w:rsidRDefault="00000000">
      <w:pPr>
        <w:pStyle w:val="BodyText"/>
        <w:spacing w:before="203"/>
      </w:pPr>
      <w:r>
        <w:rPr>
          <w:rFonts w:ascii="Trebuchet MS" w:hAnsi="Trebuchet MS"/>
          <w:sz w:val="12"/>
        </w:rPr>
        <w:t xml:space="preserve">299    </w:t>
      </w:r>
      <w:r>
        <w:rPr>
          <w:rFonts w:ascii="Trebuchet MS" w:hAnsi="Trebuchet MS"/>
          <w:spacing w:val="19"/>
          <w:sz w:val="12"/>
        </w:rPr>
        <w:t xml:space="preserve"> </w:t>
      </w:r>
      <w:r>
        <w:rPr>
          <w:w w:val="105"/>
        </w:rPr>
        <w:t>the</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would</w:t>
      </w:r>
      <w:r>
        <w:rPr>
          <w:spacing w:val="10"/>
          <w:w w:val="105"/>
        </w:rPr>
        <w:t xml:space="preserve"> </w:t>
      </w:r>
      <w:r>
        <w:rPr>
          <w:w w:val="105"/>
        </w:rPr>
        <w:t>not</w:t>
      </w:r>
      <w:r>
        <w:rPr>
          <w:spacing w:val="10"/>
          <w:w w:val="105"/>
        </w:rPr>
        <w:t xml:space="preserve"> </w:t>
      </w:r>
      <w:r>
        <w:rPr>
          <w:w w:val="105"/>
        </w:rPr>
        <w:t>“block”</w:t>
      </w:r>
      <w:r>
        <w:rPr>
          <w:spacing w:val="11"/>
          <w:w w:val="105"/>
        </w:rPr>
        <w:t xml:space="preserve"> </w:t>
      </w:r>
      <w:r>
        <w:rPr>
          <w:w w:val="105"/>
        </w:rPr>
        <w:t>the</w:t>
      </w:r>
      <w:r>
        <w:rPr>
          <w:spacing w:val="10"/>
          <w:w w:val="105"/>
        </w:rPr>
        <w:t xml:space="preserve"> </w:t>
      </w:r>
      <w:r>
        <w:rPr>
          <w:w w:val="105"/>
        </w:rPr>
        <w:t>learning</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configuration</w:t>
      </w:r>
      <w:r>
        <w:rPr>
          <w:spacing w:val="10"/>
          <w:w w:val="105"/>
        </w:rPr>
        <w:t xml:space="preserve"> </w:t>
      </w:r>
      <w:r>
        <w:rPr>
          <w:w w:val="105"/>
        </w:rPr>
        <w:t>in</w:t>
      </w:r>
      <w:r>
        <w:rPr>
          <w:spacing w:val="11"/>
          <w:w w:val="105"/>
        </w:rPr>
        <w:t xml:space="preserve"> </w:t>
      </w:r>
      <w:r>
        <w:rPr>
          <w:w w:val="105"/>
        </w:rPr>
        <w:t>this</w:t>
      </w:r>
      <w:r>
        <w:rPr>
          <w:spacing w:val="11"/>
          <w:w w:val="105"/>
        </w:rPr>
        <w:t xml:space="preserve"> </w:t>
      </w:r>
      <w:r>
        <w:rPr>
          <w:w w:val="105"/>
        </w:rPr>
        <w:t>task</w:t>
      </w:r>
      <w:commentRangeStart w:id="95"/>
      <w:r>
        <w:rPr>
          <w:w w:val="105"/>
        </w:rPr>
        <w:t>.</w:t>
      </w:r>
      <w:commentRangeEnd w:id="95"/>
      <w:r w:rsidR="00F2655D">
        <w:rPr>
          <w:rStyle w:val="CommentReference"/>
        </w:rPr>
        <w:commentReference w:id="95"/>
      </w:r>
    </w:p>
    <w:p w14:paraId="7A69DACA" w14:textId="77777777" w:rsidR="00735E2D" w:rsidRDefault="00735E2D">
      <w:pPr>
        <w:pStyle w:val="BodyText"/>
        <w:spacing w:before="6"/>
        <w:ind w:left="0"/>
        <w:rPr>
          <w:sz w:val="30"/>
        </w:rPr>
      </w:pPr>
    </w:p>
    <w:p w14:paraId="49FB7DF4" w14:textId="77777777" w:rsidR="00735E2D" w:rsidRDefault="00000000">
      <w:pPr>
        <w:ind w:left="150"/>
        <w:rPr>
          <w:rFonts w:ascii="Palatino Linotype"/>
          <w:b/>
          <w:sz w:val="24"/>
        </w:rPr>
      </w:pPr>
      <w:r>
        <w:rPr>
          <w:rFonts w:ascii="Trebuchet MS"/>
          <w:sz w:val="12"/>
        </w:rPr>
        <w:t xml:space="preserve">300    </w:t>
      </w:r>
      <w:r>
        <w:rPr>
          <w:rFonts w:ascii="Trebuchet MS"/>
          <w:spacing w:val="19"/>
          <w:sz w:val="12"/>
        </w:rPr>
        <w:t xml:space="preserve"> </w:t>
      </w:r>
      <w:r>
        <w:rPr>
          <w:rFonts w:ascii="Palatino Linotype"/>
          <w:b/>
          <w:w w:val="105"/>
          <w:sz w:val="24"/>
        </w:rPr>
        <w:t>Method</w:t>
      </w:r>
    </w:p>
    <w:p w14:paraId="501BDC2C" w14:textId="77777777" w:rsidR="00735E2D" w:rsidRDefault="00735E2D">
      <w:pPr>
        <w:pStyle w:val="BodyText"/>
        <w:spacing w:before="13"/>
        <w:ind w:left="0"/>
        <w:rPr>
          <w:rFonts w:ascii="Palatino Linotype"/>
          <w:b/>
          <w:sz w:val="26"/>
        </w:rPr>
      </w:pPr>
    </w:p>
    <w:p w14:paraId="57DA585A" w14:textId="77777777" w:rsidR="00735E2D" w:rsidRDefault="00000000">
      <w:pPr>
        <w:ind w:left="150"/>
        <w:rPr>
          <w:rFonts w:ascii="Georgia"/>
          <w:b/>
          <w:i/>
          <w:sz w:val="24"/>
        </w:rPr>
      </w:pPr>
      <w:r>
        <w:rPr>
          <w:rFonts w:ascii="Trebuchet MS"/>
          <w:sz w:val="12"/>
        </w:rPr>
        <w:t xml:space="preserve">301    </w:t>
      </w:r>
      <w:r>
        <w:rPr>
          <w:rFonts w:ascii="Trebuchet MS"/>
          <w:spacing w:val="19"/>
          <w:sz w:val="12"/>
        </w:rPr>
        <w:t xml:space="preserve"> </w:t>
      </w:r>
      <w:r>
        <w:rPr>
          <w:rFonts w:ascii="Georgia"/>
          <w:b/>
          <w:i/>
          <w:sz w:val="24"/>
        </w:rPr>
        <w:t>Participants</w:t>
      </w:r>
    </w:p>
    <w:p w14:paraId="6E7C62C3" w14:textId="77777777" w:rsidR="00735E2D" w:rsidRDefault="00735E2D">
      <w:pPr>
        <w:pStyle w:val="BodyText"/>
        <w:spacing w:before="4"/>
        <w:ind w:left="0"/>
        <w:rPr>
          <w:rFonts w:ascii="Georgia"/>
          <w:b/>
          <w:i/>
          <w:sz w:val="33"/>
        </w:rPr>
      </w:pPr>
    </w:p>
    <w:p w14:paraId="34E5CC86" w14:textId="77777777" w:rsidR="00735E2D" w:rsidRDefault="00000000">
      <w:pPr>
        <w:pStyle w:val="BodyText"/>
        <w:tabs>
          <w:tab w:val="left" w:pos="1259"/>
        </w:tabs>
        <w:spacing w:before="0"/>
      </w:pPr>
      <w:r>
        <w:rPr>
          <w:rFonts w:ascii="Trebuchet MS"/>
          <w:w w:val="105"/>
          <w:sz w:val="12"/>
        </w:rPr>
        <w:t>302</w:t>
      </w:r>
      <w:r>
        <w:rPr>
          <w:rFonts w:ascii="Trebuchet MS"/>
          <w:w w:val="105"/>
          <w:sz w:val="12"/>
        </w:rPr>
        <w:tab/>
      </w:r>
      <w:commentRangeStart w:id="96"/>
      <w:commentRangeStart w:id="97"/>
      <w:r>
        <w:rPr>
          <w:w w:val="105"/>
        </w:rPr>
        <w:t>Thirty</w:t>
      </w:r>
      <w:commentRangeEnd w:id="96"/>
      <w:r w:rsidR="00F2655D">
        <w:rPr>
          <w:rStyle w:val="CommentReference"/>
        </w:rPr>
        <w:commentReference w:id="96"/>
      </w:r>
      <w:commentRangeEnd w:id="97"/>
      <w:r w:rsidR="00B83300">
        <w:rPr>
          <w:rStyle w:val="CommentReference"/>
        </w:rPr>
        <w:commentReference w:id="97"/>
      </w:r>
      <w:r>
        <w:rPr>
          <w:w w:val="105"/>
        </w:rPr>
        <w:t>-four</w:t>
      </w:r>
      <w:r>
        <w:rPr>
          <w:spacing w:val="18"/>
          <w:w w:val="105"/>
        </w:rPr>
        <w:t xml:space="preserve"> </w:t>
      </w:r>
      <w:r>
        <w:rPr>
          <w:w w:val="105"/>
        </w:rPr>
        <w:t>undergraduate</w:t>
      </w:r>
      <w:r>
        <w:rPr>
          <w:spacing w:val="19"/>
          <w:w w:val="105"/>
        </w:rPr>
        <w:t xml:space="preserve"> </w:t>
      </w:r>
      <w:r>
        <w:rPr>
          <w:w w:val="105"/>
        </w:rPr>
        <w:t>students</w:t>
      </w:r>
      <w:r>
        <w:rPr>
          <w:spacing w:val="18"/>
          <w:w w:val="105"/>
        </w:rPr>
        <w:t xml:space="preserve"> </w:t>
      </w:r>
      <w:r>
        <w:rPr>
          <w:w w:val="105"/>
        </w:rPr>
        <w:t>from</w:t>
      </w:r>
      <w:r>
        <w:rPr>
          <w:spacing w:val="20"/>
          <w:w w:val="105"/>
        </w:rPr>
        <w:t xml:space="preserve"> </w:t>
      </w:r>
      <w:r>
        <w:rPr>
          <w:w w:val="105"/>
        </w:rPr>
        <w:t>Lancaster</w:t>
      </w:r>
      <w:r>
        <w:rPr>
          <w:spacing w:val="19"/>
          <w:w w:val="105"/>
        </w:rPr>
        <w:t xml:space="preserve"> </w:t>
      </w:r>
      <w:r>
        <w:rPr>
          <w:w w:val="105"/>
        </w:rPr>
        <w:t>University</w:t>
      </w:r>
      <w:r>
        <w:rPr>
          <w:spacing w:val="19"/>
          <w:w w:val="105"/>
        </w:rPr>
        <w:t xml:space="preserve"> </w:t>
      </w:r>
      <w:r>
        <w:rPr>
          <w:w w:val="105"/>
        </w:rPr>
        <w:t>were</w:t>
      </w:r>
      <w:r>
        <w:rPr>
          <w:spacing w:val="20"/>
          <w:w w:val="105"/>
        </w:rPr>
        <w:t xml:space="preserve"> </w:t>
      </w:r>
      <w:r>
        <w:rPr>
          <w:w w:val="105"/>
        </w:rPr>
        <w:t>recruited</w:t>
      </w:r>
      <w:r>
        <w:rPr>
          <w:spacing w:val="18"/>
          <w:w w:val="105"/>
        </w:rPr>
        <w:t xml:space="preserve"> </w:t>
      </w:r>
      <w:r>
        <w:rPr>
          <w:w w:val="105"/>
        </w:rPr>
        <w:t>(mean</w:t>
      </w:r>
    </w:p>
    <w:p w14:paraId="6EE409EB" w14:textId="77777777" w:rsidR="00735E2D" w:rsidRDefault="00000000">
      <w:pPr>
        <w:pStyle w:val="BodyText"/>
      </w:pPr>
      <w:r>
        <w:rPr>
          <w:rFonts w:ascii="Trebuchet MS"/>
          <w:sz w:val="12"/>
        </w:rPr>
        <w:t xml:space="preserve">303    </w:t>
      </w:r>
      <w:r>
        <w:rPr>
          <w:rFonts w:ascii="Trebuchet MS"/>
          <w:spacing w:val="19"/>
          <w:sz w:val="12"/>
        </w:rPr>
        <w:t xml:space="preserve"> </w:t>
      </w:r>
      <w:proofErr w:type="gramStart"/>
      <w:r>
        <w:rPr>
          <w:w w:val="105"/>
        </w:rPr>
        <w:t>age</w:t>
      </w:r>
      <w:proofErr w:type="gramEnd"/>
      <w:r>
        <w:rPr>
          <w:spacing w:val="3"/>
          <w:w w:val="105"/>
        </w:rPr>
        <w:t xml:space="preserve"> </w:t>
      </w:r>
      <w:r>
        <w:rPr>
          <w:w w:val="105"/>
        </w:rPr>
        <w:t>=</w:t>
      </w:r>
      <w:r>
        <w:rPr>
          <w:spacing w:val="3"/>
          <w:w w:val="105"/>
        </w:rPr>
        <w:t xml:space="preserve"> </w:t>
      </w:r>
      <w:r>
        <w:rPr>
          <w:w w:val="105"/>
        </w:rPr>
        <w:t>20.74,</w:t>
      </w:r>
      <w:r>
        <w:rPr>
          <w:spacing w:val="3"/>
          <w:w w:val="105"/>
        </w:rPr>
        <w:t xml:space="preserve"> </w:t>
      </w:r>
      <w:r>
        <w:rPr>
          <w:w w:val="105"/>
        </w:rPr>
        <w:t>SD</w:t>
      </w:r>
      <w:r>
        <w:rPr>
          <w:spacing w:val="3"/>
          <w:w w:val="105"/>
        </w:rPr>
        <w:t xml:space="preserve"> </w:t>
      </w:r>
      <w:r>
        <w:rPr>
          <w:w w:val="105"/>
        </w:rPr>
        <w:t>=</w:t>
      </w:r>
      <w:r>
        <w:rPr>
          <w:spacing w:val="3"/>
          <w:w w:val="105"/>
        </w:rPr>
        <w:t xml:space="preserve"> </w:t>
      </w:r>
      <w:r>
        <w:rPr>
          <w:w w:val="105"/>
        </w:rPr>
        <w:t>5.29;</w:t>
      </w:r>
      <w:r>
        <w:rPr>
          <w:spacing w:val="4"/>
          <w:w w:val="105"/>
        </w:rPr>
        <w:t xml:space="preserve"> </w:t>
      </w:r>
      <w:r>
        <w:rPr>
          <w:w w:val="105"/>
        </w:rPr>
        <w:t>28</w:t>
      </w:r>
      <w:r>
        <w:rPr>
          <w:spacing w:val="3"/>
          <w:w w:val="105"/>
        </w:rPr>
        <w:t xml:space="preserve"> </w:t>
      </w:r>
      <w:r>
        <w:rPr>
          <w:w w:val="105"/>
        </w:rPr>
        <w:t>identified</w:t>
      </w:r>
      <w:r>
        <w:rPr>
          <w:spacing w:val="3"/>
          <w:w w:val="105"/>
        </w:rPr>
        <w:t xml:space="preserve"> </w:t>
      </w:r>
      <w:r>
        <w:rPr>
          <w:w w:val="105"/>
        </w:rPr>
        <w:t>as</w:t>
      </w:r>
      <w:r>
        <w:rPr>
          <w:spacing w:val="3"/>
          <w:w w:val="105"/>
        </w:rPr>
        <w:t xml:space="preserve"> </w:t>
      </w:r>
      <w:r>
        <w:rPr>
          <w:w w:val="105"/>
        </w:rPr>
        <w:t>male</w:t>
      </w:r>
      <w:r>
        <w:rPr>
          <w:spacing w:val="3"/>
          <w:w w:val="105"/>
        </w:rPr>
        <w:t xml:space="preserve"> </w:t>
      </w:r>
      <w:r>
        <w:rPr>
          <w:w w:val="105"/>
        </w:rPr>
        <w:t>and</w:t>
      </w:r>
      <w:r>
        <w:rPr>
          <w:spacing w:val="3"/>
          <w:w w:val="105"/>
        </w:rPr>
        <w:t xml:space="preserve"> </w:t>
      </w:r>
      <w:r>
        <w:rPr>
          <w:w w:val="105"/>
        </w:rPr>
        <w:t>6</w:t>
      </w:r>
      <w:r>
        <w:rPr>
          <w:spacing w:val="3"/>
          <w:w w:val="105"/>
        </w:rPr>
        <w:t xml:space="preserve"> </w:t>
      </w:r>
      <w:r>
        <w:rPr>
          <w:w w:val="105"/>
        </w:rPr>
        <w:t>as</w:t>
      </w:r>
      <w:r>
        <w:rPr>
          <w:spacing w:val="2"/>
          <w:w w:val="105"/>
        </w:rPr>
        <w:t xml:space="preserve"> </w:t>
      </w:r>
      <w:r>
        <w:rPr>
          <w:w w:val="105"/>
        </w:rPr>
        <w:t>female)</w:t>
      </w:r>
      <w:r>
        <w:rPr>
          <w:spacing w:val="3"/>
          <w:w w:val="105"/>
        </w:rPr>
        <w:t xml:space="preserve"> </w:t>
      </w:r>
      <w:r>
        <w:rPr>
          <w:w w:val="105"/>
        </w:rPr>
        <w:t>via</w:t>
      </w:r>
      <w:r>
        <w:rPr>
          <w:spacing w:val="3"/>
          <w:w w:val="105"/>
        </w:rPr>
        <w:t xml:space="preserve"> </w:t>
      </w:r>
      <w:r>
        <w:rPr>
          <w:w w:val="105"/>
        </w:rPr>
        <w:t>the</w:t>
      </w:r>
      <w:r>
        <w:rPr>
          <w:spacing w:val="3"/>
          <w:w w:val="105"/>
        </w:rPr>
        <w:t xml:space="preserve"> </w:t>
      </w:r>
      <w:r>
        <w:rPr>
          <w:w w:val="105"/>
        </w:rPr>
        <w:t>Psychology</w:t>
      </w:r>
      <w:r>
        <w:rPr>
          <w:spacing w:val="3"/>
          <w:w w:val="105"/>
        </w:rPr>
        <w:t xml:space="preserve"> </w:t>
      </w:r>
      <w:r>
        <w:rPr>
          <w:w w:val="105"/>
        </w:rPr>
        <w:t>Research</w:t>
      </w:r>
    </w:p>
    <w:p w14:paraId="3D5D6306" w14:textId="77777777" w:rsidR="00735E2D" w:rsidRDefault="00000000">
      <w:pPr>
        <w:pStyle w:val="BodyText"/>
      </w:pPr>
      <w:r>
        <w:rPr>
          <w:rFonts w:ascii="Trebuchet MS"/>
          <w:sz w:val="12"/>
        </w:rPr>
        <w:t xml:space="preserve">304    </w:t>
      </w:r>
      <w:r>
        <w:rPr>
          <w:rFonts w:ascii="Trebuchet MS"/>
          <w:spacing w:val="19"/>
          <w:sz w:val="12"/>
        </w:rPr>
        <w:t xml:space="preserve"> </w:t>
      </w:r>
      <w:r>
        <w:rPr>
          <w:spacing w:val="-1"/>
          <w:w w:val="110"/>
        </w:rPr>
        <w:t>Participation</w:t>
      </w:r>
      <w:r>
        <w:rPr>
          <w:spacing w:val="-15"/>
          <w:w w:val="110"/>
        </w:rPr>
        <w:t xml:space="preserve"> </w:t>
      </w:r>
      <w:r>
        <w:rPr>
          <w:spacing w:val="-1"/>
          <w:w w:val="110"/>
        </w:rPr>
        <w:t>System</w:t>
      </w:r>
      <w:r>
        <w:rPr>
          <w:spacing w:val="-15"/>
          <w:w w:val="110"/>
        </w:rPr>
        <w:t xml:space="preserve"> </w:t>
      </w:r>
      <w:r>
        <w:rPr>
          <w:spacing w:val="-1"/>
          <w:w w:val="110"/>
        </w:rPr>
        <w:t>in</w:t>
      </w:r>
      <w:r>
        <w:rPr>
          <w:spacing w:val="-14"/>
          <w:w w:val="110"/>
        </w:rPr>
        <w:t xml:space="preserve"> </w:t>
      </w:r>
      <w:r>
        <w:rPr>
          <w:spacing w:val="-1"/>
          <w:w w:val="110"/>
        </w:rPr>
        <w:t>the</w:t>
      </w:r>
      <w:r>
        <w:rPr>
          <w:spacing w:val="-15"/>
          <w:w w:val="110"/>
        </w:rPr>
        <w:t xml:space="preserve"> </w:t>
      </w:r>
      <w:r>
        <w:rPr>
          <w:spacing w:val="-1"/>
          <w:w w:val="110"/>
        </w:rPr>
        <w:t>Department</w:t>
      </w:r>
      <w:r>
        <w:rPr>
          <w:spacing w:val="-15"/>
          <w:w w:val="110"/>
        </w:rPr>
        <w:t xml:space="preserve"> </w:t>
      </w:r>
      <w:r>
        <w:rPr>
          <w:spacing w:val="-1"/>
          <w:w w:val="110"/>
        </w:rPr>
        <w:t>of</w:t>
      </w:r>
      <w:r>
        <w:rPr>
          <w:spacing w:val="-15"/>
          <w:w w:val="110"/>
        </w:rPr>
        <w:t xml:space="preserve"> </w:t>
      </w:r>
      <w:r>
        <w:rPr>
          <w:spacing w:val="-1"/>
          <w:w w:val="110"/>
        </w:rPr>
        <w:t>Psychology</w:t>
      </w:r>
      <w:r>
        <w:rPr>
          <w:spacing w:val="-14"/>
          <w:w w:val="110"/>
        </w:rPr>
        <w:t xml:space="preserve"> </w:t>
      </w:r>
      <w:r>
        <w:rPr>
          <w:w w:val="110"/>
        </w:rPr>
        <w:t>at</w:t>
      </w:r>
      <w:r>
        <w:rPr>
          <w:spacing w:val="-15"/>
          <w:w w:val="110"/>
        </w:rPr>
        <w:t xml:space="preserve"> </w:t>
      </w:r>
      <w:r>
        <w:rPr>
          <w:w w:val="110"/>
        </w:rPr>
        <w:t>Lancaster</w:t>
      </w:r>
      <w:r>
        <w:rPr>
          <w:spacing w:val="-15"/>
          <w:w w:val="110"/>
        </w:rPr>
        <w:t xml:space="preserve"> </w:t>
      </w:r>
      <w:r>
        <w:rPr>
          <w:w w:val="110"/>
        </w:rPr>
        <w:t>University,</w:t>
      </w:r>
      <w:r>
        <w:rPr>
          <w:spacing w:val="-15"/>
          <w:w w:val="110"/>
        </w:rPr>
        <w:t xml:space="preserve"> </w:t>
      </w:r>
      <w:r>
        <w:rPr>
          <w:w w:val="110"/>
        </w:rPr>
        <w:t>in</w:t>
      </w:r>
      <w:r>
        <w:rPr>
          <w:spacing w:val="-14"/>
          <w:w w:val="110"/>
        </w:rPr>
        <w:t xml:space="preserve"> </w:t>
      </w:r>
      <w:r>
        <w:rPr>
          <w:w w:val="110"/>
        </w:rPr>
        <w:t>return</w:t>
      </w:r>
    </w:p>
    <w:p w14:paraId="42ACB153" w14:textId="77777777" w:rsidR="00735E2D" w:rsidRDefault="00000000">
      <w:pPr>
        <w:pStyle w:val="BodyText"/>
      </w:pPr>
      <w:r>
        <w:rPr>
          <w:rFonts w:ascii="Trebuchet MS"/>
          <w:sz w:val="12"/>
        </w:rPr>
        <w:t xml:space="preserve">305    </w:t>
      </w:r>
      <w:r>
        <w:rPr>
          <w:rFonts w:ascii="Trebuchet MS"/>
          <w:spacing w:val="19"/>
          <w:sz w:val="12"/>
        </w:rPr>
        <w:t xml:space="preserve"> </w:t>
      </w:r>
      <w:r>
        <w:rPr>
          <w:w w:val="105"/>
        </w:rPr>
        <w:t>for</w:t>
      </w:r>
      <w:r>
        <w:rPr>
          <w:spacing w:val="17"/>
          <w:w w:val="105"/>
        </w:rPr>
        <w:t xml:space="preserve"> </w:t>
      </w:r>
      <w:r>
        <w:rPr>
          <w:w w:val="105"/>
        </w:rPr>
        <w:t>the</w:t>
      </w:r>
      <w:r>
        <w:rPr>
          <w:spacing w:val="17"/>
          <w:w w:val="105"/>
        </w:rPr>
        <w:t xml:space="preserve"> </w:t>
      </w:r>
      <w:r>
        <w:rPr>
          <w:w w:val="105"/>
        </w:rPr>
        <w:t>opportunity</w:t>
      </w:r>
      <w:r>
        <w:rPr>
          <w:spacing w:val="16"/>
          <w:w w:val="105"/>
        </w:rPr>
        <w:t xml:space="preserve"> </w:t>
      </w:r>
      <w:r>
        <w:rPr>
          <w:w w:val="105"/>
        </w:rPr>
        <w:t>to</w:t>
      </w:r>
      <w:r>
        <w:rPr>
          <w:spacing w:val="16"/>
          <w:w w:val="105"/>
        </w:rPr>
        <w:t xml:space="preserve"> </w:t>
      </w:r>
      <w:r>
        <w:rPr>
          <w:w w:val="105"/>
        </w:rPr>
        <w:t>use</w:t>
      </w:r>
      <w:r>
        <w:rPr>
          <w:spacing w:val="17"/>
          <w:w w:val="105"/>
        </w:rPr>
        <w:t xml:space="preserve"> </w:t>
      </w:r>
      <w:r>
        <w:rPr>
          <w:w w:val="105"/>
        </w:rPr>
        <w:t>the</w:t>
      </w:r>
      <w:r>
        <w:rPr>
          <w:spacing w:val="16"/>
          <w:w w:val="105"/>
        </w:rPr>
        <w:t xml:space="preserve"> </w:t>
      </w:r>
      <w:r>
        <w:rPr>
          <w:w w:val="105"/>
        </w:rPr>
        <w:t>recruitment</w:t>
      </w:r>
      <w:r>
        <w:rPr>
          <w:spacing w:val="16"/>
          <w:w w:val="105"/>
        </w:rPr>
        <w:t xml:space="preserve"> </w:t>
      </w:r>
      <w:r>
        <w:rPr>
          <w:w w:val="105"/>
        </w:rPr>
        <w:t>system</w:t>
      </w:r>
      <w:r>
        <w:rPr>
          <w:spacing w:val="16"/>
          <w:w w:val="105"/>
        </w:rPr>
        <w:t xml:space="preserve"> </w:t>
      </w:r>
      <w:r>
        <w:rPr>
          <w:w w:val="105"/>
        </w:rPr>
        <w:t>for</w:t>
      </w:r>
      <w:r>
        <w:rPr>
          <w:spacing w:val="17"/>
          <w:w w:val="105"/>
        </w:rPr>
        <w:t xml:space="preserve"> </w:t>
      </w:r>
      <w:r>
        <w:rPr>
          <w:w w:val="105"/>
        </w:rPr>
        <w:t>their</w:t>
      </w:r>
      <w:r>
        <w:rPr>
          <w:spacing w:val="16"/>
          <w:w w:val="105"/>
        </w:rPr>
        <w:t xml:space="preserve"> </w:t>
      </w:r>
      <w:r>
        <w:rPr>
          <w:w w:val="105"/>
        </w:rPr>
        <w:t>own</w:t>
      </w:r>
      <w:r>
        <w:rPr>
          <w:spacing w:val="17"/>
          <w:w w:val="105"/>
        </w:rPr>
        <w:t xml:space="preserve"> </w:t>
      </w:r>
      <w:r>
        <w:rPr>
          <w:w w:val="105"/>
        </w:rPr>
        <w:t>research</w:t>
      </w:r>
      <w:r>
        <w:rPr>
          <w:spacing w:val="16"/>
          <w:w w:val="105"/>
        </w:rPr>
        <w:t xml:space="preserve"> </w:t>
      </w:r>
      <w:r>
        <w:rPr>
          <w:w w:val="105"/>
        </w:rPr>
        <w:t>in</w:t>
      </w:r>
      <w:r>
        <w:rPr>
          <w:spacing w:val="16"/>
          <w:w w:val="105"/>
        </w:rPr>
        <w:t xml:space="preserve"> </w:t>
      </w:r>
      <w:r>
        <w:rPr>
          <w:w w:val="105"/>
        </w:rPr>
        <w:t>future</w:t>
      </w:r>
      <w:r>
        <w:rPr>
          <w:spacing w:val="17"/>
          <w:w w:val="105"/>
        </w:rPr>
        <w:t xml:space="preserve"> </w:t>
      </w:r>
      <w:r>
        <w:rPr>
          <w:w w:val="105"/>
        </w:rPr>
        <w:t>years.</w:t>
      </w:r>
    </w:p>
    <w:p w14:paraId="761B9650" w14:textId="77777777" w:rsidR="00735E2D" w:rsidRDefault="00735E2D">
      <w:pPr>
        <w:pStyle w:val="BodyText"/>
        <w:spacing w:before="4"/>
        <w:ind w:left="0"/>
        <w:rPr>
          <w:sz w:val="33"/>
        </w:rPr>
      </w:pPr>
    </w:p>
    <w:p w14:paraId="1B62811D" w14:textId="77777777" w:rsidR="00735E2D" w:rsidRDefault="00000000">
      <w:pPr>
        <w:ind w:left="150"/>
        <w:rPr>
          <w:rFonts w:ascii="Georgia"/>
          <w:b/>
          <w:i/>
          <w:sz w:val="24"/>
        </w:rPr>
      </w:pPr>
      <w:r>
        <w:rPr>
          <w:rFonts w:ascii="Trebuchet MS"/>
          <w:sz w:val="12"/>
        </w:rPr>
        <w:t xml:space="preserve">306    </w:t>
      </w:r>
      <w:r>
        <w:rPr>
          <w:rFonts w:ascii="Trebuchet MS"/>
          <w:spacing w:val="19"/>
          <w:sz w:val="12"/>
        </w:rPr>
        <w:t xml:space="preserve"> </w:t>
      </w:r>
      <w:r>
        <w:rPr>
          <w:rFonts w:ascii="Georgia"/>
          <w:b/>
          <w:i/>
          <w:sz w:val="24"/>
        </w:rPr>
        <w:t>Materials</w:t>
      </w:r>
    </w:p>
    <w:p w14:paraId="2CFFE75D" w14:textId="77777777" w:rsidR="00735E2D" w:rsidRDefault="00735E2D">
      <w:pPr>
        <w:pStyle w:val="BodyText"/>
        <w:spacing w:before="4"/>
        <w:ind w:left="0"/>
        <w:rPr>
          <w:rFonts w:ascii="Georgia"/>
          <w:b/>
          <w:i/>
          <w:sz w:val="33"/>
        </w:rPr>
      </w:pPr>
    </w:p>
    <w:p w14:paraId="705BAC9B" w14:textId="77777777" w:rsidR="00735E2D" w:rsidRDefault="00000000">
      <w:pPr>
        <w:pStyle w:val="BodyText"/>
        <w:tabs>
          <w:tab w:val="left" w:pos="1259"/>
        </w:tabs>
        <w:spacing w:before="0"/>
      </w:pPr>
      <w:r>
        <w:rPr>
          <w:rFonts w:ascii="Trebuchet MS"/>
          <w:w w:val="110"/>
          <w:sz w:val="12"/>
        </w:rPr>
        <w:t>307</w:t>
      </w:r>
      <w:r>
        <w:rPr>
          <w:rFonts w:ascii="Trebuchet MS"/>
          <w:w w:val="110"/>
          <w:sz w:val="12"/>
        </w:rPr>
        <w:tab/>
      </w:r>
      <w:r>
        <w:rPr>
          <w:w w:val="110"/>
        </w:rPr>
        <w:t>Participants</w:t>
      </w:r>
      <w:r>
        <w:rPr>
          <w:spacing w:val="-6"/>
          <w:w w:val="110"/>
        </w:rPr>
        <w:t xml:space="preserve"> </w:t>
      </w:r>
      <w:r>
        <w:rPr>
          <w:w w:val="110"/>
        </w:rPr>
        <w:t>were</w:t>
      </w:r>
      <w:r>
        <w:rPr>
          <w:spacing w:val="-5"/>
          <w:w w:val="110"/>
        </w:rPr>
        <w:t xml:space="preserve"> </w:t>
      </w:r>
      <w:r>
        <w:rPr>
          <w:w w:val="110"/>
        </w:rPr>
        <w:t>tested</w:t>
      </w:r>
      <w:r>
        <w:rPr>
          <w:spacing w:val="-6"/>
          <w:w w:val="110"/>
        </w:rPr>
        <w:t xml:space="preserve"> </w:t>
      </w:r>
      <w:r>
        <w:rPr>
          <w:w w:val="110"/>
        </w:rPr>
        <w:t>in</w:t>
      </w:r>
      <w:r>
        <w:rPr>
          <w:spacing w:val="-5"/>
          <w:w w:val="110"/>
        </w:rPr>
        <w:t xml:space="preserve"> </w:t>
      </w:r>
      <w:r>
        <w:rPr>
          <w:w w:val="110"/>
        </w:rPr>
        <w:t>a</w:t>
      </w:r>
      <w:r>
        <w:rPr>
          <w:spacing w:val="-5"/>
          <w:w w:val="110"/>
        </w:rPr>
        <w:t xml:space="preserve"> </w:t>
      </w:r>
      <w:r>
        <w:rPr>
          <w:w w:val="110"/>
        </w:rPr>
        <w:t>quiet</w:t>
      </w:r>
      <w:r>
        <w:rPr>
          <w:spacing w:val="-6"/>
          <w:w w:val="110"/>
        </w:rPr>
        <w:t xml:space="preserve"> </w:t>
      </w:r>
      <w:r>
        <w:rPr>
          <w:w w:val="110"/>
        </w:rPr>
        <w:t>laboratory</w:t>
      </w:r>
      <w:r>
        <w:rPr>
          <w:spacing w:val="-5"/>
          <w:w w:val="110"/>
        </w:rPr>
        <w:t xml:space="preserve"> </w:t>
      </w:r>
      <w:r>
        <w:rPr>
          <w:w w:val="110"/>
        </w:rPr>
        <w:t>testing</w:t>
      </w:r>
      <w:r>
        <w:rPr>
          <w:spacing w:val="-6"/>
          <w:w w:val="110"/>
        </w:rPr>
        <w:t xml:space="preserve"> </w:t>
      </w:r>
      <w:r>
        <w:rPr>
          <w:w w:val="110"/>
        </w:rPr>
        <w:t>cubicle,</w:t>
      </w:r>
      <w:r>
        <w:rPr>
          <w:spacing w:val="-5"/>
          <w:w w:val="110"/>
        </w:rPr>
        <w:t xml:space="preserve"> </w:t>
      </w:r>
      <w:r>
        <w:rPr>
          <w:w w:val="110"/>
        </w:rPr>
        <w:t>with</w:t>
      </w:r>
      <w:r>
        <w:rPr>
          <w:spacing w:val="-5"/>
          <w:w w:val="110"/>
        </w:rPr>
        <w:t xml:space="preserve"> </w:t>
      </w:r>
      <w:r>
        <w:rPr>
          <w:w w:val="110"/>
        </w:rPr>
        <w:t>a</w:t>
      </w:r>
      <w:r>
        <w:rPr>
          <w:spacing w:val="-6"/>
          <w:w w:val="110"/>
        </w:rPr>
        <w:t xml:space="preserve"> </w:t>
      </w:r>
      <w:r>
        <w:rPr>
          <w:w w:val="110"/>
        </w:rPr>
        <w:t>standard</w:t>
      </w:r>
      <w:r>
        <w:rPr>
          <w:spacing w:val="-5"/>
          <w:w w:val="110"/>
        </w:rPr>
        <w:t xml:space="preserve"> </w:t>
      </w:r>
      <w:proofErr w:type="gramStart"/>
      <w:r>
        <w:rPr>
          <w:w w:val="110"/>
        </w:rPr>
        <w:t>PC</w:t>
      </w:r>
      <w:proofErr w:type="gramEnd"/>
    </w:p>
    <w:p w14:paraId="07F99DA3" w14:textId="77777777" w:rsidR="00735E2D" w:rsidRDefault="00000000">
      <w:pPr>
        <w:pStyle w:val="BodyText"/>
      </w:pPr>
      <w:r>
        <w:rPr>
          <w:rFonts w:ascii="Trebuchet MS" w:hAnsi="Trebuchet MS"/>
          <w:sz w:val="12"/>
        </w:rPr>
        <w:t xml:space="preserve">308    </w:t>
      </w:r>
      <w:r>
        <w:rPr>
          <w:rFonts w:ascii="Trebuchet MS" w:hAnsi="Trebuchet MS"/>
          <w:spacing w:val="19"/>
          <w:sz w:val="12"/>
        </w:rPr>
        <w:t xml:space="preserve"> </w:t>
      </w:r>
      <w:r>
        <w:rPr>
          <w:w w:val="105"/>
        </w:rPr>
        <w:t>and</w:t>
      </w:r>
      <w:r>
        <w:rPr>
          <w:spacing w:val="10"/>
          <w:w w:val="105"/>
        </w:rPr>
        <w:t xml:space="preserve"> </w:t>
      </w:r>
      <w:r>
        <w:rPr>
          <w:w w:val="105"/>
        </w:rPr>
        <w:t>a</w:t>
      </w:r>
      <w:r>
        <w:rPr>
          <w:spacing w:val="11"/>
          <w:w w:val="105"/>
        </w:rPr>
        <w:t xml:space="preserve"> </w:t>
      </w:r>
      <w:r>
        <w:rPr>
          <w:w w:val="105"/>
        </w:rPr>
        <w:t>24”</w:t>
      </w:r>
      <w:r>
        <w:rPr>
          <w:spacing w:val="10"/>
          <w:w w:val="105"/>
        </w:rPr>
        <w:t xml:space="preserve"> </w:t>
      </w:r>
      <w:r>
        <w:rPr>
          <w:w w:val="105"/>
        </w:rPr>
        <w:t>monitor</w:t>
      </w:r>
      <w:r>
        <w:rPr>
          <w:spacing w:val="10"/>
          <w:w w:val="105"/>
        </w:rPr>
        <w:t xml:space="preserve"> </w:t>
      </w:r>
      <w:r>
        <w:rPr>
          <w:w w:val="105"/>
        </w:rPr>
        <w:t>set</w:t>
      </w:r>
      <w:r>
        <w:rPr>
          <w:spacing w:val="10"/>
          <w:w w:val="105"/>
        </w:rPr>
        <w:t xml:space="preserve"> </w:t>
      </w:r>
      <w:r>
        <w:rPr>
          <w:w w:val="105"/>
        </w:rPr>
        <w:t>at</w:t>
      </w:r>
      <w:r>
        <w:rPr>
          <w:spacing w:val="10"/>
          <w:w w:val="105"/>
        </w:rPr>
        <w:t xml:space="preserve"> </w:t>
      </w:r>
      <w:r>
        <w:rPr>
          <w:w w:val="105"/>
        </w:rPr>
        <w:t>a</w:t>
      </w:r>
      <w:r>
        <w:rPr>
          <w:spacing w:val="10"/>
          <w:w w:val="105"/>
        </w:rPr>
        <w:t xml:space="preserve"> </w:t>
      </w:r>
      <w:r>
        <w:rPr>
          <w:w w:val="105"/>
        </w:rPr>
        <w:t>resolution</w:t>
      </w:r>
      <w:r>
        <w:rPr>
          <w:spacing w:val="11"/>
          <w:w w:val="105"/>
        </w:rPr>
        <w:t xml:space="preserve"> </w:t>
      </w:r>
      <w:r>
        <w:rPr>
          <w:w w:val="105"/>
        </w:rPr>
        <w:t>of</w:t>
      </w:r>
      <w:r>
        <w:rPr>
          <w:spacing w:val="10"/>
          <w:w w:val="105"/>
        </w:rPr>
        <w:t xml:space="preserve"> </w:t>
      </w:r>
      <w:r>
        <w:rPr>
          <w:w w:val="105"/>
        </w:rPr>
        <w:t>1920</w:t>
      </w:r>
      <w:r>
        <w:rPr>
          <w:spacing w:val="10"/>
          <w:w w:val="105"/>
        </w:rPr>
        <w:t xml:space="preserve"> </w:t>
      </w:r>
      <w:r>
        <w:rPr>
          <w:w w:val="105"/>
        </w:rPr>
        <w:t>x</w:t>
      </w:r>
      <w:r>
        <w:rPr>
          <w:spacing w:val="10"/>
          <w:w w:val="105"/>
        </w:rPr>
        <w:t xml:space="preserve"> </w:t>
      </w:r>
      <w:r>
        <w:rPr>
          <w:w w:val="105"/>
        </w:rPr>
        <w:t>1080</w:t>
      </w:r>
      <w:r>
        <w:rPr>
          <w:spacing w:val="10"/>
          <w:w w:val="105"/>
        </w:rPr>
        <w:t xml:space="preserve"> </w:t>
      </w:r>
      <w:r>
        <w:rPr>
          <w:w w:val="105"/>
        </w:rPr>
        <w:t>pixels.</w:t>
      </w:r>
      <w:r>
        <w:rPr>
          <w:spacing w:val="36"/>
          <w:w w:val="105"/>
        </w:rPr>
        <w:t xml:space="preserve"> </w:t>
      </w:r>
      <w:r>
        <w:rPr>
          <w:w w:val="105"/>
        </w:rPr>
        <w:t>All</w:t>
      </w:r>
      <w:r>
        <w:rPr>
          <w:spacing w:val="10"/>
          <w:w w:val="105"/>
        </w:rPr>
        <w:t xml:space="preserve"> </w:t>
      </w:r>
      <w:r>
        <w:rPr>
          <w:w w:val="105"/>
        </w:rPr>
        <w:t>other</w:t>
      </w:r>
      <w:r>
        <w:rPr>
          <w:spacing w:val="11"/>
          <w:w w:val="105"/>
        </w:rPr>
        <w:t xml:space="preserve"> </w:t>
      </w:r>
      <w:r>
        <w:rPr>
          <w:w w:val="105"/>
        </w:rPr>
        <w:t>materials</w:t>
      </w:r>
      <w:r>
        <w:rPr>
          <w:spacing w:val="10"/>
          <w:w w:val="105"/>
        </w:rPr>
        <w:t xml:space="preserve"> </w:t>
      </w:r>
      <w:r>
        <w:rPr>
          <w:w w:val="105"/>
        </w:rPr>
        <w:t>and</w:t>
      </w:r>
      <w:r>
        <w:rPr>
          <w:spacing w:val="10"/>
          <w:w w:val="105"/>
        </w:rPr>
        <w:t xml:space="preserve"> </w:t>
      </w:r>
      <w:r>
        <w:rPr>
          <w:w w:val="105"/>
        </w:rPr>
        <w:t>stimuli</w:t>
      </w:r>
    </w:p>
    <w:p w14:paraId="0E213C47" w14:textId="77777777" w:rsidR="00735E2D" w:rsidRDefault="00000000">
      <w:pPr>
        <w:spacing w:before="203"/>
        <w:ind w:left="150"/>
        <w:rPr>
          <w:sz w:val="24"/>
        </w:rPr>
      </w:pPr>
      <w:r>
        <w:rPr>
          <w:rFonts w:ascii="Trebuchet MS"/>
          <w:sz w:val="12"/>
        </w:rPr>
        <w:t xml:space="preserve">309    </w:t>
      </w:r>
      <w:r>
        <w:rPr>
          <w:rFonts w:ascii="Trebuchet MS"/>
          <w:spacing w:val="19"/>
          <w:sz w:val="12"/>
        </w:rPr>
        <w:t xml:space="preserve"> </w:t>
      </w:r>
      <w:r>
        <w:rPr>
          <w:w w:val="105"/>
          <w:sz w:val="24"/>
        </w:rPr>
        <w:t>were</w:t>
      </w:r>
      <w:r>
        <w:rPr>
          <w:spacing w:val="12"/>
          <w:w w:val="105"/>
          <w:sz w:val="24"/>
        </w:rPr>
        <w:t xml:space="preserve"> </w:t>
      </w:r>
      <w:r>
        <w:rPr>
          <w:w w:val="105"/>
          <w:sz w:val="24"/>
        </w:rPr>
        <w:t>identical</w:t>
      </w:r>
      <w:r>
        <w:rPr>
          <w:spacing w:val="10"/>
          <w:w w:val="105"/>
          <w:sz w:val="24"/>
        </w:rPr>
        <w:t xml:space="preserve"> </w:t>
      </w:r>
      <w:r>
        <w:rPr>
          <w:w w:val="105"/>
          <w:sz w:val="24"/>
        </w:rPr>
        <w:t>to</w:t>
      </w:r>
      <w:r>
        <w:rPr>
          <w:spacing w:val="11"/>
          <w:w w:val="105"/>
          <w:sz w:val="24"/>
        </w:rPr>
        <w:t xml:space="preserve"> </w:t>
      </w:r>
      <w:r>
        <w:rPr>
          <w:w w:val="105"/>
          <w:sz w:val="24"/>
        </w:rPr>
        <w:t>Experiment</w:t>
      </w:r>
      <w:r>
        <w:rPr>
          <w:spacing w:val="11"/>
          <w:w w:val="105"/>
          <w:sz w:val="24"/>
        </w:rPr>
        <w:t xml:space="preserve"> </w:t>
      </w:r>
      <w:r>
        <w:rPr>
          <w:w w:val="105"/>
          <w:sz w:val="24"/>
        </w:rPr>
        <w:t>1.</w:t>
      </w:r>
    </w:p>
    <w:p w14:paraId="2C121CE7" w14:textId="77777777" w:rsidR="00735E2D" w:rsidRDefault="00735E2D">
      <w:pPr>
        <w:pStyle w:val="BodyText"/>
        <w:spacing w:before="3"/>
        <w:ind w:left="0"/>
        <w:rPr>
          <w:sz w:val="33"/>
        </w:rPr>
      </w:pPr>
    </w:p>
    <w:p w14:paraId="4DEB8ABB" w14:textId="77777777" w:rsidR="00735E2D" w:rsidRDefault="00000000">
      <w:pPr>
        <w:spacing w:before="1"/>
        <w:ind w:left="150"/>
        <w:rPr>
          <w:rFonts w:ascii="Georgia"/>
          <w:b/>
          <w:i/>
          <w:sz w:val="24"/>
        </w:rPr>
      </w:pPr>
      <w:r>
        <w:rPr>
          <w:rFonts w:ascii="Trebuchet MS"/>
          <w:sz w:val="12"/>
        </w:rPr>
        <w:t xml:space="preserve">310    </w:t>
      </w:r>
      <w:r>
        <w:rPr>
          <w:rFonts w:ascii="Trebuchet MS"/>
          <w:spacing w:val="19"/>
          <w:sz w:val="12"/>
        </w:rPr>
        <w:t xml:space="preserve"> </w:t>
      </w:r>
      <w:r>
        <w:rPr>
          <w:rFonts w:ascii="Georgia"/>
          <w:b/>
          <w:i/>
          <w:sz w:val="24"/>
        </w:rPr>
        <w:t>Design</w:t>
      </w:r>
    </w:p>
    <w:p w14:paraId="60360657" w14:textId="77777777" w:rsidR="00735E2D" w:rsidRDefault="00735E2D">
      <w:pPr>
        <w:pStyle w:val="BodyText"/>
        <w:spacing w:before="3"/>
        <w:ind w:left="0"/>
        <w:rPr>
          <w:rFonts w:ascii="Georgia"/>
          <w:b/>
          <w:i/>
          <w:sz w:val="33"/>
        </w:rPr>
      </w:pPr>
    </w:p>
    <w:p w14:paraId="139E32B7" w14:textId="77777777" w:rsidR="00735E2D" w:rsidRDefault="00000000">
      <w:pPr>
        <w:pStyle w:val="BodyText"/>
        <w:tabs>
          <w:tab w:val="left" w:pos="1259"/>
        </w:tabs>
        <w:spacing w:before="0"/>
      </w:pPr>
      <w:r>
        <w:rPr>
          <w:rFonts w:ascii="Trebuchet MS"/>
          <w:w w:val="105"/>
          <w:sz w:val="12"/>
        </w:rPr>
        <w:t>311</w:t>
      </w:r>
      <w:r>
        <w:rPr>
          <w:rFonts w:ascii="Trebuchet MS"/>
          <w:w w:val="105"/>
          <w:sz w:val="12"/>
        </w:rPr>
        <w:tab/>
      </w:r>
      <w:r>
        <w:rPr>
          <w:w w:val="105"/>
        </w:rPr>
        <w:t>Four</w:t>
      </w:r>
      <w:r>
        <w:rPr>
          <w:spacing w:val="14"/>
          <w:w w:val="105"/>
        </w:rPr>
        <w:t xml:space="preserve"> </w:t>
      </w:r>
      <w:r>
        <w:rPr>
          <w:w w:val="105"/>
        </w:rPr>
        <w:t>repeated</w:t>
      </w:r>
      <w:r>
        <w:rPr>
          <w:spacing w:val="14"/>
          <w:w w:val="105"/>
        </w:rPr>
        <w:t xml:space="preserve"> </w:t>
      </w:r>
      <w:r>
        <w:rPr>
          <w:w w:val="105"/>
        </w:rPr>
        <w:t>configurations</w:t>
      </w:r>
      <w:r>
        <w:rPr>
          <w:spacing w:val="15"/>
          <w:w w:val="105"/>
        </w:rPr>
        <w:t xml:space="preserve"> </w:t>
      </w:r>
      <w:r>
        <w:rPr>
          <w:w w:val="105"/>
        </w:rPr>
        <w:t>were</w:t>
      </w:r>
      <w:r>
        <w:rPr>
          <w:spacing w:val="14"/>
          <w:w w:val="105"/>
        </w:rPr>
        <w:t xml:space="preserve"> </w:t>
      </w:r>
      <w:r>
        <w:rPr>
          <w:w w:val="105"/>
        </w:rPr>
        <w:t>created</w:t>
      </w:r>
      <w:r>
        <w:rPr>
          <w:spacing w:val="15"/>
          <w:w w:val="105"/>
        </w:rPr>
        <w:t xml:space="preserve"> </w:t>
      </w:r>
      <w:r>
        <w:rPr>
          <w:w w:val="105"/>
        </w:rPr>
        <w:t>in</w:t>
      </w:r>
      <w:r>
        <w:rPr>
          <w:spacing w:val="13"/>
          <w:w w:val="105"/>
        </w:rPr>
        <w:t xml:space="preserve"> </w:t>
      </w:r>
      <w:r>
        <w:rPr>
          <w:w w:val="105"/>
        </w:rPr>
        <w:t>an</w:t>
      </w:r>
      <w:r>
        <w:rPr>
          <w:spacing w:val="14"/>
          <w:w w:val="105"/>
        </w:rPr>
        <w:t xml:space="preserve"> </w:t>
      </w:r>
      <w:r>
        <w:rPr>
          <w:w w:val="105"/>
        </w:rPr>
        <w:t>identical</w:t>
      </w:r>
      <w:r>
        <w:rPr>
          <w:spacing w:val="13"/>
          <w:w w:val="105"/>
        </w:rPr>
        <w:t xml:space="preserve"> </w:t>
      </w:r>
      <w:r>
        <w:rPr>
          <w:w w:val="105"/>
        </w:rPr>
        <w:t>manner</w:t>
      </w:r>
      <w:r>
        <w:rPr>
          <w:spacing w:val="15"/>
          <w:w w:val="105"/>
        </w:rPr>
        <w:t xml:space="preserve"> </w:t>
      </w:r>
      <w:r>
        <w:rPr>
          <w:w w:val="105"/>
        </w:rPr>
        <w:t>to</w:t>
      </w:r>
      <w:r>
        <w:rPr>
          <w:spacing w:val="13"/>
          <w:w w:val="105"/>
        </w:rPr>
        <w:t xml:space="preserve"> </w:t>
      </w:r>
      <w:r>
        <w:rPr>
          <w:w w:val="105"/>
        </w:rPr>
        <w:t>those</w:t>
      </w:r>
      <w:r>
        <w:rPr>
          <w:spacing w:val="14"/>
          <w:w w:val="105"/>
        </w:rPr>
        <w:t xml:space="preserve"> </w:t>
      </w:r>
      <w:r>
        <w:rPr>
          <w:w w:val="105"/>
        </w:rPr>
        <w:t>used</w:t>
      </w:r>
      <w:r>
        <w:rPr>
          <w:spacing w:val="14"/>
          <w:w w:val="105"/>
        </w:rPr>
        <w:t xml:space="preserve"> </w:t>
      </w:r>
      <w:r>
        <w:rPr>
          <w:w w:val="105"/>
        </w:rPr>
        <w:t>in</w:t>
      </w:r>
    </w:p>
    <w:p w14:paraId="370C5AAB" w14:textId="77777777" w:rsidR="00735E2D" w:rsidRDefault="00000000">
      <w:pPr>
        <w:pStyle w:val="BodyText"/>
        <w:spacing w:before="203"/>
      </w:pPr>
      <w:r>
        <w:rPr>
          <w:rFonts w:ascii="Trebuchet MS"/>
          <w:sz w:val="12"/>
        </w:rPr>
        <w:t xml:space="preserve">312    </w:t>
      </w:r>
      <w:r>
        <w:rPr>
          <w:rFonts w:ascii="Trebuchet MS"/>
          <w:spacing w:val="19"/>
          <w:sz w:val="12"/>
        </w:rPr>
        <w:t xml:space="preserve"> </w:t>
      </w:r>
      <w:r>
        <w:rPr>
          <w:w w:val="105"/>
        </w:rPr>
        <w:t>Experiment</w:t>
      </w:r>
      <w:r>
        <w:rPr>
          <w:spacing w:val="10"/>
          <w:w w:val="105"/>
        </w:rPr>
        <w:t xml:space="preserve"> </w:t>
      </w:r>
      <w:r>
        <w:rPr>
          <w:w w:val="105"/>
        </w:rPr>
        <w:t>1.</w:t>
      </w:r>
      <w:r>
        <w:rPr>
          <w:spacing w:val="34"/>
          <w:w w:val="105"/>
        </w:rPr>
        <w:t xml:space="preserve"> </w:t>
      </w:r>
      <w:r>
        <w:rPr>
          <w:w w:val="105"/>
        </w:rPr>
        <w:t>For</w:t>
      </w:r>
      <w:r>
        <w:rPr>
          <w:spacing w:val="9"/>
          <w:w w:val="105"/>
        </w:rPr>
        <w:t xml:space="preserve"> </w:t>
      </w:r>
      <w:r>
        <w:rPr>
          <w:w w:val="105"/>
        </w:rPr>
        <w:t>each</w:t>
      </w:r>
      <w:r>
        <w:rPr>
          <w:spacing w:val="10"/>
          <w:w w:val="105"/>
        </w:rPr>
        <w:t xml:space="preserve"> </w:t>
      </w:r>
      <w:r>
        <w:rPr>
          <w:w w:val="105"/>
        </w:rPr>
        <w:t>participant,</w:t>
      </w:r>
      <w:r>
        <w:rPr>
          <w:spacing w:val="9"/>
          <w:w w:val="105"/>
        </w:rPr>
        <w:t xml:space="preserve"> </w:t>
      </w:r>
      <w:r>
        <w:rPr>
          <w:w w:val="105"/>
        </w:rPr>
        <w:t>two</w:t>
      </w:r>
      <w:r>
        <w:rPr>
          <w:spacing w:val="9"/>
          <w:w w:val="105"/>
        </w:rPr>
        <w:t xml:space="preserve"> </w:t>
      </w:r>
      <w:r>
        <w:rPr>
          <w:w w:val="105"/>
        </w:rPr>
        <w:t>of</w:t>
      </w:r>
      <w:r>
        <w:rPr>
          <w:spacing w:val="11"/>
          <w:w w:val="105"/>
        </w:rPr>
        <w:t xml:space="preserve"> </w:t>
      </w:r>
      <w:r>
        <w:rPr>
          <w:w w:val="105"/>
        </w:rPr>
        <w:t>these</w:t>
      </w:r>
      <w:r>
        <w:rPr>
          <w:spacing w:val="10"/>
          <w:w w:val="105"/>
        </w:rPr>
        <w:t xml:space="preserve"> </w:t>
      </w:r>
      <w:r>
        <w:rPr>
          <w:w w:val="105"/>
        </w:rPr>
        <w:t>configurations</w:t>
      </w:r>
      <w:r>
        <w:rPr>
          <w:spacing w:val="11"/>
          <w:w w:val="105"/>
        </w:rPr>
        <w:t xml:space="preserve"> </w:t>
      </w:r>
      <w:r>
        <w:rPr>
          <w:w w:val="105"/>
        </w:rPr>
        <w:t>were</w:t>
      </w:r>
      <w:r>
        <w:rPr>
          <w:spacing w:val="10"/>
          <w:w w:val="105"/>
        </w:rPr>
        <w:t xml:space="preserve"> </w:t>
      </w:r>
      <w:r>
        <w:rPr>
          <w:w w:val="105"/>
        </w:rPr>
        <w:t>used</w:t>
      </w:r>
      <w:r>
        <w:rPr>
          <w:spacing w:val="9"/>
          <w:w w:val="105"/>
        </w:rPr>
        <w:t xml:space="preserve"> </w:t>
      </w:r>
      <w:r>
        <w:rPr>
          <w:w w:val="105"/>
        </w:rPr>
        <w:t>for</w:t>
      </w:r>
      <w:r>
        <w:rPr>
          <w:spacing w:val="11"/>
          <w:w w:val="105"/>
        </w:rPr>
        <w:t xml:space="preserve"> </w:t>
      </w:r>
      <w:r>
        <w:rPr>
          <w:w w:val="105"/>
        </w:rPr>
        <w:t>the</w:t>
      </w:r>
    </w:p>
    <w:p w14:paraId="6FFF10D5" w14:textId="77777777" w:rsidR="00735E2D" w:rsidRDefault="00000000">
      <w:pPr>
        <w:pStyle w:val="BodyText"/>
      </w:pPr>
      <w:r>
        <w:rPr>
          <w:rFonts w:ascii="Trebuchet MS" w:hAnsi="Trebuchet MS"/>
          <w:sz w:val="12"/>
        </w:rPr>
        <w:t xml:space="preserve">313  </w:t>
      </w:r>
      <w:proofErr w:type="gramStart"/>
      <w:r>
        <w:rPr>
          <w:rFonts w:ascii="Trebuchet MS" w:hAnsi="Trebuchet MS"/>
          <w:sz w:val="12"/>
        </w:rPr>
        <w:t xml:space="preserve">  </w:t>
      </w:r>
      <w:r>
        <w:rPr>
          <w:rFonts w:ascii="Trebuchet MS" w:hAnsi="Trebuchet MS"/>
          <w:spacing w:val="19"/>
          <w:sz w:val="12"/>
        </w:rPr>
        <w:t xml:space="preserve"> </w:t>
      </w:r>
      <w:r>
        <w:rPr>
          <w:w w:val="105"/>
        </w:rPr>
        <w:t>“</w:t>
      </w:r>
      <w:proofErr w:type="gramEnd"/>
      <w:r>
        <w:rPr>
          <w:w w:val="105"/>
        </w:rPr>
        <w:t>cue-competition”</w:t>
      </w:r>
      <w:r>
        <w:rPr>
          <w:spacing w:val="8"/>
          <w:w w:val="105"/>
        </w:rPr>
        <w:t xml:space="preserve"> </w:t>
      </w:r>
      <w:r>
        <w:rPr>
          <w:w w:val="105"/>
        </w:rPr>
        <w:t>condition,</w:t>
      </w:r>
      <w:r>
        <w:rPr>
          <w:spacing w:val="8"/>
          <w:w w:val="105"/>
        </w:rPr>
        <w:t xml:space="preserve"> </w:t>
      </w:r>
      <w:r>
        <w:rPr>
          <w:w w:val="105"/>
        </w:rPr>
        <w:t>in</w:t>
      </w:r>
      <w:r>
        <w:rPr>
          <w:spacing w:val="7"/>
          <w:w w:val="105"/>
        </w:rPr>
        <w:t xml:space="preserve"> </w:t>
      </w:r>
      <w:r>
        <w:rPr>
          <w:w w:val="105"/>
        </w:rPr>
        <w:t>which</w:t>
      </w:r>
      <w:r>
        <w:rPr>
          <w:spacing w:val="7"/>
          <w:w w:val="105"/>
        </w:rPr>
        <w:t xml:space="preserve"> </w:t>
      </w:r>
      <w:r>
        <w:rPr>
          <w:w w:val="105"/>
        </w:rPr>
        <w:t>the</w:t>
      </w:r>
      <w:r>
        <w:rPr>
          <w:spacing w:val="7"/>
          <w:w w:val="105"/>
        </w:rPr>
        <w:t xml:space="preserve"> </w:t>
      </w:r>
      <w:r>
        <w:rPr>
          <w:w w:val="105"/>
        </w:rPr>
        <w:t>arrow</w:t>
      </w:r>
      <w:r>
        <w:rPr>
          <w:spacing w:val="8"/>
          <w:w w:val="105"/>
        </w:rPr>
        <w:t xml:space="preserve"> </w:t>
      </w:r>
      <w:r>
        <w:rPr>
          <w:w w:val="105"/>
        </w:rPr>
        <w:t>cue</w:t>
      </w:r>
      <w:r>
        <w:rPr>
          <w:spacing w:val="8"/>
          <w:w w:val="105"/>
        </w:rPr>
        <w:t xml:space="preserve"> </w:t>
      </w:r>
      <w:r>
        <w:rPr>
          <w:w w:val="105"/>
        </w:rPr>
        <w:t>was</w:t>
      </w:r>
      <w:r>
        <w:rPr>
          <w:spacing w:val="7"/>
          <w:w w:val="105"/>
        </w:rPr>
        <w:t xml:space="preserve"> </w:t>
      </w:r>
      <w:r>
        <w:rPr>
          <w:w w:val="105"/>
        </w:rPr>
        <w:t>presented</w:t>
      </w:r>
      <w:r>
        <w:rPr>
          <w:spacing w:val="7"/>
          <w:w w:val="105"/>
        </w:rPr>
        <w:t xml:space="preserve"> </w:t>
      </w:r>
      <w:r>
        <w:rPr>
          <w:w w:val="105"/>
        </w:rPr>
        <w:t>before</w:t>
      </w:r>
      <w:r>
        <w:rPr>
          <w:spacing w:val="8"/>
          <w:w w:val="105"/>
        </w:rPr>
        <w:t xml:space="preserve"> </w:t>
      </w:r>
      <w:r>
        <w:rPr>
          <w:w w:val="105"/>
        </w:rPr>
        <w:t>the</w:t>
      </w:r>
    </w:p>
    <w:p w14:paraId="2735BCDB" w14:textId="77777777" w:rsidR="00735E2D" w:rsidRDefault="00000000">
      <w:pPr>
        <w:pStyle w:val="BodyText"/>
      </w:pPr>
      <w:r>
        <w:rPr>
          <w:rFonts w:ascii="Trebuchet MS" w:hAnsi="Trebuchet MS"/>
          <w:sz w:val="12"/>
        </w:rPr>
        <w:t xml:space="preserve">314    </w:t>
      </w:r>
      <w:r>
        <w:rPr>
          <w:rFonts w:ascii="Trebuchet MS" w:hAnsi="Trebuchet MS"/>
          <w:spacing w:val="19"/>
          <w:sz w:val="12"/>
        </w:rPr>
        <w:t xml:space="preserve"> </w:t>
      </w:r>
      <w:proofErr w:type="gramStart"/>
      <w:r>
        <w:rPr>
          <w:w w:val="105"/>
        </w:rPr>
        <w:t>configuration</w:t>
      </w:r>
      <w:proofErr w:type="gramEnd"/>
      <w:r>
        <w:rPr>
          <w:w w:val="105"/>
        </w:rPr>
        <w:t>,</w:t>
      </w:r>
      <w:r>
        <w:rPr>
          <w:spacing w:val="6"/>
          <w:w w:val="105"/>
        </w:rPr>
        <w:t xml:space="preserve"> </w:t>
      </w:r>
      <w:r>
        <w:rPr>
          <w:w w:val="105"/>
        </w:rPr>
        <w:t>while</w:t>
      </w:r>
      <w:r>
        <w:rPr>
          <w:spacing w:val="5"/>
          <w:w w:val="105"/>
        </w:rPr>
        <w:t xml:space="preserve"> </w:t>
      </w:r>
      <w:r>
        <w:rPr>
          <w:w w:val="105"/>
        </w:rPr>
        <w:t>two</w:t>
      </w:r>
      <w:r>
        <w:rPr>
          <w:spacing w:val="5"/>
          <w:w w:val="105"/>
        </w:rPr>
        <w:t xml:space="preserve"> </w:t>
      </w:r>
      <w:r>
        <w:rPr>
          <w:w w:val="105"/>
        </w:rPr>
        <w:t>were</w:t>
      </w:r>
      <w:r>
        <w:rPr>
          <w:spacing w:val="6"/>
          <w:w w:val="105"/>
        </w:rPr>
        <w:t xml:space="preserve"> </w:t>
      </w:r>
      <w:r>
        <w:rPr>
          <w:w w:val="105"/>
        </w:rPr>
        <w:t>used</w:t>
      </w:r>
      <w:r>
        <w:rPr>
          <w:spacing w:val="5"/>
          <w:w w:val="105"/>
        </w:rPr>
        <w:t xml:space="preserve"> </w:t>
      </w:r>
      <w:r>
        <w:rPr>
          <w:w w:val="105"/>
        </w:rPr>
        <w:t>for</w:t>
      </w:r>
      <w:r>
        <w:rPr>
          <w:spacing w:val="6"/>
          <w:w w:val="105"/>
        </w:rPr>
        <w:t xml:space="preserve"> </w:t>
      </w:r>
      <w:r>
        <w:rPr>
          <w:w w:val="105"/>
        </w:rPr>
        <w:t>the</w:t>
      </w:r>
      <w:r>
        <w:rPr>
          <w:spacing w:val="5"/>
          <w:w w:val="105"/>
        </w:rPr>
        <w:t xml:space="preserve"> </w:t>
      </w:r>
      <w:r>
        <w:rPr>
          <w:w w:val="105"/>
        </w:rPr>
        <w:t>“control”</w:t>
      </w:r>
      <w:r>
        <w:rPr>
          <w:spacing w:val="5"/>
          <w:w w:val="105"/>
        </w:rPr>
        <w:t xml:space="preserve"> </w:t>
      </w:r>
      <w:r>
        <w:rPr>
          <w:w w:val="105"/>
        </w:rPr>
        <w:t>condition</w:t>
      </w:r>
      <w:r>
        <w:rPr>
          <w:spacing w:val="6"/>
          <w:w w:val="105"/>
        </w:rPr>
        <w:t xml:space="preserve"> </w:t>
      </w:r>
      <w:r>
        <w:rPr>
          <w:w w:val="105"/>
        </w:rPr>
        <w:t>(no</w:t>
      </w:r>
      <w:r>
        <w:rPr>
          <w:spacing w:val="4"/>
          <w:w w:val="105"/>
        </w:rPr>
        <w:t xml:space="preserve"> </w:t>
      </w:r>
      <w:r>
        <w:rPr>
          <w:w w:val="105"/>
        </w:rPr>
        <w:t>arrow</w:t>
      </w:r>
      <w:r>
        <w:rPr>
          <w:spacing w:val="6"/>
          <w:w w:val="105"/>
        </w:rPr>
        <w:t xml:space="preserve"> </w:t>
      </w:r>
      <w:r>
        <w:rPr>
          <w:w w:val="105"/>
        </w:rPr>
        <w:t>presented).</w:t>
      </w:r>
      <w:r>
        <w:rPr>
          <w:spacing w:val="28"/>
          <w:w w:val="105"/>
        </w:rPr>
        <w:t xml:space="preserve"> </w:t>
      </w:r>
      <w:r>
        <w:rPr>
          <w:w w:val="105"/>
        </w:rPr>
        <w:t>As</w:t>
      </w:r>
      <w:r>
        <w:rPr>
          <w:spacing w:val="4"/>
          <w:w w:val="105"/>
        </w:rPr>
        <w:t xml:space="preserve"> </w:t>
      </w:r>
      <w:r>
        <w:rPr>
          <w:w w:val="105"/>
        </w:rPr>
        <w:t>in</w:t>
      </w:r>
    </w:p>
    <w:p w14:paraId="539AF29A" w14:textId="77777777" w:rsidR="00735E2D" w:rsidRDefault="00735E2D">
      <w:pPr>
        <w:sectPr w:rsidR="00735E2D">
          <w:pgSz w:w="12240" w:h="15840"/>
          <w:pgMar w:top="1360" w:right="1280" w:bottom="280" w:left="900" w:header="649" w:footer="0" w:gutter="0"/>
          <w:cols w:space="720"/>
        </w:sectPr>
      </w:pPr>
    </w:p>
    <w:p w14:paraId="7A59DE00" w14:textId="77777777" w:rsidR="00735E2D" w:rsidRDefault="00000000">
      <w:pPr>
        <w:pStyle w:val="BodyText"/>
        <w:spacing w:before="140"/>
      </w:pPr>
      <w:r>
        <w:rPr>
          <w:rFonts w:ascii="Trebuchet MS"/>
          <w:sz w:val="12"/>
        </w:rPr>
        <w:lastRenderedPageBreak/>
        <w:t xml:space="preserve">315    </w:t>
      </w:r>
      <w:r>
        <w:rPr>
          <w:rFonts w:ascii="Trebuchet MS"/>
          <w:spacing w:val="19"/>
          <w:sz w:val="12"/>
        </w:rPr>
        <w:t xml:space="preserve"> </w:t>
      </w:r>
      <w:r>
        <w:rPr>
          <w:w w:val="105"/>
        </w:rPr>
        <w:t>Experiment</w:t>
      </w:r>
      <w:r>
        <w:rPr>
          <w:spacing w:val="16"/>
          <w:w w:val="105"/>
        </w:rPr>
        <w:t xml:space="preserve"> </w:t>
      </w:r>
      <w:r>
        <w:rPr>
          <w:w w:val="105"/>
        </w:rPr>
        <w:t>1,</w:t>
      </w:r>
      <w:r>
        <w:rPr>
          <w:spacing w:val="16"/>
          <w:w w:val="105"/>
        </w:rPr>
        <w:t xml:space="preserve"> </w:t>
      </w:r>
      <w:r>
        <w:rPr>
          <w:w w:val="105"/>
        </w:rPr>
        <w:t>the</w:t>
      </w:r>
      <w:r>
        <w:rPr>
          <w:spacing w:val="16"/>
          <w:w w:val="105"/>
        </w:rPr>
        <w:t xml:space="preserve"> </w:t>
      </w:r>
      <w:r>
        <w:rPr>
          <w:w w:val="105"/>
        </w:rPr>
        <w:t>four</w:t>
      </w:r>
      <w:r>
        <w:rPr>
          <w:spacing w:val="17"/>
          <w:w w:val="105"/>
        </w:rPr>
        <w:t xml:space="preserve"> </w:t>
      </w:r>
      <w:r>
        <w:rPr>
          <w:w w:val="105"/>
        </w:rPr>
        <w:t>repeated</w:t>
      </w:r>
      <w:r>
        <w:rPr>
          <w:spacing w:val="16"/>
          <w:w w:val="105"/>
        </w:rPr>
        <w:t xml:space="preserve"> </w:t>
      </w:r>
      <w:r>
        <w:rPr>
          <w:w w:val="105"/>
        </w:rPr>
        <w:t>configurations</w:t>
      </w:r>
      <w:r>
        <w:rPr>
          <w:spacing w:val="17"/>
          <w:w w:val="105"/>
        </w:rPr>
        <w:t xml:space="preserve"> </w:t>
      </w:r>
      <w:r>
        <w:rPr>
          <w:w w:val="105"/>
        </w:rPr>
        <w:t>were</w:t>
      </w:r>
      <w:r>
        <w:rPr>
          <w:spacing w:val="16"/>
          <w:w w:val="105"/>
        </w:rPr>
        <w:t xml:space="preserve"> </w:t>
      </w:r>
      <w:r>
        <w:rPr>
          <w:w w:val="105"/>
        </w:rPr>
        <w:t>paired</w:t>
      </w:r>
      <w:r>
        <w:rPr>
          <w:spacing w:val="16"/>
          <w:w w:val="105"/>
        </w:rPr>
        <w:t xml:space="preserve"> </w:t>
      </w:r>
      <w:r>
        <w:rPr>
          <w:w w:val="105"/>
        </w:rPr>
        <w:t>with</w:t>
      </w:r>
      <w:r>
        <w:rPr>
          <w:spacing w:val="16"/>
          <w:w w:val="105"/>
        </w:rPr>
        <w:t xml:space="preserve"> </w:t>
      </w:r>
      <w:r>
        <w:rPr>
          <w:w w:val="105"/>
        </w:rPr>
        <w:t>unique</w:t>
      </w:r>
      <w:r>
        <w:rPr>
          <w:spacing w:val="16"/>
          <w:w w:val="105"/>
        </w:rPr>
        <w:t xml:space="preserve"> </w:t>
      </w:r>
      <w:r>
        <w:rPr>
          <w:w w:val="105"/>
        </w:rPr>
        <w:t>target</w:t>
      </w:r>
      <w:r>
        <w:rPr>
          <w:spacing w:val="16"/>
          <w:w w:val="105"/>
        </w:rPr>
        <w:t xml:space="preserve"> </w:t>
      </w:r>
      <w:proofErr w:type="gramStart"/>
      <w:r>
        <w:rPr>
          <w:w w:val="105"/>
        </w:rPr>
        <w:t>positions</w:t>
      </w:r>
      <w:proofErr w:type="gramEnd"/>
    </w:p>
    <w:p w14:paraId="64A6A0F5" w14:textId="77777777" w:rsidR="00735E2D" w:rsidRDefault="00000000">
      <w:pPr>
        <w:pStyle w:val="BodyText"/>
      </w:pPr>
      <w:r>
        <w:rPr>
          <w:rFonts w:ascii="Trebuchet MS"/>
          <w:sz w:val="12"/>
        </w:rPr>
        <w:t xml:space="preserve">316    </w:t>
      </w:r>
      <w:r>
        <w:rPr>
          <w:rFonts w:ascii="Trebuchet MS"/>
          <w:spacing w:val="19"/>
          <w:sz w:val="12"/>
        </w:rPr>
        <w:t xml:space="preserve"> </w:t>
      </w:r>
      <w:r>
        <w:rPr>
          <w:w w:val="105"/>
        </w:rPr>
        <w:t>from</w:t>
      </w:r>
      <w:r>
        <w:rPr>
          <w:spacing w:val="17"/>
          <w:w w:val="105"/>
        </w:rPr>
        <w:t xml:space="preserve"> </w:t>
      </w:r>
      <w:r>
        <w:rPr>
          <w:w w:val="105"/>
        </w:rPr>
        <w:t>each</w:t>
      </w:r>
      <w:r>
        <w:rPr>
          <w:spacing w:val="15"/>
          <w:w w:val="105"/>
        </w:rPr>
        <w:t xml:space="preserve"> </w:t>
      </w:r>
      <w:r>
        <w:rPr>
          <w:w w:val="105"/>
        </w:rPr>
        <w:t>of</w:t>
      </w:r>
      <w:r>
        <w:rPr>
          <w:spacing w:val="16"/>
          <w:w w:val="105"/>
        </w:rPr>
        <w:t xml:space="preserve"> </w:t>
      </w:r>
      <w:r>
        <w:rPr>
          <w:w w:val="105"/>
        </w:rPr>
        <w:t>the</w:t>
      </w:r>
      <w:r>
        <w:rPr>
          <w:spacing w:val="15"/>
          <w:w w:val="105"/>
        </w:rPr>
        <w:t xml:space="preserve"> </w:t>
      </w:r>
      <w:r>
        <w:rPr>
          <w:w w:val="105"/>
        </w:rPr>
        <w:t>four</w:t>
      </w:r>
      <w:r>
        <w:rPr>
          <w:spacing w:val="16"/>
          <w:w w:val="105"/>
        </w:rPr>
        <w:t xml:space="preserve"> </w:t>
      </w:r>
      <w:r>
        <w:rPr>
          <w:w w:val="105"/>
        </w:rPr>
        <w:t>quadrants.</w:t>
      </w:r>
      <w:r>
        <w:rPr>
          <w:spacing w:val="42"/>
          <w:w w:val="105"/>
        </w:rPr>
        <w:t xml:space="preserve"> </w:t>
      </w:r>
      <w:r>
        <w:rPr>
          <w:w w:val="105"/>
        </w:rPr>
        <w:t>We</w:t>
      </w:r>
      <w:r>
        <w:rPr>
          <w:spacing w:val="16"/>
          <w:w w:val="105"/>
        </w:rPr>
        <w:t xml:space="preserve"> </w:t>
      </w:r>
      <w:r>
        <w:rPr>
          <w:w w:val="105"/>
        </w:rPr>
        <w:t>counterbalanced</w:t>
      </w:r>
      <w:r>
        <w:rPr>
          <w:spacing w:val="15"/>
          <w:w w:val="105"/>
        </w:rPr>
        <w:t xml:space="preserve"> </w:t>
      </w:r>
      <w:r>
        <w:rPr>
          <w:w w:val="105"/>
        </w:rPr>
        <w:t>the</w:t>
      </w:r>
      <w:r>
        <w:rPr>
          <w:spacing w:val="15"/>
          <w:w w:val="105"/>
        </w:rPr>
        <w:t xml:space="preserve"> </w:t>
      </w:r>
      <w:r>
        <w:rPr>
          <w:w w:val="105"/>
        </w:rPr>
        <w:t>use</w:t>
      </w:r>
      <w:r>
        <w:rPr>
          <w:spacing w:val="17"/>
          <w:w w:val="105"/>
        </w:rPr>
        <w:t xml:space="preserve"> </w:t>
      </w:r>
      <w:r>
        <w:rPr>
          <w:w w:val="105"/>
        </w:rPr>
        <w:t>of</w:t>
      </w:r>
      <w:r>
        <w:rPr>
          <w:spacing w:val="15"/>
          <w:w w:val="105"/>
        </w:rPr>
        <w:t xml:space="preserve"> </w:t>
      </w:r>
      <w:r>
        <w:rPr>
          <w:w w:val="105"/>
        </w:rPr>
        <w:t>the</w:t>
      </w:r>
      <w:r>
        <w:rPr>
          <w:spacing w:val="15"/>
          <w:w w:val="105"/>
        </w:rPr>
        <w:t xml:space="preserve"> </w:t>
      </w:r>
      <w:r>
        <w:rPr>
          <w:w w:val="105"/>
        </w:rPr>
        <w:t>target</w:t>
      </w:r>
      <w:r>
        <w:rPr>
          <w:spacing w:val="16"/>
          <w:w w:val="105"/>
        </w:rPr>
        <w:t xml:space="preserve"> </w:t>
      </w:r>
      <w:proofErr w:type="gramStart"/>
      <w:r>
        <w:rPr>
          <w:w w:val="105"/>
        </w:rPr>
        <w:t>quadrants</w:t>
      </w:r>
      <w:proofErr w:type="gramEnd"/>
    </w:p>
    <w:p w14:paraId="6779B3B0" w14:textId="77777777" w:rsidR="00735E2D" w:rsidRDefault="00000000">
      <w:pPr>
        <w:pStyle w:val="BodyText"/>
      </w:pPr>
      <w:r>
        <w:rPr>
          <w:rFonts w:ascii="Trebuchet MS"/>
          <w:sz w:val="12"/>
        </w:rPr>
        <w:t xml:space="preserve">317    </w:t>
      </w:r>
      <w:r>
        <w:rPr>
          <w:rFonts w:ascii="Trebuchet MS"/>
          <w:spacing w:val="19"/>
          <w:sz w:val="12"/>
        </w:rPr>
        <w:t xml:space="preserve"> </w:t>
      </w:r>
      <w:r>
        <w:rPr>
          <w:w w:val="105"/>
        </w:rPr>
        <w:t>across</w:t>
      </w:r>
      <w:r>
        <w:rPr>
          <w:spacing w:val="15"/>
          <w:w w:val="105"/>
        </w:rPr>
        <w:t xml:space="preserve"> </w:t>
      </w:r>
      <w:r>
        <w:rPr>
          <w:w w:val="105"/>
        </w:rPr>
        <w:t>the</w:t>
      </w:r>
      <w:r>
        <w:rPr>
          <w:spacing w:val="16"/>
          <w:w w:val="105"/>
        </w:rPr>
        <w:t xml:space="preserve"> </w:t>
      </w:r>
      <w:r>
        <w:rPr>
          <w:w w:val="105"/>
        </w:rPr>
        <w:t>factors</w:t>
      </w:r>
      <w:r>
        <w:rPr>
          <w:spacing w:val="16"/>
          <w:w w:val="105"/>
        </w:rPr>
        <w:t xml:space="preserve"> </w:t>
      </w:r>
      <w:r>
        <w:rPr>
          <w:w w:val="105"/>
        </w:rPr>
        <w:t>of</w:t>
      </w:r>
      <w:r>
        <w:rPr>
          <w:spacing w:val="15"/>
          <w:w w:val="105"/>
        </w:rPr>
        <w:t xml:space="preserve"> </w:t>
      </w:r>
      <w:r>
        <w:rPr>
          <w:w w:val="105"/>
        </w:rPr>
        <w:t>configuration</w:t>
      </w:r>
      <w:r>
        <w:rPr>
          <w:spacing w:val="16"/>
          <w:w w:val="105"/>
        </w:rPr>
        <w:t xml:space="preserve"> </w:t>
      </w:r>
      <w:r>
        <w:rPr>
          <w:w w:val="105"/>
        </w:rPr>
        <w:t>type</w:t>
      </w:r>
      <w:r>
        <w:rPr>
          <w:spacing w:val="16"/>
          <w:w w:val="105"/>
        </w:rPr>
        <w:t xml:space="preserve"> </w:t>
      </w:r>
      <w:r>
        <w:rPr>
          <w:w w:val="105"/>
        </w:rPr>
        <w:t>(repeated</w:t>
      </w:r>
      <w:r>
        <w:rPr>
          <w:spacing w:val="15"/>
          <w:w w:val="105"/>
        </w:rPr>
        <w:t xml:space="preserve"> </w:t>
      </w:r>
      <w:r>
        <w:rPr>
          <w:w w:val="105"/>
        </w:rPr>
        <w:t>and</w:t>
      </w:r>
      <w:r>
        <w:rPr>
          <w:spacing w:val="16"/>
          <w:w w:val="105"/>
        </w:rPr>
        <w:t xml:space="preserve"> </w:t>
      </w:r>
      <w:r>
        <w:rPr>
          <w:w w:val="105"/>
        </w:rPr>
        <w:t>random)</w:t>
      </w:r>
      <w:r>
        <w:rPr>
          <w:spacing w:val="16"/>
          <w:w w:val="105"/>
        </w:rPr>
        <w:t xml:space="preserve"> </w:t>
      </w:r>
      <w:r>
        <w:rPr>
          <w:w w:val="105"/>
        </w:rPr>
        <w:t>and</w:t>
      </w:r>
      <w:r>
        <w:rPr>
          <w:spacing w:val="15"/>
          <w:w w:val="105"/>
        </w:rPr>
        <w:t xml:space="preserve"> </w:t>
      </w:r>
      <w:r>
        <w:rPr>
          <w:w w:val="105"/>
        </w:rPr>
        <w:t>cue</w:t>
      </w:r>
      <w:r>
        <w:rPr>
          <w:spacing w:val="16"/>
          <w:w w:val="105"/>
        </w:rPr>
        <w:t xml:space="preserve"> </w:t>
      </w:r>
      <w:r>
        <w:rPr>
          <w:w w:val="105"/>
        </w:rPr>
        <w:t>condition</w:t>
      </w:r>
    </w:p>
    <w:p w14:paraId="42EF5B3A" w14:textId="77777777" w:rsidR="00735E2D" w:rsidRDefault="00000000">
      <w:pPr>
        <w:pStyle w:val="BodyText"/>
      </w:pPr>
      <w:r>
        <w:rPr>
          <w:rFonts w:ascii="Trebuchet MS"/>
          <w:sz w:val="12"/>
        </w:rPr>
        <w:t xml:space="preserve">318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cue-competition</w:t>
      </w:r>
      <w:r>
        <w:rPr>
          <w:spacing w:val="21"/>
          <w:w w:val="105"/>
        </w:rPr>
        <w:t xml:space="preserve"> </w:t>
      </w:r>
      <w:r>
        <w:rPr>
          <w:w w:val="105"/>
        </w:rPr>
        <w:t>and</w:t>
      </w:r>
      <w:r>
        <w:rPr>
          <w:spacing w:val="21"/>
          <w:w w:val="105"/>
        </w:rPr>
        <w:t xml:space="preserve"> </w:t>
      </w:r>
      <w:r>
        <w:rPr>
          <w:w w:val="105"/>
        </w:rPr>
        <w:t>control).</w:t>
      </w:r>
      <w:r>
        <w:rPr>
          <w:spacing w:val="48"/>
          <w:w w:val="105"/>
        </w:rPr>
        <w:t xml:space="preserve"> </w:t>
      </w:r>
      <w:r>
        <w:rPr>
          <w:w w:val="105"/>
        </w:rPr>
        <w:t>For</w:t>
      </w:r>
      <w:r>
        <w:rPr>
          <w:spacing w:val="20"/>
          <w:w w:val="105"/>
        </w:rPr>
        <w:t xml:space="preserve"> </w:t>
      </w:r>
      <w:r>
        <w:rPr>
          <w:w w:val="105"/>
        </w:rPr>
        <w:t>half</w:t>
      </w:r>
      <w:r>
        <w:rPr>
          <w:spacing w:val="21"/>
          <w:w w:val="105"/>
        </w:rPr>
        <w:t xml:space="preserve"> </w:t>
      </w:r>
      <w:r>
        <w:rPr>
          <w:w w:val="105"/>
        </w:rPr>
        <w:t>of</w:t>
      </w:r>
      <w:r>
        <w:rPr>
          <w:spacing w:val="20"/>
          <w:w w:val="105"/>
        </w:rPr>
        <w:t xml:space="preserve"> </w:t>
      </w:r>
      <w:r>
        <w:rPr>
          <w:w w:val="105"/>
        </w:rPr>
        <w:t>the</w:t>
      </w:r>
      <w:r>
        <w:rPr>
          <w:spacing w:val="20"/>
          <w:w w:val="105"/>
        </w:rPr>
        <w:t xml:space="preserve"> </w:t>
      </w:r>
      <w:r>
        <w:rPr>
          <w:w w:val="105"/>
        </w:rPr>
        <w:t>participants,</w:t>
      </w:r>
      <w:r>
        <w:rPr>
          <w:spacing w:val="20"/>
          <w:w w:val="105"/>
        </w:rPr>
        <w:t xml:space="preserve"> </w:t>
      </w:r>
      <w:r>
        <w:rPr>
          <w:w w:val="105"/>
        </w:rPr>
        <w:t>targets</w:t>
      </w:r>
      <w:r>
        <w:rPr>
          <w:spacing w:val="21"/>
          <w:w w:val="105"/>
        </w:rPr>
        <w:t xml:space="preserve"> </w:t>
      </w:r>
      <w:r>
        <w:rPr>
          <w:w w:val="105"/>
        </w:rPr>
        <w:t>in</w:t>
      </w:r>
      <w:r>
        <w:rPr>
          <w:spacing w:val="20"/>
          <w:w w:val="105"/>
        </w:rPr>
        <w:t xml:space="preserve"> </w:t>
      </w:r>
      <w:r>
        <w:rPr>
          <w:w w:val="105"/>
        </w:rPr>
        <w:t>the</w:t>
      </w:r>
      <w:r>
        <w:rPr>
          <w:spacing w:val="20"/>
          <w:w w:val="105"/>
        </w:rPr>
        <w:t xml:space="preserve"> </w:t>
      </w:r>
      <w:r>
        <w:rPr>
          <w:w w:val="105"/>
        </w:rPr>
        <w:t>top</w:t>
      </w:r>
      <w:r>
        <w:rPr>
          <w:spacing w:val="20"/>
          <w:w w:val="105"/>
        </w:rPr>
        <w:t xml:space="preserve"> </w:t>
      </w:r>
      <w:r>
        <w:rPr>
          <w:w w:val="105"/>
        </w:rPr>
        <w:t>left</w:t>
      </w:r>
      <w:r>
        <w:rPr>
          <w:spacing w:val="20"/>
          <w:w w:val="105"/>
        </w:rPr>
        <w:t xml:space="preserve"> </w:t>
      </w:r>
      <w:r>
        <w:rPr>
          <w:w w:val="105"/>
        </w:rPr>
        <w:t>and</w:t>
      </w:r>
    </w:p>
    <w:p w14:paraId="738B964F" w14:textId="77777777" w:rsidR="00735E2D" w:rsidRDefault="00000000">
      <w:pPr>
        <w:pStyle w:val="BodyText"/>
        <w:spacing w:before="203"/>
      </w:pPr>
      <w:r>
        <w:rPr>
          <w:rFonts w:ascii="Trebuchet MS"/>
          <w:sz w:val="12"/>
        </w:rPr>
        <w:t xml:space="preserve">319    </w:t>
      </w:r>
      <w:r>
        <w:rPr>
          <w:rFonts w:ascii="Trebuchet MS"/>
          <w:spacing w:val="19"/>
          <w:sz w:val="12"/>
        </w:rPr>
        <w:t xml:space="preserve"> </w:t>
      </w:r>
      <w:r>
        <w:rPr>
          <w:w w:val="105"/>
        </w:rPr>
        <w:t>bottom</w:t>
      </w:r>
      <w:r>
        <w:rPr>
          <w:spacing w:val="16"/>
          <w:w w:val="105"/>
        </w:rPr>
        <w:t xml:space="preserve"> </w:t>
      </w:r>
      <w:proofErr w:type="gramStart"/>
      <w:r>
        <w:rPr>
          <w:w w:val="105"/>
        </w:rPr>
        <w:t>right</w:t>
      </w:r>
      <w:proofErr w:type="gramEnd"/>
      <w:r>
        <w:rPr>
          <w:spacing w:val="16"/>
          <w:w w:val="105"/>
        </w:rPr>
        <w:t xml:space="preserve"> </w:t>
      </w:r>
      <w:r>
        <w:rPr>
          <w:w w:val="105"/>
        </w:rPr>
        <w:t>were</w:t>
      </w:r>
      <w:r>
        <w:rPr>
          <w:spacing w:val="17"/>
          <w:w w:val="105"/>
        </w:rPr>
        <w:t xml:space="preserve"> </w:t>
      </w:r>
      <w:r>
        <w:rPr>
          <w:w w:val="105"/>
        </w:rPr>
        <w:t>used</w:t>
      </w:r>
      <w:r>
        <w:rPr>
          <w:spacing w:val="15"/>
          <w:w w:val="105"/>
        </w:rPr>
        <w:t xml:space="preserve"> </w:t>
      </w:r>
      <w:r>
        <w:rPr>
          <w:w w:val="105"/>
        </w:rPr>
        <w:t>for</w:t>
      </w:r>
      <w:r>
        <w:rPr>
          <w:spacing w:val="17"/>
          <w:w w:val="105"/>
        </w:rPr>
        <w:t xml:space="preserve"> </w:t>
      </w:r>
      <w:r>
        <w:rPr>
          <w:w w:val="105"/>
        </w:rPr>
        <w:t>the</w:t>
      </w:r>
      <w:r>
        <w:rPr>
          <w:spacing w:val="16"/>
          <w:w w:val="105"/>
        </w:rPr>
        <w:t xml:space="preserve"> </w:t>
      </w:r>
      <w:r>
        <w:rPr>
          <w:w w:val="105"/>
        </w:rPr>
        <w:t>repeated</w:t>
      </w:r>
      <w:r>
        <w:rPr>
          <w:spacing w:val="17"/>
          <w:w w:val="105"/>
        </w:rPr>
        <w:t xml:space="preserve"> </w:t>
      </w:r>
      <w:r>
        <w:rPr>
          <w:w w:val="105"/>
        </w:rPr>
        <w:t>configurations</w:t>
      </w:r>
      <w:r>
        <w:rPr>
          <w:spacing w:val="16"/>
          <w:w w:val="105"/>
        </w:rPr>
        <w:t xml:space="preserve"> </w:t>
      </w:r>
      <w:r>
        <w:rPr>
          <w:w w:val="105"/>
        </w:rPr>
        <w:t>presented</w:t>
      </w:r>
      <w:r>
        <w:rPr>
          <w:spacing w:val="16"/>
          <w:w w:val="105"/>
        </w:rPr>
        <w:t xml:space="preserve"> </w:t>
      </w:r>
      <w:r>
        <w:rPr>
          <w:w w:val="105"/>
        </w:rPr>
        <w:t>with</w:t>
      </w:r>
      <w:r>
        <w:rPr>
          <w:spacing w:val="16"/>
          <w:w w:val="105"/>
        </w:rPr>
        <w:t xml:space="preserve"> </w:t>
      </w:r>
      <w:r>
        <w:rPr>
          <w:w w:val="105"/>
        </w:rPr>
        <w:t>the</w:t>
      </w:r>
      <w:r>
        <w:rPr>
          <w:spacing w:val="16"/>
          <w:w w:val="105"/>
        </w:rPr>
        <w:t xml:space="preserve"> </w:t>
      </w:r>
      <w:r>
        <w:rPr>
          <w:w w:val="105"/>
        </w:rPr>
        <w:t>arrow</w:t>
      </w:r>
    </w:p>
    <w:p w14:paraId="4D125786" w14:textId="77777777" w:rsidR="00735E2D" w:rsidRDefault="00000000">
      <w:pPr>
        <w:pStyle w:val="BodyText"/>
      </w:pPr>
      <w:r>
        <w:rPr>
          <w:rFonts w:ascii="Trebuchet MS"/>
          <w:sz w:val="12"/>
        </w:rPr>
        <w:t xml:space="preserve">320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cue-competition)</w:t>
      </w:r>
      <w:r>
        <w:rPr>
          <w:spacing w:val="22"/>
          <w:w w:val="105"/>
        </w:rPr>
        <w:t xml:space="preserve"> </w:t>
      </w:r>
      <w:r>
        <w:rPr>
          <w:w w:val="105"/>
        </w:rPr>
        <w:t>condition,</w:t>
      </w:r>
      <w:r>
        <w:rPr>
          <w:spacing w:val="23"/>
          <w:w w:val="105"/>
        </w:rPr>
        <w:t xml:space="preserve"> </w:t>
      </w:r>
      <w:r>
        <w:rPr>
          <w:w w:val="105"/>
        </w:rPr>
        <w:t>with</w:t>
      </w:r>
      <w:r>
        <w:rPr>
          <w:spacing w:val="22"/>
          <w:w w:val="105"/>
        </w:rPr>
        <w:t xml:space="preserve"> </w:t>
      </w:r>
      <w:r>
        <w:rPr>
          <w:w w:val="105"/>
        </w:rPr>
        <w:t>targets</w:t>
      </w:r>
      <w:r>
        <w:rPr>
          <w:spacing w:val="21"/>
          <w:w w:val="105"/>
        </w:rPr>
        <w:t xml:space="preserve"> </w:t>
      </w:r>
      <w:r>
        <w:rPr>
          <w:w w:val="105"/>
        </w:rPr>
        <w:t>in</w:t>
      </w:r>
      <w:r>
        <w:rPr>
          <w:spacing w:val="22"/>
          <w:w w:val="105"/>
        </w:rPr>
        <w:t xml:space="preserve"> </w:t>
      </w:r>
      <w:r>
        <w:rPr>
          <w:w w:val="105"/>
        </w:rPr>
        <w:t>the</w:t>
      </w:r>
      <w:r>
        <w:rPr>
          <w:spacing w:val="21"/>
          <w:w w:val="105"/>
        </w:rPr>
        <w:t xml:space="preserve"> </w:t>
      </w:r>
      <w:r>
        <w:rPr>
          <w:w w:val="105"/>
        </w:rPr>
        <w:t>top</w:t>
      </w:r>
      <w:r>
        <w:rPr>
          <w:spacing w:val="21"/>
          <w:w w:val="105"/>
        </w:rPr>
        <w:t xml:space="preserve"> </w:t>
      </w:r>
      <w:r>
        <w:rPr>
          <w:w w:val="105"/>
        </w:rPr>
        <w:t>right</w:t>
      </w:r>
      <w:r>
        <w:rPr>
          <w:spacing w:val="21"/>
          <w:w w:val="105"/>
        </w:rPr>
        <w:t xml:space="preserve"> </w:t>
      </w:r>
      <w:r>
        <w:rPr>
          <w:w w:val="105"/>
        </w:rPr>
        <w:t>and</w:t>
      </w:r>
      <w:r>
        <w:rPr>
          <w:spacing w:val="22"/>
          <w:w w:val="105"/>
        </w:rPr>
        <w:t xml:space="preserve"> </w:t>
      </w:r>
      <w:r>
        <w:rPr>
          <w:w w:val="105"/>
        </w:rPr>
        <w:t>bottom</w:t>
      </w:r>
      <w:r>
        <w:rPr>
          <w:spacing w:val="21"/>
          <w:w w:val="105"/>
        </w:rPr>
        <w:t xml:space="preserve"> </w:t>
      </w:r>
      <w:r>
        <w:rPr>
          <w:w w:val="105"/>
        </w:rPr>
        <w:t>left</w:t>
      </w:r>
      <w:r>
        <w:rPr>
          <w:spacing w:val="21"/>
          <w:w w:val="105"/>
        </w:rPr>
        <w:t xml:space="preserve"> </w:t>
      </w:r>
      <w:r>
        <w:rPr>
          <w:w w:val="105"/>
        </w:rPr>
        <w:t>used</w:t>
      </w:r>
      <w:r>
        <w:rPr>
          <w:spacing w:val="23"/>
          <w:w w:val="105"/>
        </w:rPr>
        <w:t xml:space="preserve"> </w:t>
      </w:r>
      <w:r>
        <w:rPr>
          <w:w w:val="105"/>
        </w:rPr>
        <w:t>for</w:t>
      </w:r>
    </w:p>
    <w:p w14:paraId="53B48F36" w14:textId="77777777" w:rsidR="00735E2D" w:rsidRDefault="00000000">
      <w:pPr>
        <w:pStyle w:val="BodyText"/>
      </w:pPr>
      <w:r>
        <w:rPr>
          <w:rFonts w:ascii="Trebuchet MS"/>
          <w:sz w:val="12"/>
        </w:rPr>
        <w:t xml:space="preserve">321    </w:t>
      </w:r>
      <w:r>
        <w:rPr>
          <w:rFonts w:ascii="Trebuchet MS"/>
          <w:spacing w:val="19"/>
          <w:sz w:val="12"/>
        </w:rPr>
        <w:t xml:space="preserve"> </w:t>
      </w:r>
      <w:r>
        <w:rPr>
          <w:w w:val="105"/>
        </w:rPr>
        <w:t>repeated</w:t>
      </w:r>
      <w:r>
        <w:rPr>
          <w:spacing w:val="16"/>
          <w:w w:val="105"/>
        </w:rPr>
        <w:t xml:space="preserve"> </w:t>
      </w:r>
      <w:r>
        <w:rPr>
          <w:w w:val="105"/>
        </w:rPr>
        <w:t>configurations</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no-arrow</w:t>
      </w:r>
      <w:r>
        <w:rPr>
          <w:spacing w:val="16"/>
          <w:w w:val="105"/>
        </w:rPr>
        <w:t xml:space="preserve"> </w:t>
      </w:r>
      <w:r>
        <w:rPr>
          <w:w w:val="105"/>
        </w:rPr>
        <w:t>(control)</w:t>
      </w:r>
      <w:r>
        <w:rPr>
          <w:spacing w:val="16"/>
          <w:w w:val="105"/>
        </w:rPr>
        <w:t xml:space="preserve"> </w:t>
      </w:r>
      <w:r>
        <w:rPr>
          <w:w w:val="105"/>
        </w:rPr>
        <w:t>condition.</w:t>
      </w:r>
      <w:r>
        <w:rPr>
          <w:spacing w:val="44"/>
          <w:w w:val="105"/>
        </w:rPr>
        <w:t xml:space="preserve"> </w:t>
      </w:r>
      <w:r>
        <w:rPr>
          <w:w w:val="105"/>
        </w:rPr>
        <w:t>For</w:t>
      </w:r>
      <w:r>
        <w:rPr>
          <w:spacing w:val="16"/>
          <w:w w:val="105"/>
        </w:rPr>
        <w:t xml:space="preserve"> </w:t>
      </w:r>
      <w:r>
        <w:rPr>
          <w:w w:val="105"/>
        </w:rPr>
        <w:t>these</w:t>
      </w:r>
      <w:r>
        <w:rPr>
          <w:spacing w:val="16"/>
          <w:w w:val="105"/>
        </w:rPr>
        <w:t xml:space="preserve"> </w:t>
      </w:r>
      <w:r>
        <w:rPr>
          <w:w w:val="105"/>
        </w:rPr>
        <w:t>participants,</w:t>
      </w:r>
      <w:r>
        <w:rPr>
          <w:spacing w:val="16"/>
          <w:w w:val="105"/>
        </w:rPr>
        <w:t xml:space="preserve"> </w:t>
      </w:r>
      <w:r>
        <w:rPr>
          <w:w w:val="105"/>
        </w:rPr>
        <w:t>random</w:t>
      </w:r>
    </w:p>
    <w:p w14:paraId="50E6FB29" w14:textId="77777777" w:rsidR="00735E2D" w:rsidRDefault="00000000">
      <w:pPr>
        <w:pStyle w:val="BodyText"/>
      </w:pPr>
      <w:r>
        <w:rPr>
          <w:rFonts w:ascii="Trebuchet MS"/>
          <w:sz w:val="12"/>
        </w:rPr>
        <w:t xml:space="preserve">322    </w:t>
      </w:r>
      <w:r>
        <w:rPr>
          <w:rFonts w:ascii="Trebuchet MS"/>
          <w:spacing w:val="19"/>
          <w:sz w:val="12"/>
        </w:rPr>
        <w:t xml:space="preserve"> </w:t>
      </w:r>
      <w:r>
        <w:rPr>
          <w:w w:val="105"/>
        </w:rPr>
        <w:t>configurations</w:t>
      </w:r>
      <w:r>
        <w:rPr>
          <w:spacing w:val="23"/>
          <w:w w:val="105"/>
        </w:rPr>
        <w:t xml:space="preserve"> </w:t>
      </w:r>
      <w:r>
        <w:rPr>
          <w:w w:val="105"/>
        </w:rPr>
        <w:t>presented</w:t>
      </w:r>
      <w:r>
        <w:rPr>
          <w:spacing w:val="22"/>
          <w:w w:val="105"/>
        </w:rPr>
        <w:t xml:space="preserve"> </w:t>
      </w:r>
      <w:r>
        <w:rPr>
          <w:w w:val="105"/>
        </w:rPr>
        <w:t>with</w:t>
      </w:r>
      <w:r>
        <w:rPr>
          <w:spacing w:val="23"/>
          <w:w w:val="105"/>
        </w:rPr>
        <w:t xml:space="preserve"> </w:t>
      </w:r>
      <w:r>
        <w:rPr>
          <w:w w:val="105"/>
        </w:rPr>
        <w:t>the</w:t>
      </w:r>
      <w:r>
        <w:rPr>
          <w:spacing w:val="22"/>
          <w:w w:val="105"/>
        </w:rPr>
        <w:t xml:space="preserve"> </w:t>
      </w:r>
      <w:r>
        <w:rPr>
          <w:w w:val="105"/>
        </w:rPr>
        <w:t>arrow</w:t>
      </w:r>
      <w:r>
        <w:rPr>
          <w:spacing w:val="23"/>
          <w:w w:val="105"/>
        </w:rPr>
        <w:t xml:space="preserve"> </w:t>
      </w:r>
      <w:r>
        <w:rPr>
          <w:w w:val="105"/>
        </w:rPr>
        <w:t>had</w:t>
      </w:r>
      <w:r>
        <w:rPr>
          <w:spacing w:val="22"/>
          <w:w w:val="105"/>
        </w:rPr>
        <w:t xml:space="preserve"> </w:t>
      </w:r>
      <w:r>
        <w:rPr>
          <w:w w:val="105"/>
        </w:rPr>
        <w:t>targets</w:t>
      </w:r>
      <w:r>
        <w:rPr>
          <w:spacing w:val="23"/>
          <w:w w:val="105"/>
        </w:rPr>
        <w:t xml:space="preserve"> </w:t>
      </w:r>
      <w:r>
        <w:rPr>
          <w:w w:val="105"/>
        </w:rPr>
        <w:t>in</w:t>
      </w:r>
      <w:r>
        <w:rPr>
          <w:spacing w:val="22"/>
          <w:w w:val="105"/>
        </w:rPr>
        <w:t xml:space="preserve"> </w:t>
      </w:r>
      <w:r>
        <w:rPr>
          <w:w w:val="105"/>
        </w:rPr>
        <w:t>the</w:t>
      </w:r>
      <w:r>
        <w:rPr>
          <w:spacing w:val="22"/>
          <w:w w:val="105"/>
        </w:rPr>
        <w:t xml:space="preserve"> </w:t>
      </w:r>
      <w:r>
        <w:rPr>
          <w:w w:val="105"/>
        </w:rPr>
        <w:t>top</w:t>
      </w:r>
      <w:r>
        <w:rPr>
          <w:spacing w:val="23"/>
          <w:w w:val="105"/>
        </w:rPr>
        <w:t xml:space="preserve"> </w:t>
      </w:r>
      <w:r>
        <w:rPr>
          <w:w w:val="105"/>
        </w:rPr>
        <w:t>right</w:t>
      </w:r>
      <w:r>
        <w:rPr>
          <w:spacing w:val="23"/>
          <w:w w:val="105"/>
        </w:rPr>
        <w:t xml:space="preserve"> </w:t>
      </w:r>
      <w:r>
        <w:rPr>
          <w:w w:val="105"/>
        </w:rPr>
        <w:t>and</w:t>
      </w:r>
      <w:r>
        <w:rPr>
          <w:spacing w:val="22"/>
          <w:w w:val="105"/>
        </w:rPr>
        <w:t xml:space="preserve"> </w:t>
      </w:r>
      <w:r>
        <w:rPr>
          <w:w w:val="105"/>
        </w:rPr>
        <w:t>bottom</w:t>
      </w:r>
      <w:r>
        <w:rPr>
          <w:spacing w:val="23"/>
          <w:w w:val="105"/>
        </w:rPr>
        <w:t xml:space="preserve"> </w:t>
      </w:r>
      <w:r>
        <w:rPr>
          <w:w w:val="105"/>
        </w:rPr>
        <w:t>left,</w:t>
      </w:r>
      <w:r>
        <w:rPr>
          <w:spacing w:val="22"/>
          <w:w w:val="105"/>
        </w:rPr>
        <w:t xml:space="preserve"> </w:t>
      </w:r>
      <w:r>
        <w:rPr>
          <w:w w:val="105"/>
        </w:rPr>
        <w:t>and</w:t>
      </w:r>
    </w:p>
    <w:p w14:paraId="483E26FD" w14:textId="77777777" w:rsidR="00735E2D" w:rsidRDefault="00000000">
      <w:pPr>
        <w:pStyle w:val="BodyText"/>
      </w:pPr>
      <w:r>
        <w:rPr>
          <w:rFonts w:ascii="Trebuchet MS"/>
          <w:sz w:val="12"/>
        </w:rPr>
        <w:t xml:space="preserve">323    </w:t>
      </w:r>
      <w:r>
        <w:rPr>
          <w:rFonts w:ascii="Trebuchet MS"/>
          <w:spacing w:val="19"/>
          <w:sz w:val="12"/>
        </w:rPr>
        <w:t xml:space="preserve"> </w:t>
      </w:r>
      <w:r>
        <w:rPr>
          <w:w w:val="105"/>
        </w:rPr>
        <w:t>random</w:t>
      </w:r>
      <w:r>
        <w:rPr>
          <w:spacing w:val="22"/>
          <w:w w:val="105"/>
        </w:rPr>
        <w:t xml:space="preserve"> </w:t>
      </w:r>
      <w:r>
        <w:rPr>
          <w:w w:val="105"/>
        </w:rPr>
        <w:t>configurations</w:t>
      </w:r>
      <w:r>
        <w:rPr>
          <w:spacing w:val="23"/>
          <w:w w:val="105"/>
        </w:rPr>
        <w:t xml:space="preserve"> </w:t>
      </w:r>
      <w:r>
        <w:rPr>
          <w:w w:val="105"/>
        </w:rPr>
        <w:t>without</w:t>
      </w:r>
      <w:r>
        <w:rPr>
          <w:spacing w:val="22"/>
          <w:w w:val="105"/>
        </w:rPr>
        <w:t xml:space="preserve"> </w:t>
      </w:r>
      <w:r>
        <w:rPr>
          <w:w w:val="105"/>
        </w:rPr>
        <w:t>the</w:t>
      </w:r>
      <w:r>
        <w:rPr>
          <w:spacing w:val="22"/>
          <w:w w:val="105"/>
        </w:rPr>
        <w:t xml:space="preserve"> </w:t>
      </w:r>
      <w:r>
        <w:rPr>
          <w:w w:val="105"/>
        </w:rPr>
        <w:t>arrow</w:t>
      </w:r>
      <w:r>
        <w:rPr>
          <w:spacing w:val="23"/>
          <w:w w:val="105"/>
        </w:rPr>
        <w:t xml:space="preserve"> </w:t>
      </w:r>
      <w:r>
        <w:rPr>
          <w:w w:val="105"/>
        </w:rPr>
        <w:t>had</w:t>
      </w:r>
      <w:r>
        <w:rPr>
          <w:spacing w:val="23"/>
          <w:w w:val="105"/>
        </w:rPr>
        <w:t xml:space="preserve"> </w:t>
      </w:r>
      <w:r>
        <w:rPr>
          <w:w w:val="105"/>
        </w:rPr>
        <w:t>targets</w:t>
      </w:r>
      <w:r>
        <w:rPr>
          <w:spacing w:val="22"/>
          <w:w w:val="105"/>
        </w:rPr>
        <w:t xml:space="preserve"> </w:t>
      </w:r>
      <w:r>
        <w:rPr>
          <w:w w:val="105"/>
        </w:rPr>
        <w:t>in</w:t>
      </w:r>
      <w:r>
        <w:rPr>
          <w:spacing w:val="22"/>
          <w:w w:val="105"/>
        </w:rPr>
        <w:t xml:space="preserve"> </w:t>
      </w:r>
      <w:r>
        <w:rPr>
          <w:w w:val="105"/>
        </w:rPr>
        <w:t>the</w:t>
      </w:r>
      <w:r>
        <w:rPr>
          <w:spacing w:val="23"/>
          <w:w w:val="105"/>
        </w:rPr>
        <w:t xml:space="preserve"> </w:t>
      </w:r>
      <w:r>
        <w:rPr>
          <w:w w:val="105"/>
        </w:rPr>
        <w:t>top</w:t>
      </w:r>
      <w:r>
        <w:rPr>
          <w:spacing w:val="22"/>
          <w:w w:val="105"/>
        </w:rPr>
        <w:t xml:space="preserve"> </w:t>
      </w:r>
      <w:r>
        <w:rPr>
          <w:w w:val="105"/>
        </w:rPr>
        <w:t>left</w:t>
      </w:r>
      <w:r>
        <w:rPr>
          <w:spacing w:val="22"/>
          <w:w w:val="105"/>
        </w:rPr>
        <w:t xml:space="preserve"> </w:t>
      </w:r>
      <w:r>
        <w:rPr>
          <w:w w:val="105"/>
        </w:rPr>
        <w:t>and</w:t>
      </w:r>
      <w:r>
        <w:rPr>
          <w:spacing w:val="23"/>
          <w:w w:val="105"/>
        </w:rPr>
        <w:t xml:space="preserve"> </w:t>
      </w:r>
      <w:r>
        <w:rPr>
          <w:w w:val="105"/>
        </w:rPr>
        <w:t>bottom</w:t>
      </w:r>
      <w:r>
        <w:rPr>
          <w:spacing w:val="22"/>
          <w:w w:val="105"/>
        </w:rPr>
        <w:t xml:space="preserve"> </w:t>
      </w:r>
      <w:r>
        <w:rPr>
          <w:w w:val="105"/>
        </w:rPr>
        <w:t>right.</w:t>
      </w:r>
      <w:r>
        <w:rPr>
          <w:spacing w:val="50"/>
          <w:w w:val="105"/>
        </w:rPr>
        <w:t xml:space="preserve"> </w:t>
      </w:r>
      <w:r>
        <w:rPr>
          <w:w w:val="105"/>
        </w:rPr>
        <w:t>For</w:t>
      </w:r>
    </w:p>
    <w:p w14:paraId="136AA29C" w14:textId="77777777" w:rsidR="00735E2D" w:rsidRDefault="00000000">
      <w:pPr>
        <w:pStyle w:val="BodyText"/>
        <w:spacing w:before="203"/>
      </w:pPr>
      <w:r>
        <w:rPr>
          <w:rFonts w:ascii="Trebuchet MS"/>
          <w:sz w:val="12"/>
        </w:rPr>
        <w:t xml:space="preserve">324    </w:t>
      </w:r>
      <w:r>
        <w:rPr>
          <w:rFonts w:ascii="Trebuchet MS"/>
          <w:spacing w:val="19"/>
          <w:sz w:val="12"/>
        </w:rPr>
        <w:t xml:space="preserve"> </w:t>
      </w:r>
      <w:r>
        <w:rPr>
          <w:w w:val="105"/>
        </w:rPr>
        <w:t>the</w:t>
      </w:r>
      <w:r>
        <w:rPr>
          <w:spacing w:val="13"/>
          <w:w w:val="105"/>
        </w:rPr>
        <w:t xml:space="preserve"> </w:t>
      </w:r>
      <w:r>
        <w:rPr>
          <w:w w:val="105"/>
        </w:rPr>
        <w:t>other</w:t>
      </w:r>
      <w:r>
        <w:rPr>
          <w:spacing w:val="14"/>
          <w:w w:val="105"/>
        </w:rPr>
        <w:t xml:space="preserve"> </w:t>
      </w:r>
      <w:r>
        <w:rPr>
          <w:w w:val="105"/>
        </w:rPr>
        <w:t>half</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participants</w:t>
      </w:r>
      <w:r>
        <w:rPr>
          <w:spacing w:val="14"/>
          <w:w w:val="105"/>
        </w:rPr>
        <w:t xml:space="preserve"> </w:t>
      </w:r>
      <w:r>
        <w:rPr>
          <w:w w:val="105"/>
        </w:rPr>
        <w:t>these</w:t>
      </w:r>
      <w:r>
        <w:rPr>
          <w:spacing w:val="13"/>
          <w:w w:val="105"/>
        </w:rPr>
        <w:t xml:space="preserve"> </w:t>
      </w:r>
      <w:r>
        <w:rPr>
          <w:w w:val="105"/>
        </w:rPr>
        <w:t>assignments</w:t>
      </w:r>
      <w:r>
        <w:rPr>
          <w:spacing w:val="13"/>
          <w:w w:val="105"/>
        </w:rPr>
        <w:t xml:space="preserve"> </w:t>
      </w:r>
      <w:r>
        <w:rPr>
          <w:w w:val="105"/>
        </w:rPr>
        <w:t>were</w:t>
      </w:r>
      <w:r>
        <w:rPr>
          <w:spacing w:val="14"/>
          <w:w w:val="105"/>
        </w:rPr>
        <w:t xml:space="preserve"> </w:t>
      </w:r>
      <w:r>
        <w:rPr>
          <w:w w:val="105"/>
        </w:rPr>
        <w:t>reversed</w:t>
      </w:r>
      <w:r>
        <w:rPr>
          <w:spacing w:val="14"/>
          <w:w w:val="105"/>
        </w:rPr>
        <w:t xml:space="preserve"> </w:t>
      </w:r>
      <w:r>
        <w:rPr>
          <w:w w:val="105"/>
        </w:rPr>
        <w:t>(</w:t>
      </w:r>
      <w:proofErr w:type="gramStart"/>
      <w:r>
        <w:rPr>
          <w:w w:val="105"/>
        </w:rPr>
        <w:t>repeated-arrow</w:t>
      </w:r>
      <w:proofErr w:type="gramEnd"/>
      <w:r>
        <w:rPr>
          <w:w w:val="105"/>
        </w:rPr>
        <w:t>:</w:t>
      </w:r>
    </w:p>
    <w:p w14:paraId="7CED0752" w14:textId="77777777" w:rsidR="00735E2D" w:rsidRDefault="00000000">
      <w:pPr>
        <w:pStyle w:val="BodyText"/>
      </w:pPr>
      <w:r>
        <w:rPr>
          <w:rFonts w:ascii="Trebuchet MS"/>
          <w:sz w:val="12"/>
        </w:rPr>
        <w:t xml:space="preserve">325    </w:t>
      </w:r>
      <w:r>
        <w:rPr>
          <w:rFonts w:ascii="Trebuchet MS"/>
          <w:spacing w:val="19"/>
          <w:sz w:val="12"/>
        </w:rPr>
        <w:t xml:space="preserve"> </w:t>
      </w:r>
      <w:r>
        <w:rPr>
          <w:w w:val="105"/>
        </w:rPr>
        <w:t>top-right</w:t>
      </w:r>
      <w:r>
        <w:rPr>
          <w:spacing w:val="19"/>
          <w:w w:val="105"/>
        </w:rPr>
        <w:t xml:space="preserve"> </w:t>
      </w:r>
      <w:r>
        <w:rPr>
          <w:w w:val="105"/>
        </w:rPr>
        <w:t>and</w:t>
      </w:r>
      <w:r>
        <w:rPr>
          <w:spacing w:val="20"/>
          <w:w w:val="105"/>
        </w:rPr>
        <w:t xml:space="preserve"> </w:t>
      </w:r>
      <w:r>
        <w:rPr>
          <w:w w:val="105"/>
        </w:rPr>
        <w:t>bottom-left;</w:t>
      </w:r>
      <w:r>
        <w:rPr>
          <w:spacing w:val="20"/>
          <w:w w:val="105"/>
        </w:rPr>
        <w:t xml:space="preserve"> </w:t>
      </w:r>
      <w:r>
        <w:rPr>
          <w:w w:val="105"/>
        </w:rPr>
        <w:t>repeated-no</w:t>
      </w:r>
      <w:r>
        <w:rPr>
          <w:spacing w:val="20"/>
          <w:w w:val="105"/>
        </w:rPr>
        <w:t xml:space="preserve"> </w:t>
      </w:r>
      <w:r>
        <w:rPr>
          <w:w w:val="105"/>
        </w:rPr>
        <w:t>arrow:</w:t>
      </w:r>
      <w:r>
        <w:rPr>
          <w:spacing w:val="48"/>
          <w:w w:val="105"/>
        </w:rPr>
        <w:t xml:space="preserve"> </w:t>
      </w:r>
      <w:r>
        <w:rPr>
          <w:w w:val="105"/>
        </w:rPr>
        <w:t>top-left</w:t>
      </w:r>
      <w:r>
        <w:rPr>
          <w:spacing w:val="19"/>
          <w:w w:val="105"/>
        </w:rPr>
        <w:t xml:space="preserve"> </w:t>
      </w:r>
      <w:r>
        <w:rPr>
          <w:w w:val="105"/>
        </w:rPr>
        <w:t>and</w:t>
      </w:r>
      <w:r>
        <w:rPr>
          <w:spacing w:val="20"/>
          <w:w w:val="105"/>
        </w:rPr>
        <w:t xml:space="preserve"> </w:t>
      </w:r>
      <w:r>
        <w:rPr>
          <w:w w:val="105"/>
        </w:rPr>
        <w:t>bottom-right;</w:t>
      </w:r>
      <w:r>
        <w:rPr>
          <w:spacing w:val="20"/>
          <w:w w:val="105"/>
        </w:rPr>
        <w:t xml:space="preserve"> </w:t>
      </w:r>
      <w:r>
        <w:rPr>
          <w:w w:val="105"/>
        </w:rPr>
        <w:t>random-arrow:</w:t>
      </w:r>
    </w:p>
    <w:p w14:paraId="2C3ECE06" w14:textId="77777777" w:rsidR="00735E2D" w:rsidRDefault="00000000">
      <w:pPr>
        <w:pStyle w:val="BodyText"/>
      </w:pPr>
      <w:r>
        <w:rPr>
          <w:rFonts w:ascii="Trebuchet MS"/>
          <w:sz w:val="12"/>
        </w:rPr>
        <w:t xml:space="preserve">326    </w:t>
      </w:r>
      <w:r>
        <w:rPr>
          <w:rFonts w:ascii="Trebuchet MS"/>
          <w:spacing w:val="19"/>
          <w:sz w:val="12"/>
        </w:rPr>
        <w:t xml:space="preserve"> </w:t>
      </w:r>
      <w:r>
        <w:rPr>
          <w:w w:val="105"/>
        </w:rPr>
        <w:t>top-left</w:t>
      </w:r>
      <w:r>
        <w:rPr>
          <w:spacing w:val="23"/>
          <w:w w:val="105"/>
        </w:rPr>
        <w:t xml:space="preserve"> </w:t>
      </w:r>
      <w:r>
        <w:rPr>
          <w:w w:val="105"/>
        </w:rPr>
        <w:t>and</w:t>
      </w:r>
      <w:r>
        <w:rPr>
          <w:spacing w:val="23"/>
          <w:w w:val="105"/>
        </w:rPr>
        <w:t xml:space="preserve"> </w:t>
      </w:r>
      <w:r>
        <w:rPr>
          <w:w w:val="105"/>
        </w:rPr>
        <w:t>bottom-right;</w:t>
      </w:r>
      <w:r>
        <w:rPr>
          <w:spacing w:val="23"/>
          <w:w w:val="105"/>
        </w:rPr>
        <w:t xml:space="preserve"> </w:t>
      </w:r>
      <w:r>
        <w:rPr>
          <w:w w:val="105"/>
        </w:rPr>
        <w:t>random-no</w:t>
      </w:r>
      <w:r>
        <w:rPr>
          <w:spacing w:val="22"/>
          <w:w w:val="105"/>
        </w:rPr>
        <w:t xml:space="preserve"> </w:t>
      </w:r>
      <w:r>
        <w:rPr>
          <w:w w:val="105"/>
        </w:rPr>
        <w:t>arrow:</w:t>
      </w:r>
      <w:r>
        <w:rPr>
          <w:spacing w:val="53"/>
          <w:w w:val="105"/>
        </w:rPr>
        <w:t xml:space="preserve"> </w:t>
      </w:r>
      <w:r>
        <w:rPr>
          <w:w w:val="105"/>
        </w:rPr>
        <w:t>top-right</w:t>
      </w:r>
      <w:r>
        <w:rPr>
          <w:spacing w:val="22"/>
          <w:w w:val="105"/>
        </w:rPr>
        <w:t xml:space="preserve"> </w:t>
      </w:r>
      <w:r>
        <w:rPr>
          <w:w w:val="105"/>
        </w:rPr>
        <w:t>and</w:t>
      </w:r>
      <w:r>
        <w:rPr>
          <w:spacing w:val="22"/>
          <w:w w:val="105"/>
        </w:rPr>
        <w:t xml:space="preserve"> </w:t>
      </w:r>
      <w:r>
        <w:rPr>
          <w:w w:val="105"/>
        </w:rPr>
        <w:t>bottom-left).</w:t>
      </w:r>
    </w:p>
    <w:p w14:paraId="00729220" w14:textId="77777777" w:rsidR="00735E2D" w:rsidRDefault="00735E2D">
      <w:pPr>
        <w:pStyle w:val="BodyText"/>
        <w:spacing w:before="9"/>
        <w:ind w:left="0"/>
        <w:rPr>
          <w:sz w:val="31"/>
        </w:rPr>
      </w:pPr>
    </w:p>
    <w:p w14:paraId="465C9637" w14:textId="77777777" w:rsidR="00735E2D" w:rsidRDefault="00000000">
      <w:pPr>
        <w:ind w:left="150"/>
        <w:rPr>
          <w:rFonts w:ascii="Georgia"/>
          <w:b/>
          <w:i/>
          <w:sz w:val="24"/>
        </w:rPr>
      </w:pPr>
      <w:r>
        <w:rPr>
          <w:rFonts w:ascii="Trebuchet MS"/>
          <w:sz w:val="12"/>
        </w:rPr>
        <w:t xml:space="preserve">327    </w:t>
      </w:r>
      <w:r>
        <w:rPr>
          <w:rFonts w:ascii="Trebuchet MS"/>
          <w:spacing w:val="19"/>
          <w:sz w:val="12"/>
        </w:rPr>
        <w:t xml:space="preserve"> </w:t>
      </w:r>
      <w:r>
        <w:rPr>
          <w:rFonts w:ascii="Georgia"/>
          <w:b/>
          <w:i/>
          <w:sz w:val="24"/>
        </w:rPr>
        <w:t>Procedure</w:t>
      </w:r>
    </w:p>
    <w:p w14:paraId="68FB857C" w14:textId="77777777" w:rsidR="00735E2D" w:rsidRDefault="00735E2D">
      <w:pPr>
        <w:pStyle w:val="BodyText"/>
        <w:spacing w:before="6"/>
        <w:ind w:left="0"/>
        <w:rPr>
          <w:rFonts w:ascii="Georgia"/>
          <w:b/>
          <w:i/>
          <w:sz w:val="32"/>
        </w:rPr>
      </w:pPr>
    </w:p>
    <w:p w14:paraId="143CD29F" w14:textId="77777777" w:rsidR="00735E2D" w:rsidRDefault="00000000">
      <w:pPr>
        <w:pStyle w:val="BodyText"/>
        <w:tabs>
          <w:tab w:val="left" w:pos="1259"/>
        </w:tabs>
        <w:spacing w:before="1"/>
      </w:pPr>
      <w:r>
        <w:rPr>
          <w:rFonts w:ascii="Trebuchet MS"/>
          <w:w w:val="105"/>
          <w:sz w:val="12"/>
        </w:rPr>
        <w:t>328</w:t>
      </w:r>
      <w:r>
        <w:rPr>
          <w:rFonts w:ascii="Trebuchet MS"/>
          <w:w w:val="105"/>
          <w:sz w:val="12"/>
        </w:rPr>
        <w:tab/>
      </w:r>
      <w:r>
        <w:rPr>
          <w:w w:val="105"/>
        </w:rPr>
        <w:t>The</w:t>
      </w:r>
      <w:r>
        <w:rPr>
          <w:spacing w:val="6"/>
          <w:w w:val="105"/>
        </w:rPr>
        <w:t xml:space="preserve"> </w:t>
      </w:r>
      <w:r>
        <w:rPr>
          <w:w w:val="105"/>
        </w:rPr>
        <w:t>procedure</w:t>
      </w:r>
      <w:r>
        <w:rPr>
          <w:spacing w:val="6"/>
          <w:w w:val="105"/>
        </w:rPr>
        <w:t xml:space="preserve"> </w:t>
      </w:r>
      <w:r>
        <w:rPr>
          <w:w w:val="105"/>
        </w:rPr>
        <w:t>was</w:t>
      </w:r>
      <w:r>
        <w:rPr>
          <w:spacing w:val="6"/>
          <w:w w:val="105"/>
        </w:rPr>
        <w:t xml:space="preserve"> </w:t>
      </w:r>
      <w:r>
        <w:rPr>
          <w:w w:val="105"/>
        </w:rPr>
        <w:t>the</w:t>
      </w:r>
      <w:r>
        <w:rPr>
          <w:spacing w:val="5"/>
          <w:w w:val="105"/>
        </w:rPr>
        <w:t xml:space="preserve"> </w:t>
      </w:r>
      <w:r>
        <w:rPr>
          <w:w w:val="105"/>
        </w:rPr>
        <w:t>same</w:t>
      </w:r>
      <w:r>
        <w:rPr>
          <w:spacing w:val="6"/>
          <w:w w:val="105"/>
        </w:rPr>
        <w:t xml:space="preserve"> </w:t>
      </w:r>
      <w:r>
        <w:rPr>
          <w:w w:val="105"/>
        </w:rPr>
        <w:t>as</w:t>
      </w:r>
      <w:r>
        <w:rPr>
          <w:spacing w:val="6"/>
          <w:w w:val="105"/>
        </w:rPr>
        <w:t xml:space="preserve"> </w:t>
      </w:r>
      <w:r>
        <w:rPr>
          <w:w w:val="105"/>
        </w:rPr>
        <w:t>Experiment</w:t>
      </w:r>
      <w:r>
        <w:rPr>
          <w:spacing w:val="5"/>
          <w:w w:val="105"/>
        </w:rPr>
        <w:t xml:space="preserve"> </w:t>
      </w:r>
      <w:r>
        <w:rPr>
          <w:w w:val="105"/>
        </w:rPr>
        <w:t>1</w:t>
      </w:r>
      <w:r>
        <w:rPr>
          <w:spacing w:val="6"/>
          <w:w w:val="105"/>
        </w:rPr>
        <w:t xml:space="preserve"> </w:t>
      </w:r>
      <w:r>
        <w:rPr>
          <w:w w:val="105"/>
        </w:rPr>
        <w:t>with</w:t>
      </w:r>
      <w:r>
        <w:rPr>
          <w:spacing w:val="6"/>
          <w:w w:val="105"/>
        </w:rPr>
        <w:t xml:space="preserve"> </w:t>
      </w:r>
      <w:r>
        <w:rPr>
          <w:w w:val="105"/>
        </w:rPr>
        <w:t>the</w:t>
      </w:r>
      <w:r>
        <w:rPr>
          <w:spacing w:val="5"/>
          <w:w w:val="105"/>
        </w:rPr>
        <w:t xml:space="preserve"> </w:t>
      </w:r>
      <w:r>
        <w:rPr>
          <w:w w:val="105"/>
        </w:rPr>
        <w:t>following</w:t>
      </w:r>
      <w:r>
        <w:rPr>
          <w:spacing w:val="7"/>
          <w:w w:val="105"/>
        </w:rPr>
        <w:t xml:space="preserve"> </w:t>
      </w:r>
      <w:r>
        <w:rPr>
          <w:w w:val="105"/>
        </w:rPr>
        <w:t>differences.</w:t>
      </w:r>
    </w:p>
    <w:p w14:paraId="7C68D8CD" w14:textId="77777777" w:rsidR="00735E2D" w:rsidRDefault="00000000">
      <w:pPr>
        <w:pStyle w:val="BodyText"/>
      </w:pPr>
      <w:r>
        <w:rPr>
          <w:rFonts w:ascii="Trebuchet MS"/>
          <w:sz w:val="12"/>
        </w:rPr>
        <w:t xml:space="preserve">329    </w:t>
      </w:r>
      <w:r>
        <w:rPr>
          <w:rFonts w:ascii="Trebuchet MS"/>
          <w:spacing w:val="19"/>
          <w:sz w:val="12"/>
        </w:rPr>
        <w:t xml:space="preserve"> </w:t>
      </w:r>
      <w:r>
        <w:rPr>
          <w:w w:val="105"/>
        </w:rPr>
        <w:t>Participants</w:t>
      </w:r>
      <w:r>
        <w:rPr>
          <w:spacing w:val="11"/>
          <w:w w:val="105"/>
        </w:rPr>
        <w:t xml:space="preserve"> </w:t>
      </w:r>
      <w:r>
        <w:rPr>
          <w:w w:val="105"/>
        </w:rPr>
        <w:t>received</w:t>
      </w:r>
      <w:r>
        <w:rPr>
          <w:spacing w:val="9"/>
          <w:w w:val="105"/>
        </w:rPr>
        <w:t xml:space="preserve"> </w:t>
      </w:r>
      <w:r>
        <w:rPr>
          <w:w w:val="105"/>
        </w:rPr>
        <w:t>320</w:t>
      </w:r>
      <w:r>
        <w:rPr>
          <w:spacing w:val="10"/>
          <w:w w:val="105"/>
        </w:rPr>
        <w:t xml:space="preserve"> </w:t>
      </w:r>
      <w:r>
        <w:rPr>
          <w:w w:val="105"/>
        </w:rPr>
        <w:t>trials</w:t>
      </w:r>
      <w:r>
        <w:rPr>
          <w:spacing w:val="9"/>
          <w:w w:val="105"/>
        </w:rPr>
        <w:t xml:space="preserve"> </w:t>
      </w:r>
      <w:r>
        <w:rPr>
          <w:w w:val="105"/>
        </w:rPr>
        <w:t>in</w:t>
      </w:r>
      <w:r>
        <w:rPr>
          <w:spacing w:val="10"/>
          <w:w w:val="105"/>
        </w:rPr>
        <w:t xml:space="preserve"> </w:t>
      </w:r>
      <w:r>
        <w:rPr>
          <w:w w:val="105"/>
        </w:rPr>
        <w:t>total.</w:t>
      </w:r>
      <w:r>
        <w:rPr>
          <w:spacing w:val="38"/>
          <w:w w:val="105"/>
        </w:rPr>
        <w:t xml:space="preserve"> </w:t>
      </w:r>
      <w:r>
        <w:rPr>
          <w:w w:val="105"/>
        </w:rPr>
        <w:t>For</w:t>
      </w:r>
      <w:r>
        <w:rPr>
          <w:spacing w:val="9"/>
          <w:w w:val="105"/>
        </w:rPr>
        <w:t xml:space="preserve"> </w:t>
      </w:r>
      <w:r>
        <w:rPr>
          <w:w w:val="105"/>
        </w:rPr>
        <w:t>the</w:t>
      </w:r>
      <w:r>
        <w:rPr>
          <w:spacing w:val="10"/>
          <w:w w:val="105"/>
        </w:rPr>
        <w:t xml:space="preserve"> </w:t>
      </w:r>
      <w:r>
        <w:rPr>
          <w:w w:val="105"/>
        </w:rPr>
        <w:t>first</w:t>
      </w:r>
      <w:r>
        <w:rPr>
          <w:spacing w:val="9"/>
          <w:w w:val="105"/>
        </w:rPr>
        <w:t xml:space="preserve"> </w:t>
      </w:r>
      <w:r>
        <w:rPr>
          <w:w w:val="105"/>
        </w:rPr>
        <w:t>160</w:t>
      </w:r>
      <w:r>
        <w:rPr>
          <w:spacing w:val="9"/>
          <w:w w:val="105"/>
        </w:rPr>
        <w:t xml:space="preserve"> </w:t>
      </w:r>
      <w:r>
        <w:rPr>
          <w:w w:val="105"/>
        </w:rPr>
        <w:t>trials,</w:t>
      </w:r>
      <w:r>
        <w:rPr>
          <w:spacing w:val="11"/>
          <w:w w:val="105"/>
        </w:rPr>
        <w:t xml:space="preserve"> </w:t>
      </w:r>
      <w:r>
        <w:rPr>
          <w:w w:val="105"/>
        </w:rPr>
        <w:t>the</w:t>
      </w:r>
      <w:r>
        <w:rPr>
          <w:spacing w:val="9"/>
          <w:w w:val="105"/>
        </w:rPr>
        <w:t xml:space="preserve"> </w:t>
      </w:r>
      <w:r>
        <w:rPr>
          <w:w w:val="105"/>
        </w:rPr>
        <w:t>arrow</w:t>
      </w:r>
      <w:r>
        <w:rPr>
          <w:spacing w:val="10"/>
          <w:w w:val="105"/>
        </w:rPr>
        <w:t xml:space="preserve"> </w:t>
      </w:r>
      <w:r>
        <w:rPr>
          <w:w w:val="105"/>
        </w:rPr>
        <w:t>was</w:t>
      </w:r>
      <w:r>
        <w:rPr>
          <w:spacing w:val="9"/>
          <w:w w:val="105"/>
        </w:rPr>
        <w:t xml:space="preserve"> </w:t>
      </w:r>
      <w:r>
        <w:rPr>
          <w:w w:val="105"/>
        </w:rPr>
        <w:t>presented</w:t>
      </w:r>
      <w:r>
        <w:rPr>
          <w:spacing w:val="10"/>
          <w:w w:val="105"/>
        </w:rPr>
        <w:t xml:space="preserve"> </w:t>
      </w:r>
      <w:proofErr w:type="gramStart"/>
      <w:r>
        <w:rPr>
          <w:w w:val="105"/>
        </w:rPr>
        <w:t>for</w:t>
      </w:r>
      <w:proofErr w:type="gramEnd"/>
    </w:p>
    <w:p w14:paraId="5D5235C5" w14:textId="77777777" w:rsidR="00735E2D" w:rsidRDefault="00000000">
      <w:pPr>
        <w:pStyle w:val="BodyText"/>
      </w:pPr>
      <w:r>
        <w:rPr>
          <w:rFonts w:ascii="Trebuchet MS"/>
          <w:sz w:val="12"/>
        </w:rPr>
        <w:t xml:space="preserve">330    </w:t>
      </w:r>
      <w:r>
        <w:rPr>
          <w:rFonts w:ascii="Trebuchet MS"/>
          <w:spacing w:val="19"/>
          <w:sz w:val="12"/>
        </w:rPr>
        <w:t xml:space="preserve"> </w:t>
      </w:r>
      <w:r>
        <w:rPr>
          <w:w w:val="105"/>
        </w:rPr>
        <w:t>the</w:t>
      </w:r>
      <w:r>
        <w:rPr>
          <w:spacing w:val="8"/>
          <w:w w:val="105"/>
        </w:rPr>
        <w:t xml:space="preserve"> </w:t>
      </w:r>
      <w:r>
        <w:rPr>
          <w:w w:val="105"/>
        </w:rPr>
        <w:t>relevant</w:t>
      </w:r>
      <w:r>
        <w:rPr>
          <w:spacing w:val="8"/>
          <w:w w:val="105"/>
        </w:rPr>
        <w:t xml:space="preserve"> </w:t>
      </w:r>
      <w:r>
        <w:rPr>
          <w:w w:val="105"/>
        </w:rPr>
        <w:t>conditions.</w:t>
      </w:r>
      <w:r>
        <w:rPr>
          <w:spacing w:val="34"/>
          <w:w w:val="105"/>
        </w:rPr>
        <w:t xml:space="preserve"> </w:t>
      </w:r>
      <w:r>
        <w:rPr>
          <w:w w:val="105"/>
        </w:rPr>
        <w:t>For</w:t>
      </w:r>
      <w:r>
        <w:rPr>
          <w:spacing w:val="8"/>
          <w:w w:val="105"/>
        </w:rPr>
        <w:t xml:space="preserve"> </w:t>
      </w:r>
      <w:r>
        <w:rPr>
          <w:w w:val="105"/>
        </w:rPr>
        <w:t>the</w:t>
      </w:r>
      <w:r>
        <w:rPr>
          <w:spacing w:val="7"/>
          <w:w w:val="105"/>
        </w:rPr>
        <w:t xml:space="preserve"> </w:t>
      </w:r>
      <w:r>
        <w:rPr>
          <w:w w:val="105"/>
        </w:rPr>
        <w:t>final</w:t>
      </w:r>
      <w:r>
        <w:rPr>
          <w:spacing w:val="8"/>
          <w:w w:val="105"/>
        </w:rPr>
        <w:t xml:space="preserve"> </w:t>
      </w:r>
      <w:r>
        <w:rPr>
          <w:w w:val="105"/>
        </w:rPr>
        <w:t>160</w:t>
      </w:r>
      <w:r>
        <w:rPr>
          <w:spacing w:val="8"/>
          <w:w w:val="105"/>
        </w:rPr>
        <w:t xml:space="preserve"> </w:t>
      </w:r>
      <w:r>
        <w:rPr>
          <w:w w:val="105"/>
        </w:rPr>
        <w:t>trials,</w:t>
      </w:r>
      <w:r>
        <w:rPr>
          <w:spacing w:val="8"/>
          <w:w w:val="105"/>
        </w:rPr>
        <w:t xml:space="preserve"> </w:t>
      </w:r>
      <w:r>
        <w:rPr>
          <w:w w:val="105"/>
        </w:rPr>
        <w:t>the</w:t>
      </w:r>
      <w:r>
        <w:rPr>
          <w:spacing w:val="8"/>
          <w:w w:val="105"/>
        </w:rPr>
        <w:t xml:space="preserve"> </w:t>
      </w:r>
      <w:r>
        <w:rPr>
          <w:w w:val="105"/>
        </w:rPr>
        <w:t>arrow</w:t>
      </w:r>
      <w:r>
        <w:rPr>
          <w:spacing w:val="8"/>
          <w:w w:val="105"/>
        </w:rPr>
        <w:t xml:space="preserve"> </w:t>
      </w:r>
      <w:r>
        <w:rPr>
          <w:w w:val="105"/>
        </w:rPr>
        <w:t>was</w:t>
      </w:r>
      <w:r>
        <w:rPr>
          <w:spacing w:val="7"/>
          <w:w w:val="105"/>
        </w:rPr>
        <w:t xml:space="preserve"> </w:t>
      </w:r>
      <w:r>
        <w:rPr>
          <w:w w:val="105"/>
        </w:rPr>
        <w:t>never</w:t>
      </w:r>
      <w:r>
        <w:rPr>
          <w:spacing w:val="8"/>
          <w:w w:val="105"/>
        </w:rPr>
        <w:t xml:space="preserve"> </w:t>
      </w:r>
      <w:r>
        <w:rPr>
          <w:w w:val="105"/>
        </w:rPr>
        <w:t>presented.</w:t>
      </w:r>
      <w:r>
        <w:rPr>
          <w:spacing w:val="34"/>
          <w:w w:val="105"/>
        </w:rPr>
        <w:t xml:space="preserve"> </w:t>
      </w:r>
      <w:r>
        <w:rPr>
          <w:w w:val="105"/>
        </w:rPr>
        <w:t>Rest</w:t>
      </w:r>
      <w:r>
        <w:rPr>
          <w:spacing w:val="8"/>
          <w:w w:val="105"/>
        </w:rPr>
        <w:t xml:space="preserve"> </w:t>
      </w:r>
      <w:r>
        <w:rPr>
          <w:w w:val="105"/>
        </w:rPr>
        <w:t>breaks</w:t>
      </w:r>
    </w:p>
    <w:p w14:paraId="35E5A5CD" w14:textId="77777777" w:rsidR="00735E2D" w:rsidRDefault="00000000">
      <w:pPr>
        <w:spacing w:before="202"/>
        <w:ind w:left="150"/>
        <w:rPr>
          <w:sz w:val="24"/>
        </w:rPr>
      </w:pPr>
      <w:r>
        <w:rPr>
          <w:rFonts w:ascii="Trebuchet MS"/>
          <w:sz w:val="12"/>
        </w:rPr>
        <w:t xml:space="preserve">331    </w:t>
      </w:r>
      <w:r>
        <w:rPr>
          <w:rFonts w:ascii="Trebuchet MS"/>
          <w:spacing w:val="19"/>
          <w:sz w:val="12"/>
        </w:rPr>
        <w:t xml:space="preserve"> </w:t>
      </w:r>
      <w:r>
        <w:rPr>
          <w:sz w:val="24"/>
        </w:rPr>
        <w:t>were</w:t>
      </w:r>
      <w:r>
        <w:rPr>
          <w:spacing w:val="25"/>
          <w:sz w:val="24"/>
        </w:rPr>
        <w:t xml:space="preserve"> </w:t>
      </w:r>
      <w:r>
        <w:rPr>
          <w:sz w:val="24"/>
        </w:rPr>
        <w:t>given</w:t>
      </w:r>
      <w:r>
        <w:rPr>
          <w:spacing w:val="26"/>
          <w:sz w:val="24"/>
        </w:rPr>
        <w:t xml:space="preserve"> </w:t>
      </w:r>
      <w:r>
        <w:rPr>
          <w:sz w:val="24"/>
        </w:rPr>
        <w:t>every</w:t>
      </w:r>
      <w:r>
        <w:rPr>
          <w:spacing w:val="25"/>
          <w:sz w:val="24"/>
        </w:rPr>
        <w:t xml:space="preserve"> </w:t>
      </w:r>
      <w:r>
        <w:rPr>
          <w:sz w:val="24"/>
        </w:rPr>
        <w:t>60</w:t>
      </w:r>
      <w:r>
        <w:rPr>
          <w:spacing w:val="25"/>
          <w:sz w:val="24"/>
        </w:rPr>
        <w:t xml:space="preserve"> </w:t>
      </w:r>
      <w:r>
        <w:rPr>
          <w:sz w:val="24"/>
        </w:rPr>
        <w:t>trials.</w:t>
      </w:r>
    </w:p>
    <w:p w14:paraId="46167E24" w14:textId="77777777" w:rsidR="00735E2D" w:rsidRDefault="00735E2D">
      <w:pPr>
        <w:pStyle w:val="BodyText"/>
        <w:spacing w:before="0"/>
        <w:ind w:left="0"/>
        <w:rPr>
          <w:sz w:val="29"/>
        </w:rPr>
      </w:pPr>
    </w:p>
    <w:p w14:paraId="67F20EA8" w14:textId="77777777" w:rsidR="00735E2D" w:rsidRDefault="00000000">
      <w:pPr>
        <w:ind w:left="150"/>
        <w:rPr>
          <w:rFonts w:ascii="Palatino Linotype"/>
          <w:b/>
          <w:sz w:val="24"/>
        </w:rPr>
      </w:pPr>
      <w:r>
        <w:rPr>
          <w:rFonts w:ascii="Trebuchet MS"/>
          <w:sz w:val="12"/>
        </w:rPr>
        <w:t xml:space="preserve">332    </w:t>
      </w:r>
      <w:r>
        <w:rPr>
          <w:rFonts w:ascii="Trebuchet MS"/>
          <w:spacing w:val="19"/>
          <w:sz w:val="12"/>
        </w:rPr>
        <w:t xml:space="preserve"> </w:t>
      </w:r>
      <w:r>
        <w:rPr>
          <w:rFonts w:ascii="Palatino Linotype"/>
          <w:b/>
          <w:w w:val="105"/>
          <w:sz w:val="24"/>
        </w:rPr>
        <w:t>Results</w:t>
      </w:r>
    </w:p>
    <w:p w14:paraId="4C292C3B" w14:textId="77777777" w:rsidR="00735E2D" w:rsidRDefault="00735E2D">
      <w:pPr>
        <w:pStyle w:val="BodyText"/>
        <w:spacing w:before="0"/>
        <w:ind w:left="0"/>
        <w:rPr>
          <w:rFonts w:ascii="Palatino Linotype"/>
          <w:b/>
          <w:sz w:val="26"/>
        </w:rPr>
      </w:pPr>
    </w:p>
    <w:p w14:paraId="6292AE2C" w14:textId="77777777" w:rsidR="00735E2D" w:rsidRDefault="00000000">
      <w:pPr>
        <w:pStyle w:val="BodyText"/>
        <w:tabs>
          <w:tab w:val="left" w:pos="1259"/>
        </w:tabs>
        <w:spacing w:before="0"/>
      </w:pPr>
      <w:r>
        <w:rPr>
          <w:rFonts w:ascii="Trebuchet MS"/>
          <w:w w:val="105"/>
          <w:sz w:val="12"/>
        </w:rPr>
        <w:t>333</w:t>
      </w:r>
      <w:r>
        <w:rPr>
          <w:rFonts w:ascii="Trebuchet MS"/>
          <w:w w:val="105"/>
          <w:sz w:val="12"/>
        </w:rPr>
        <w:tab/>
      </w:r>
      <w:r>
        <w:rPr>
          <w:w w:val="105"/>
        </w:rPr>
        <w:t>Our</w:t>
      </w:r>
      <w:r>
        <w:rPr>
          <w:spacing w:val="12"/>
          <w:w w:val="105"/>
        </w:rPr>
        <w:t xml:space="preserve"> </w:t>
      </w:r>
      <w:r>
        <w:rPr>
          <w:w w:val="105"/>
        </w:rPr>
        <w:t>criteria</w:t>
      </w:r>
      <w:r>
        <w:rPr>
          <w:spacing w:val="13"/>
          <w:w w:val="105"/>
        </w:rPr>
        <w:t xml:space="preserve"> </w:t>
      </w:r>
      <w:r>
        <w:rPr>
          <w:w w:val="105"/>
        </w:rPr>
        <w:t>for</w:t>
      </w:r>
      <w:r>
        <w:rPr>
          <w:spacing w:val="13"/>
          <w:w w:val="105"/>
        </w:rPr>
        <w:t xml:space="preserve"> </w:t>
      </w:r>
      <w:r>
        <w:rPr>
          <w:w w:val="105"/>
        </w:rPr>
        <w:t>removing</w:t>
      </w:r>
      <w:r>
        <w:rPr>
          <w:spacing w:val="12"/>
          <w:w w:val="105"/>
        </w:rPr>
        <w:t xml:space="preserve"> </w:t>
      </w:r>
      <w:r>
        <w:rPr>
          <w:w w:val="105"/>
        </w:rPr>
        <w:t>outlier</w:t>
      </w:r>
      <w:r>
        <w:rPr>
          <w:spacing w:val="13"/>
          <w:w w:val="105"/>
        </w:rPr>
        <w:t xml:space="preserve"> </w:t>
      </w:r>
      <w:r>
        <w:rPr>
          <w:w w:val="105"/>
        </w:rPr>
        <w:t>data</w:t>
      </w:r>
      <w:r>
        <w:rPr>
          <w:spacing w:val="13"/>
          <w:w w:val="105"/>
        </w:rPr>
        <w:t xml:space="preserve"> </w:t>
      </w:r>
      <w:r>
        <w:rPr>
          <w:w w:val="105"/>
        </w:rPr>
        <w:t>were</w:t>
      </w:r>
      <w:r>
        <w:rPr>
          <w:spacing w:val="13"/>
          <w:w w:val="105"/>
        </w:rPr>
        <w:t xml:space="preserve"> </w:t>
      </w:r>
      <w:r>
        <w:rPr>
          <w:w w:val="105"/>
        </w:rPr>
        <w:t>identical</w:t>
      </w:r>
      <w:r>
        <w:rPr>
          <w:spacing w:val="13"/>
          <w:w w:val="105"/>
        </w:rPr>
        <w:t xml:space="preserve"> </w:t>
      </w:r>
      <w:r>
        <w:rPr>
          <w:w w:val="105"/>
        </w:rPr>
        <w:t>to</w:t>
      </w:r>
      <w:r>
        <w:rPr>
          <w:spacing w:val="13"/>
          <w:w w:val="105"/>
        </w:rPr>
        <w:t xml:space="preserve"> </w:t>
      </w:r>
      <w:r>
        <w:rPr>
          <w:w w:val="105"/>
        </w:rPr>
        <w:t>Experiment</w:t>
      </w:r>
      <w:r>
        <w:rPr>
          <w:spacing w:val="12"/>
          <w:w w:val="105"/>
        </w:rPr>
        <w:t xml:space="preserve"> </w:t>
      </w:r>
      <w:r>
        <w:rPr>
          <w:w w:val="105"/>
        </w:rPr>
        <w:t>1.</w:t>
      </w:r>
      <w:r>
        <w:rPr>
          <w:spacing w:val="38"/>
          <w:w w:val="105"/>
        </w:rPr>
        <w:t xml:space="preserve"> </w:t>
      </w:r>
      <w:r>
        <w:rPr>
          <w:w w:val="105"/>
        </w:rPr>
        <w:t>On</w:t>
      </w:r>
      <w:r>
        <w:rPr>
          <w:spacing w:val="13"/>
          <w:w w:val="105"/>
        </w:rPr>
        <w:t xml:space="preserve"> </w:t>
      </w:r>
      <w:r>
        <w:rPr>
          <w:w w:val="105"/>
        </w:rPr>
        <w:t>average,</w:t>
      </w:r>
    </w:p>
    <w:p w14:paraId="3030A68D" w14:textId="77777777" w:rsidR="00735E2D" w:rsidRDefault="00000000">
      <w:pPr>
        <w:pStyle w:val="BodyText"/>
        <w:spacing w:before="203"/>
      </w:pPr>
      <w:r>
        <w:rPr>
          <w:rFonts w:ascii="Trebuchet MS"/>
          <w:sz w:val="12"/>
        </w:rPr>
        <w:t xml:space="preserve">334    </w:t>
      </w:r>
      <w:r>
        <w:rPr>
          <w:rFonts w:ascii="Trebuchet MS"/>
          <w:spacing w:val="19"/>
          <w:sz w:val="12"/>
        </w:rPr>
        <w:t xml:space="preserve"> </w:t>
      </w:r>
      <w:r>
        <w:rPr>
          <w:w w:val="105"/>
        </w:rPr>
        <w:t>trials</w:t>
      </w:r>
      <w:r>
        <w:rPr>
          <w:spacing w:val="16"/>
          <w:w w:val="105"/>
        </w:rPr>
        <w:t xml:space="preserve"> </w:t>
      </w:r>
      <w:r>
        <w:rPr>
          <w:w w:val="105"/>
        </w:rPr>
        <w:t>ended</w:t>
      </w:r>
      <w:r>
        <w:rPr>
          <w:spacing w:val="18"/>
          <w:w w:val="105"/>
        </w:rPr>
        <w:t xml:space="preserve"> </w:t>
      </w:r>
      <w:r>
        <w:rPr>
          <w:w w:val="105"/>
        </w:rPr>
        <w:t>with</w:t>
      </w:r>
      <w:r>
        <w:rPr>
          <w:spacing w:val="17"/>
          <w:w w:val="105"/>
        </w:rPr>
        <w:t xml:space="preserve"> </w:t>
      </w:r>
      <w:r>
        <w:rPr>
          <w:w w:val="105"/>
        </w:rPr>
        <w:t>a</w:t>
      </w:r>
      <w:r>
        <w:rPr>
          <w:spacing w:val="16"/>
          <w:w w:val="105"/>
        </w:rPr>
        <w:t xml:space="preserve"> </w:t>
      </w:r>
      <w:r>
        <w:rPr>
          <w:w w:val="105"/>
        </w:rPr>
        <w:t>timeout</w:t>
      </w:r>
      <w:r>
        <w:rPr>
          <w:spacing w:val="17"/>
          <w:w w:val="105"/>
        </w:rPr>
        <w:t xml:space="preserve"> </w:t>
      </w:r>
      <w:r>
        <w:rPr>
          <w:w w:val="105"/>
        </w:rPr>
        <w:t>on</w:t>
      </w:r>
      <w:r>
        <w:rPr>
          <w:spacing w:val="16"/>
          <w:w w:val="105"/>
        </w:rPr>
        <w:t xml:space="preserve"> </w:t>
      </w:r>
      <w:r>
        <w:rPr>
          <w:w w:val="105"/>
        </w:rPr>
        <w:t>2.13%</w:t>
      </w:r>
      <w:r>
        <w:rPr>
          <w:spacing w:val="16"/>
          <w:w w:val="105"/>
        </w:rPr>
        <w:t xml:space="preserve"> </w:t>
      </w:r>
      <w:r>
        <w:rPr>
          <w:w w:val="105"/>
        </w:rPr>
        <w:t>of</w:t>
      </w:r>
      <w:r>
        <w:rPr>
          <w:spacing w:val="17"/>
          <w:w w:val="105"/>
        </w:rPr>
        <w:t xml:space="preserve"> </w:t>
      </w:r>
      <w:r>
        <w:rPr>
          <w:w w:val="105"/>
        </w:rPr>
        <w:t>trials</w:t>
      </w:r>
      <w:r>
        <w:rPr>
          <w:spacing w:val="17"/>
          <w:w w:val="105"/>
        </w:rPr>
        <w:t xml:space="preserve"> </w:t>
      </w:r>
      <w:r>
        <w:rPr>
          <w:w w:val="105"/>
        </w:rPr>
        <w:t>(SD</w:t>
      </w:r>
      <w:r>
        <w:rPr>
          <w:spacing w:val="16"/>
          <w:w w:val="105"/>
        </w:rPr>
        <w:t xml:space="preserve"> </w:t>
      </w:r>
      <w:r>
        <w:rPr>
          <w:w w:val="105"/>
        </w:rPr>
        <w:t>=</w:t>
      </w:r>
      <w:r>
        <w:rPr>
          <w:spacing w:val="17"/>
          <w:w w:val="105"/>
        </w:rPr>
        <w:t xml:space="preserve"> </w:t>
      </w:r>
      <w:r>
        <w:rPr>
          <w:w w:val="105"/>
        </w:rPr>
        <w:t>1.83).</w:t>
      </w:r>
      <w:r>
        <w:rPr>
          <w:spacing w:val="43"/>
          <w:w w:val="105"/>
        </w:rPr>
        <w:t xml:space="preserve"> </w:t>
      </w:r>
      <w:r>
        <w:rPr>
          <w:w w:val="105"/>
        </w:rPr>
        <w:t>Zero</w:t>
      </w:r>
      <w:r>
        <w:rPr>
          <w:spacing w:val="17"/>
          <w:w w:val="105"/>
        </w:rPr>
        <w:t xml:space="preserve"> </w:t>
      </w:r>
      <w:r>
        <w:rPr>
          <w:w w:val="105"/>
        </w:rPr>
        <w:t>participants</w:t>
      </w:r>
      <w:r>
        <w:rPr>
          <w:spacing w:val="16"/>
          <w:w w:val="105"/>
        </w:rPr>
        <w:t xml:space="preserve"> </w:t>
      </w:r>
      <w:r>
        <w:rPr>
          <w:w w:val="105"/>
        </w:rPr>
        <w:t>had</w:t>
      </w:r>
      <w:r>
        <w:rPr>
          <w:spacing w:val="17"/>
          <w:w w:val="105"/>
        </w:rPr>
        <w:t xml:space="preserve"> </w:t>
      </w:r>
      <w:r>
        <w:rPr>
          <w:w w:val="105"/>
        </w:rPr>
        <w:t>an</w:t>
      </w:r>
    </w:p>
    <w:p w14:paraId="55723D86" w14:textId="77777777" w:rsidR="00735E2D" w:rsidRDefault="00000000">
      <w:pPr>
        <w:pStyle w:val="BodyText"/>
      </w:pPr>
      <w:r>
        <w:rPr>
          <w:rFonts w:ascii="Trebuchet MS"/>
          <w:sz w:val="12"/>
        </w:rPr>
        <w:t xml:space="preserve">335    </w:t>
      </w:r>
      <w:r>
        <w:rPr>
          <w:rFonts w:ascii="Trebuchet MS"/>
          <w:spacing w:val="19"/>
          <w:sz w:val="12"/>
        </w:rPr>
        <w:t xml:space="preserve"> </w:t>
      </w:r>
      <w:r>
        <w:rPr>
          <w:w w:val="105"/>
        </w:rPr>
        <w:t>usually</w:t>
      </w:r>
      <w:r>
        <w:rPr>
          <w:spacing w:val="16"/>
          <w:w w:val="105"/>
        </w:rPr>
        <w:t xml:space="preserve"> </w:t>
      </w:r>
      <w:r>
        <w:rPr>
          <w:w w:val="105"/>
        </w:rPr>
        <w:t>high</w:t>
      </w:r>
      <w:r>
        <w:rPr>
          <w:spacing w:val="17"/>
          <w:w w:val="105"/>
        </w:rPr>
        <w:t xml:space="preserve"> </w:t>
      </w:r>
      <w:r>
        <w:rPr>
          <w:w w:val="105"/>
        </w:rPr>
        <w:t>proportion</w:t>
      </w:r>
      <w:r>
        <w:rPr>
          <w:spacing w:val="16"/>
          <w:w w:val="105"/>
        </w:rPr>
        <w:t xml:space="preserve"> </w:t>
      </w:r>
      <w:r>
        <w:rPr>
          <w:w w:val="105"/>
        </w:rPr>
        <w:t>of</w:t>
      </w:r>
      <w:r>
        <w:rPr>
          <w:spacing w:val="16"/>
          <w:w w:val="105"/>
        </w:rPr>
        <w:t xml:space="preserve"> </w:t>
      </w:r>
      <w:r>
        <w:rPr>
          <w:w w:val="105"/>
        </w:rPr>
        <w:t>timeouts.</w:t>
      </w:r>
      <w:r>
        <w:rPr>
          <w:spacing w:val="44"/>
          <w:w w:val="105"/>
        </w:rPr>
        <w:t xml:space="preserve"> </w:t>
      </w:r>
      <w:r>
        <w:rPr>
          <w:w w:val="105"/>
        </w:rPr>
        <w:t>The</w:t>
      </w:r>
      <w:r>
        <w:rPr>
          <w:spacing w:val="17"/>
          <w:w w:val="105"/>
        </w:rPr>
        <w:t xml:space="preserve"> </w:t>
      </w:r>
      <w:r>
        <w:rPr>
          <w:w w:val="105"/>
        </w:rPr>
        <w:t>mean</w:t>
      </w:r>
      <w:r>
        <w:rPr>
          <w:spacing w:val="15"/>
          <w:w w:val="105"/>
        </w:rPr>
        <w:t xml:space="preserve"> </w:t>
      </w:r>
      <w:r>
        <w:rPr>
          <w:w w:val="105"/>
        </w:rPr>
        <w:t>accuracy</w:t>
      </w:r>
      <w:r>
        <w:rPr>
          <w:spacing w:val="16"/>
          <w:w w:val="105"/>
        </w:rPr>
        <w:t xml:space="preserve"> </w:t>
      </w:r>
      <w:r>
        <w:rPr>
          <w:w w:val="105"/>
        </w:rPr>
        <w:t>of</w:t>
      </w:r>
      <w:r>
        <w:rPr>
          <w:spacing w:val="17"/>
          <w:w w:val="105"/>
        </w:rPr>
        <w:t xml:space="preserve"> </w:t>
      </w:r>
      <w:r>
        <w:rPr>
          <w:w w:val="105"/>
        </w:rPr>
        <w:t>participants</w:t>
      </w:r>
      <w:r>
        <w:rPr>
          <w:spacing w:val="17"/>
          <w:w w:val="105"/>
        </w:rPr>
        <w:t xml:space="preserve"> </w:t>
      </w:r>
      <w:r>
        <w:rPr>
          <w:w w:val="105"/>
        </w:rPr>
        <w:t>(not</w:t>
      </w:r>
      <w:r>
        <w:rPr>
          <w:spacing w:val="15"/>
          <w:w w:val="105"/>
        </w:rPr>
        <w:t xml:space="preserve"> </w:t>
      </w:r>
      <w:r>
        <w:rPr>
          <w:w w:val="105"/>
        </w:rPr>
        <w:t>including</w:t>
      </w:r>
    </w:p>
    <w:p w14:paraId="1AAF1067" w14:textId="77777777" w:rsidR="00735E2D" w:rsidRDefault="00000000">
      <w:pPr>
        <w:pStyle w:val="BodyText"/>
      </w:pPr>
      <w:r>
        <w:rPr>
          <w:rFonts w:ascii="Trebuchet MS"/>
          <w:sz w:val="12"/>
        </w:rPr>
        <w:t xml:space="preserve">336    </w:t>
      </w:r>
      <w:r>
        <w:rPr>
          <w:rFonts w:ascii="Trebuchet MS"/>
          <w:spacing w:val="19"/>
          <w:sz w:val="12"/>
        </w:rPr>
        <w:t xml:space="preserve"> </w:t>
      </w:r>
      <w:r>
        <w:rPr>
          <w:spacing w:val="-1"/>
          <w:w w:val="110"/>
        </w:rPr>
        <w:t>timeout</w:t>
      </w:r>
      <w:r>
        <w:rPr>
          <w:spacing w:val="-15"/>
          <w:w w:val="110"/>
        </w:rPr>
        <w:t xml:space="preserve"> </w:t>
      </w:r>
      <w:r>
        <w:rPr>
          <w:spacing w:val="-1"/>
          <w:w w:val="110"/>
        </w:rPr>
        <w:t>trials)</w:t>
      </w:r>
      <w:r>
        <w:rPr>
          <w:spacing w:val="-15"/>
          <w:w w:val="110"/>
        </w:rPr>
        <w:t xml:space="preserve"> </w:t>
      </w:r>
      <w:r>
        <w:rPr>
          <w:spacing w:val="-1"/>
          <w:w w:val="110"/>
        </w:rPr>
        <w:t>was</w:t>
      </w:r>
      <w:r>
        <w:rPr>
          <w:spacing w:val="-15"/>
          <w:w w:val="110"/>
        </w:rPr>
        <w:t xml:space="preserve"> </w:t>
      </w:r>
      <w:r>
        <w:rPr>
          <w:spacing w:val="-1"/>
          <w:w w:val="110"/>
        </w:rPr>
        <w:t>95.85%</w:t>
      </w:r>
      <w:r>
        <w:rPr>
          <w:spacing w:val="-15"/>
          <w:w w:val="110"/>
        </w:rPr>
        <w:t xml:space="preserve"> </w:t>
      </w:r>
      <w:r>
        <w:rPr>
          <w:w w:val="110"/>
        </w:rPr>
        <w:t>(SD</w:t>
      </w:r>
      <w:r>
        <w:rPr>
          <w:spacing w:val="-16"/>
          <w:w w:val="110"/>
        </w:rPr>
        <w:t xml:space="preserve"> </w:t>
      </w:r>
      <w:r>
        <w:rPr>
          <w:w w:val="110"/>
        </w:rPr>
        <w:t>=</w:t>
      </w:r>
      <w:r>
        <w:rPr>
          <w:spacing w:val="-14"/>
          <w:w w:val="110"/>
        </w:rPr>
        <w:t xml:space="preserve"> </w:t>
      </w:r>
      <w:r>
        <w:rPr>
          <w:w w:val="110"/>
        </w:rPr>
        <w:t>6.10%).</w:t>
      </w:r>
      <w:r>
        <w:rPr>
          <w:spacing w:val="1"/>
          <w:w w:val="110"/>
        </w:rPr>
        <w:t xml:space="preserve"> </w:t>
      </w:r>
      <w:r>
        <w:rPr>
          <w:w w:val="110"/>
        </w:rPr>
        <w:t>One</w:t>
      </w:r>
      <w:r>
        <w:rPr>
          <w:spacing w:val="-15"/>
          <w:w w:val="110"/>
        </w:rPr>
        <w:t xml:space="preserve"> </w:t>
      </w:r>
      <w:r>
        <w:rPr>
          <w:w w:val="110"/>
        </w:rPr>
        <w:t>participant</w:t>
      </w:r>
      <w:r>
        <w:rPr>
          <w:spacing w:val="-16"/>
          <w:w w:val="110"/>
        </w:rPr>
        <w:t xml:space="preserve"> </w:t>
      </w:r>
      <w:r>
        <w:rPr>
          <w:w w:val="110"/>
        </w:rPr>
        <w:t>had</w:t>
      </w:r>
      <w:r>
        <w:rPr>
          <w:spacing w:val="-14"/>
          <w:w w:val="110"/>
        </w:rPr>
        <w:t xml:space="preserve"> </w:t>
      </w:r>
      <w:r>
        <w:rPr>
          <w:w w:val="110"/>
        </w:rPr>
        <w:t>an</w:t>
      </w:r>
      <w:r>
        <w:rPr>
          <w:spacing w:val="-16"/>
          <w:w w:val="110"/>
        </w:rPr>
        <w:t xml:space="preserve"> </w:t>
      </w:r>
      <w:r>
        <w:rPr>
          <w:w w:val="110"/>
        </w:rPr>
        <w:t>unusually</w:t>
      </w:r>
      <w:r>
        <w:rPr>
          <w:spacing w:val="-15"/>
          <w:w w:val="110"/>
        </w:rPr>
        <w:t xml:space="preserve"> </w:t>
      </w:r>
      <w:proofErr w:type="gramStart"/>
      <w:r>
        <w:rPr>
          <w:w w:val="110"/>
        </w:rPr>
        <w:t>low</w:t>
      </w:r>
      <w:proofErr w:type="gramEnd"/>
    </w:p>
    <w:p w14:paraId="49150746" w14:textId="77777777" w:rsidR="00735E2D" w:rsidRDefault="00000000">
      <w:pPr>
        <w:pStyle w:val="BodyText"/>
      </w:pPr>
      <w:r>
        <w:rPr>
          <w:rFonts w:ascii="Trebuchet MS"/>
          <w:sz w:val="12"/>
        </w:rPr>
        <w:t xml:space="preserve">337    </w:t>
      </w:r>
      <w:r>
        <w:rPr>
          <w:rFonts w:ascii="Trebuchet MS"/>
          <w:spacing w:val="19"/>
          <w:sz w:val="12"/>
        </w:rPr>
        <w:t xml:space="preserve"> </w:t>
      </w:r>
      <w:r>
        <w:rPr>
          <w:w w:val="105"/>
        </w:rPr>
        <w:t>proportion</w:t>
      </w:r>
      <w:r>
        <w:rPr>
          <w:spacing w:val="11"/>
          <w:w w:val="105"/>
        </w:rPr>
        <w:t xml:space="preserve"> </w:t>
      </w:r>
      <w:r>
        <w:rPr>
          <w:w w:val="105"/>
        </w:rPr>
        <w:t>of</w:t>
      </w:r>
      <w:r>
        <w:rPr>
          <w:spacing w:val="11"/>
          <w:w w:val="105"/>
        </w:rPr>
        <w:t xml:space="preserve"> </w:t>
      </w:r>
      <w:r>
        <w:rPr>
          <w:w w:val="105"/>
        </w:rPr>
        <w:t>accurate</w:t>
      </w:r>
      <w:r>
        <w:rPr>
          <w:spacing w:val="11"/>
          <w:w w:val="105"/>
        </w:rPr>
        <w:t xml:space="preserve"> </w:t>
      </w:r>
      <w:r>
        <w:rPr>
          <w:w w:val="105"/>
        </w:rPr>
        <w:t>trials</w:t>
      </w:r>
      <w:r>
        <w:rPr>
          <w:spacing w:val="10"/>
          <w:w w:val="105"/>
        </w:rPr>
        <w:t xml:space="preserve"> </w:t>
      </w:r>
      <w:r>
        <w:rPr>
          <w:w w:val="105"/>
        </w:rPr>
        <w:t>and</w:t>
      </w:r>
      <w:r>
        <w:rPr>
          <w:spacing w:val="11"/>
          <w:w w:val="105"/>
        </w:rPr>
        <w:t xml:space="preserve"> </w:t>
      </w:r>
      <w:r>
        <w:rPr>
          <w:w w:val="105"/>
        </w:rPr>
        <w:t>were</w:t>
      </w:r>
      <w:r>
        <w:rPr>
          <w:spacing w:val="12"/>
          <w:w w:val="105"/>
        </w:rPr>
        <w:t xml:space="preserve"> </w:t>
      </w:r>
      <w:r>
        <w:rPr>
          <w:w w:val="105"/>
        </w:rPr>
        <w:t>removed</w:t>
      </w:r>
      <w:r>
        <w:rPr>
          <w:spacing w:val="11"/>
          <w:w w:val="105"/>
        </w:rPr>
        <w:t xml:space="preserve"> </w:t>
      </w:r>
      <w:r>
        <w:rPr>
          <w:w w:val="105"/>
        </w:rPr>
        <w:t>from</w:t>
      </w:r>
      <w:r>
        <w:rPr>
          <w:spacing w:val="11"/>
          <w:w w:val="105"/>
        </w:rPr>
        <w:t xml:space="preserve"> </w:t>
      </w:r>
      <w:r>
        <w:rPr>
          <w:w w:val="105"/>
        </w:rPr>
        <w:t>the</w:t>
      </w:r>
      <w:r>
        <w:rPr>
          <w:spacing w:val="11"/>
          <w:w w:val="105"/>
        </w:rPr>
        <w:t xml:space="preserve"> </w:t>
      </w:r>
      <w:r>
        <w:rPr>
          <w:w w:val="105"/>
        </w:rPr>
        <w:t>sample.</w:t>
      </w:r>
      <w:r>
        <w:rPr>
          <w:spacing w:val="36"/>
          <w:w w:val="105"/>
        </w:rPr>
        <w:t xml:space="preserve"> </w:t>
      </w:r>
      <w:r>
        <w:rPr>
          <w:w w:val="105"/>
        </w:rPr>
        <w:t>Zero</w:t>
      </w:r>
      <w:r>
        <w:rPr>
          <w:spacing w:val="11"/>
          <w:w w:val="105"/>
        </w:rPr>
        <w:t xml:space="preserve"> </w:t>
      </w:r>
      <w:r>
        <w:rPr>
          <w:w w:val="105"/>
        </w:rPr>
        <w:t>participants</w:t>
      </w:r>
      <w:r>
        <w:rPr>
          <w:spacing w:val="12"/>
          <w:w w:val="105"/>
        </w:rPr>
        <w:t xml:space="preserve"> </w:t>
      </w:r>
      <w:proofErr w:type="gramStart"/>
      <w:r>
        <w:rPr>
          <w:w w:val="105"/>
        </w:rPr>
        <w:t>were</w:t>
      </w:r>
      <w:proofErr w:type="gramEnd"/>
    </w:p>
    <w:p w14:paraId="46C4E9B0" w14:textId="77777777" w:rsidR="00735E2D" w:rsidRDefault="00000000">
      <w:pPr>
        <w:pStyle w:val="BodyText"/>
      </w:pPr>
      <w:r>
        <w:rPr>
          <w:rFonts w:ascii="Trebuchet MS"/>
          <w:sz w:val="12"/>
        </w:rPr>
        <w:t xml:space="preserve">338    </w:t>
      </w:r>
      <w:r>
        <w:rPr>
          <w:rFonts w:ascii="Trebuchet MS"/>
          <w:spacing w:val="19"/>
          <w:sz w:val="12"/>
        </w:rPr>
        <w:t xml:space="preserve"> </w:t>
      </w:r>
      <w:r>
        <w:rPr>
          <w:w w:val="105"/>
        </w:rPr>
        <w:t>deemed</w:t>
      </w:r>
      <w:r>
        <w:rPr>
          <w:spacing w:val="14"/>
          <w:w w:val="105"/>
        </w:rPr>
        <w:t xml:space="preserve"> </w:t>
      </w:r>
      <w:r>
        <w:rPr>
          <w:w w:val="105"/>
        </w:rPr>
        <w:t>to</w:t>
      </w:r>
      <w:r>
        <w:rPr>
          <w:spacing w:val="14"/>
          <w:w w:val="105"/>
        </w:rPr>
        <w:t xml:space="preserve"> </w:t>
      </w:r>
      <w:r>
        <w:rPr>
          <w:w w:val="105"/>
        </w:rPr>
        <w:t>be</w:t>
      </w:r>
      <w:r>
        <w:rPr>
          <w:spacing w:val="14"/>
          <w:w w:val="105"/>
        </w:rPr>
        <w:t xml:space="preserve"> </w:t>
      </w:r>
      <w:r>
        <w:rPr>
          <w:w w:val="105"/>
        </w:rPr>
        <w:t>an</w:t>
      </w:r>
      <w:r>
        <w:rPr>
          <w:spacing w:val="15"/>
          <w:w w:val="105"/>
        </w:rPr>
        <w:t xml:space="preserve"> </w:t>
      </w:r>
      <w:r>
        <w:rPr>
          <w:w w:val="105"/>
        </w:rPr>
        <w:t>outlier</w:t>
      </w:r>
      <w:r>
        <w:rPr>
          <w:spacing w:val="14"/>
          <w:w w:val="105"/>
        </w:rPr>
        <w:t xml:space="preserve"> </w:t>
      </w:r>
      <w:r>
        <w:rPr>
          <w:w w:val="105"/>
        </w:rPr>
        <w:t>in</w:t>
      </w:r>
      <w:r>
        <w:rPr>
          <w:spacing w:val="14"/>
          <w:w w:val="105"/>
        </w:rPr>
        <w:t xml:space="preserve"> </w:t>
      </w:r>
      <w:r>
        <w:rPr>
          <w:w w:val="105"/>
        </w:rPr>
        <w:t>terms</w:t>
      </w:r>
      <w:r>
        <w:rPr>
          <w:spacing w:val="14"/>
          <w:w w:val="105"/>
        </w:rPr>
        <w:t xml:space="preserve"> </w:t>
      </w:r>
      <w:r>
        <w:rPr>
          <w:w w:val="105"/>
        </w:rPr>
        <w:t>of</w:t>
      </w:r>
      <w:r>
        <w:rPr>
          <w:spacing w:val="14"/>
          <w:w w:val="105"/>
        </w:rPr>
        <w:t xml:space="preserve"> </w:t>
      </w:r>
      <w:r>
        <w:rPr>
          <w:w w:val="105"/>
        </w:rPr>
        <w:t>mean</w:t>
      </w:r>
      <w:r>
        <w:rPr>
          <w:spacing w:val="14"/>
          <w:w w:val="105"/>
        </w:rPr>
        <w:t xml:space="preserve"> </w:t>
      </w:r>
      <w:r>
        <w:rPr>
          <w:w w:val="105"/>
        </w:rPr>
        <w:t>RT.</w:t>
      </w:r>
    </w:p>
    <w:p w14:paraId="0B45D5F0" w14:textId="77777777" w:rsidR="00735E2D" w:rsidRDefault="00735E2D">
      <w:pPr>
        <w:pStyle w:val="BodyText"/>
        <w:spacing w:before="3"/>
        <w:ind w:left="0"/>
        <w:rPr>
          <w:sz w:val="27"/>
        </w:rPr>
      </w:pPr>
    </w:p>
    <w:p w14:paraId="112D193A" w14:textId="77777777" w:rsidR="00735E2D" w:rsidRDefault="00000000">
      <w:pPr>
        <w:pStyle w:val="BodyText"/>
        <w:tabs>
          <w:tab w:val="left" w:pos="1259"/>
        </w:tabs>
        <w:spacing w:before="0"/>
      </w:pPr>
      <w:r>
        <w:rPr>
          <w:rFonts w:ascii="Trebuchet MS"/>
          <w:w w:val="110"/>
          <w:sz w:val="12"/>
        </w:rPr>
        <w:t>339</w:t>
      </w:r>
      <w:r>
        <w:rPr>
          <w:rFonts w:ascii="Trebuchet MS"/>
          <w:w w:val="110"/>
          <w:sz w:val="12"/>
        </w:rPr>
        <w:tab/>
      </w:r>
      <w:r>
        <w:rPr>
          <w:w w:val="110"/>
        </w:rPr>
        <w:t>For</w:t>
      </w:r>
      <w:r>
        <w:rPr>
          <w:spacing w:val="-14"/>
          <w:w w:val="110"/>
        </w:rPr>
        <w:t xml:space="preserve"> </w:t>
      </w:r>
      <w:r>
        <w:rPr>
          <w:w w:val="110"/>
        </w:rPr>
        <w:t>the</w:t>
      </w:r>
      <w:r>
        <w:rPr>
          <w:spacing w:val="-13"/>
          <w:w w:val="110"/>
        </w:rPr>
        <w:t xml:space="preserve"> </w:t>
      </w:r>
      <w:r>
        <w:rPr>
          <w:w w:val="110"/>
        </w:rPr>
        <w:t>remaining</w:t>
      </w:r>
      <w:r>
        <w:rPr>
          <w:spacing w:val="-14"/>
          <w:w w:val="110"/>
        </w:rPr>
        <w:t xml:space="preserve"> </w:t>
      </w:r>
      <w:r>
        <w:rPr>
          <w:w w:val="110"/>
        </w:rPr>
        <w:t>thirty-three</w:t>
      </w:r>
      <w:r>
        <w:rPr>
          <w:spacing w:val="-14"/>
          <w:w w:val="110"/>
        </w:rPr>
        <w:t xml:space="preserve"> </w:t>
      </w:r>
      <w:r>
        <w:rPr>
          <w:w w:val="110"/>
        </w:rPr>
        <w:t>participants</w:t>
      </w:r>
      <w:r>
        <w:rPr>
          <w:spacing w:val="-14"/>
          <w:w w:val="110"/>
        </w:rPr>
        <w:t xml:space="preserve"> </w:t>
      </w:r>
      <w:r>
        <w:rPr>
          <w:w w:val="110"/>
        </w:rPr>
        <w:t>we</w:t>
      </w:r>
      <w:r>
        <w:rPr>
          <w:spacing w:val="-13"/>
          <w:w w:val="110"/>
        </w:rPr>
        <w:t xml:space="preserve"> </w:t>
      </w:r>
      <w:r>
        <w:rPr>
          <w:w w:val="110"/>
        </w:rPr>
        <w:t>removed</w:t>
      </w:r>
      <w:r>
        <w:rPr>
          <w:spacing w:val="-13"/>
          <w:w w:val="110"/>
        </w:rPr>
        <w:t xml:space="preserve"> </w:t>
      </w:r>
      <w:r>
        <w:rPr>
          <w:w w:val="110"/>
        </w:rPr>
        <w:t>trials</w:t>
      </w:r>
      <w:r>
        <w:rPr>
          <w:spacing w:val="-13"/>
          <w:w w:val="110"/>
        </w:rPr>
        <w:t xml:space="preserve"> </w:t>
      </w:r>
      <w:r>
        <w:rPr>
          <w:w w:val="110"/>
        </w:rPr>
        <w:t>with</w:t>
      </w:r>
      <w:r>
        <w:rPr>
          <w:spacing w:val="-13"/>
          <w:w w:val="110"/>
        </w:rPr>
        <w:t xml:space="preserve"> </w:t>
      </w:r>
      <w:r>
        <w:rPr>
          <w:w w:val="110"/>
        </w:rPr>
        <w:t>a</w:t>
      </w:r>
      <w:r>
        <w:rPr>
          <w:spacing w:val="-14"/>
          <w:w w:val="110"/>
        </w:rPr>
        <w:t xml:space="preserve"> </w:t>
      </w:r>
      <w:r>
        <w:rPr>
          <w:w w:val="110"/>
        </w:rPr>
        <w:t>timeout</w:t>
      </w:r>
      <w:r>
        <w:rPr>
          <w:spacing w:val="-13"/>
          <w:w w:val="110"/>
        </w:rPr>
        <w:t xml:space="preserve"> </w:t>
      </w:r>
      <w:r>
        <w:rPr>
          <w:w w:val="110"/>
        </w:rPr>
        <w:t>and</w:t>
      </w:r>
    </w:p>
    <w:p w14:paraId="0A2D9306" w14:textId="77777777" w:rsidR="00735E2D" w:rsidRDefault="00000000">
      <w:pPr>
        <w:pStyle w:val="BodyText"/>
      </w:pPr>
      <w:r>
        <w:rPr>
          <w:rFonts w:ascii="Trebuchet MS"/>
          <w:sz w:val="12"/>
        </w:rPr>
        <w:t xml:space="preserve">340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116E1590" w14:textId="77777777" w:rsidR="00735E2D" w:rsidRDefault="00735E2D">
      <w:pPr>
        <w:sectPr w:rsidR="00735E2D">
          <w:pgSz w:w="12240" w:h="15840"/>
          <w:pgMar w:top="1360" w:right="1280" w:bottom="280" w:left="900" w:header="649" w:footer="0" w:gutter="0"/>
          <w:cols w:space="720"/>
        </w:sectPr>
      </w:pPr>
    </w:p>
    <w:p w14:paraId="473DFA9F" w14:textId="77777777" w:rsidR="00735E2D" w:rsidRDefault="00000000">
      <w:pPr>
        <w:pStyle w:val="BodyText"/>
        <w:spacing w:before="140"/>
      </w:pPr>
      <w:r>
        <w:rPr>
          <w:rFonts w:ascii="Trebuchet MS"/>
          <w:sz w:val="12"/>
        </w:rPr>
        <w:lastRenderedPageBreak/>
        <w:t xml:space="preserve">341    </w:t>
      </w:r>
      <w:r>
        <w:rPr>
          <w:rFonts w:ascii="Trebuchet MS"/>
          <w:spacing w:val="19"/>
          <w:sz w:val="12"/>
        </w:rPr>
        <w:t xml:space="preserve"> </w:t>
      </w:r>
      <w:r>
        <w:rPr>
          <w:w w:val="105"/>
        </w:rPr>
        <w:t>outliers</w:t>
      </w:r>
      <w:r>
        <w:rPr>
          <w:spacing w:val="11"/>
          <w:w w:val="105"/>
        </w:rPr>
        <w:t xml:space="preserve"> </w:t>
      </w:r>
      <w:r>
        <w:rPr>
          <w:w w:val="105"/>
        </w:rPr>
        <w:t>removed</w:t>
      </w:r>
      <w:r>
        <w:rPr>
          <w:spacing w:val="11"/>
          <w:w w:val="105"/>
        </w:rPr>
        <w:t xml:space="preserve"> </w:t>
      </w:r>
      <w:r>
        <w:rPr>
          <w:w w:val="105"/>
        </w:rPr>
        <w:t>was</w:t>
      </w:r>
      <w:r>
        <w:rPr>
          <w:spacing w:val="11"/>
          <w:w w:val="105"/>
        </w:rPr>
        <w:t xml:space="preserve"> </w:t>
      </w:r>
      <w:r>
        <w:rPr>
          <w:w w:val="105"/>
        </w:rPr>
        <w:t>2.81%</w:t>
      </w:r>
      <w:r>
        <w:rPr>
          <w:spacing w:val="11"/>
          <w:w w:val="105"/>
        </w:rPr>
        <w:t xml:space="preserve"> </w:t>
      </w:r>
      <w:r>
        <w:rPr>
          <w:w w:val="105"/>
        </w:rPr>
        <w:t>(SD</w:t>
      </w:r>
      <w:r>
        <w:rPr>
          <w:spacing w:val="11"/>
          <w:w w:val="105"/>
        </w:rPr>
        <w:t xml:space="preserve"> </w:t>
      </w:r>
      <w:r>
        <w:rPr>
          <w:w w:val="105"/>
        </w:rPr>
        <w:t>=</w:t>
      </w:r>
      <w:r>
        <w:rPr>
          <w:spacing w:val="11"/>
          <w:w w:val="105"/>
        </w:rPr>
        <w:t xml:space="preserve"> </w:t>
      </w:r>
      <w:r>
        <w:rPr>
          <w:w w:val="105"/>
        </w:rPr>
        <w:t>1.04%).</w:t>
      </w:r>
      <w:r>
        <w:rPr>
          <w:spacing w:val="35"/>
          <w:w w:val="105"/>
        </w:rPr>
        <w:t xml:space="preserve"> </w:t>
      </w:r>
      <w:r>
        <w:rPr>
          <w:w w:val="105"/>
        </w:rPr>
        <w:t>One</w:t>
      </w:r>
      <w:r>
        <w:rPr>
          <w:spacing w:val="12"/>
          <w:w w:val="105"/>
        </w:rPr>
        <w:t xml:space="preserve"> </w:t>
      </w:r>
      <w:r>
        <w:rPr>
          <w:w w:val="105"/>
        </w:rPr>
        <w:t>participant</w:t>
      </w:r>
      <w:r>
        <w:rPr>
          <w:spacing w:val="11"/>
          <w:w w:val="105"/>
        </w:rPr>
        <w:t xml:space="preserve"> </w:t>
      </w:r>
      <w:r>
        <w:rPr>
          <w:w w:val="105"/>
        </w:rPr>
        <w:t>had</w:t>
      </w:r>
      <w:r>
        <w:rPr>
          <w:spacing w:val="11"/>
          <w:w w:val="105"/>
        </w:rPr>
        <w:t xml:space="preserve"> </w:t>
      </w:r>
      <w:r>
        <w:rPr>
          <w:w w:val="105"/>
        </w:rPr>
        <w:t>an</w:t>
      </w:r>
      <w:r>
        <w:rPr>
          <w:spacing w:val="11"/>
          <w:w w:val="105"/>
        </w:rPr>
        <w:t xml:space="preserve"> </w:t>
      </w:r>
      <w:r>
        <w:rPr>
          <w:w w:val="105"/>
        </w:rPr>
        <w:t>unusual</w:t>
      </w:r>
      <w:r>
        <w:rPr>
          <w:spacing w:val="12"/>
          <w:w w:val="105"/>
        </w:rPr>
        <w:t xml:space="preserve"> </w:t>
      </w:r>
      <w:r>
        <w:rPr>
          <w:w w:val="105"/>
        </w:rPr>
        <w:t>proportion</w:t>
      </w:r>
      <w:r>
        <w:rPr>
          <w:spacing w:val="10"/>
          <w:w w:val="105"/>
        </w:rPr>
        <w:t xml:space="preserve"> </w:t>
      </w:r>
      <w:r>
        <w:rPr>
          <w:w w:val="105"/>
        </w:rPr>
        <w:t>of</w:t>
      </w:r>
    </w:p>
    <w:p w14:paraId="2FC48047" w14:textId="77777777" w:rsidR="00735E2D" w:rsidRDefault="00000000">
      <w:pPr>
        <w:pStyle w:val="BodyText"/>
      </w:pPr>
      <w:r>
        <w:rPr>
          <w:rFonts w:ascii="Trebuchet MS"/>
          <w:sz w:val="12"/>
        </w:rPr>
        <w:t xml:space="preserve">342    </w:t>
      </w:r>
      <w:r>
        <w:rPr>
          <w:rFonts w:ascii="Trebuchet MS"/>
          <w:spacing w:val="19"/>
          <w:sz w:val="12"/>
        </w:rPr>
        <w:t xml:space="preserve"> </w:t>
      </w:r>
      <w:r>
        <w:rPr>
          <w:w w:val="105"/>
        </w:rPr>
        <w:t>trials</w:t>
      </w:r>
      <w:r>
        <w:rPr>
          <w:spacing w:val="8"/>
          <w:w w:val="105"/>
        </w:rPr>
        <w:t xml:space="preserve"> </w:t>
      </w:r>
      <w:r>
        <w:rPr>
          <w:w w:val="105"/>
        </w:rPr>
        <w:t>removed</w:t>
      </w:r>
      <w:r>
        <w:rPr>
          <w:spacing w:val="9"/>
          <w:w w:val="105"/>
        </w:rPr>
        <w:t xml:space="preserve"> </w:t>
      </w:r>
      <w:r>
        <w:rPr>
          <w:w w:val="105"/>
        </w:rPr>
        <w:t>as</w:t>
      </w:r>
      <w:r>
        <w:rPr>
          <w:spacing w:val="8"/>
          <w:w w:val="105"/>
        </w:rPr>
        <w:t xml:space="preserve"> </w:t>
      </w:r>
      <w:r>
        <w:rPr>
          <w:w w:val="105"/>
        </w:rPr>
        <w:t>outlier</w:t>
      </w:r>
      <w:r>
        <w:rPr>
          <w:spacing w:val="9"/>
          <w:w w:val="105"/>
        </w:rPr>
        <w:t xml:space="preserve"> </w:t>
      </w:r>
      <w:r>
        <w:rPr>
          <w:w w:val="105"/>
        </w:rPr>
        <w:t>RTs</w:t>
      </w:r>
      <w:r>
        <w:rPr>
          <w:spacing w:val="8"/>
          <w:w w:val="105"/>
        </w:rPr>
        <w:t xml:space="preserve"> </w:t>
      </w:r>
      <w:r>
        <w:rPr>
          <w:w w:val="105"/>
        </w:rPr>
        <w:t>and</w:t>
      </w:r>
      <w:r>
        <w:rPr>
          <w:spacing w:val="8"/>
          <w:w w:val="105"/>
        </w:rPr>
        <w:t xml:space="preserve"> </w:t>
      </w:r>
      <w:r>
        <w:rPr>
          <w:w w:val="105"/>
        </w:rPr>
        <w:t>were</w:t>
      </w:r>
      <w:r>
        <w:rPr>
          <w:spacing w:val="8"/>
          <w:w w:val="105"/>
        </w:rPr>
        <w:t xml:space="preserve"> </w:t>
      </w:r>
      <w:r>
        <w:rPr>
          <w:w w:val="105"/>
        </w:rPr>
        <w:t>not</w:t>
      </w:r>
      <w:r>
        <w:rPr>
          <w:spacing w:val="9"/>
          <w:w w:val="105"/>
        </w:rPr>
        <w:t xml:space="preserve"> </w:t>
      </w:r>
      <w:r>
        <w:rPr>
          <w:w w:val="105"/>
        </w:rPr>
        <w:t>included</w:t>
      </w:r>
      <w:r>
        <w:rPr>
          <w:spacing w:val="8"/>
          <w:w w:val="105"/>
        </w:rPr>
        <w:t xml:space="preserve"> </w:t>
      </w:r>
      <w:r>
        <w:rPr>
          <w:w w:val="105"/>
        </w:rPr>
        <w:t>in</w:t>
      </w:r>
      <w:r>
        <w:rPr>
          <w:spacing w:val="7"/>
          <w:w w:val="105"/>
        </w:rPr>
        <w:t xml:space="preserve"> </w:t>
      </w:r>
      <w:r>
        <w:rPr>
          <w:w w:val="105"/>
        </w:rPr>
        <w:t>the</w:t>
      </w:r>
      <w:r>
        <w:rPr>
          <w:spacing w:val="9"/>
          <w:w w:val="105"/>
        </w:rPr>
        <w:t xml:space="preserve"> </w:t>
      </w:r>
      <w:r>
        <w:rPr>
          <w:w w:val="105"/>
        </w:rPr>
        <w:t>final</w:t>
      </w:r>
      <w:r>
        <w:rPr>
          <w:spacing w:val="8"/>
          <w:w w:val="105"/>
        </w:rPr>
        <w:t xml:space="preserve"> </w:t>
      </w:r>
      <w:r>
        <w:rPr>
          <w:w w:val="105"/>
        </w:rPr>
        <w:t>analysis.</w:t>
      </w:r>
    </w:p>
    <w:p w14:paraId="2079E775" w14:textId="77777777" w:rsidR="00735E2D" w:rsidRDefault="00735E2D">
      <w:pPr>
        <w:pStyle w:val="BodyText"/>
        <w:spacing w:before="0"/>
        <w:ind w:left="0"/>
        <w:rPr>
          <w:sz w:val="20"/>
        </w:rPr>
      </w:pPr>
    </w:p>
    <w:p w14:paraId="7FB127CD" w14:textId="77777777" w:rsidR="00735E2D" w:rsidRDefault="00735E2D">
      <w:pPr>
        <w:pStyle w:val="BodyText"/>
        <w:spacing w:before="3"/>
        <w:ind w:left="0"/>
        <w:rPr>
          <w:sz w:val="27"/>
        </w:rPr>
      </w:pPr>
    </w:p>
    <w:p w14:paraId="4A50DB6F" w14:textId="45AE40D4" w:rsidR="00735E2D" w:rsidRDefault="003F2FDD">
      <w:pPr>
        <w:spacing w:before="96"/>
        <w:ind w:left="1301"/>
        <w:rPr>
          <w:rFonts w:ascii="Arial MT"/>
          <w:sz w:val="19"/>
        </w:rPr>
      </w:pPr>
      <w:r>
        <w:rPr>
          <w:noProof/>
        </w:rPr>
        <mc:AlternateContent>
          <mc:Choice Requires="wpg">
            <w:drawing>
              <wp:anchor distT="0" distB="0" distL="114300" distR="114300" simplePos="0" relativeHeight="15730176" behindDoc="0" locked="0" layoutInCell="1" allowOverlap="1" wp14:anchorId="7468056B" wp14:editId="7DD3E968">
                <wp:simplePos x="0" y="0"/>
                <wp:positionH relativeFrom="page">
                  <wp:posOffset>1699260</wp:posOffset>
                </wp:positionH>
                <wp:positionV relativeFrom="paragraph">
                  <wp:posOffset>-95885</wp:posOffset>
                </wp:positionV>
                <wp:extent cx="4854575" cy="5012690"/>
                <wp:effectExtent l="0" t="0" r="0" b="0"/>
                <wp:wrapNone/>
                <wp:docPr id="195"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4575" cy="5012690"/>
                          <a:chOff x="2676" y="-151"/>
                          <a:chExt cx="7645" cy="7894"/>
                        </a:xfrm>
                      </wpg:grpSpPr>
                      <wps:wsp>
                        <wps:cNvPr id="196" name="AutoShape 335"/>
                        <wps:cNvSpPr>
                          <a:spLocks/>
                        </wps:cNvSpPr>
                        <wps:spPr bwMode="auto">
                          <a:xfrm>
                            <a:off x="3108" y="1091"/>
                            <a:ext cx="6767" cy="5577"/>
                          </a:xfrm>
                          <a:custGeom>
                            <a:avLst/>
                            <a:gdLst>
                              <a:gd name="T0" fmla="+- 0 3182 3108"/>
                              <a:gd name="T1" fmla="*/ T0 w 6767"/>
                              <a:gd name="T2" fmla="+- 0 4480 1092"/>
                              <a:gd name="T3" fmla="*/ 4480 h 5577"/>
                              <a:gd name="T4" fmla="+- 0 3926 3108"/>
                              <a:gd name="T5" fmla="*/ T4 w 6767"/>
                              <a:gd name="T6" fmla="+- 0 5558 1092"/>
                              <a:gd name="T7" fmla="*/ 5558 h 5577"/>
                              <a:gd name="T8" fmla="+- 0 4670 3108"/>
                              <a:gd name="T9" fmla="*/ T8 w 6767"/>
                              <a:gd name="T10" fmla="+- 0 6241 1092"/>
                              <a:gd name="T11" fmla="*/ 6241 h 5577"/>
                              <a:gd name="T12" fmla="+- 0 5413 3108"/>
                              <a:gd name="T13" fmla="*/ T12 w 6767"/>
                              <a:gd name="T14" fmla="+- 0 6660 1092"/>
                              <a:gd name="T15" fmla="*/ 6660 h 5577"/>
                              <a:gd name="T16" fmla="+- 0 6157 3108"/>
                              <a:gd name="T17" fmla="*/ T16 w 6767"/>
                              <a:gd name="T18" fmla="+- 0 6668 1092"/>
                              <a:gd name="T19" fmla="*/ 6668 h 5577"/>
                              <a:gd name="T20" fmla="+- 0 6900 3108"/>
                              <a:gd name="T21" fmla="*/ T20 w 6767"/>
                              <a:gd name="T22" fmla="+- 0 4552 1092"/>
                              <a:gd name="T23" fmla="*/ 4552 h 5577"/>
                              <a:gd name="T24" fmla="+- 0 7644 3108"/>
                              <a:gd name="T25" fmla="*/ T24 w 6767"/>
                              <a:gd name="T26" fmla="+- 0 4373 1092"/>
                              <a:gd name="T27" fmla="*/ 4373 h 5577"/>
                              <a:gd name="T28" fmla="+- 0 8387 3108"/>
                              <a:gd name="T29" fmla="*/ T28 w 6767"/>
                              <a:gd name="T30" fmla="+- 0 4629 1092"/>
                              <a:gd name="T31" fmla="*/ 4629 h 5577"/>
                              <a:gd name="T32" fmla="+- 0 9131 3108"/>
                              <a:gd name="T33" fmla="*/ T32 w 6767"/>
                              <a:gd name="T34" fmla="+- 0 4919 1092"/>
                              <a:gd name="T35" fmla="*/ 4919 h 5577"/>
                              <a:gd name="T36" fmla="+- 0 9875 3108"/>
                              <a:gd name="T37" fmla="*/ T36 w 6767"/>
                              <a:gd name="T38" fmla="+- 0 5533 1092"/>
                              <a:gd name="T39" fmla="*/ 5533 h 5577"/>
                              <a:gd name="T40" fmla="+- 0 3182 3108"/>
                              <a:gd name="T41" fmla="*/ T40 w 6767"/>
                              <a:gd name="T42" fmla="+- 0 3994 1092"/>
                              <a:gd name="T43" fmla="*/ 3994 h 5577"/>
                              <a:gd name="T44" fmla="+- 0 3926 3108"/>
                              <a:gd name="T45" fmla="*/ T44 w 6767"/>
                              <a:gd name="T46" fmla="+- 0 5081 1092"/>
                              <a:gd name="T47" fmla="*/ 5081 h 5577"/>
                              <a:gd name="T48" fmla="+- 0 4670 3108"/>
                              <a:gd name="T49" fmla="*/ T48 w 6767"/>
                              <a:gd name="T50" fmla="+- 0 5204 1092"/>
                              <a:gd name="T51" fmla="*/ 5204 h 5577"/>
                              <a:gd name="T52" fmla="+- 0 5413 3108"/>
                              <a:gd name="T53" fmla="*/ T52 w 6767"/>
                              <a:gd name="T54" fmla="+- 0 5819 1092"/>
                              <a:gd name="T55" fmla="*/ 5819 h 5577"/>
                              <a:gd name="T56" fmla="+- 0 6157 3108"/>
                              <a:gd name="T57" fmla="*/ T56 w 6767"/>
                              <a:gd name="T58" fmla="+- 0 5802 1092"/>
                              <a:gd name="T59" fmla="*/ 5802 h 5577"/>
                              <a:gd name="T60" fmla="+- 0 6900 3108"/>
                              <a:gd name="T61" fmla="*/ T60 w 6767"/>
                              <a:gd name="T62" fmla="+- 0 3446 1092"/>
                              <a:gd name="T63" fmla="*/ 3446 h 5577"/>
                              <a:gd name="T64" fmla="+- 0 7644 3108"/>
                              <a:gd name="T65" fmla="*/ T64 w 6767"/>
                              <a:gd name="T66" fmla="+- 0 3884 1092"/>
                              <a:gd name="T67" fmla="*/ 3884 h 5577"/>
                              <a:gd name="T68" fmla="+- 0 8387 3108"/>
                              <a:gd name="T69" fmla="*/ T68 w 6767"/>
                              <a:gd name="T70" fmla="+- 0 4308 1092"/>
                              <a:gd name="T71" fmla="*/ 4308 h 5577"/>
                              <a:gd name="T72" fmla="+- 0 9131 3108"/>
                              <a:gd name="T73" fmla="*/ T72 w 6767"/>
                              <a:gd name="T74" fmla="+- 0 4024 1092"/>
                              <a:gd name="T75" fmla="*/ 4024 h 5577"/>
                              <a:gd name="T76" fmla="+- 0 9875 3108"/>
                              <a:gd name="T77" fmla="*/ T76 w 6767"/>
                              <a:gd name="T78" fmla="+- 0 4266 1092"/>
                              <a:gd name="T79" fmla="*/ 4266 h 5577"/>
                              <a:gd name="T80" fmla="+- 0 3182 3108"/>
                              <a:gd name="T81" fmla="*/ T80 w 6767"/>
                              <a:gd name="T82" fmla="+- 0 1092 1092"/>
                              <a:gd name="T83" fmla="*/ 1092 h 5577"/>
                              <a:gd name="T84" fmla="+- 0 3926 3108"/>
                              <a:gd name="T85" fmla="*/ T84 w 6767"/>
                              <a:gd name="T86" fmla="+- 0 2481 1092"/>
                              <a:gd name="T87" fmla="*/ 2481 h 5577"/>
                              <a:gd name="T88" fmla="+- 0 4670 3108"/>
                              <a:gd name="T89" fmla="*/ T88 w 6767"/>
                              <a:gd name="T90" fmla="+- 0 3005 1092"/>
                              <a:gd name="T91" fmla="*/ 3005 h 5577"/>
                              <a:gd name="T92" fmla="+- 0 5413 3108"/>
                              <a:gd name="T93" fmla="*/ T92 w 6767"/>
                              <a:gd name="T94" fmla="+- 0 3424 1092"/>
                              <a:gd name="T95" fmla="*/ 3424 h 5577"/>
                              <a:gd name="T96" fmla="+- 0 6157 3108"/>
                              <a:gd name="T97" fmla="*/ T96 w 6767"/>
                              <a:gd name="T98" fmla="+- 0 3757 1092"/>
                              <a:gd name="T99" fmla="*/ 3757 h 5577"/>
                              <a:gd name="T100" fmla="+- 0 6900 3108"/>
                              <a:gd name="T101" fmla="*/ T100 w 6767"/>
                              <a:gd name="T102" fmla="+- 0 4321 1092"/>
                              <a:gd name="T103" fmla="*/ 4321 h 5577"/>
                              <a:gd name="T104" fmla="+- 0 7644 3108"/>
                              <a:gd name="T105" fmla="*/ T104 w 6767"/>
                              <a:gd name="T106" fmla="+- 0 4740 1092"/>
                              <a:gd name="T107" fmla="*/ 4740 h 5577"/>
                              <a:gd name="T108" fmla="+- 0 8387 3108"/>
                              <a:gd name="T109" fmla="*/ T108 w 6767"/>
                              <a:gd name="T110" fmla="+- 0 4967 1092"/>
                              <a:gd name="T111" fmla="*/ 4967 h 5577"/>
                              <a:gd name="T112" fmla="+- 0 9131 3108"/>
                              <a:gd name="T113" fmla="*/ T112 w 6767"/>
                              <a:gd name="T114" fmla="+- 0 5148 1092"/>
                              <a:gd name="T115" fmla="*/ 5148 h 5577"/>
                              <a:gd name="T116" fmla="+- 0 9875 3108"/>
                              <a:gd name="T117" fmla="*/ T116 w 6767"/>
                              <a:gd name="T118" fmla="+- 0 5399 1092"/>
                              <a:gd name="T119" fmla="*/ 5399 h 5577"/>
                              <a:gd name="T120" fmla="+- 0 3182 3108"/>
                              <a:gd name="T121" fmla="*/ T120 w 6767"/>
                              <a:gd name="T122" fmla="+- 0 1761 1092"/>
                              <a:gd name="T123" fmla="*/ 1761 h 5577"/>
                              <a:gd name="T124" fmla="+- 0 3926 3108"/>
                              <a:gd name="T125" fmla="*/ T124 w 6767"/>
                              <a:gd name="T126" fmla="+- 0 2162 1092"/>
                              <a:gd name="T127" fmla="*/ 2162 h 5577"/>
                              <a:gd name="T128" fmla="+- 0 4670 3108"/>
                              <a:gd name="T129" fmla="*/ T128 w 6767"/>
                              <a:gd name="T130" fmla="+- 0 2115 1092"/>
                              <a:gd name="T131" fmla="*/ 2115 h 5577"/>
                              <a:gd name="T132" fmla="+- 0 5413 3108"/>
                              <a:gd name="T133" fmla="*/ T132 w 6767"/>
                              <a:gd name="T134" fmla="+- 0 2355 1092"/>
                              <a:gd name="T135" fmla="*/ 2355 h 5577"/>
                              <a:gd name="T136" fmla="+- 0 6157 3108"/>
                              <a:gd name="T137" fmla="*/ T136 w 6767"/>
                              <a:gd name="T138" fmla="+- 0 2871 1092"/>
                              <a:gd name="T139" fmla="*/ 2871 h 5577"/>
                              <a:gd name="T140" fmla="+- 0 6900 3108"/>
                              <a:gd name="T141" fmla="*/ T140 w 6767"/>
                              <a:gd name="T142" fmla="+- 0 3679 1092"/>
                              <a:gd name="T143" fmla="*/ 3679 h 5577"/>
                              <a:gd name="T144" fmla="+- 0 7644 3108"/>
                              <a:gd name="T145" fmla="*/ T144 w 6767"/>
                              <a:gd name="T146" fmla="+- 0 3800 1092"/>
                              <a:gd name="T147" fmla="*/ 3800 h 5577"/>
                              <a:gd name="T148" fmla="+- 0 8387 3108"/>
                              <a:gd name="T149" fmla="*/ T148 w 6767"/>
                              <a:gd name="T150" fmla="+- 0 4153 1092"/>
                              <a:gd name="T151" fmla="*/ 4153 h 5577"/>
                              <a:gd name="T152" fmla="+- 0 9131 3108"/>
                              <a:gd name="T153" fmla="*/ T152 w 6767"/>
                              <a:gd name="T154" fmla="+- 0 4366 1092"/>
                              <a:gd name="T155" fmla="*/ 4366 h 5577"/>
                              <a:gd name="T156" fmla="+- 0 9875 3108"/>
                              <a:gd name="T157" fmla="*/ T156 w 6767"/>
                              <a:gd name="T158" fmla="+- 0 4147 1092"/>
                              <a:gd name="T159" fmla="*/ 4147 h 5577"/>
                              <a:gd name="T160" fmla="+- 0 3108 3108"/>
                              <a:gd name="T161" fmla="*/ T160 w 6767"/>
                              <a:gd name="T162" fmla="+- 0 4213 1092"/>
                              <a:gd name="T163" fmla="*/ 4213 h 5577"/>
                              <a:gd name="T164" fmla="+- 0 3257 3108"/>
                              <a:gd name="T165" fmla="*/ T164 w 6767"/>
                              <a:gd name="T166" fmla="+- 0 4213 1092"/>
                              <a:gd name="T167" fmla="*/ 4213 h 5577"/>
                              <a:gd name="T168" fmla="+- 0 3182 3108"/>
                              <a:gd name="T169" fmla="*/ T168 w 6767"/>
                              <a:gd name="T170" fmla="+- 0 4213 1092"/>
                              <a:gd name="T171" fmla="*/ 4213 h 5577"/>
                              <a:gd name="T172" fmla="+- 0 3182 3108"/>
                              <a:gd name="T173" fmla="*/ T172 w 6767"/>
                              <a:gd name="T174" fmla="+- 0 4746 1092"/>
                              <a:gd name="T175" fmla="*/ 4746 h 5577"/>
                              <a:gd name="T176" fmla="+- 0 3108 3108"/>
                              <a:gd name="T177" fmla="*/ T176 w 6767"/>
                              <a:gd name="T178" fmla="+- 0 4746 1092"/>
                              <a:gd name="T179" fmla="*/ 4746 h 5577"/>
                              <a:gd name="T180" fmla="+- 0 3257 3108"/>
                              <a:gd name="T181" fmla="*/ T180 w 6767"/>
                              <a:gd name="T182" fmla="+- 0 4746 1092"/>
                              <a:gd name="T183" fmla="*/ 4746 h 5577"/>
                              <a:gd name="T184" fmla="+- 0 3108 3108"/>
                              <a:gd name="T185" fmla="*/ T184 w 6767"/>
                              <a:gd name="T186" fmla="+- 0 3680 1092"/>
                              <a:gd name="T187" fmla="*/ 3680 h 5577"/>
                              <a:gd name="T188" fmla="+- 0 3257 3108"/>
                              <a:gd name="T189" fmla="*/ T188 w 6767"/>
                              <a:gd name="T190" fmla="+- 0 3680 1092"/>
                              <a:gd name="T191" fmla="*/ 3680 h 5577"/>
                              <a:gd name="T192" fmla="+- 0 3182 3108"/>
                              <a:gd name="T193" fmla="*/ T192 w 6767"/>
                              <a:gd name="T194" fmla="+- 0 3680 1092"/>
                              <a:gd name="T195" fmla="*/ 3680 h 5577"/>
                              <a:gd name="T196" fmla="+- 0 3182 3108"/>
                              <a:gd name="T197" fmla="*/ T196 w 6767"/>
                              <a:gd name="T198" fmla="+- 0 4308 1092"/>
                              <a:gd name="T199" fmla="*/ 4308 h 5577"/>
                              <a:gd name="T200" fmla="+- 0 3108 3108"/>
                              <a:gd name="T201" fmla="*/ T200 w 6767"/>
                              <a:gd name="T202" fmla="+- 0 4308 1092"/>
                              <a:gd name="T203" fmla="*/ 4308 h 5577"/>
                              <a:gd name="T204" fmla="+- 0 3257 3108"/>
                              <a:gd name="T205" fmla="*/ T204 w 6767"/>
                              <a:gd name="T206" fmla="+- 0 4308 1092"/>
                              <a:gd name="T207" fmla="*/ 4308 h 55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6767" h="5577">
                                <a:moveTo>
                                  <a:pt x="74" y="3388"/>
                                </a:moveTo>
                                <a:lnTo>
                                  <a:pt x="818" y="4466"/>
                                </a:lnTo>
                                <a:lnTo>
                                  <a:pt x="1562" y="5149"/>
                                </a:lnTo>
                                <a:lnTo>
                                  <a:pt x="2305" y="5568"/>
                                </a:lnTo>
                                <a:lnTo>
                                  <a:pt x="3049" y="5576"/>
                                </a:lnTo>
                                <a:lnTo>
                                  <a:pt x="3792" y="3460"/>
                                </a:lnTo>
                                <a:lnTo>
                                  <a:pt x="4536" y="3281"/>
                                </a:lnTo>
                                <a:lnTo>
                                  <a:pt x="5279" y="3537"/>
                                </a:lnTo>
                                <a:lnTo>
                                  <a:pt x="6023" y="3827"/>
                                </a:lnTo>
                                <a:lnTo>
                                  <a:pt x="6767" y="4441"/>
                                </a:lnTo>
                                <a:moveTo>
                                  <a:pt x="74" y="2902"/>
                                </a:moveTo>
                                <a:lnTo>
                                  <a:pt x="818" y="3989"/>
                                </a:lnTo>
                                <a:lnTo>
                                  <a:pt x="1562" y="4112"/>
                                </a:lnTo>
                                <a:lnTo>
                                  <a:pt x="2305" y="4727"/>
                                </a:lnTo>
                                <a:lnTo>
                                  <a:pt x="3049" y="4710"/>
                                </a:lnTo>
                                <a:lnTo>
                                  <a:pt x="3792" y="2354"/>
                                </a:lnTo>
                                <a:lnTo>
                                  <a:pt x="4536" y="2792"/>
                                </a:lnTo>
                                <a:lnTo>
                                  <a:pt x="5279" y="3216"/>
                                </a:lnTo>
                                <a:lnTo>
                                  <a:pt x="6023" y="2932"/>
                                </a:lnTo>
                                <a:lnTo>
                                  <a:pt x="6767" y="3174"/>
                                </a:lnTo>
                                <a:moveTo>
                                  <a:pt x="74" y="0"/>
                                </a:moveTo>
                                <a:lnTo>
                                  <a:pt x="818" y="1389"/>
                                </a:lnTo>
                                <a:lnTo>
                                  <a:pt x="1562" y="1913"/>
                                </a:lnTo>
                                <a:lnTo>
                                  <a:pt x="2305" y="2332"/>
                                </a:lnTo>
                                <a:lnTo>
                                  <a:pt x="3049" y="2665"/>
                                </a:lnTo>
                                <a:lnTo>
                                  <a:pt x="3792" y="3229"/>
                                </a:lnTo>
                                <a:lnTo>
                                  <a:pt x="4536" y="3648"/>
                                </a:lnTo>
                                <a:lnTo>
                                  <a:pt x="5279" y="3875"/>
                                </a:lnTo>
                                <a:lnTo>
                                  <a:pt x="6023" y="4056"/>
                                </a:lnTo>
                                <a:lnTo>
                                  <a:pt x="6767" y="4307"/>
                                </a:lnTo>
                                <a:moveTo>
                                  <a:pt x="74" y="669"/>
                                </a:moveTo>
                                <a:lnTo>
                                  <a:pt x="818" y="1070"/>
                                </a:lnTo>
                                <a:lnTo>
                                  <a:pt x="1562" y="1023"/>
                                </a:lnTo>
                                <a:lnTo>
                                  <a:pt x="2305" y="1263"/>
                                </a:lnTo>
                                <a:lnTo>
                                  <a:pt x="3049" y="1779"/>
                                </a:lnTo>
                                <a:lnTo>
                                  <a:pt x="3792" y="2587"/>
                                </a:lnTo>
                                <a:lnTo>
                                  <a:pt x="4536" y="2708"/>
                                </a:lnTo>
                                <a:lnTo>
                                  <a:pt x="5279" y="3061"/>
                                </a:lnTo>
                                <a:lnTo>
                                  <a:pt x="6023" y="3274"/>
                                </a:lnTo>
                                <a:lnTo>
                                  <a:pt x="6767" y="3055"/>
                                </a:lnTo>
                                <a:moveTo>
                                  <a:pt x="0" y="3121"/>
                                </a:moveTo>
                                <a:lnTo>
                                  <a:pt x="149" y="3121"/>
                                </a:lnTo>
                                <a:moveTo>
                                  <a:pt x="74" y="3121"/>
                                </a:moveTo>
                                <a:lnTo>
                                  <a:pt x="74" y="3654"/>
                                </a:lnTo>
                                <a:moveTo>
                                  <a:pt x="0" y="3654"/>
                                </a:moveTo>
                                <a:lnTo>
                                  <a:pt x="149" y="3654"/>
                                </a:lnTo>
                                <a:moveTo>
                                  <a:pt x="0" y="2588"/>
                                </a:moveTo>
                                <a:lnTo>
                                  <a:pt x="149" y="2588"/>
                                </a:lnTo>
                                <a:moveTo>
                                  <a:pt x="74" y="2588"/>
                                </a:moveTo>
                                <a:lnTo>
                                  <a:pt x="74" y="3216"/>
                                </a:lnTo>
                                <a:moveTo>
                                  <a:pt x="0" y="3216"/>
                                </a:moveTo>
                                <a:lnTo>
                                  <a:pt x="149" y="321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Line 334"/>
                        <wps:cNvCnPr>
                          <a:cxnSpLocks noChangeShapeType="1"/>
                        </wps:cNvCnPr>
                        <wps:spPr bwMode="auto">
                          <a:xfrm>
                            <a:off x="3182" y="1193"/>
                            <a:ext cx="0" cy="263"/>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198" name="Freeform 333"/>
                        <wps:cNvSpPr>
                          <a:spLocks/>
                        </wps:cNvSpPr>
                        <wps:spPr bwMode="auto">
                          <a:xfrm>
                            <a:off x="3108" y="1435"/>
                            <a:ext cx="149" cy="32"/>
                          </a:xfrm>
                          <a:custGeom>
                            <a:avLst/>
                            <a:gdLst>
                              <a:gd name="T0" fmla="+- 0 3257 3108"/>
                              <a:gd name="T1" fmla="*/ T0 w 149"/>
                              <a:gd name="T2" fmla="+- 0 1436 1436"/>
                              <a:gd name="T3" fmla="*/ 1436 h 32"/>
                              <a:gd name="T4" fmla="+- 0 3108 3108"/>
                              <a:gd name="T5" fmla="*/ T4 w 149"/>
                              <a:gd name="T6" fmla="+- 0 1436 1436"/>
                              <a:gd name="T7" fmla="*/ 1436 h 32"/>
                              <a:gd name="T8" fmla="+- 0 3108 3108"/>
                              <a:gd name="T9" fmla="*/ T8 w 149"/>
                              <a:gd name="T10" fmla="+- 0 1445 1436"/>
                              <a:gd name="T11" fmla="*/ 1445 h 32"/>
                              <a:gd name="T12" fmla="+- 0 3108 3108"/>
                              <a:gd name="T13" fmla="*/ T12 w 149"/>
                              <a:gd name="T14" fmla="+- 0 1457 1436"/>
                              <a:gd name="T15" fmla="*/ 1457 h 32"/>
                              <a:gd name="T16" fmla="+- 0 3108 3108"/>
                              <a:gd name="T17" fmla="*/ T16 w 149"/>
                              <a:gd name="T18" fmla="+- 0 1467 1436"/>
                              <a:gd name="T19" fmla="*/ 1467 h 32"/>
                              <a:gd name="T20" fmla="+- 0 3257 3108"/>
                              <a:gd name="T21" fmla="*/ T20 w 149"/>
                              <a:gd name="T22" fmla="+- 0 1467 1436"/>
                              <a:gd name="T23" fmla="*/ 1467 h 32"/>
                              <a:gd name="T24" fmla="+- 0 3257 3108"/>
                              <a:gd name="T25" fmla="*/ T24 w 149"/>
                              <a:gd name="T26" fmla="+- 0 1457 1436"/>
                              <a:gd name="T27" fmla="*/ 1457 h 32"/>
                              <a:gd name="T28" fmla="+- 0 3257 3108"/>
                              <a:gd name="T29" fmla="*/ T28 w 149"/>
                              <a:gd name="T30" fmla="+- 0 1445 1436"/>
                              <a:gd name="T31" fmla="*/ 1445 h 32"/>
                              <a:gd name="T32" fmla="+- 0 3257 3108"/>
                              <a:gd name="T33" fmla="*/ T32 w 149"/>
                              <a:gd name="T34" fmla="+- 0 1436 1436"/>
                              <a:gd name="T35" fmla="*/ 143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32">
                                <a:moveTo>
                                  <a:pt x="149" y="0"/>
                                </a:moveTo>
                                <a:lnTo>
                                  <a:pt x="0" y="0"/>
                                </a:lnTo>
                                <a:lnTo>
                                  <a:pt x="0" y="9"/>
                                </a:lnTo>
                                <a:lnTo>
                                  <a:pt x="0" y="21"/>
                                </a:lnTo>
                                <a:lnTo>
                                  <a:pt x="0" y="31"/>
                                </a:lnTo>
                                <a:lnTo>
                                  <a:pt x="149" y="31"/>
                                </a:lnTo>
                                <a:lnTo>
                                  <a:pt x="149" y="21"/>
                                </a:lnTo>
                                <a:lnTo>
                                  <a:pt x="149" y="9"/>
                                </a:lnTo>
                                <a:lnTo>
                                  <a:pt x="1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AutoShape 332"/>
                        <wps:cNvSpPr>
                          <a:spLocks/>
                        </wps:cNvSpPr>
                        <wps:spPr bwMode="auto">
                          <a:xfrm>
                            <a:off x="3182" y="1446"/>
                            <a:ext cx="2" cy="630"/>
                          </a:xfrm>
                          <a:custGeom>
                            <a:avLst/>
                            <a:gdLst>
                              <a:gd name="T0" fmla="+- 0 1862 1446"/>
                              <a:gd name="T1" fmla="*/ 1862 h 630"/>
                              <a:gd name="T2" fmla="+- 0 2076 1446"/>
                              <a:gd name="T3" fmla="*/ 2076 h 630"/>
                              <a:gd name="T4" fmla="+- 0 1446 1446"/>
                              <a:gd name="T5" fmla="*/ 1446 h 630"/>
                              <a:gd name="T6" fmla="+- 0 1660 1446"/>
                              <a:gd name="T7" fmla="*/ 1660 h 630"/>
                            </a:gdLst>
                            <a:ahLst/>
                            <a:cxnLst>
                              <a:cxn ang="0">
                                <a:pos x="0" y="T1"/>
                              </a:cxn>
                              <a:cxn ang="0">
                                <a:pos x="0" y="T3"/>
                              </a:cxn>
                              <a:cxn ang="0">
                                <a:pos x="0" y="T5"/>
                              </a:cxn>
                              <a:cxn ang="0">
                                <a:pos x="0" y="T7"/>
                              </a:cxn>
                            </a:cxnLst>
                            <a:rect l="0" t="0" r="r" b="b"/>
                            <a:pathLst>
                              <a:path h="630">
                                <a:moveTo>
                                  <a:pt x="0" y="416"/>
                                </a:moveTo>
                                <a:lnTo>
                                  <a:pt x="0" y="630"/>
                                </a:lnTo>
                                <a:moveTo>
                                  <a:pt x="0" y="0"/>
                                </a:moveTo>
                                <a:lnTo>
                                  <a:pt x="0" y="21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AutoShape 331"/>
                        <wps:cNvSpPr>
                          <a:spLocks/>
                        </wps:cNvSpPr>
                        <wps:spPr bwMode="auto">
                          <a:xfrm>
                            <a:off x="3108" y="2075"/>
                            <a:ext cx="893" cy="3718"/>
                          </a:xfrm>
                          <a:custGeom>
                            <a:avLst/>
                            <a:gdLst>
                              <a:gd name="T0" fmla="+- 0 3108 3108"/>
                              <a:gd name="T1" fmla="*/ T0 w 893"/>
                              <a:gd name="T2" fmla="+- 0 2076 2076"/>
                              <a:gd name="T3" fmla="*/ 2076 h 3718"/>
                              <a:gd name="T4" fmla="+- 0 3257 3108"/>
                              <a:gd name="T5" fmla="*/ T4 w 893"/>
                              <a:gd name="T6" fmla="+- 0 2076 2076"/>
                              <a:gd name="T7" fmla="*/ 2076 h 3718"/>
                              <a:gd name="T8" fmla="+- 0 3852 3108"/>
                              <a:gd name="T9" fmla="*/ T8 w 893"/>
                              <a:gd name="T10" fmla="+- 0 5323 2076"/>
                              <a:gd name="T11" fmla="*/ 5323 h 3718"/>
                              <a:gd name="T12" fmla="+- 0 4000 3108"/>
                              <a:gd name="T13" fmla="*/ T12 w 893"/>
                              <a:gd name="T14" fmla="+- 0 5323 2076"/>
                              <a:gd name="T15" fmla="*/ 5323 h 3718"/>
                              <a:gd name="T16" fmla="+- 0 3926 3108"/>
                              <a:gd name="T17" fmla="*/ T16 w 893"/>
                              <a:gd name="T18" fmla="+- 0 5323 2076"/>
                              <a:gd name="T19" fmla="*/ 5323 h 3718"/>
                              <a:gd name="T20" fmla="+- 0 3926 3108"/>
                              <a:gd name="T21" fmla="*/ T20 w 893"/>
                              <a:gd name="T22" fmla="+- 0 5794 2076"/>
                              <a:gd name="T23" fmla="*/ 5794 h 3718"/>
                              <a:gd name="T24" fmla="+- 0 3852 3108"/>
                              <a:gd name="T25" fmla="*/ T24 w 893"/>
                              <a:gd name="T26" fmla="+- 0 5794 2076"/>
                              <a:gd name="T27" fmla="*/ 5794 h 3718"/>
                              <a:gd name="T28" fmla="+- 0 4000 3108"/>
                              <a:gd name="T29" fmla="*/ T28 w 893"/>
                              <a:gd name="T30" fmla="+- 0 5794 2076"/>
                              <a:gd name="T31" fmla="*/ 5794 h 3718"/>
                              <a:gd name="T32" fmla="+- 0 3852 3108"/>
                              <a:gd name="T33" fmla="*/ T32 w 893"/>
                              <a:gd name="T34" fmla="+- 0 4760 2076"/>
                              <a:gd name="T35" fmla="*/ 4760 h 3718"/>
                              <a:gd name="T36" fmla="+- 0 4000 3108"/>
                              <a:gd name="T37" fmla="*/ T36 w 893"/>
                              <a:gd name="T38" fmla="+- 0 4760 2076"/>
                              <a:gd name="T39" fmla="*/ 4760 h 3718"/>
                              <a:gd name="T40" fmla="+- 0 3926 3108"/>
                              <a:gd name="T41" fmla="*/ T40 w 893"/>
                              <a:gd name="T42" fmla="+- 0 4760 2076"/>
                              <a:gd name="T43" fmla="*/ 4760 h 3718"/>
                              <a:gd name="T44" fmla="+- 0 3926 3108"/>
                              <a:gd name="T45" fmla="*/ T44 w 893"/>
                              <a:gd name="T46" fmla="+- 0 5403 2076"/>
                              <a:gd name="T47" fmla="*/ 5403 h 3718"/>
                              <a:gd name="T48" fmla="+- 0 3852 3108"/>
                              <a:gd name="T49" fmla="*/ T48 w 893"/>
                              <a:gd name="T50" fmla="+- 0 5403 2076"/>
                              <a:gd name="T51" fmla="*/ 5403 h 3718"/>
                              <a:gd name="T52" fmla="+- 0 4000 3108"/>
                              <a:gd name="T53" fmla="*/ T52 w 893"/>
                              <a:gd name="T54" fmla="+- 0 5403 2076"/>
                              <a:gd name="T55" fmla="*/ 5403 h 37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3" h="3718">
                                <a:moveTo>
                                  <a:pt x="0" y="0"/>
                                </a:moveTo>
                                <a:lnTo>
                                  <a:pt x="149" y="0"/>
                                </a:lnTo>
                                <a:moveTo>
                                  <a:pt x="744" y="3247"/>
                                </a:moveTo>
                                <a:lnTo>
                                  <a:pt x="892" y="3247"/>
                                </a:lnTo>
                                <a:moveTo>
                                  <a:pt x="818" y="3247"/>
                                </a:moveTo>
                                <a:lnTo>
                                  <a:pt x="818" y="3718"/>
                                </a:lnTo>
                                <a:moveTo>
                                  <a:pt x="744" y="3718"/>
                                </a:moveTo>
                                <a:lnTo>
                                  <a:pt x="892" y="3718"/>
                                </a:lnTo>
                                <a:moveTo>
                                  <a:pt x="744" y="2684"/>
                                </a:moveTo>
                                <a:lnTo>
                                  <a:pt x="892" y="2684"/>
                                </a:lnTo>
                                <a:moveTo>
                                  <a:pt x="818" y="2684"/>
                                </a:moveTo>
                                <a:lnTo>
                                  <a:pt x="818" y="3327"/>
                                </a:lnTo>
                                <a:moveTo>
                                  <a:pt x="744" y="3327"/>
                                </a:moveTo>
                                <a:lnTo>
                                  <a:pt x="892" y="332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Line 330"/>
                        <wps:cNvCnPr>
                          <a:cxnSpLocks noChangeShapeType="1"/>
                        </wps:cNvCnPr>
                        <wps:spPr bwMode="auto">
                          <a:xfrm>
                            <a:off x="3926" y="2582"/>
                            <a:ext cx="0" cy="149"/>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02" name="Rectangle 329"/>
                        <wps:cNvSpPr>
                          <a:spLocks noChangeArrowheads="1"/>
                        </wps:cNvSpPr>
                        <wps:spPr bwMode="auto">
                          <a:xfrm>
                            <a:off x="3915" y="2262"/>
                            <a:ext cx="22" cy="11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AutoShape 328"/>
                        <wps:cNvSpPr>
                          <a:spLocks/>
                        </wps:cNvSpPr>
                        <wps:spPr bwMode="auto">
                          <a:xfrm>
                            <a:off x="3851" y="1835"/>
                            <a:ext cx="149" cy="896"/>
                          </a:xfrm>
                          <a:custGeom>
                            <a:avLst/>
                            <a:gdLst>
                              <a:gd name="T0" fmla="+- 0 3852 3852"/>
                              <a:gd name="T1" fmla="*/ T0 w 149"/>
                              <a:gd name="T2" fmla="+- 0 2731 1835"/>
                              <a:gd name="T3" fmla="*/ 2731 h 896"/>
                              <a:gd name="T4" fmla="+- 0 4000 3852"/>
                              <a:gd name="T5" fmla="*/ T4 w 149"/>
                              <a:gd name="T6" fmla="+- 0 2731 1835"/>
                              <a:gd name="T7" fmla="*/ 2731 h 896"/>
                              <a:gd name="T8" fmla="+- 0 3852 3852"/>
                              <a:gd name="T9" fmla="*/ T8 w 149"/>
                              <a:gd name="T10" fmla="+- 0 1835 1835"/>
                              <a:gd name="T11" fmla="*/ 1835 h 896"/>
                              <a:gd name="T12" fmla="+- 0 4000 3852"/>
                              <a:gd name="T13" fmla="*/ T12 w 149"/>
                              <a:gd name="T14" fmla="+- 0 1835 1835"/>
                              <a:gd name="T15" fmla="*/ 1835 h 896"/>
                            </a:gdLst>
                            <a:ahLst/>
                            <a:cxnLst>
                              <a:cxn ang="0">
                                <a:pos x="T1" y="T3"/>
                              </a:cxn>
                              <a:cxn ang="0">
                                <a:pos x="T5" y="T7"/>
                              </a:cxn>
                              <a:cxn ang="0">
                                <a:pos x="T9" y="T11"/>
                              </a:cxn>
                              <a:cxn ang="0">
                                <a:pos x="T13" y="T15"/>
                              </a:cxn>
                            </a:cxnLst>
                            <a:rect l="0" t="0" r="r" b="b"/>
                            <a:pathLst>
                              <a:path w="149" h="896">
                                <a:moveTo>
                                  <a:pt x="0" y="896"/>
                                </a:moveTo>
                                <a:lnTo>
                                  <a:pt x="148" y="896"/>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Rectangle 327"/>
                        <wps:cNvSpPr>
                          <a:spLocks noChangeArrowheads="1"/>
                        </wps:cNvSpPr>
                        <wps:spPr bwMode="auto">
                          <a:xfrm>
                            <a:off x="3915" y="2262"/>
                            <a:ext cx="22" cy="11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Line 326"/>
                        <wps:cNvCnPr>
                          <a:cxnSpLocks noChangeShapeType="1"/>
                        </wps:cNvCnPr>
                        <wps:spPr bwMode="auto">
                          <a:xfrm>
                            <a:off x="3926" y="1835"/>
                            <a:ext cx="0" cy="22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06" name="AutoShape 325"/>
                        <wps:cNvSpPr>
                          <a:spLocks/>
                        </wps:cNvSpPr>
                        <wps:spPr bwMode="auto">
                          <a:xfrm>
                            <a:off x="4595" y="2722"/>
                            <a:ext cx="149" cy="3722"/>
                          </a:xfrm>
                          <a:custGeom>
                            <a:avLst/>
                            <a:gdLst>
                              <a:gd name="T0" fmla="+- 0 4595 4595"/>
                              <a:gd name="T1" fmla="*/ T0 w 149"/>
                              <a:gd name="T2" fmla="+- 0 6038 2723"/>
                              <a:gd name="T3" fmla="*/ 6038 h 3722"/>
                              <a:gd name="T4" fmla="+- 0 4744 4595"/>
                              <a:gd name="T5" fmla="*/ T4 w 149"/>
                              <a:gd name="T6" fmla="+- 0 6038 2723"/>
                              <a:gd name="T7" fmla="*/ 6038 h 3722"/>
                              <a:gd name="T8" fmla="+- 0 4670 4595"/>
                              <a:gd name="T9" fmla="*/ T8 w 149"/>
                              <a:gd name="T10" fmla="+- 0 6038 2723"/>
                              <a:gd name="T11" fmla="*/ 6038 h 3722"/>
                              <a:gd name="T12" fmla="+- 0 4670 4595"/>
                              <a:gd name="T13" fmla="*/ T12 w 149"/>
                              <a:gd name="T14" fmla="+- 0 6444 2723"/>
                              <a:gd name="T15" fmla="*/ 6444 h 3722"/>
                              <a:gd name="T16" fmla="+- 0 4595 4595"/>
                              <a:gd name="T17" fmla="*/ T16 w 149"/>
                              <a:gd name="T18" fmla="+- 0 6444 2723"/>
                              <a:gd name="T19" fmla="*/ 6444 h 3722"/>
                              <a:gd name="T20" fmla="+- 0 4744 4595"/>
                              <a:gd name="T21" fmla="*/ T20 w 149"/>
                              <a:gd name="T22" fmla="+- 0 6444 2723"/>
                              <a:gd name="T23" fmla="*/ 6444 h 3722"/>
                              <a:gd name="T24" fmla="+- 0 4595 4595"/>
                              <a:gd name="T25" fmla="*/ T24 w 149"/>
                              <a:gd name="T26" fmla="+- 0 4941 2723"/>
                              <a:gd name="T27" fmla="*/ 4941 h 3722"/>
                              <a:gd name="T28" fmla="+- 0 4744 4595"/>
                              <a:gd name="T29" fmla="*/ T28 w 149"/>
                              <a:gd name="T30" fmla="+- 0 4941 2723"/>
                              <a:gd name="T31" fmla="*/ 4941 h 3722"/>
                              <a:gd name="T32" fmla="+- 0 4670 4595"/>
                              <a:gd name="T33" fmla="*/ T32 w 149"/>
                              <a:gd name="T34" fmla="+- 0 4941 2723"/>
                              <a:gd name="T35" fmla="*/ 4941 h 3722"/>
                              <a:gd name="T36" fmla="+- 0 4670 4595"/>
                              <a:gd name="T37" fmla="*/ T36 w 149"/>
                              <a:gd name="T38" fmla="+- 0 5468 2723"/>
                              <a:gd name="T39" fmla="*/ 5468 h 3722"/>
                              <a:gd name="T40" fmla="+- 0 4595 4595"/>
                              <a:gd name="T41" fmla="*/ T40 w 149"/>
                              <a:gd name="T42" fmla="+- 0 5468 2723"/>
                              <a:gd name="T43" fmla="*/ 5468 h 3722"/>
                              <a:gd name="T44" fmla="+- 0 4744 4595"/>
                              <a:gd name="T45" fmla="*/ T44 w 149"/>
                              <a:gd name="T46" fmla="+- 0 5468 2723"/>
                              <a:gd name="T47" fmla="*/ 5468 h 3722"/>
                              <a:gd name="T48" fmla="+- 0 4595 4595"/>
                              <a:gd name="T49" fmla="*/ T48 w 149"/>
                              <a:gd name="T50" fmla="+- 0 2723 2723"/>
                              <a:gd name="T51" fmla="*/ 2723 h 3722"/>
                              <a:gd name="T52" fmla="+- 0 4744 4595"/>
                              <a:gd name="T53" fmla="*/ T52 w 149"/>
                              <a:gd name="T54" fmla="+- 0 2723 2723"/>
                              <a:gd name="T55" fmla="*/ 2723 h 37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9" h="3722">
                                <a:moveTo>
                                  <a:pt x="0" y="3315"/>
                                </a:moveTo>
                                <a:lnTo>
                                  <a:pt x="149" y="3315"/>
                                </a:lnTo>
                                <a:moveTo>
                                  <a:pt x="75" y="3315"/>
                                </a:moveTo>
                                <a:lnTo>
                                  <a:pt x="75" y="3721"/>
                                </a:lnTo>
                                <a:moveTo>
                                  <a:pt x="0" y="3721"/>
                                </a:moveTo>
                                <a:lnTo>
                                  <a:pt x="149" y="3721"/>
                                </a:lnTo>
                                <a:moveTo>
                                  <a:pt x="0" y="2218"/>
                                </a:moveTo>
                                <a:lnTo>
                                  <a:pt x="149" y="2218"/>
                                </a:lnTo>
                                <a:moveTo>
                                  <a:pt x="75" y="2218"/>
                                </a:moveTo>
                                <a:lnTo>
                                  <a:pt x="75" y="2745"/>
                                </a:lnTo>
                                <a:moveTo>
                                  <a:pt x="0" y="2745"/>
                                </a:moveTo>
                                <a:lnTo>
                                  <a:pt x="149" y="2745"/>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AutoShape 324"/>
                        <wps:cNvSpPr>
                          <a:spLocks/>
                        </wps:cNvSpPr>
                        <wps:spPr bwMode="auto">
                          <a:xfrm>
                            <a:off x="4669" y="2722"/>
                            <a:ext cx="2" cy="565"/>
                          </a:xfrm>
                          <a:custGeom>
                            <a:avLst/>
                            <a:gdLst>
                              <a:gd name="T0" fmla="+- 0 3106 2723"/>
                              <a:gd name="T1" fmla="*/ 3106 h 565"/>
                              <a:gd name="T2" fmla="+- 0 3287 2723"/>
                              <a:gd name="T3" fmla="*/ 3287 h 565"/>
                              <a:gd name="T4" fmla="+- 0 2723 2723"/>
                              <a:gd name="T5" fmla="*/ 2723 h 565"/>
                              <a:gd name="T6" fmla="+- 0 2904 2723"/>
                              <a:gd name="T7" fmla="*/ 2904 h 565"/>
                            </a:gdLst>
                            <a:ahLst/>
                            <a:cxnLst>
                              <a:cxn ang="0">
                                <a:pos x="0" y="T1"/>
                              </a:cxn>
                              <a:cxn ang="0">
                                <a:pos x="0" y="T3"/>
                              </a:cxn>
                              <a:cxn ang="0">
                                <a:pos x="0" y="T5"/>
                              </a:cxn>
                              <a:cxn ang="0">
                                <a:pos x="0" y="T7"/>
                              </a:cxn>
                            </a:cxnLst>
                            <a:rect l="0" t="0" r="r" b="b"/>
                            <a:pathLst>
                              <a:path h="565">
                                <a:moveTo>
                                  <a:pt x="0" y="383"/>
                                </a:moveTo>
                                <a:lnTo>
                                  <a:pt x="0" y="564"/>
                                </a:lnTo>
                                <a:moveTo>
                                  <a:pt x="0" y="0"/>
                                </a:moveTo>
                                <a:lnTo>
                                  <a:pt x="0" y="18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AutoShape 323"/>
                        <wps:cNvSpPr>
                          <a:spLocks/>
                        </wps:cNvSpPr>
                        <wps:spPr bwMode="auto">
                          <a:xfrm>
                            <a:off x="4595" y="1771"/>
                            <a:ext cx="149" cy="1516"/>
                          </a:xfrm>
                          <a:custGeom>
                            <a:avLst/>
                            <a:gdLst>
                              <a:gd name="T0" fmla="+- 0 4595 4595"/>
                              <a:gd name="T1" fmla="*/ T0 w 149"/>
                              <a:gd name="T2" fmla="+- 0 3287 1771"/>
                              <a:gd name="T3" fmla="*/ 3287 h 1516"/>
                              <a:gd name="T4" fmla="+- 0 4744 4595"/>
                              <a:gd name="T5" fmla="*/ T4 w 149"/>
                              <a:gd name="T6" fmla="+- 0 3287 1771"/>
                              <a:gd name="T7" fmla="*/ 3287 h 1516"/>
                              <a:gd name="T8" fmla="+- 0 4595 4595"/>
                              <a:gd name="T9" fmla="*/ T8 w 149"/>
                              <a:gd name="T10" fmla="+- 0 1771 1771"/>
                              <a:gd name="T11" fmla="*/ 1771 h 1516"/>
                              <a:gd name="T12" fmla="+- 0 4744 4595"/>
                              <a:gd name="T13" fmla="*/ T12 w 149"/>
                              <a:gd name="T14" fmla="+- 0 1771 1771"/>
                              <a:gd name="T15" fmla="*/ 1771 h 1516"/>
                            </a:gdLst>
                            <a:ahLst/>
                            <a:cxnLst>
                              <a:cxn ang="0">
                                <a:pos x="T1" y="T3"/>
                              </a:cxn>
                              <a:cxn ang="0">
                                <a:pos x="T5" y="T7"/>
                              </a:cxn>
                              <a:cxn ang="0">
                                <a:pos x="T9" y="T11"/>
                              </a:cxn>
                              <a:cxn ang="0">
                                <a:pos x="T13" y="T15"/>
                              </a:cxn>
                            </a:cxnLst>
                            <a:rect l="0" t="0" r="r" b="b"/>
                            <a:pathLst>
                              <a:path w="149" h="1516">
                                <a:moveTo>
                                  <a:pt x="0" y="1516"/>
                                </a:moveTo>
                                <a:lnTo>
                                  <a:pt x="149" y="1516"/>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AutoShape 322"/>
                        <wps:cNvSpPr>
                          <a:spLocks/>
                        </wps:cNvSpPr>
                        <wps:spPr bwMode="auto">
                          <a:xfrm>
                            <a:off x="4669" y="1771"/>
                            <a:ext cx="2" cy="688"/>
                          </a:xfrm>
                          <a:custGeom>
                            <a:avLst/>
                            <a:gdLst>
                              <a:gd name="T0" fmla="+- 0 2216 1771"/>
                              <a:gd name="T1" fmla="*/ 2216 h 688"/>
                              <a:gd name="T2" fmla="+- 0 2458 1771"/>
                              <a:gd name="T3" fmla="*/ 2458 h 688"/>
                              <a:gd name="T4" fmla="+- 0 1771 1771"/>
                              <a:gd name="T5" fmla="*/ 1771 h 688"/>
                              <a:gd name="T6" fmla="+- 0 2014 1771"/>
                              <a:gd name="T7" fmla="*/ 2014 h 688"/>
                            </a:gdLst>
                            <a:ahLst/>
                            <a:cxnLst>
                              <a:cxn ang="0">
                                <a:pos x="0" y="T1"/>
                              </a:cxn>
                              <a:cxn ang="0">
                                <a:pos x="0" y="T3"/>
                              </a:cxn>
                              <a:cxn ang="0">
                                <a:pos x="0" y="T5"/>
                              </a:cxn>
                              <a:cxn ang="0">
                                <a:pos x="0" y="T7"/>
                              </a:cxn>
                            </a:cxnLst>
                            <a:rect l="0" t="0" r="r" b="b"/>
                            <a:pathLst>
                              <a:path h="688">
                                <a:moveTo>
                                  <a:pt x="0" y="445"/>
                                </a:moveTo>
                                <a:lnTo>
                                  <a:pt x="0" y="687"/>
                                </a:lnTo>
                                <a:moveTo>
                                  <a:pt x="0" y="0"/>
                                </a:moveTo>
                                <a:lnTo>
                                  <a:pt x="0" y="2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AutoShape 321"/>
                        <wps:cNvSpPr>
                          <a:spLocks/>
                        </wps:cNvSpPr>
                        <wps:spPr bwMode="auto">
                          <a:xfrm>
                            <a:off x="4595" y="2458"/>
                            <a:ext cx="893" cy="4414"/>
                          </a:xfrm>
                          <a:custGeom>
                            <a:avLst/>
                            <a:gdLst>
                              <a:gd name="T0" fmla="+- 0 4595 4595"/>
                              <a:gd name="T1" fmla="*/ T0 w 893"/>
                              <a:gd name="T2" fmla="+- 0 2458 2458"/>
                              <a:gd name="T3" fmla="*/ 2458 h 4414"/>
                              <a:gd name="T4" fmla="+- 0 4744 4595"/>
                              <a:gd name="T5" fmla="*/ T4 w 893"/>
                              <a:gd name="T6" fmla="+- 0 2458 2458"/>
                              <a:gd name="T7" fmla="*/ 2458 h 4414"/>
                              <a:gd name="T8" fmla="+- 0 5339 4595"/>
                              <a:gd name="T9" fmla="*/ T8 w 893"/>
                              <a:gd name="T10" fmla="+- 0 6449 2458"/>
                              <a:gd name="T11" fmla="*/ 6449 h 4414"/>
                              <a:gd name="T12" fmla="+- 0 5487 4595"/>
                              <a:gd name="T13" fmla="*/ T12 w 893"/>
                              <a:gd name="T14" fmla="+- 0 6449 2458"/>
                              <a:gd name="T15" fmla="*/ 6449 h 4414"/>
                              <a:gd name="T16" fmla="+- 0 5413 4595"/>
                              <a:gd name="T17" fmla="*/ T16 w 893"/>
                              <a:gd name="T18" fmla="+- 0 6449 2458"/>
                              <a:gd name="T19" fmla="*/ 6449 h 4414"/>
                              <a:gd name="T20" fmla="+- 0 5413 4595"/>
                              <a:gd name="T21" fmla="*/ T20 w 893"/>
                              <a:gd name="T22" fmla="+- 0 6872 2458"/>
                              <a:gd name="T23" fmla="*/ 6872 h 4414"/>
                              <a:gd name="T24" fmla="+- 0 5339 4595"/>
                              <a:gd name="T25" fmla="*/ T24 w 893"/>
                              <a:gd name="T26" fmla="+- 0 6872 2458"/>
                              <a:gd name="T27" fmla="*/ 6872 h 4414"/>
                              <a:gd name="T28" fmla="+- 0 5487 4595"/>
                              <a:gd name="T29" fmla="*/ T28 w 893"/>
                              <a:gd name="T30" fmla="+- 0 6872 2458"/>
                              <a:gd name="T31" fmla="*/ 6872 h 4414"/>
                              <a:gd name="T32" fmla="+- 0 5339 4595"/>
                              <a:gd name="T33" fmla="*/ T32 w 893"/>
                              <a:gd name="T34" fmla="+- 0 5522 2458"/>
                              <a:gd name="T35" fmla="*/ 5522 h 4414"/>
                              <a:gd name="T36" fmla="+- 0 5487 4595"/>
                              <a:gd name="T37" fmla="*/ T36 w 893"/>
                              <a:gd name="T38" fmla="+- 0 5522 2458"/>
                              <a:gd name="T39" fmla="*/ 5522 h 4414"/>
                              <a:gd name="T40" fmla="+- 0 5413 4595"/>
                              <a:gd name="T41" fmla="*/ T40 w 893"/>
                              <a:gd name="T42" fmla="+- 0 5522 2458"/>
                              <a:gd name="T43" fmla="*/ 5522 h 4414"/>
                              <a:gd name="T44" fmla="+- 0 5413 4595"/>
                              <a:gd name="T45" fmla="*/ T44 w 893"/>
                              <a:gd name="T46" fmla="+- 0 6116 2458"/>
                              <a:gd name="T47" fmla="*/ 6116 h 4414"/>
                              <a:gd name="T48" fmla="+- 0 5339 4595"/>
                              <a:gd name="T49" fmla="*/ T48 w 893"/>
                              <a:gd name="T50" fmla="+- 0 6116 2458"/>
                              <a:gd name="T51" fmla="*/ 6116 h 4414"/>
                              <a:gd name="T52" fmla="+- 0 5487 4595"/>
                              <a:gd name="T53" fmla="*/ T52 w 893"/>
                              <a:gd name="T54" fmla="+- 0 6116 2458"/>
                              <a:gd name="T55" fmla="*/ 6116 h 4414"/>
                              <a:gd name="T56" fmla="+- 0 5339 4595"/>
                              <a:gd name="T57" fmla="*/ T56 w 893"/>
                              <a:gd name="T58" fmla="+- 0 3098 2458"/>
                              <a:gd name="T59" fmla="*/ 3098 h 4414"/>
                              <a:gd name="T60" fmla="+- 0 5487 4595"/>
                              <a:gd name="T61" fmla="*/ T60 w 893"/>
                              <a:gd name="T62" fmla="+- 0 3098 2458"/>
                              <a:gd name="T63" fmla="*/ 3098 h 44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93" h="4414">
                                <a:moveTo>
                                  <a:pt x="0" y="0"/>
                                </a:moveTo>
                                <a:lnTo>
                                  <a:pt x="149" y="0"/>
                                </a:lnTo>
                                <a:moveTo>
                                  <a:pt x="744" y="3991"/>
                                </a:moveTo>
                                <a:lnTo>
                                  <a:pt x="892" y="3991"/>
                                </a:lnTo>
                                <a:moveTo>
                                  <a:pt x="818" y="3991"/>
                                </a:moveTo>
                                <a:lnTo>
                                  <a:pt x="818" y="4414"/>
                                </a:lnTo>
                                <a:moveTo>
                                  <a:pt x="744" y="4414"/>
                                </a:moveTo>
                                <a:lnTo>
                                  <a:pt x="892" y="4414"/>
                                </a:lnTo>
                                <a:moveTo>
                                  <a:pt x="744" y="3064"/>
                                </a:moveTo>
                                <a:lnTo>
                                  <a:pt x="892" y="3064"/>
                                </a:lnTo>
                                <a:moveTo>
                                  <a:pt x="818" y="3064"/>
                                </a:moveTo>
                                <a:lnTo>
                                  <a:pt x="818" y="3658"/>
                                </a:lnTo>
                                <a:moveTo>
                                  <a:pt x="744" y="3658"/>
                                </a:moveTo>
                                <a:lnTo>
                                  <a:pt x="892" y="3658"/>
                                </a:lnTo>
                                <a:moveTo>
                                  <a:pt x="744" y="640"/>
                                </a:moveTo>
                                <a:lnTo>
                                  <a:pt x="892" y="64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AutoShape 320"/>
                        <wps:cNvSpPr>
                          <a:spLocks/>
                        </wps:cNvSpPr>
                        <wps:spPr bwMode="auto">
                          <a:xfrm>
                            <a:off x="5413" y="3097"/>
                            <a:ext cx="2" cy="654"/>
                          </a:xfrm>
                          <a:custGeom>
                            <a:avLst/>
                            <a:gdLst>
                              <a:gd name="T0" fmla="+- 0 3525 3098"/>
                              <a:gd name="T1" fmla="*/ 3525 h 654"/>
                              <a:gd name="T2" fmla="+- 0 3751 3098"/>
                              <a:gd name="T3" fmla="*/ 3751 h 654"/>
                              <a:gd name="T4" fmla="+- 0 3098 3098"/>
                              <a:gd name="T5" fmla="*/ 3098 h 654"/>
                              <a:gd name="T6" fmla="+- 0 3324 3098"/>
                              <a:gd name="T7" fmla="*/ 3324 h 654"/>
                            </a:gdLst>
                            <a:ahLst/>
                            <a:cxnLst>
                              <a:cxn ang="0">
                                <a:pos x="0" y="T1"/>
                              </a:cxn>
                              <a:cxn ang="0">
                                <a:pos x="0" y="T3"/>
                              </a:cxn>
                              <a:cxn ang="0">
                                <a:pos x="0" y="T5"/>
                              </a:cxn>
                              <a:cxn ang="0">
                                <a:pos x="0" y="T7"/>
                              </a:cxn>
                            </a:cxnLst>
                            <a:rect l="0" t="0" r="r" b="b"/>
                            <a:pathLst>
                              <a:path h="654">
                                <a:moveTo>
                                  <a:pt x="0" y="427"/>
                                </a:moveTo>
                                <a:lnTo>
                                  <a:pt x="0" y="653"/>
                                </a:lnTo>
                                <a:moveTo>
                                  <a:pt x="0" y="0"/>
                                </a:moveTo>
                                <a:lnTo>
                                  <a:pt x="0" y="22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AutoShape 319"/>
                        <wps:cNvSpPr>
                          <a:spLocks/>
                        </wps:cNvSpPr>
                        <wps:spPr bwMode="auto">
                          <a:xfrm>
                            <a:off x="5338" y="2145"/>
                            <a:ext cx="149" cy="1606"/>
                          </a:xfrm>
                          <a:custGeom>
                            <a:avLst/>
                            <a:gdLst>
                              <a:gd name="T0" fmla="+- 0 5339 5339"/>
                              <a:gd name="T1" fmla="*/ T0 w 149"/>
                              <a:gd name="T2" fmla="+- 0 3751 2145"/>
                              <a:gd name="T3" fmla="*/ 3751 h 1606"/>
                              <a:gd name="T4" fmla="+- 0 5487 5339"/>
                              <a:gd name="T5" fmla="*/ T4 w 149"/>
                              <a:gd name="T6" fmla="+- 0 3751 2145"/>
                              <a:gd name="T7" fmla="*/ 3751 h 1606"/>
                              <a:gd name="T8" fmla="+- 0 5339 5339"/>
                              <a:gd name="T9" fmla="*/ T8 w 149"/>
                              <a:gd name="T10" fmla="+- 0 2145 2145"/>
                              <a:gd name="T11" fmla="*/ 2145 h 1606"/>
                              <a:gd name="T12" fmla="+- 0 5487 5339"/>
                              <a:gd name="T13" fmla="*/ T12 w 149"/>
                              <a:gd name="T14" fmla="+- 0 2145 2145"/>
                              <a:gd name="T15" fmla="*/ 2145 h 1606"/>
                            </a:gdLst>
                            <a:ahLst/>
                            <a:cxnLst>
                              <a:cxn ang="0">
                                <a:pos x="T1" y="T3"/>
                              </a:cxn>
                              <a:cxn ang="0">
                                <a:pos x="T5" y="T7"/>
                              </a:cxn>
                              <a:cxn ang="0">
                                <a:pos x="T9" y="T11"/>
                              </a:cxn>
                              <a:cxn ang="0">
                                <a:pos x="T13" y="T15"/>
                              </a:cxn>
                            </a:cxnLst>
                            <a:rect l="0" t="0" r="r" b="b"/>
                            <a:pathLst>
                              <a:path w="149" h="1606">
                                <a:moveTo>
                                  <a:pt x="0" y="1606"/>
                                </a:moveTo>
                                <a:lnTo>
                                  <a:pt x="148" y="1606"/>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AutoShape 318"/>
                        <wps:cNvSpPr>
                          <a:spLocks/>
                        </wps:cNvSpPr>
                        <wps:spPr bwMode="auto">
                          <a:xfrm>
                            <a:off x="5413" y="2145"/>
                            <a:ext cx="2" cy="420"/>
                          </a:xfrm>
                          <a:custGeom>
                            <a:avLst/>
                            <a:gdLst>
                              <a:gd name="T0" fmla="+- 0 2456 2145"/>
                              <a:gd name="T1" fmla="*/ 2456 h 420"/>
                              <a:gd name="T2" fmla="+- 0 2565 2145"/>
                              <a:gd name="T3" fmla="*/ 2565 h 420"/>
                              <a:gd name="T4" fmla="+- 0 2145 2145"/>
                              <a:gd name="T5" fmla="*/ 2145 h 420"/>
                              <a:gd name="T6" fmla="+- 0 2254 2145"/>
                              <a:gd name="T7" fmla="*/ 2254 h 420"/>
                            </a:gdLst>
                            <a:ahLst/>
                            <a:cxnLst>
                              <a:cxn ang="0">
                                <a:pos x="0" y="T1"/>
                              </a:cxn>
                              <a:cxn ang="0">
                                <a:pos x="0" y="T3"/>
                              </a:cxn>
                              <a:cxn ang="0">
                                <a:pos x="0" y="T5"/>
                              </a:cxn>
                              <a:cxn ang="0">
                                <a:pos x="0" y="T7"/>
                              </a:cxn>
                            </a:cxnLst>
                            <a:rect l="0" t="0" r="r" b="b"/>
                            <a:pathLst>
                              <a:path h="420">
                                <a:moveTo>
                                  <a:pt x="0" y="311"/>
                                </a:moveTo>
                                <a:lnTo>
                                  <a:pt x="0" y="420"/>
                                </a:lnTo>
                                <a:moveTo>
                                  <a:pt x="0" y="0"/>
                                </a:moveTo>
                                <a:lnTo>
                                  <a:pt x="0" y="10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AutoShape 317"/>
                        <wps:cNvSpPr>
                          <a:spLocks/>
                        </wps:cNvSpPr>
                        <wps:spPr bwMode="auto">
                          <a:xfrm>
                            <a:off x="5338" y="2564"/>
                            <a:ext cx="893" cy="4302"/>
                          </a:xfrm>
                          <a:custGeom>
                            <a:avLst/>
                            <a:gdLst>
                              <a:gd name="T0" fmla="+- 0 5339 5339"/>
                              <a:gd name="T1" fmla="*/ T0 w 893"/>
                              <a:gd name="T2" fmla="+- 0 2565 2565"/>
                              <a:gd name="T3" fmla="*/ 2565 h 4302"/>
                              <a:gd name="T4" fmla="+- 0 5487 5339"/>
                              <a:gd name="T5" fmla="*/ T4 w 893"/>
                              <a:gd name="T6" fmla="+- 0 2565 2565"/>
                              <a:gd name="T7" fmla="*/ 2565 h 4302"/>
                              <a:gd name="T8" fmla="+- 0 6082 5339"/>
                              <a:gd name="T9" fmla="*/ T8 w 893"/>
                              <a:gd name="T10" fmla="+- 0 6470 2565"/>
                              <a:gd name="T11" fmla="*/ 6470 h 4302"/>
                              <a:gd name="T12" fmla="+- 0 6231 5339"/>
                              <a:gd name="T13" fmla="*/ T12 w 893"/>
                              <a:gd name="T14" fmla="+- 0 6470 2565"/>
                              <a:gd name="T15" fmla="*/ 6470 h 4302"/>
                              <a:gd name="T16" fmla="+- 0 6157 5339"/>
                              <a:gd name="T17" fmla="*/ T16 w 893"/>
                              <a:gd name="T18" fmla="+- 0 6470 2565"/>
                              <a:gd name="T19" fmla="*/ 6470 h 4302"/>
                              <a:gd name="T20" fmla="+- 0 6157 5339"/>
                              <a:gd name="T21" fmla="*/ T20 w 893"/>
                              <a:gd name="T22" fmla="+- 0 6866 2565"/>
                              <a:gd name="T23" fmla="*/ 6866 h 4302"/>
                              <a:gd name="T24" fmla="+- 0 6082 5339"/>
                              <a:gd name="T25" fmla="*/ T24 w 893"/>
                              <a:gd name="T26" fmla="+- 0 6866 2565"/>
                              <a:gd name="T27" fmla="*/ 6866 h 4302"/>
                              <a:gd name="T28" fmla="+- 0 6231 5339"/>
                              <a:gd name="T29" fmla="*/ T28 w 893"/>
                              <a:gd name="T30" fmla="+- 0 6866 2565"/>
                              <a:gd name="T31" fmla="*/ 6866 h 4302"/>
                              <a:gd name="T32" fmla="+- 0 6082 5339"/>
                              <a:gd name="T33" fmla="*/ T32 w 893"/>
                              <a:gd name="T34" fmla="+- 0 5506 2565"/>
                              <a:gd name="T35" fmla="*/ 5506 h 4302"/>
                              <a:gd name="T36" fmla="+- 0 6231 5339"/>
                              <a:gd name="T37" fmla="*/ T36 w 893"/>
                              <a:gd name="T38" fmla="+- 0 5506 2565"/>
                              <a:gd name="T39" fmla="*/ 5506 h 4302"/>
                              <a:gd name="T40" fmla="+- 0 6157 5339"/>
                              <a:gd name="T41" fmla="*/ T40 w 893"/>
                              <a:gd name="T42" fmla="+- 0 5506 2565"/>
                              <a:gd name="T43" fmla="*/ 5506 h 4302"/>
                              <a:gd name="T44" fmla="+- 0 6157 5339"/>
                              <a:gd name="T45" fmla="*/ T44 w 893"/>
                              <a:gd name="T46" fmla="+- 0 6099 2565"/>
                              <a:gd name="T47" fmla="*/ 6099 h 4302"/>
                              <a:gd name="T48" fmla="+- 0 6082 5339"/>
                              <a:gd name="T49" fmla="*/ T48 w 893"/>
                              <a:gd name="T50" fmla="+- 0 6099 2565"/>
                              <a:gd name="T51" fmla="*/ 6099 h 4302"/>
                              <a:gd name="T52" fmla="+- 0 6231 5339"/>
                              <a:gd name="T53" fmla="*/ T52 w 893"/>
                              <a:gd name="T54" fmla="+- 0 6099 2565"/>
                              <a:gd name="T55" fmla="*/ 6099 h 4302"/>
                              <a:gd name="T56" fmla="+- 0 6082 5339"/>
                              <a:gd name="T57" fmla="*/ T56 w 893"/>
                              <a:gd name="T58" fmla="+- 0 3513 2565"/>
                              <a:gd name="T59" fmla="*/ 3513 h 4302"/>
                              <a:gd name="T60" fmla="+- 0 6231 5339"/>
                              <a:gd name="T61" fmla="*/ T60 w 893"/>
                              <a:gd name="T62" fmla="+- 0 3513 2565"/>
                              <a:gd name="T63" fmla="*/ 3513 h 4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93" h="4302">
                                <a:moveTo>
                                  <a:pt x="0" y="0"/>
                                </a:moveTo>
                                <a:lnTo>
                                  <a:pt x="148" y="0"/>
                                </a:lnTo>
                                <a:moveTo>
                                  <a:pt x="743" y="3905"/>
                                </a:moveTo>
                                <a:lnTo>
                                  <a:pt x="892" y="3905"/>
                                </a:lnTo>
                                <a:moveTo>
                                  <a:pt x="818" y="3905"/>
                                </a:moveTo>
                                <a:lnTo>
                                  <a:pt x="818" y="4301"/>
                                </a:lnTo>
                                <a:moveTo>
                                  <a:pt x="743" y="4301"/>
                                </a:moveTo>
                                <a:lnTo>
                                  <a:pt x="892" y="4301"/>
                                </a:lnTo>
                                <a:moveTo>
                                  <a:pt x="743" y="2941"/>
                                </a:moveTo>
                                <a:lnTo>
                                  <a:pt x="892" y="2941"/>
                                </a:lnTo>
                                <a:moveTo>
                                  <a:pt x="818" y="2941"/>
                                </a:moveTo>
                                <a:lnTo>
                                  <a:pt x="818" y="3534"/>
                                </a:lnTo>
                                <a:moveTo>
                                  <a:pt x="743" y="3534"/>
                                </a:moveTo>
                                <a:lnTo>
                                  <a:pt x="892" y="3534"/>
                                </a:lnTo>
                                <a:moveTo>
                                  <a:pt x="743" y="948"/>
                                </a:moveTo>
                                <a:lnTo>
                                  <a:pt x="892" y="94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AutoShape 316"/>
                        <wps:cNvSpPr>
                          <a:spLocks/>
                        </wps:cNvSpPr>
                        <wps:spPr bwMode="auto">
                          <a:xfrm>
                            <a:off x="6156" y="3513"/>
                            <a:ext cx="2" cy="488"/>
                          </a:xfrm>
                          <a:custGeom>
                            <a:avLst/>
                            <a:gdLst>
                              <a:gd name="T0" fmla="+- 0 3858 3513"/>
                              <a:gd name="T1" fmla="*/ 3858 h 488"/>
                              <a:gd name="T2" fmla="+- 0 4001 3513"/>
                              <a:gd name="T3" fmla="*/ 4001 h 488"/>
                              <a:gd name="T4" fmla="+- 0 3513 3513"/>
                              <a:gd name="T5" fmla="*/ 3513 h 488"/>
                              <a:gd name="T6" fmla="+- 0 3656 3513"/>
                              <a:gd name="T7" fmla="*/ 3656 h 488"/>
                            </a:gdLst>
                            <a:ahLst/>
                            <a:cxnLst>
                              <a:cxn ang="0">
                                <a:pos x="0" y="T1"/>
                              </a:cxn>
                              <a:cxn ang="0">
                                <a:pos x="0" y="T3"/>
                              </a:cxn>
                              <a:cxn ang="0">
                                <a:pos x="0" y="T5"/>
                              </a:cxn>
                              <a:cxn ang="0">
                                <a:pos x="0" y="T7"/>
                              </a:cxn>
                            </a:cxnLst>
                            <a:rect l="0" t="0" r="r" b="b"/>
                            <a:pathLst>
                              <a:path h="488">
                                <a:moveTo>
                                  <a:pt x="0" y="345"/>
                                </a:moveTo>
                                <a:lnTo>
                                  <a:pt x="0" y="488"/>
                                </a:lnTo>
                                <a:moveTo>
                                  <a:pt x="0" y="0"/>
                                </a:moveTo>
                                <a:lnTo>
                                  <a:pt x="0" y="1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AutoShape 315"/>
                        <wps:cNvSpPr>
                          <a:spLocks/>
                        </wps:cNvSpPr>
                        <wps:spPr bwMode="auto">
                          <a:xfrm>
                            <a:off x="6082" y="2611"/>
                            <a:ext cx="149" cy="1390"/>
                          </a:xfrm>
                          <a:custGeom>
                            <a:avLst/>
                            <a:gdLst>
                              <a:gd name="T0" fmla="+- 0 6082 6082"/>
                              <a:gd name="T1" fmla="*/ T0 w 149"/>
                              <a:gd name="T2" fmla="+- 0 4001 2612"/>
                              <a:gd name="T3" fmla="*/ 4001 h 1390"/>
                              <a:gd name="T4" fmla="+- 0 6231 6082"/>
                              <a:gd name="T5" fmla="*/ T4 w 149"/>
                              <a:gd name="T6" fmla="+- 0 4001 2612"/>
                              <a:gd name="T7" fmla="*/ 4001 h 1390"/>
                              <a:gd name="T8" fmla="+- 0 6082 6082"/>
                              <a:gd name="T9" fmla="*/ T8 w 149"/>
                              <a:gd name="T10" fmla="+- 0 2612 2612"/>
                              <a:gd name="T11" fmla="*/ 2612 h 1390"/>
                              <a:gd name="T12" fmla="+- 0 6231 6082"/>
                              <a:gd name="T13" fmla="*/ T12 w 149"/>
                              <a:gd name="T14" fmla="+- 0 2612 2612"/>
                              <a:gd name="T15" fmla="*/ 2612 h 1390"/>
                            </a:gdLst>
                            <a:ahLst/>
                            <a:cxnLst>
                              <a:cxn ang="0">
                                <a:pos x="T1" y="T3"/>
                              </a:cxn>
                              <a:cxn ang="0">
                                <a:pos x="T5" y="T7"/>
                              </a:cxn>
                              <a:cxn ang="0">
                                <a:pos x="T9" y="T11"/>
                              </a:cxn>
                              <a:cxn ang="0">
                                <a:pos x="T13" y="T15"/>
                              </a:cxn>
                            </a:cxnLst>
                            <a:rect l="0" t="0" r="r" b="b"/>
                            <a:pathLst>
                              <a:path w="149" h="1390">
                                <a:moveTo>
                                  <a:pt x="0" y="1389"/>
                                </a:moveTo>
                                <a:lnTo>
                                  <a:pt x="149" y="138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AutoShape 314"/>
                        <wps:cNvSpPr>
                          <a:spLocks/>
                        </wps:cNvSpPr>
                        <wps:spPr bwMode="auto">
                          <a:xfrm>
                            <a:off x="6156" y="2611"/>
                            <a:ext cx="2" cy="520"/>
                          </a:xfrm>
                          <a:custGeom>
                            <a:avLst/>
                            <a:gdLst>
                              <a:gd name="T0" fmla="+- 0 2972 2612"/>
                              <a:gd name="T1" fmla="*/ 2972 h 520"/>
                              <a:gd name="T2" fmla="+- 0 3131 2612"/>
                              <a:gd name="T3" fmla="*/ 3131 h 520"/>
                              <a:gd name="T4" fmla="+- 0 2612 2612"/>
                              <a:gd name="T5" fmla="*/ 2612 h 520"/>
                              <a:gd name="T6" fmla="+- 0 2771 2612"/>
                              <a:gd name="T7" fmla="*/ 2771 h 520"/>
                            </a:gdLst>
                            <a:ahLst/>
                            <a:cxnLst>
                              <a:cxn ang="0">
                                <a:pos x="0" y="T1"/>
                              </a:cxn>
                              <a:cxn ang="0">
                                <a:pos x="0" y="T3"/>
                              </a:cxn>
                              <a:cxn ang="0">
                                <a:pos x="0" y="T5"/>
                              </a:cxn>
                              <a:cxn ang="0">
                                <a:pos x="0" y="T7"/>
                              </a:cxn>
                            </a:cxnLst>
                            <a:rect l="0" t="0" r="r" b="b"/>
                            <a:pathLst>
                              <a:path h="520">
                                <a:moveTo>
                                  <a:pt x="0" y="360"/>
                                </a:moveTo>
                                <a:lnTo>
                                  <a:pt x="0" y="519"/>
                                </a:lnTo>
                                <a:moveTo>
                                  <a:pt x="0" y="0"/>
                                </a:moveTo>
                                <a:lnTo>
                                  <a:pt x="0" y="15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Line 313"/>
                        <wps:cNvCnPr>
                          <a:cxnSpLocks noChangeShapeType="1"/>
                        </wps:cNvCnPr>
                        <wps:spPr bwMode="auto">
                          <a:xfrm>
                            <a:off x="6082" y="3131"/>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19" name="Line 312"/>
                        <wps:cNvCnPr>
                          <a:cxnSpLocks noChangeShapeType="1"/>
                        </wps:cNvCnPr>
                        <wps:spPr bwMode="auto">
                          <a:xfrm>
                            <a:off x="6900" y="4422"/>
                            <a:ext cx="0" cy="359"/>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311"/>
                        <wps:cNvSpPr>
                          <a:spLocks/>
                        </wps:cNvSpPr>
                        <wps:spPr bwMode="auto">
                          <a:xfrm>
                            <a:off x="6825" y="3162"/>
                            <a:ext cx="149" cy="1620"/>
                          </a:xfrm>
                          <a:custGeom>
                            <a:avLst/>
                            <a:gdLst>
                              <a:gd name="T0" fmla="+- 0 6826 6826"/>
                              <a:gd name="T1" fmla="*/ T0 w 149"/>
                              <a:gd name="T2" fmla="+- 0 4781 3162"/>
                              <a:gd name="T3" fmla="*/ 4781 h 1620"/>
                              <a:gd name="T4" fmla="+- 0 6975 6826"/>
                              <a:gd name="T5" fmla="*/ T4 w 149"/>
                              <a:gd name="T6" fmla="+- 0 4781 3162"/>
                              <a:gd name="T7" fmla="*/ 4781 h 1620"/>
                              <a:gd name="T8" fmla="+- 0 6826 6826"/>
                              <a:gd name="T9" fmla="*/ T8 w 149"/>
                              <a:gd name="T10" fmla="+- 0 3162 3162"/>
                              <a:gd name="T11" fmla="*/ 3162 h 1620"/>
                              <a:gd name="T12" fmla="+- 0 6975 6826"/>
                              <a:gd name="T13" fmla="*/ T12 w 149"/>
                              <a:gd name="T14" fmla="+- 0 3162 3162"/>
                              <a:gd name="T15" fmla="*/ 3162 h 1620"/>
                            </a:gdLst>
                            <a:ahLst/>
                            <a:cxnLst>
                              <a:cxn ang="0">
                                <a:pos x="T1" y="T3"/>
                              </a:cxn>
                              <a:cxn ang="0">
                                <a:pos x="T5" y="T7"/>
                              </a:cxn>
                              <a:cxn ang="0">
                                <a:pos x="T9" y="T11"/>
                              </a:cxn>
                              <a:cxn ang="0">
                                <a:pos x="T13" y="T15"/>
                              </a:cxn>
                            </a:cxnLst>
                            <a:rect l="0" t="0" r="r" b="b"/>
                            <a:pathLst>
                              <a:path w="149" h="1620">
                                <a:moveTo>
                                  <a:pt x="0" y="1619"/>
                                </a:moveTo>
                                <a:lnTo>
                                  <a:pt x="149" y="161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Line 310"/>
                        <wps:cNvCnPr>
                          <a:cxnSpLocks noChangeShapeType="1"/>
                        </wps:cNvCnPr>
                        <wps:spPr bwMode="auto">
                          <a:xfrm>
                            <a:off x="6900" y="3162"/>
                            <a:ext cx="0" cy="41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2" name="Line 309"/>
                        <wps:cNvCnPr>
                          <a:cxnSpLocks noChangeShapeType="1"/>
                        </wps:cNvCnPr>
                        <wps:spPr bwMode="auto">
                          <a:xfrm>
                            <a:off x="6826" y="4067"/>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3" name="AutoShape 308"/>
                        <wps:cNvSpPr>
                          <a:spLocks/>
                        </wps:cNvSpPr>
                        <wps:spPr bwMode="auto">
                          <a:xfrm>
                            <a:off x="6900" y="4067"/>
                            <a:ext cx="2" cy="507"/>
                          </a:xfrm>
                          <a:custGeom>
                            <a:avLst/>
                            <a:gdLst>
                              <a:gd name="T0" fmla="+- 0 4422 4067"/>
                              <a:gd name="T1" fmla="*/ 4422 h 507"/>
                              <a:gd name="T2" fmla="+- 0 4574 4067"/>
                              <a:gd name="T3" fmla="*/ 4574 h 507"/>
                              <a:gd name="T4" fmla="+- 0 4067 4067"/>
                              <a:gd name="T5" fmla="*/ 4067 h 507"/>
                              <a:gd name="T6" fmla="+- 0 4220 4067"/>
                              <a:gd name="T7" fmla="*/ 4220 h 507"/>
                            </a:gdLst>
                            <a:ahLst/>
                            <a:cxnLst>
                              <a:cxn ang="0">
                                <a:pos x="0" y="T1"/>
                              </a:cxn>
                              <a:cxn ang="0">
                                <a:pos x="0" y="T3"/>
                              </a:cxn>
                              <a:cxn ang="0">
                                <a:pos x="0" y="T5"/>
                              </a:cxn>
                              <a:cxn ang="0">
                                <a:pos x="0" y="T7"/>
                              </a:cxn>
                            </a:cxnLst>
                            <a:rect l="0" t="0" r="r" b="b"/>
                            <a:pathLst>
                              <a:path h="507">
                                <a:moveTo>
                                  <a:pt x="0" y="355"/>
                                </a:moveTo>
                                <a:lnTo>
                                  <a:pt x="0" y="507"/>
                                </a:lnTo>
                                <a:moveTo>
                                  <a:pt x="0" y="0"/>
                                </a:moveTo>
                                <a:lnTo>
                                  <a:pt x="0" y="15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AutoShape 307"/>
                        <wps:cNvSpPr>
                          <a:spLocks/>
                        </wps:cNvSpPr>
                        <wps:spPr bwMode="auto">
                          <a:xfrm>
                            <a:off x="6825" y="3475"/>
                            <a:ext cx="149" cy="1099"/>
                          </a:xfrm>
                          <a:custGeom>
                            <a:avLst/>
                            <a:gdLst>
                              <a:gd name="T0" fmla="+- 0 6826 6826"/>
                              <a:gd name="T1" fmla="*/ T0 w 149"/>
                              <a:gd name="T2" fmla="+- 0 4574 3476"/>
                              <a:gd name="T3" fmla="*/ 4574 h 1099"/>
                              <a:gd name="T4" fmla="+- 0 6975 6826"/>
                              <a:gd name="T5" fmla="*/ T4 w 149"/>
                              <a:gd name="T6" fmla="+- 0 4574 3476"/>
                              <a:gd name="T7" fmla="*/ 4574 h 1099"/>
                              <a:gd name="T8" fmla="+- 0 6826 6826"/>
                              <a:gd name="T9" fmla="*/ T8 w 149"/>
                              <a:gd name="T10" fmla="+- 0 3476 3476"/>
                              <a:gd name="T11" fmla="*/ 3476 h 1099"/>
                              <a:gd name="T12" fmla="+- 0 6975 6826"/>
                              <a:gd name="T13" fmla="*/ T12 w 149"/>
                              <a:gd name="T14" fmla="+- 0 3476 3476"/>
                              <a:gd name="T15" fmla="*/ 3476 h 1099"/>
                            </a:gdLst>
                            <a:ahLst/>
                            <a:cxnLst>
                              <a:cxn ang="0">
                                <a:pos x="T1" y="T3"/>
                              </a:cxn>
                              <a:cxn ang="0">
                                <a:pos x="T5" y="T7"/>
                              </a:cxn>
                              <a:cxn ang="0">
                                <a:pos x="T9" y="T11"/>
                              </a:cxn>
                              <a:cxn ang="0">
                                <a:pos x="T13" y="T15"/>
                              </a:cxn>
                            </a:cxnLst>
                            <a:rect l="0" t="0" r="r" b="b"/>
                            <a:pathLst>
                              <a:path w="149" h="1099">
                                <a:moveTo>
                                  <a:pt x="0" y="1098"/>
                                </a:moveTo>
                                <a:lnTo>
                                  <a:pt x="149" y="1098"/>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AutoShape 306"/>
                        <wps:cNvSpPr>
                          <a:spLocks/>
                        </wps:cNvSpPr>
                        <wps:spPr bwMode="auto">
                          <a:xfrm>
                            <a:off x="6900" y="3475"/>
                            <a:ext cx="2" cy="406"/>
                          </a:xfrm>
                          <a:custGeom>
                            <a:avLst/>
                            <a:gdLst>
                              <a:gd name="T0" fmla="+- 0 3780 3476"/>
                              <a:gd name="T1" fmla="*/ 3780 h 406"/>
                              <a:gd name="T2" fmla="+- 0 3882 3476"/>
                              <a:gd name="T3" fmla="*/ 3882 h 406"/>
                              <a:gd name="T4" fmla="+- 0 3476 3476"/>
                              <a:gd name="T5" fmla="*/ 3476 h 406"/>
                              <a:gd name="T6" fmla="+- 0 3578 3476"/>
                              <a:gd name="T7" fmla="*/ 3578 h 406"/>
                            </a:gdLst>
                            <a:ahLst/>
                            <a:cxnLst>
                              <a:cxn ang="0">
                                <a:pos x="0" y="T1"/>
                              </a:cxn>
                              <a:cxn ang="0">
                                <a:pos x="0" y="T3"/>
                              </a:cxn>
                              <a:cxn ang="0">
                                <a:pos x="0" y="T5"/>
                              </a:cxn>
                              <a:cxn ang="0">
                                <a:pos x="0" y="T7"/>
                              </a:cxn>
                            </a:cxnLst>
                            <a:rect l="0" t="0" r="r" b="b"/>
                            <a:pathLst>
                              <a:path h="406">
                                <a:moveTo>
                                  <a:pt x="0" y="304"/>
                                </a:moveTo>
                                <a:lnTo>
                                  <a:pt x="0" y="406"/>
                                </a:lnTo>
                                <a:moveTo>
                                  <a:pt x="0" y="0"/>
                                </a:moveTo>
                                <a:lnTo>
                                  <a:pt x="0" y="102"/>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AutoShape 305"/>
                        <wps:cNvSpPr>
                          <a:spLocks/>
                        </wps:cNvSpPr>
                        <wps:spPr bwMode="auto">
                          <a:xfrm>
                            <a:off x="6825" y="3881"/>
                            <a:ext cx="893" cy="212"/>
                          </a:xfrm>
                          <a:custGeom>
                            <a:avLst/>
                            <a:gdLst>
                              <a:gd name="T0" fmla="+- 0 6826 6826"/>
                              <a:gd name="T1" fmla="*/ T0 w 893"/>
                              <a:gd name="T2" fmla="+- 0 3882 3882"/>
                              <a:gd name="T3" fmla="*/ 3882 h 212"/>
                              <a:gd name="T4" fmla="+- 0 6975 6826"/>
                              <a:gd name="T5" fmla="*/ T4 w 893"/>
                              <a:gd name="T6" fmla="+- 0 3882 3882"/>
                              <a:gd name="T7" fmla="*/ 3882 h 212"/>
                              <a:gd name="T8" fmla="+- 0 7569 6826"/>
                              <a:gd name="T9" fmla="*/ T8 w 893"/>
                              <a:gd name="T10" fmla="+- 0 4093 3882"/>
                              <a:gd name="T11" fmla="*/ 4093 h 212"/>
                              <a:gd name="T12" fmla="+- 0 7718 6826"/>
                              <a:gd name="T13" fmla="*/ T12 w 893"/>
                              <a:gd name="T14" fmla="+- 0 4093 3882"/>
                              <a:gd name="T15" fmla="*/ 4093 h 212"/>
                            </a:gdLst>
                            <a:ahLst/>
                            <a:cxnLst>
                              <a:cxn ang="0">
                                <a:pos x="T1" y="T3"/>
                              </a:cxn>
                              <a:cxn ang="0">
                                <a:pos x="T5" y="T7"/>
                              </a:cxn>
                              <a:cxn ang="0">
                                <a:pos x="T9" y="T11"/>
                              </a:cxn>
                              <a:cxn ang="0">
                                <a:pos x="T13" y="T15"/>
                              </a:cxn>
                            </a:cxnLst>
                            <a:rect l="0" t="0" r="r" b="b"/>
                            <a:pathLst>
                              <a:path w="893" h="212">
                                <a:moveTo>
                                  <a:pt x="0" y="0"/>
                                </a:moveTo>
                                <a:lnTo>
                                  <a:pt x="149" y="0"/>
                                </a:lnTo>
                                <a:moveTo>
                                  <a:pt x="743" y="211"/>
                                </a:moveTo>
                                <a:lnTo>
                                  <a:pt x="892" y="21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Line 304"/>
                        <wps:cNvCnPr>
                          <a:cxnSpLocks noChangeShapeType="1"/>
                        </wps:cNvCnPr>
                        <wps:spPr bwMode="auto">
                          <a:xfrm>
                            <a:off x="7644" y="4093"/>
                            <a:ext cx="0" cy="547"/>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8" name="Line 303"/>
                        <wps:cNvCnPr>
                          <a:cxnSpLocks noChangeShapeType="1"/>
                        </wps:cNvCnPr>
                        <wps:spPr bwMode="auto">
                          <a:xfrm>
                            <a:off x="7569" y="3616"/>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29" name="AutoShape 302"/>
                        <wps:cNvSpPr>
                          <a:spLocks/>
                        </wps:cNvSpPr>
                        <wps:spPr bwMode="auto">
                          <a:xfrm>
                            <a:off x="7643" y="3615"/>
                            <a:ext cx="2" cy="537"/>
                          </a:xfrm>
                          <a:custGeom>
                            <a:avLst/>
                            <a:gdLst>
                              <a:gd name="T0" fmla="+- 0 3901 3616"/>
                              <a:gd name="T1" fmla="*/ 3901 h 537"/>
                              <a:gd name="T2" fmla="+- 0 4152 3616"/>
                              <a:gd name="T3" fmla="*/ 4152 h 537"/>
                              <a:gd name="T4" fmla="+- 0 3616 3616"/>
                              <a:gd name="T5" fmla="*/ 3616 h 537"/>
                              <a:gd name="T6" fmla="+- 0 3700 3616"/>
                              <a:gd name="T7" fmla="*/ 3700 h 537"/>
                            </a:gdLst>
                            <a:ahLst/>
                            <a:cxnLst>
                              <a:cxn ang="0">
                                <a:pos x="0" y="T1"/>
                              </a:cxn>
                              <a:cxn ang="0">
                                <a:pos x="0" y="T3"/>
                              </a:cxn>
                              <a:cxn ang="0">
                                <a:pos x="0" y="T5"/>
                              </a:cxn>
                              <a:cxn ang="0">
                                <a:pos x="0" y="T7"/>
                              </a:cxn>
                            </a:cxnLst>
                            <a:rect l="0" t="0" r="r" b="b"/>
                            <a:pathLst>
                              <a:path h="537">
                                <a:moveTo>
                                  <a:pt x="0" y="285"/>
                                </a:moveTo>
                                <a:lnTo>
                                  <a:pt x="0" y="536"/>
                                </a:lnTo>
                                <a:moveTo>
                                  <a:pt x="0" y="0"/>
                                </a:moveTo>
                                <a:lnTo>
                                  <a:pt x="0" y="8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AutoShape 301"/>
                        <wps:cNvSpPr>
                          <a:spLocks/>
                        </wps:cNvSpPr>
                        <wps:spPr bwMode="auto">
                          <a:xfrm>
                            <a:off x="7569" y="4152"/>
                            <a:ext cx="149" cy="361"/>
                          </a:xfrm>
                          <a:custGeom>
                            <a:avLst/>
                            <a:gdLst>
                              <a:gd name="T0" fmla="+- 0 7569 7569"/>
                              <a:gd name="T1" fmla="*/ T0 w 149"/>
                              <a:gd name="T2" fmla="+- 0 4152 4152"/>
                              <a:gd name="T3" fmla="*/ 4152 h 361"/>
                              <a:gd name="T4" fmla="+- 0 7718 7569"/>
                              <a:gd name="T5" fmla="*/ T4 w 149"/>
                              <a:gd name="T6" fmla="+- 0 4152 4152"/>
                              <a:gd name="T7" fmla="*/ 4152 h 361"/>
                              <a:gd name="T8" fmla="+- 0 7569 7569"/>
                              <a:gd name="T9" fmla="*/ T8 w 149"/>
                              <a:gd name="T10" fmla="+- 0 4513 4152"/>
                              <a:gd name="T11" fmla="*/ 4513 h 361"/>
                              <a:gd name="T12" fmla="+- 0 7718 7569"/>
                              <a:gd name="T13" fmla="*/ T12 w 149"/>
                              <a:gd name="T14" fmla="+- 0 4513 4152"/>
                              <a:gd name="T15" fmla="*/ 4513 h 361"/>
                            </a:gdLst>
                            <a:ahLst/>
                            <a:cxnLst>
                              <a:cxn ang="0">
                                <a:pos x="T1" y="T3"/>
                              </a:cxn>
                              <a:cxn ang="0">
                                <a:pos x="T5" y="T7"/>
                              </a:cxn>
                              <a:cxn ang="0">
                                <a:pos x="T9" y="T11"/>
                              </a:cxn>
                              <a:cxn ang="0">
                                <a:pos x="T13" y="T15"/>
                              </a:cxn>
                            </a:cxnLst>
                            <a:rect l="0" t="0" r="r" b="b"/>
                            <a:pathLst>
                              <a:path w="149" h="361">
                                <a:moveTo>
                                  <a:pt x="0" y="0"/>
                                </a:moveTo>
                                <a:lnTo>
                                  <a:pt x="149" y="0"/>
                                </a:lnTo>
                                <a:moveTo>
                                  <a:pt x="0" y="361"/>
                                </a:moveTo>
                                <a:lnTo>
                                  <a:pt x="149" y="36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AutoShape 300"/>
                        <wps:cNvSpPr>
                          <a:spLocks/>
                        </wps:cNvSpPr>
                        <wps:spPr bwMode="auto">
                          <a:xfrm>
                            <a:off x="7643" y="4512"/>
                            <a:ext cx="2" cy="456"/>
                          </a:xfrm>
                          <a:custGeom>
                            <a:avLst/>
                            <a:gdLst>
                              <a:gd name="T0" fmla="+- 0 4841 4513"/>
                              <a:gd name="T1" fmla="*/ 4841 h 456"/>
                              <a:gd name="T2" fmla="+- 0 4968 4513"/>
                              <a:gd name="T3" fmla="*/ 4968 h 456"/>
                              <a:gd name="T4" fmla="+- 0 4513 4513"/>
                              <a:gd name="T5" fmla="*/ 4513 h 456"/>
                              <a:gd name="T6" fmla="+- 0 4640 4513"/>
                              <a:gd name="T7" fmla="*/ 4640 h 456"/>
                            </a:gdLst>
                            <a:ahLst/>
                            <a:cxnLst>
                              <a:cxn ang="0">
                                <a:pos x="0" y="T1"/>
                              </a:cxn>
                              <a:cxn ang="0">
                                <a:pos x="0" y="T3"/>
                              </a:cxn>
                              <a:cxn ang="0">
                                <a:pos x="0" y="T5"/>
                              </a:cxn>
                              <a:cxn ang="0">
                                <a:pos x="0" y="T7"/>
                              </a:cxn>
                            </a:cxnLst>
                            <a:rect l="0" t="0" r="r" b="b"/>
                            <a:pathLst>
                              <a:path h="456">
                                <a:moveTo>
                                  <a:pt x="0" y="328"/>
                                </a:moveTo>
                                <a:lnTo>
                                  <a:pt x="0" y="455"/>
                                </a:lnTo>
                                <a:moveTo>
                                  <a:pt x="0" y="0"/>
                                </a:moveTo>
                                <a:lnTo>
                                  <a:pt x="0" y="12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AutoShape 299"/>
                        <wps:cNvSpPr>
                          <a:spLocks/>
                        </wps:cNvSpPr>
                        <wps:spPr bwMode="auto">
                          <a:xfrm>
                            <a:off x="7569" y="3558"/>
                            <a:ext cx="149" cy="1410"/>
                          </a:xfrm>
                          <a:custGeom>
                            <a:avLst/>
                            <a:gdLst>
                              <a:gd name="T0" fmla="+- 0 7569 7569"/>
                              <a:gd name="T1" fmla="*/ T0 w 149"/>
                              <a:gd name="T2" fmla="+- 0 4968 3559"/>
                              <a:gd name="T3" fmla="*/ 4968 h 1410"/>
                              <a:gd name="T4" fmla="+- 0 7718 7569"/>
                              <a:gd name="T5" fmla="*/ T4 w 149"/>
                              <a:gd name="T6" fmla="+- 0 4968 3559"/>
                              <a:gd name="T7" fmla="*/ 4968 h 1410"/>
                              <a:gd name="T8" fmla="+- 0 7569 7569"/>
                              <a:gd name="T9" fmla="*/ T8 w 149"/>
                              <a:gd name="T10" fmla="+- 0 3559 3559"/>
                              <a:gd name="T11" fmla="*/ 3559 h 1410"/>
                              <a:gd name="T12" fmla="+- 0 7718 7569"/>
                              <a:gd name="T13" fmla="*/ T12 w 149"/>
                              <a:gd name="T14" fmla="+- 0 3559 3559"/>
                              <a:gd name="T15" fmla="*/ 3559 h 1410"/>
                            </a:gdLst>
                            <a:ahLst/>
                            <a:cxnLst>
                              <a:cxn ang="0">
                                <a:pos x="T1" y="T3"/>
                              </a:cxn>
                              <a:cxn ang="0">
                                <a:pos x="T5" y="T7"/>
                              </a:cxn>
                              <a:cxn ang="0">
                                <a:pos x="T9" y="T11"/>
                              </a:cxn>
                              <a:cxn ang="0">
                                <a:pos x="T13" y="T15"/>
                              </a:cxn>
                            </a:cxnLst>
                            <a:rect l="0" t="0" r="r" b="b"/>
                            <a:pathLst>
                              <a:path w="149" h="1410">
                                <a:moveTo>
                                  <a:pt x="0" y="1409"/>
                                </a:moveTo>
                                <a:lnTo>
                                  <a:pt x="149" y="140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AutoShape 298"/>
                        <wps:cNvSpPr>
                          <a:spLocks/>
                        </wps:cNvSpPr>
                        <wps:spPr bwMode="auto">
                          <a:xfrm>
                            <a:off x="7643" y="3558"/>
                            <a:ext cx="2" cy="484"/>
                          </a:xfrm>
                          <a:custGeom>
                            <a:avLst/>
                            <a:gdLst>
                              <a:gd name="T0" fmla="+- 0 3901 3559"/>
                              <a:gd name="T1" fmla="*/ 3901 h 484"/>
                              <a:gd name="T2" fmla="+- 0 4042 3559"/>
                              <a:gd name="T3" fmla="*/ 4042 h 484"/>
                              <a:gd name="T4" fmla="+- 0 3559 3559"/>
                              <a:gd name="T5" fmla="*/ 3559 h 484"/>
                              <a:gd name="T6" fmla="+- 0 3700 3559"/>
                              <a:gd name="T7" fmla="*/ 3700 h 484"/>
                            </a:gdLst>
                            <a:ahLst/>
                            <a:cxnLst>
                              <a:cxn ang="0">
                                <a:pos x="0" y="T1"/>
                              </a:cxn>
                              <a:cxn ang="0">
                                <a:pos x="0" y="T3"/>
                              </a:cxn>
                              <a:cxn ang="0">
                                <a:pos x="0" y="T5"/>
                              </a:cxn>
                              <a:cxn ang="0">
                                <a:pos x="0" y="T7"/>
                              </a:cxn>
                            </a:cxnLst>
                            <a:rect l="0" t="0" r="r" b="b"/>
                            <a:pathLst>
                              <a:path h="484">
                                <a:moveTo>
                                  <a:pt x="0" y="342"/>
                                </a:moveTo>
                                <a:lnTo>
                                  <a:pt x="0" y="483"/>
                                </a:lnTo>
                                <a:moveTo>
                                  <a:pt x="0" y="0"/>
                                </a:moveTo>
                                <a:lnTo>
                                  <a:pt x="0" y="141"/>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AutoShape 297"/>
                        <wps:cNvSpPr>
                          <a:spLocks/>
                        </wps:cNvSpPr>
                        <wps:spPr bwMode="auto">
                          <a:xfrm>
                            <a:off x="7569" y="4042"/>
                            <a:ext cx="893" cy="797"/>
                          </a:xfrm>
                          <a:custGeom>
                            <a:avLst/>
                            <a:gdLst>
                              <a:gd name="T0" fmla="+- 0 7569 7569"/>
                              <a:gd name="T1" fmla="*/ T0 w 893"/>
                              <a:gd name="T2" fmla="+- 0 4042 4042"/>
                              <a:gd name="T3" fmla="*/ 4042 h 797"/>
                              <a:gd name="T4" fmla="+- 0 7718 7569"/>
                              <a:gd name="T5" fmla="*/ T4 w 893"/>
                              <a:gd name="T6" fmla="+- 0 4042 4042"/>
                              <a:gd name="T7" fmla="*/ 4042 h 797"/>
                              <a:gd name="T8" fmla="+- 0 8313 7569"/>
                              <a:gd name="T9" fmla="*/ T8 w 893"/>
                              <a:gd name="T10" fmla="+- 0 4419 4042"/>
                              <a:gd name="T11" fmla="*/ 4419 h 797"/>
                              <a:gd name="T12" fmla="+- 0 8462 7569"/>
                              <a:gd name="T13" fmla="*/ T12 w 893"/>
                              <a:gd name="T14" fmla="+- 0 4419 4042"/>
                              <a:gd name="T15" fmla="*/ 4419 h 797"/>
                              <a:gd name="T16" fmla="+- 0 8387 7569"/>
                              <a:gd name="T17" fmla="*/ T16 w 893"/>
                              <a:gd name="T18" fmla="+- 0 4419 4042"/>
                              <a:gd name="T19" fmla="*/ 4419 h 797"/>
                              <a:gd name="T20" fmla="+- 0 8387 7569"/>
                              <a:gd name="T21" fmla="*/ T20 w 893"/>
                              <a:gd name="T22" fmla="+- 0 4839 4042"/>
                              <a:gd name="T23" fmla="*/ 4839 h 797"/>
                              <a:gd name="T24" fmla="+- 0 8313 7569"/>
                              <a:gd name="T25" fmla="*/ T24 w 893"/>
                              <a:gd name="T26" fmla="+- 0 4839 4042"/>
                              <a:gd name="T27" fmla="*/ 4839 h 797"/>
                              <a:gd name="T28" fmla="+- 0 8462 7569"/>
                              <a:gd name="T29" fmla="*/ T28 w 893"/>
                              <a:gd name="T30" fmla="+- 0 4839 4042"/>
                              <a:gd name="T31" fmla="*/ 4839 h 79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93" h="797">
                                <a:moveTo>
                                  <a:pt x="0" y="0"/>
                                </a:moveTo>
                                <a:lnTo>
                                  <a:pt x="149" y="0"/>
                                </a:lnTo>
                                <a:moveTo>
                                  <a:pt x="744" y="377"/>
                                </a:moveTo>
                                <a:lnTo>
                                  <a:pt x="893" y="377"/>
                                </a:lnTo>
                                <a:moveTo>
                                  <a:pt x="818" y="377"/>
                                </a:moveTo>
                                <a:lnTo>
                                  <a:pt x="818" y="797"/>
                                </a:lnTo>
                                <a:moveTo>
                                  <a:pt x="744" y="797"/>
                                </a:moveTo>
                                <a:lnTo>
                                  <a:pt x="893" y="79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Line 296"/>
                        <wps:cNvCnPr>
                          <a:cxnSpLocks noChangeShapeType="1"/>
                        </wps:cNvCnPr>
                        <wps:spPr bwMode="auto">
                          <a:xfrm>
                            <a:off x="8387" y="4254"/>
                            <a:ext cx="0" cy="256"/>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36" name="AutoShape 295"/>
                        <wps:cNvSpPr>
                          <a:spLocks/>
                        </wps:cNvSpPr>
                        <wps:spPr bwMode="auto">
                          <a:xfrm>
                            <a:off x="8313" y="4509"/>
                            <a:ext cx="149" cy="199"/>
                          </a:xfrm>
                          <a:custGeom>
                            <a:avLst/>
                            <a:gdLst>
                              <a:gd name="T0" fmla="+- 0 8313 8313"/>
                              <a:gd name="T1" fmla="*/ T0 w 149"/>
                              <a:gd name="T2" fmla="+- 0 4510 4510"/>
                              <a:gd name="T3" fmla="*/ 4510 h 199"/>
                              <a:gd name="T4" fmla="+- 0 8462 8313"/>
                              <a:gd name="T5" fmla="*/ T4 w 149"/>
                              <a:gd name="T6" fmla="+- 0 4510 4510"/>
                              <a:gd name="T7" fmla="*/ 4510 h 199"/>
                              <a:gd name="T8" fmla="+- 0 8313 8313"/>
                              <a:gd name="T9" fmla="*/ T8 w 149"/>
                              <a:gd name="T10" fmla="+- 0 4708 4510"/>
                              <a:gd name="T11" fmla="*/ 4708 h 199"/>
                              <a:gd name="T12" fmla="+- 0 8462 8313"/>
                              <a:gd name="T13" fmla="*/ T12 w 149"/>
                              <a:gd name="T14" fmla="+- 0 4708 4510"/>
                              <a:gd name="T15" fmla="*/ 4708 h 199"/>
                            </a:gdLst>
                            <a:ahLst/>
                            <a:cxnLst>
                              <a:cxn ang="0">
                                <a:pos x="T1" y="T3"/>
                              </a:cxn>
                              <a:cxn ang="0">
                                <a:pos x="T5" y="T7"/>
                              </a:cxn>
                              <a:cxn ang="0">
                                <a:pos x="T9" y="T11"/>
                              </a:cxn>
                              <a:cxn ang="0">
                                <a:pos x="T13" y="T15"/>
                              </a:cxn>
                            </a:cxnLst>
                            <a:rect l="0" t="0" r="r" b="b"/>
                            <a:pathLst>
                              <a:path w="149" h="199">
                                <a:moveTo>
                                  <a:pt x="0" y="0"/>
                                </a:moveTo>
                                <a:lnTo>
                                  <a:pt x="149" y="0"/>
                                </a:lnTo>
                                <a:moveTo>
                                  <a:pt x="0" y="198"/>
                                </a:moveTo>
                                <a:lnTo>
                                  <a:pt x="149" y="19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294"/>
                        <wps:cNvSpPr>
                          <a:spLocks/>
                        </wps:cNvSpPr>
                        <wps:spPr bwMode="auto">
                          <a:xfrm>
                            <a:off x="8387" y="4708"/>
                            <a:ext cx="2" cy="519"/>
                          </a:xfrm>
                          <a:custGeom>
                            <a:avLst/>
                            <a:gdLst>
                              <a:gd name="T0" fmla="+- 0 5068 4708"/>
                              <a:gd name="T1" fmla="*/ 5068 h 519"/>
                              <a:gd name="T2" fmla="+- 0 5226 4708"/>
                              <a:gd name="T3" fmla="*/ 5226 h 519"/>
                              <a:gd name="T4" fmla="+- 0 4708 4708"/>
                              <a:gd name="T5" fmla="*/ 4708 h 519"/>
                              <a:gd name="T6" fmla="+- 0 4866 4708"/>
                              <a:gd name="T7" fmla="*/ 4866 h 519"/>
                            </a:gdLst>
                            <a:ahLst/>
                            <a:cxnLst>
                              <a:cxn ang="0">
                                <a:pos x="0" y="T1"/>
                              </a:cxn>
                              <a:cxn ang="0">
                                <a:pos x="0" y="T3"/>
                              </a:cxn>
                              <a:cxn ang="0">
                                <a:pos x="0" y="T5"/>
                              </a:cxn>
                              <a:cxn ang="0">
                                <a:pos x="0" y="T7"/>
                              </a:cxn>
                            </a:cxnLst>
                            <a:rect l="0" t="0" r="r" b="b"/>
                            <a:pathLst>
                              <a:path h="519">
                                <a:moveTo>
                                  <a:pt x="0" y="360"/>
                                </a:moveTo>
                                <a:lnTo>
                                  <a:pt x="0" y="518"/>
                                </a:lnTo>
                                <a:moveTo>
                                  <a:pt x="0" y="0"/>
                                </a:moveTo>
                                <a:lnTo>
                                  <a:pt x="0" y="1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AutoShape 293"/>
                        <wps:cNvSpPr>
                          <a:spLocks/>
                        </wps:cNvSpPr>
                        <wps:spPr bwMode="auto">
                          <a:xfrm>
                            <a:off x="8313" y="3896"/>
                            <a:ext cx="149" cy="1330"/>
                          </a:xfrm>
                          <a:custGeom>
                            <a:avLst/>
                            <a:gdLst>
                              <a:gd name="T0" fmla="+- 0 8313 8313"/>
                              <a:gd name="T1" fmla="*/ T0 w 149"/>
                              <a:gd name="T2" fmla="+- 0 5226 3897"/>
                              <a:gd name="T3" fmla="*/ 5226 h 1330"/>
                              <a:gd name="T4" fmla="+- 0 8462 8313"/>
                              <a:gd name="T5" fmla="*/ T4 w 149"/>
                              <a:gd name="T6" fmla="+- 0 5226 3897"/>
                              <a:gd name="T7" fmla="*/ 5226 h 1330"/>
                              <a:gd name="T8" fmla="+- 0 8313 8313"/>
                              <a:gd name="T9" fmla="*/ T8 w 149"/>
                              <a:gd name="T10" fmla="+- 0 3897 3897"/>
                              <a:gd name="T11" fmla="*/ 3897 h 1330"/>
                              <a:gd name="T12" fmla="+- 0 8462 8313"/>
                              <a:gd name="T13" fmla="*/ T12 w 149"/>
                              <a:gd name="T14" fmla="+- 0 3897 3897"/>
                              <a:gd name="T15" fmla="*/ 3897 h 1330"/>
                            </a:gdLst>
                            <a:ahLst/>
                            <a:cxnLst>
                              <a:cxn ang="0">
                                <a:pos x="T1" y="T3"/>
                              </a:cxn>
                              <a:cxn ang="0">
                                <a:pos x="T5" y="T7"/>
                              </a:cxn>
                              <a:cxn ang="0">
                                <a:pos x="T9" y="T11"/>
                              </a:cxn>
                              <a:cxn ang="0">
                                <a:pos x="T13" y="T15"/>
                              </a:cxn>
                            </a:cxnLst>
                            <a:rect l="0" t="0" r="r" b="b"/>
                            <a:pathLst>
                              <a:path w="149" h="1330">
                                <a:moveTo>
                                  <a:pt x="0" y="1329"/>
                                </a:moveTo>
                                <a:lnTo>
                                  <a:pt x="149" y="1329"/>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AutoShape 292"/>
                        <wps:cNvSpPr>
                          <a:spLocks/>
                        </wps:cNvSpPr>
                        <wps:spPr bwMode="auto">
                          <a:xfrm>
                            <a:off x="8387" y="3896"/>
                            <a:ext cx="2" cy="514"/>
                          </a:xfrm>
                          <a:custGeom>
                            <a:avLst/>
                            <a:gdLst>
                              <a:gd name="T0" fmla="+- 0 4254 3897"/>
                              <a:gd name="T1" fmla="*/ 4254 h 514"/>
                              <a:gd name="T2" fmla="+- 0 4410 3897"/>
                              <a:gd name="T3" fmla="*/ 4410 h 514"/>
                              <a:gd name="T4" fmla="+- 0 3897 3897"/>
                              <a:gd name="T5" fmla="*/ 3897 h 514"/>
                              <a:gd name="T6" fmla="+- 0 4052 3897"/>
                              <a:gd name="T7" fmla="*/ 4052 h 514"/>
                            </a:gdLst>
                            <a:ahLst/>
                            <a:cxnLst>
                              <a:cxn ang="0">
                                <a:pos x="0" y="T1"/>
                              </a:cxn>
                              <a:cxn ang="0">
                                <a:pos x="0" y="T3"/>
                              </a:cxn>
                              <a:cxn ang="0">
                                <a:pos x="0" y="T5"/>
                              </a:cxn>
                              <a:cxn ang="0">
                                <a:pos x="0" y="T7"/>
                              </a:cxn>
                            </a:cxnLst>
                            <a:rect l="0" t="0" r="r" b="b"/>
                            <a:pathLst>
                              <a:path h="514">
                                <a:moveTo>
                                  <a:pt x="0" y="357"/>
                                </a:moveTo>
                                <a:lnTo>
                                  <a:pt x="0" y="513"/>
                                </a:lnTo>
                                <a:moveTo>
                                  <a:pt x="0" y="0"/>
                                </a:moveTo>
                                <a:lnTo>
                                  <a:pt x="0" y="15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AutoShape 291"/>
                        <wps:cNvSpPr>
                          <a:spLocks/>
                        </wps:cNvSpPr>
                        <wps:spPr bwMode="auto">
                          <a:xfrm>
                            <a:off x="8313" y="4409"/>
                            <a:ext cx="893" cy="245"/>
                          </a:xfrm>
                          <a:custGeom>
                            <a:avLst/>
                            <a:gdLst>
                              <a:gd name="T0" fmla="+- 0 8313 8313"/>
                              <a:gd name="T1" fmla="*/ T0 w 893"/>
                              <a:gd name="T2" fmla="+- 0 4410 4410"/>
                              <a:gd name="T3" fmla="*/ 4410 h 245"/>
                              <a:gd name="T4" fmla="+- 0 8462 8313"/>
                              <a:gd name="T5" fmla="*/ T4 w 893"/>
                              <a:gd name="T6" fmla="+- 0 4410 4410"/>
                              <a:gd name="T7" fmla="*/ 4410 h 245"/>
                              <a:gd name="T8" fmla="+- 0 9057 8313"/>
                              <a:gd name="T9" fmla="*/ T8 w 893"/>
                              <a:gd name="T10" fmla="+- 0 4654 4410"/>
                              <a:gd name="T11" fmla="*/ 4654 h 245"/>
                              <a:gd name="T12" fmla="+- 0 9205 8313"/>
                              <a:gd name="T13" fmla="*/ T12 w 893"/>
                              <a:gd name="T14" fmla="+- 0 4654 4410"/>
                              <a:gd name="T15" fmla="*/ 4654 h 245"/>
                            </a:gdLst>
                            <a:ahLst/>
                            <a:cxnLst>
                              <a:cxn ang="0">
                                <a:pos x="T1" y="T3"/>
                              </a:cxn>
                              <a:cxn ang="0">
                                <a:pos x="T5" y="T7"/>
                              </a:cxn>
                              <a:cxn ang="0">
                                <a:pos x="T9" y="T11"/>
                              </a:cxn>
                              <a:cxn ang="0">
                                <a:pos x="T13" y="T15"/>
                              </a:cxn>
                            </a:cxnLst>
                            <a:rect l="0" t="0" r="r" b="b"/>
                            <a:pathLst>
                              <a:path w="893" h="245">
                                <a:moveTo>
                                  <a:pt x="0" y="0"/>
                                </a:moveTo>
                                <a:lnTo>
                                  <a:pt x="149" y="0"/>
                                </a:lnTo>
                                <a:moveTo>
                                  <a:pt x="744" y="244"/>
                                </a:moveTo>
                                <a:lnTo>
                                  <a:pt x="892" y="24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Line 290"/>
                        <wps:cNvCnPr>
                          <a:cxnSpLocks noChangeShapeType="1"/>
                        </wps:cNvCnPr>
                        <wps:spPr bwMode="auto">
                          <a:xfrm>
                            <a:off x="9131" y="4654"/>
                            <a:ext cx="0" cy="393"/>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42" name="AutoShape 289"/>
                        <wps:cNvSpPr>
                          <a:spLocks/>
                        </wps:cNvSpPr>
                        <wps:spPr bwMode="auto">
                          <a:xfrm>
                            <a:off x="9056" y="3839"/>
                            <a:ext cx="149" cy="1059"/>
                          </a:xfrm>
                          <a:custGeom>
                            <a:avLst/>
                            <a:gdLst>
                              <a:gd name="T0" fmla="+- 0 9057 9057"/>
                              <a:gd name="T1" fmla="*/ T0 w 149"/>
                              <a:gd name="T2" fmla="+- 0 3840 3840"/>
                              <a:gd name="T3" fmla="*/ 3840 h 1059"/>
                              <a:gd name="T4" fmla="+- 0 9205 9057"/>
                              <a:gd name="T5" fmla="*/ T4 w 149"/>
                              <a:gd name="T6" fmla="+- 0 3840 3840"/>
                              <a:gd name="T7" fmla="*/ 3840 h 1059"/>
                              <a:gd name="T8" fmla="+- 0 9131 9057"/>
                              <a:gd name="T9" fmla="*/ T8 w 149"/>
                              <a:gd name="T10" fmla="+- 0 3840 3840"/>
                              <a:gd name="T11" fmla="*/ 3840 h 1059"/>
                              <a:gd name="T12" fmla="+- 0 9131 9057"/>
                              <a:gd name="T13" fmla="*/ T12 w 149"/>
                              <a:gd name="T14" fmla="+- 0 4207 3840"/>
                              <a:gd name="T15" fmla="*/ 4207 h 1059"/>
                              <a:gd name="T16" fmla="+- 0 9057 9057"/>
                              <a:gd name="T17" fmla="*/ T16 w 149"/>
                              <a:gd name="T18" fmla="+- 0 4207 3840"/>
                              <a:gd name="T19" fmla="*/ 4207 h 1059"/>
                              <a:gd name="T20" fmla="+- 0 9205 9057"/>
                              <a:gd name="T21" fmla="*/ T20 w 149"/>
                              <a:gd name="T22" fmla="+- 0 4207 3840"/>
                              <a:gd name="T23" fmla="*/ 4207 h 1059"/>
                              <a:gd name="T24" fmla="+- 0 9057 9057"/>
                              <a:gd name="T25" fmla="*/ T24 w 149"/>
                              <a:gd name="T26" fmla="+- 0 4898 3840"/>
                              <a:gd name="T27" fmla="*/ 4898 h 1059"/>
                              <a:gd name="T28" fmla="+- 0 9205 9057"/>
                              <a:gd name="T29" fmla="*/ T28 w 149"/>
                              <a:gd name="T30" fmla="+- 0 4898 3840"/>
                              <a:gd name="T31" fmla="*/ 4898 h 105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49" h="1059">
                                <a:moveTo>
                                  <a:pt x="0" y="0"/>
                                </a:moveTo>
                                <a:lnTo>
                                  <a:pt x="148" y="0"/>
                                </a:lnTo>
                                <a:moveTo>
                                  <a:pt x="74" y="0"/>
                                </a:moveTo>
                                <a:lnTo>
                                  <a:pt x="74" y="367"/>
                                </a:lnTo>
                                <a:moveTo>
                                  <a:pt x="0" y="367"/>
                                </a:moveTo>
                                <a:lnTo>
                                  <a:pt x="148" y="367"/>
                                </a:lnTo>
                                <a:moveTo>
                                  <a:pt x="0" y="1058"/>
                                </a:moveTo>
                                <a:lnTo>
                                  <a:pt x="148" y="10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AutoShape 288"/>
                        <wps:cNvSpPr>
                          <a:spLocks/>
                        </wps:cNvSpPr>
                        <wps:spPr bwMode="auto">
                          <a:xfrm>
                            <a:off x="9130" y="4897"/>
                            <a:ext cx="2" cy="501"/>
                          </a:xfrm>
                          <a:custGeom>
                            <a:avLst/>
                            <a:gdLst>
                              <a:gd name="T0" fmla="+- 0 5249 4898"/>
                              <a:gd name="T1" fmla="*/ 5249 h 501"/>
                              <a:gd name="T2" fmla="+- 0 5398 4898"/>
                              <a:gd name="T3" fmla="*/ 5398 h 501"/>
                              <a:gd name="T4" fmla="+- 0 4898 4898"/>
                              <a:gd name="T5" fmla="*/ 4898 h 501"/>
                              <a:gd name="T6" fmla="+- 0 5047 4898"/>
                              <a:gd name="T7" fmla="*/ 5047 h 501"/>
                            </a:gdLst>
                            <a:ahLst/>
                            <a:cxnLst>
                              <a:cxn ang="0">
                                <a:pos x="0" y="T1"/>
                              </a:cxn>
                              <a:cxn ang="0">
                                <a:pos x="0" y="T3"/>
                              </a:cxn>
                              <a:cxn ang="0">
                                <a:pos x="0" y="T5"/>
                              </a:cxn>
                              <a:cxn ang="0">
                                <a:pos x="0" y="T7"/>
                              </a:cxn>
                            </a:cxnLst>
                            <a:rect l="0" t="0" r="r" b="b"/>
                            <a:pathLst>
                              <a:path h="501">
                                <a:moveTo>
                                  <a:pt x="0" y="351"/>
                                </a:moveTo>
                                <a:lnTo>
                                  <a:pt x="0" y="500"/>
                                </a:lnTo>
                                <a:moveTo>
                                  <a:pt x="0" y="0"/>
                                </a:moveTo>
                                <a:lnTo>
                                  <a:pt x="0" y="149"/>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AutoShape 287"/>
                        <wps:cNvSpPr>
                          <a:spLocks/>
                        </wps:cNvSpPr>
                        <wps:spPr bwMode="auto">
                          <a:xfrm>
                            <a:off x="9056" y="4106"/>
                            <a:ext cx="149" cy="1292"/>
                          </a:xfrm>
                          <a:custGeom>
                            <a:avLst/>
                            <a:gdLst>
                              <a:gd name="T0" fmla="+- 0 9057 9057"/>
                              <a:gd name="T1" fmla="*/ T0 w 149"/>
                              <a:gd name="T2" fmla="+- 0 5398 4107"/>
                              <a:gd name="T3" fmla="*/ 5398 h 1292"/>
                              <a:gd name="T4" fmla="+- 0 9205 9057"/>
                              <a:gd name="T5" fmla="*/ T4 w 149"/>
                              <a:gd name="T6" fmla="+- 0 5398 4107"/>
                              <a:gd name="T7" fmla="*/ 5398 h 1292"/>
                              <a:gd name="T8" fmla="+- 0 9057 9057"/>
                              <a:gd name="T9" fmla="*/ T8 w 149"/>
                              <a:gd name="T10" fmla="+- 0 4107 4107"/>
                              <a:gd name="T11" fmla="*/ 4107 h 1292"/>
                              <a:gd name="T12" fmla="+- 0 9205 9057"/>
                              <a:gd name="T13" fmla="*/ T12 w 149"/>
                              <a:gd name="T14" fmla="+- 0 4107 4107"/>
                              <a:gd name="T15" fmla="*/ 4107 h 1292"/>
                            </a:gdLst>
                            <a:ahLst/>
                            <a:cxnLst>
                              <a:cxn ang="0">
                                <a:pos x="T1" y="T3"/>
                              </a:cxn>
                              <a:cxn ang="0">
                                <a:pos x="T5" y="T7"/>
                              </a:cxn>
                              <a:cxn ang="0">
                                <a:pos x="T9" y="T11"/>
                              </a:cxn>
                              <a:cxn ang="0">
                                <a:pos x="T13" y="T15"/>
                              </a:cxn>
                            </a:cxnLst>
                            <a:rect l="0" t="0" r="r" b="b"/>
                            <a:pathLst>
                              <a:path w="149" h="1292">
                                <a:moveTo>
                                  <a:pt x="0" y="1291"/>
                                </a:moveTo>
                                <a:lnTo>
                                  <a:pt x="148" y="1291"/>
                                </a:lnTo>
                                <a:moveTo>
                                  <a:pt x="0" y="0"/>
                                </a:moveTo>
                                <a:lnTo>
                                  <a:pt x="148"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AutoShape 286"/>
                        <wps:cNvSpPr>
                          <a:spLocks/>
                        </wps:cNvSpPr>
                        <wps:spPr bwMode="auto">
                          <a:xfrm>
                            <a:off x="9130" y="4106"/>
                            <a:ext cx="2" cy="519"/>
                          </a:xfrm>
                          <a:custGeom>
                            <a:avLst/>
                            <a:gdLst>
                              <a:gd name="T0" fmla="+- 0 4467 4107"/>
                              <a:gd name="T1" fmla="*/ 4467 h 519"/>
                              <a:gd name="T2" fmla="+- 0 4625 4107"/>
                              <a:gd name="T3" fmla="*/ 4625 h 519"/>
                              <a:gd name="T4" fmla="+- 0 4107 4107"/>
                              <a:gd name="T5" fmla="*/ 4107 h 519"/>
                              <a:gd name="T6" fmla="+- 0 4265 4107"/>
                              <a:gd name="T7" fmla="*/ 4265 h 519"/>
                            </a:gdLst>
                            <a:ahLst/>
                            <a:cxnLst>
                              <a:cxn ang="0">
                                <a:pos x="0" y="T1"/>
                              </a:cxn>
                              <a:cxn ang="0">
                                <a:pos x="0" y="T3"/>
                              </a:cxn>
                              <a:cxn ang="0">
                                <a:pos x="0" y="T5"/>
                              </a:cxn>
                              <a:cxn ang="0">
                                <a:pos x="0" y="T7"/>
                              </a:cxn>
                            </a:cxnLst>
                            <a:rect l="0" t="0" r="r" b="b"/>
                            <a:pathLst>
                              <a:path h="519">
                                <a:moveTo>
                                  <a:pt x="0" y="360"/>
                                </a:moveTo>
                                <a:lnTo>
                                  <a:pt x="0" y="518"/>
                                </a:lnTo>
                                <a:moveTo>
                                  <a:pt x="0" y="0"/>
                                </a:moveTo>
                                <a:lnTo>
                                  <a:pt x="0" y="15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Line 285"/>
                        <wps:cNvCnPr>
                          <a:cxnSpLocks noChangeShapeType="1"/>
                        </wps:cNvCnPr>
                        <wps:spPr bwMode="auto">
                          <a:xfrm>
                            <a:off x="9057" y="4625"/>
                            <a:ext cx="148"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47" name="Line 284"/>
                        <wps:cNvCnPr>
                          <a:cxnSpLocks noChangeShapeType="1"/>
                        </wps:cNvCnPr>
                        <wps:spPr bwMode="auto">
                          <a:xfrm>
                            <a:off x="9800" y="5292"/>
                            <a:ext cx="149" cy="0"/>
                          </a:xfrm>
                          <a:prstGeom prst="line">
                            <a:avLst/>
                          </a:prstGeom>
                          <a:noFill/>
                          <a:ln w="8465">
                            <a:solidFill>
                              <a:srgbClr val="000000"/>
                            </a:solidFill>
                            <a:round/>
                            <a:headEnd/>
                            <a:tailEnd/>
                          </a:ln>
                          <a:extLst>
                            <a:ext uri="{909E8E84-426E-40DD-AFC4-6F175D3DCCD1}">
                              <a14:hiddenFill xmlns:a14="http://schemas.microsoft.com/office/drawing/2010/main">
                                <a:noFill/>
                              </a14:hiddenFill>
                            </a:ext>
                          </a:extLst>
                        </wps:spPr>
                        <wps:bodyPr/>
                      </wps:wsp>
                      <wps:wsp>
                        <wps:cNvPr id="248" name="AutoShape 283"/>
                        <wps:cNvSpPr>
                          <a:spLocks/>
                        </wps:cNvSpPr>
                        <wps:spPr bwMode="auto">
                          <a:xfrm>
                            <a:off x="9863" y="5297"/>
                            <a:ext cx="22" cy="472"/>
                          </a:xfrm>
                          <a:custGeom>
                            <a:avLst/>
                            <a:gdLst>
                              <a:gd name="T0" fmla="+- 0 9875 9864"/>
                              <a:gd name="T1" fmla="*/ T0 w 22"/>
                              <a:gd name="T2" fmla="+- 0 5500 5297"/>
                              <a:gd name="T3" fmla="*/ 5500 h 472"/>
                              <a:gd name="T4" fmla="+- 0 9875 9864"/>
                              <a:gd name="T5" fmla="*/ T4 w 22"/>
                              <a:gd name="T6" fmla="+- 0 5769 5297"/>
                              <a:gd name="T7" fmla="*/ 5769 h 472"/>
                              <a:gd name="T8" fmla="+- 0 9864 9864"/>
                              <a:gd name="T9" fmla="*/ T8 w 22"/>
                              <a:gd name="T10" fmla="+- 0 5297 5297"/>
                              <a:gd name="T11" fmla="*/ 5297 h 472"/>
                              <a:gd name="T12" fmla="+- 0 9885 9864"/>
                              <a:gd name="T13" fmla="*/ T12 w 22"/>
                              <a:gd name="T14" fmla="+- 0 5297 5297"/>
                              <a:gd name="T15" fmla="*/ 5297 h 472"/>
                            </a:gdLst>
                            <a:ahLst/>
                            <a:cxnLst>
                              <a:cxn ang="0">
                                <a:pos x="T1" y="T3"/>
                              </a:cxn>
                              <a:cxn ang="0">
                                <a:pos x="T5" y="T7"/>
                              </a:cxn>
                              <a:cxn ang="0">
                                <a:pos x="T9" y="T11"/>
                              </a:cxn>
                              <a:cxn ang="0">
                                <a:pos x="T13" y="T15"/>
                              </a:cxn>
                            </a:cxnLst>
                            <a:rect l="0" t="0" r="r" b="b"/>
                            <a:pathLst>
                              <a:path w="22" h="472">
                                <a:moveTo>
                                  <a:pt x="11" y="203"/>
                                </a:moveTo>
                                <a:lnTo>
                                  <a:pt x="11" y="472"/>
                                </a:lnTo>
                                <a:moveTo>
                                  <a:pt x="0" y="0"/>
                                </a:moveTo>
                                <a:lnTo>
                                  <a:pt x="21"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AutoShape 282"/>
                        <wps:cNvSpPr>
                          <a:spLocks/>
                        </wps:cNvSpPr>
                        <wps:spPr bwMode="auto">
                          <a:xfrm>
                            <a:off x="9800" y="4012"/>
                            <a:ext cx="149" cy="1757"/>
                          </a:xfrm>
                          <a:custGeom>
                            <a:avLst/>
                            <a:gdLst>
                              <a:gd name="T0" fmla="+- 0 9800 9800"/>
                              <a:gd name="T1" fmla="*/ T0 w 149"/>
                              <a:gd name="T2" fmla="+- 0 5769 4013"/>
                              <a:gd name="T3" fmla="*/ 5769 h 1757"/>
                              <a:gd name="T4" fmla="+- 0 9949 9800"/>
                              <a:gd name="T5" fmla="*/ T4 w 149"/>
                              <a:gd name="T6" fmla="+- 0 5769 4013"/>
                              <a:gd name="T7" fmla="*/ 5769 h 1757"/>
                              <a:gd name="T8" fmla="+- 0 9800 9800"/>
                              <a:gd name="T9" fmla="*/ T8 w 149"/>
                              <a:gd name="T10" fmla="+- 0 4013 4013"/>
                              <a:gd name="T11" fmla="*/ 4013 h 1757"/>
                              <a:gd name="T12" fmla="+- 0 9949 9800"/>
                              <a:gd name="T13" fmla="*/ T12 w 149"/>
                              <a:gd name="T14" fmla="+- 0 4013 4013"/>
                              <a:gd name="T15" fmla="*/ 4013 h 1757"/>
                            </a:gdLst>
                            <a:ahLst/>
                            <a:cxnLst>
                              <a:cxn ang="0">
                                <a:pos x="T1" y="T3"/>
                              </a:cxn>
                              <a:cxn ang="0">
                                <a:pos x="T5" y="T7"/>
                              </a:cxn>
                              <a:cxn ang="0">
                                <a:pos x="T9" y="T11"/>
                              </a:cxn>
                              <a:cxn ang="0">
                                <a:pos x="T13" y="T15"/>
                              </a:cxn>
                            </a:cxnLst>
                            <a:rect l="0" t="0" r="r" b="b"/>
                            <a:pathLst>
                              <a:path w="149" h="1757">
                                <a:moveTo>
                                  <a:pt x="0" y="1756"/>
                                </a:moveTo>
                                <a:lnTo>
                                  <a:pt x="149" y="1756"/>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AutoShape 281"/>
                        <wps:cNvSpPr>
                          <a:spLocks/>
                        </wps:cNvSpPr>
                        <wps:spPr bwMode="auto">
                          <a:xfrm>
                            <a:off x="9874" y="4012"/>
                            <a:ext cx="2" cy="507"/>
                          </a:xfrm>
                          <a:custGeom>
                            <a:avLst/>
                            <a:gdLst>
                              <a:gd name="T0" fmla="+- 0 4248 4013"/>
                              <a:gd name="T1" fmla="*/ 4248 h 507"/>
                              <a:gd name="T2" fmla="+- 0 4519 4013"/>
                              <a:gd name="T3" fmla="*/ 4519 h 507"/>
                              <a:gd name="T4" fmla="+- 0 4013 4013"/>
                              <a:gd name="T5" fmla="*/ 4013 h 507"/>
                              <a:gd name="T6" fmla="+- 0 4047 4013"/>
                              <a:gd name="T7" fmla="*/ 4047 h 507"/>
                            </a:gdLst>
                            <a:ahLst/>
                            <a:cxnLst>
                              <a:cxn ang="0">
                                <a:pos x="0" y="T1"/>
                              </a:cxn>
                              <a:cxn ang="0">
                                <a:pos x="0" y="T3"/>
                              </a:cxn>
                              <a:cxn ang="0">
                                <a:pos x="0" y="T5"/>
                              </a:cxn>
                              <a:cxn ang="0">
                                <a:pos x="0" y="T7"/>
                              </a:cxn>
                            </a:cxnLst>
                            <a:rect l="0" t="0" r="r" b="b"/>
                            <a:pathLst>
                              <a:path h="507">
                                <a:moveTo>
                                  <a:pt x="0" y="235"/>
                                </a:moveTo>
                                <a:lnTo>
                                  <a:pt x="0" y="506"/>
                                </a:lnTo>
                                <a:moveTo>
                                  <a:pt x="0" y="0"/>
                                </a:moveTo>
                                <a:lnTo>
                                  <a:pt x="0" y="34"/>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AutoShape 280"/>
                        <wps:cNvSpPr>
                          <a:spLocks/>
                        </wps:cNvSpPr>
                        <wps:spPr bwMode="auto">
                          <a:xfrm>
                            <a:off x="9800" y="4518"/>
                            <a:ext cx="149" cy="646"/>
                          </a:xfrm>
                          <a:custGeom>
                            <a:avLst/>
                            <a:gdLst>
                              <a:gd name="T0" fmla="+- 0 9800 9800"/>
                              <a:gd name="T1" fmla="*/ T0 w 149"/>
                              <a:gd name="T2" fmla="+- 0 4519 4519"/>
                              <a:gd name="T3" fmla="*/ 4519 h 646"/>
                              <a:gd name="T4" fmla="+- 0 9949 9800"/>
                              <a:gd name="T5" fmla="*/ T4 w 149"/>
                              <a:gd name="T6" fmla="+- 0 4519 4519"/>
                              <a:gd name="T7" fmla="*/ 4519 h 646"/>
                              <a:gd name="T8" fmla="+- 0 9800 9800"/>
                              <a:gd name="T9" fmla="*/ T8 w 149"/>
                              <a:gd name="T10" fmla="+- 0 5164 4519"/>
                              <a:gd name="T11" fmla="*/ 5164 h 646"/>
                              <a:gd name="T12" fmla="+- 0 9949 9800"/>
                              <a:gd name="T13" fmla="*/ T12 w 149"/>
                              <a:gd name="T14" fmla="+- 0 5164 4519"/>
                              <a:gd name="T15" fmla="*/ 5164 h 646"/>
                            </a:gdLst>
                            <a:ahLst/>
                            <a:cxnLst>
                              <a:cxn ang="0">
                                <a:pos x="T1" y="T3"/>
                              </a:cxn>
                              <a:cxn ang="0">
                                <a:pos x="T5" y="T7"/>
                              </a:cxn>
                              <a:cxn ang="0">
                                <a:pos x="T9" y="T11"/>
                              </a:cxn>
                              <a:cxn ang="0">
                                <a:pos x="T13" y="T15"/>
                              </a:cxn>
                            </a:cxnLst>
                            <a:rect l="0" t="0" r="r" b="b"/>
                            <a:pathLst>
                              <a:path w="149" h="646">
                                <a:moveTo>
                                  <a:pt x="0" y="0"/>
                                </a:moveTo>
                                <a:lnTo>
                                  <a:pt x="149" y="0"/>
                                </a:lnTo>
                                <a:moveTo>
                                  <a:pt x="0" y="645"/>
                                </a:moveTo>
                                <a:lnTo>
                                  <a:pt x="149" y="64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AutoShape 279"/>
                        <wps:cNvSpPr>
                          <a:spLocks/>
                        </wps:cNvSpPr>
                        <wps:spPr bwMode="auto">
                          <a:xfrm>
                            <a:off x="9874" y="5163"/>
                            <a:ext cx="2" cy="472"/>
                          </a:xfrm>
                          <a:custGeom>
                            <a:avLst/>
                            <a:gdLst>
                              <a:gd name="T0" fmla="+- 0 5500 5164"/>
                              <a:gd name="T1" fmla="*/ 5500 h 472"/>
                              <a:gd name="T2" fmla="+- 0 5635 5164"/>
                              <a:gd name="T3" fmla="*/ 5635 h 472"/>
                              <a:gd name="T4" fmla="+- 0 5164 5164"/>
                              <a:gd name="T5" fmla="*/ 5164 h 472"/>
                              <a:gd name="T6" fmla="+- 0 5299 5164"/>
                              <a:gd name="T7" fmla="*/ 5299 h 472"/>
                            </a:gdLst>
                            <a:ahLst/>
                            <a:cxnLst>
                              <a:cxn ang="0">
                                <a:pos x="0" y="T1"/>
                              </a:cxn>
                              <a:cxn ang="0">
                                <a:pos x="0" y="T3"/>
                              </a:cxn>
                              <a:cxn ang="0">
                                <a:pos x="0" y="T5"/>
                              </a:cxn>
                              <a:cxn ang="0">
                                <a:pos x="0" y="T7"/>
                              </a:cxn>
                            </a:cxnLst>
                            <a:rect l="0" t="0" r="r" b="b"/>
                            <a:pathLst>
                              <a:path h="472">
                                <a:moveTo>
                                  <a:pt x="0" y="336"/>
                                </a:moveTo>
                                <a:lnTo>
                                  <a:pt x="0" y="471"/>
                                </a:lnTo>
                                <a:moveTo>
                                  <a:pt x="0" y="0"/>
                                </a:moveTo>
                                <a:lnTo>
                                  <a:pt x="0" y="135"/>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AutoShape 278"/>
                        <wps:cNvSpPr>
                          <a:spLocks/>
                        </wps:cNvSpPr>
                        <wps:spPr bwMode="auto">
                          <a:xfrm>
                            <a:off x="9800" y="3900"/>
                            <a:ext cx="149" cy="1735"/>
                          </a:xfrm>
                          <a:custGeom>
                            <a:avLst/>
                            <a:gdLst>
                              <a:gd name="T0" fmla="+- 0 9800 9800"/>
                              <a:gd name="T1" fmla="*/ T0 w 149"/>
                              <a:gd name="T2" fmla="+- 0 5635 3900"/>
                              <a:gd name="T3" fmla="*/ 5635 h 1735"/>
                              <a:gd name="T4" fmla="+- 0 9949 9800"/>
                              <a:gd name="T5" fmla="*/ T4 w 149"/>
                              <a:gd name="T6" fmla="+- 0 5635 3900"/>
                              <a:gd name="T7" fmla="*/ 5635 h 1735"/>
                              <a:gd name="T8" fmla="+- 0 9800 9800"/>
                              <a:gd name="T9" fmla="*/ T8 w 149"/>
                              <a:gd name="T10" fmla="+- 0 3900 3900"/>
                              <a:gd name="T11" fmla="*/ 3900 h 1735"/>
                              <a:gd name="T12" fmla="+- 0 9949 9800"/>
                              <a:gd name="T13" fmla="*/ T12 w 149"/>
                              <a:gd name="T14" fmla="+- 0 3900 3900"/>
                              <a:gd name="T15" fmla="*/ 3900 h 1735"/>
                            </a:gdLst>
                            <a:ahLst/>
                            <a:cxnLst>
                              <a:cxn ang="0">
                                <a:pos x="T1" y="T3"/>
                              </a:cxn>
                              <a:cxn ang="0">
                                <a:pos x="T5" y="T7"/>
                              </a:cxn>
                              <a:cxn ang="0">
                                <a:pos x="T9" y="T11"/>
                              </a:cxn>
                              <a:cxn ang="0">
                                <a:pos x="T13" y="T15"/>
                              </a:cxn>
                            </a:cxnLst>
                            <a:rect l="0" t="0" r="r" b="b"/>
                            <a:pathLst>
                              <a:path w="149" h="1735">
                                <a:moveTo>
                                  <a:pt x="0" y="1735"/>
                                </a:moveTo>
                                <a:lnTo>
                                  <a:pt x="149" y="1735"/>
                                </a:lnTo>
                                <a:moveTo>
                                  <a:pt x="0" y="0"/>
                                </a:moveTo>
                                <a:lnTo>
                                  <a:pt x="149" y="0"/>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AutoShape 277"/>
                        <wps:cNvSpPr>
                          <a:spLocks/>
                        </wps:cNvSpPr>
                        <wps:spPr bwMode="auto">
                          <a:xfrm>
                            <a:off x="9874" y="3900"/>
                            <a:ext cx="2" cy="495"/>
                          </a:xfrm>
                          <a:custGeom>
                            <a:avLst/>
                            <a:gdLst>
                              <a:gd name="T0" fmla="+- 0 4248 3900"/>
                              <a:gd name="T1" fmla="*/ 4248 h 495"/>
                              <a:gd name="T2" fmla="+- 0 4394 3900"/>
                              <a:gd name="T3" fmla="*/ 4394 h 495"/>
                              <a:gd name="T4" fmla="+- 0 3900 3900"/>
                              <a:gd name="T5" fmla="*/ 3900 h 495"/>
                              <a:gd name="T6" fmla="+- 0 4047 3900"/>
                              <a:gd name="T7" fmla="*/ 4047 h 495"/>
                            </a:gdLst>
                            <a:ahLst/>
                            <a:cxnLst>
                              <a:cxn ang="0">
                                <a:pos x="0" y="T1"/>
                              </a:cxn>
                              <a:cxn ang="0">
                                <a:pos x="0" y="T3"/>
                              </a:cxn>
                              <a:cxn ang="0">
                                <a:pos x="0" y="T5"/>
                              </a:cxn>
                              <a:cxn ang="0">
                                <a:pos x="0" y="T7"/>
                              </a:cxn>
                            </a:cxnLst>
                            <a:rect l="0" t="0" r="r" b="b"/>
                            <a:pathLst>
                              <a:path h="495">
                                <a:moveTo>
                                  <a:pt x="0" y="348"/>
                                </a:moveTo>
                                <a:lnTo>
                                  <a:pt x="0" y="494"/>
                                </a:lnTo>
                                <a:moveTo>
                                  <a:pt x="0" y="0"/>
                                </a:moveTo>
                                <a:lnTo>
                                  <a:pt x="0" y="14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Line 276"/>
                        <wps:cNvCnPr>
                          <a:cxnSpLocks noChangeShapeType="1"/>
                        </wps:cNvCnPr>
                        <wps:spPr bwMode="auto">
                          <a:xfrm>
                            <a:off x="9800" y="4394"/>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6" name="Picture 27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3061" y="4359"/>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7" name="Picture 27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3061" y="3873"/>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58" name="Line 273"/>
                        <wps:cNvCnPr>
                          <a:cxnSpLocks noChangeShapeType="1"/>
                        </wps:cNvCnPr>
                        <wps:spPr bwMode="auto">
                          <a:xfrm>
                            <a:off x="3108" y="727"/>
                            <a:ext cx="149" cy="0"/>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59" name="Line 272"/>
                        <wps:cNvCnPr>
                          <a:cxnSpLocks noChangeShapeType="1"/>
                        </wps:cNvCnPr>
                        <wps:spPr bwMode="auto">
                          <a:xfrm>
                            <a:off x="3182" y="727"/>
                            <a:ext cx="0" cy="264"/>
                          </a:xfrm>
                          <a:prstGeom prst="line">
                            <a:avLst/>
                          </a:prstGeom>
                          <a:noFill/>
                          <a:ln w="13551">
                            <a:solidFill>
                              <a:srgbClr val="000000"/>
                            </a:solidFill>
                            <a:round/>
                            <a:headEnd/>
                            <a:tailEnd/>
                          </a:ln>
                          <a:extLst>
                            <a:ext uri="{909E8E84-426E-40DD-AFC4-6F175D3DCCD1}">
                              <a14:hiddenFill xmlns:a14="http://schemas.microsoft.com/office/drawing/2010/main">
                                <a:noFill/>
                              </a14:hiddenFill>
                            </a:ext>
                          </a:extLst>
                        </wps:spPr>
                        <wps:bodyPr/>
                      </wps:wsp>
                      <wps:wsp>
                        <wps:cNvPr id="260" name="Rectangle 271"/>
                        <wps:cNvSpPr>
                          <a:spLocks noChangeArrowheads="1"/>
                        </wps:cNvSpPr>
                        <wps:spPr bwMode="auto">
                          <a:xfrm>
                            <a:off x="3081" y="99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270"/>
                        <wps:cNvSpPr>
                          <a:spLocks noChangeArrowheads="1"/>
                        </wps:cNvSpPr>
                        <wps:spPr bwMode="auto">
                          <a:xfrm>
                            <a:off x="3081" y="99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Rectangle 269"/>
                        <wps:cNvSpPr>
                          <a:spLocks noChangeArrowheads="1"/>
                        </wps:cNvSpPr>
                        <wps:spPr bwMode="auto">
                          <a:xfrm>
                            <a:off x="3081" y="166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268"/>
                        <wps:cNvSpPr>
                          <a:spLocks noChangeArrowheads="1"/>
                        </wps:cNvSpPr>
                        <wps:spPr bwMode="auto">
                          <a:xfrm>
                            <a:off x="3081" y="166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4" name="Picture 26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3805" y="5437"/>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5" name="Picture 26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3805" y="4960"/>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66" name="Rectangle 265"/>
                        <wps:cNvSpPr>
                          <a:spLocks noChangeArrowheads="1"/>
                        </wps:cNvSpPr>
                        <wps:spPr bwMode="auto">
                          <a:xfrm>
                            <a:off x="3825" y="238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264"/>
                        <wps:cNvSpPr>
                          <a:spLocks noChangeArrowheads="1"/>
                        </wps:cNvSpPr>
                        <wps:spPr bwMode="auto">
                          <a:xfrm>
                            <a:off x="3825" y="238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Rectangle 263"/>
                        <wps:cNvSpPr>
                          <a:spLocks noChangeArrowheads="1"/>
                        </wps:cNvSpPr>
                        <wps:spPr bwMode="auto">
                          <a:xfrm>
                            <a:off x="3825" y="206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Rectangle 262"/>
                        <wps:cNvSpPr>
                          <a:spLocks noChangeArrowheads="1"/>
                        </wps:cNvSpPr>
                        <wps:spPr bwMode="auto">
                          <a:xfrm>
                            <a:off x="3825" y="206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0" name="Picture 2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4548" y="6120"/>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1" name="Picture 2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4548" y="5083"/>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72" name="Rectangle 259"/>
                        <wps:cNvSpPr>
                          <a:spLocks noChangeArrowheads="1"/>
                        </wps:cNvSpPr>
                        <wps:spPr bwMode="auto">
                          <a:xfrm>
                            <a:off x="4568" y="2904"/>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258"/>
                        <wps:cNvSpPr>
                          <a:spLocks noChangeArrowheads="1"/>
                        </wps:cNvSpPr>
                        <wps:spPr bwMode="auto">
                          <a:xfrm>
                            <a:off x="4568" y="2904"/>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Rectangle 257"/>
                        <wps:cNvSpPr>
                          <a:spLocks noChangeArrowheads="1"/>
                        </wps:cNvSpPr>
                        <wps:spPr bwMode="auto">
                          <a:xfrm>
                            <a:off x="4568" y="2013"/>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256"/>
                        <wps:cNvSpPr>
                          <a:spLocks noChangeArrowheads="1"/>
                        </wps:cNvSpPr>
                        <wps:spPr bwMode="auto">
                          <a:xfrm>
                            <a:off x="4568" y="2013"/>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6" name="Picture 25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5292" y="6539"/>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7" name="Picture 25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5292" y="5697"/>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78" name="Rectangle 253"/>
                        <wps:cNvSpPr>
                          <a:spLocks noChangeArrowheads="1"/>
                        </wps:cNvSpPr>
                        <wps:spPr bwMode="auto">
                          <a:xfrm>
                            <a:off x="5312" y="3323"/>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252"/>
                        <wps:cNvSpPr>
                          <a:spLocks noChangeArrowheads="1"/>
                        </wps:cNvSpPr>
                        <wps:spPr bwMode="auto">
                          <a:xfrm>
                            <a:off x="5312" y="3323"/>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Rectangle 251"/>
                        <wps:cNvSpPr>
                          <a:spLocks noChangeArrowheads="1"/>
                        </wps:cNvSpPr>
                        <wps:spPr bwMode="auto">
                          <a:xfrm>
                            <a:off x="5312" y="2254"/>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250"/>
                        <wps:cNvSpPr>
                          <a:spLocks noChangeArrowheads="1"/>
                        </wps:cNvSpPr>
                        <wps:spPr bwMode="auto">
                          <a:xfrm>
                            <a:off x="5312" y="2254"/>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2" name="Picture 24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6035" y="6547"/>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3" name="Picture 2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6035" y="5681"/>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84" name="Rectangle 247"/>
                        <wps:cNvSpPr>
                          <a:spLocks noChangeArrowheads="1"/>
                        </wps:cNvSpPr>
                        <wps:spPr bwMode="auto">
                          <a:xfrm>
                            <a:off x="6055" y="3656"/>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246"/>
                        <wps:cNvSpPr>
                          <a:spLocks noChangeArrowheads="1"/>
                        </wps:cNvSpPr>
                        <wps:spPr bwMode="auto">
                          <a:xfrm>
                            <a:off x="6055" y="365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Rectangle 245"/>
                        <wps:cNvSpPr>
                          <a:spLocks noChangeArrowheads="1"/>
                        </wps:cNvSpPr>
                        <wps:spPr bwMode="auto">
                          <a:xfrm>
                            <a:off x="6055" y="2770"/>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244"/>
                        <wps:cNvSpPr>
                          <a:spLocks noChangeArrowheads="1"/>
                        </wps:cNvSpPr>
                        <wps:spPr bwMode="auto">
                          <a:xfrm>
                            <a:off x="6055" y="277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Freeform 243"/>
                        <wps:cNvSpPr>
                          <a:spLocks/>
                        </wps:cNvSpPr>
                        <wps:spPr bwMode="auto">
                          <a:xfrm>
                            <a:off x="6786" y="4437"/>
                            <a:ext cx="228" cy="228"/>
                          </a:xfrm>
                          <a:custGeom>
                            <a:avLst/>
                            <a:gdLst>
                              <a:gd name="T0" fmla="+- 0 6900 6786"/>
                              <a:gd name="T1" fmla="*/ T0 w 228"/>
                              <a:gd name="T2" fmla="+- 0 4666 4438"/>
                              <a:gd name="T3" fmla="*/ 4666 h 228"/>
                              <a:gd name="T4" fmla="+- 0 6856 6786"/>
                              <a:gd name="T5" fmla="*/ T4 w 228"/>
                              <a:gd name="T6" fmla="+- 0 4657 4438"/>
                              <a:gd name="T7" fmla="*/ 4657 h 228"/>
                              <a:gd name="T8" fmla="+- 0 6820 6786"/>
                              <a:gd name="T9" fmla="*/ T8 w 228"/>
                              <a:gd name="T10" fmla="+- 0 4632 4438"/>
                              <a:gd name="T11" fmla="*/ 4632 h 228"/>
                              <a:gd name="T12" fmla="+- 0 6795 6786"/>
                              <a:gd name="T13" fmla="*/ T12 w 228"/>
                              <a:gd name="T14" fmla="+- 0 4596 4438"/>
                              <a:gd name="T15" fmla="*/ 4596 h 228"/>
                              <a:gd name="T16" fmla="+- 0 6786 6786"/>
                              <a:gd name="T17" fmla="*/ T16 w 228"/>
                              <a:gd name="T18" fmla="+- 0 4552 4438"/>
                              <a:gd name="T19" fmla="*/ 4552 h 228"/>
                              <a:gd name="T20" fmla="+- 0 6795 6786"/>
                              <a:gd name="T21" fmla="*/ T20 w 228"/>
                              <a:gd name="T22" fmla="+- 0 4507 4438"/>
                              <a:gd name="T23" fmla="*/ 4507 h 228"/>
                              <a:gd name="T24" fmla="+- 0 6820 6786"/>
                              <a:gd name="T25" fmla="*/ T24 w 228"/>
                              <a:gd name="T26" fmla="+- 0 4471 4438"/>
                              <a:gd name="T27" fmla="*/ 4471 h 228"/>
                              <a:gd name="T28" fmla="+- 0 6856 6786"/>
                              <a:gd name="T29" fmla="*/ T28 w 228"/>
                              <a:gd name="T30" fmla="+- 0 4447 4438"/>
                              <a:gd name="T31" fmla="*/ 4447 h 228"/>
                              <a:gd name="T32" fmla="+- 0 6900 6786"/>
                              <a:gd name="T33" fmla="*/ T32 w 228"/>
                              <a:gd name="T34" fmla="+- 0 4438 4438"/>
                              <a:gd name="T35" fmla="*/ 4438 h 228"/>
                              <a:gd name="T36" fmla="+- 0 6945 6786"/>
                              <a:gd name="T37" fmla="*/ T36 w 228"/>
                              <a:gd name="T38" fmla="+- 0 4447 4438"/>
                              <a:gd name="T39" fmla="*/ 4447 h 228"/>
                              <a:gd name="T40" fmla="+- 0 6981 6786"/>
                              <a:gd name="T41" fmla="*/ T40 w 228"/>
                              <a:gd name="T42" fmla="+- 0 4471 4438"/>
                              <a:gd name="T43" fmla="*/ 4471 h 228"/>
                              <a:gd name="T44" fmla="+- 0 7005 6786"/>
                              <a:gd name="T45" fmla="*/ T44 w 228"/>
                              <a:gd name="T46" fmla="+- 0 4507 4438"/>
                              <a:gd name="T47" fmla="*/ 4507 h 228"/>
                              <a:gd name="T48" fmla="+- 0 7014 6786"/>
                              <a:gd name="T49" fmla="*/ T48 w 228"/>
                              <a:gd name="T50" fmla="+- 0 4552 4438"/>
                              <a:gd name="T51" fmla="*/ 4552 h 228"/>
                              <a:gd name="T52" fmla="+- 0 7005 6786"/>
                              <a:gd name="T53" fmla="*/ T52 w 228"/>
                              <a:gd name="T54" fmla="+- 0 4596 4438"/>
                              <a:gd name="T55" fmla="*/ 4596 h 228"/>
                              <a:gd name="T56" fmla="+- 0 6981 6786"/>
                              <a:gd name="T57" fmla="*/ T56 w 228"/>
                              <a:gd name="T58" fmla="+- 0 4632 4438"/>
                              <a:gd name="T59" fmla="*/ 4632 h 228"/>
                              <a:gd name="T60" fmla="+- 0 6945 6786"/>
                              <a:gd name="T61" fmla="*/ T60 w 228"/>
                              <a:gd name="T62" fmla="+- 0 4657 4438"/>
                              <a:gd name="T63" fmla="*/ 4657 h 228"/>
                              <a:gd name="T64" fmla="+- 0 6900 6786"/>
                              <a:gd name="T65" fmla="*/ T64 w 228"/>
                              <a:gd name="T66" fmla="+- 0 4666 4438"/>
                              <a:gd name="T67" fmla="*/ 466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4"/>
                                </a:lnTo>
                                <a:lnTo>
                                  <a:pt x="9" y="158"/>
                                </a:lnTo>
                                <a:lnTo>
                                  <a:pt x="0" y="114"/>
                                </a:lnTo>
                                <a:lnTo>
                                  <a:pt x="9" y="69"/>
                                </a:lnTo>
                                <a:lnTo>
                                  <a:pt x="34" y="33"/>
                                </a:lnTo>
                                <a:lnTo>
                                  <a:pt x="70" y="9"/>
                                </a:lnTo>
                                <a:lnTo>
                                  <a:pt x="114" y="0"/>
                                </a:lnTo>
                                <a:lnTo>
                                  <a:pt x="159" y="9"/>
                                </a:lnTo>
                                <a:lnTo>
                                  <a:pt x="195" y="33"/>
                                </a:lnTo>
                                <a:lnTo>
                                  <a:pt x="219" y="69"/>
                                </a:lnTo>
                                <a:lnTo>
                                  <a:pt x="228" y="114"/>
                                </a:lnTo>
                                <a:lnTo>
                                  <a:pt x="219" y="158"/>
                                </a:lnTo>
                                <a:lnTo>
                                  <a:pt x="195" y="194"/>
                                </a:lnTo>
                                <a:lnTo>
                                  <a:pt x="159" y="219"/>
                                </a:lnTo>
                                <a:lnTo>
                                  <a:pt x="114" y="228"/>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242"/>
                        <wps:cNvSpPr>
                          <a:spLocks/>
                        </wps:cNvSpPr>
                        <wps:spPr bwMode="auto">
                          <a:xfrm>
                            <a:off x="6786" y="4437"/>
                            <a:ext cx="228" cy="228"/>
                          </a:xfrm>
                          <a:custGeom>
                            <a:avLst/>
                            <a:gdLst>
                              <a:gd name="T0" fmla="+- 0 7014 6786"/>
                              <a:gd name="T1" fmla="*/ T0 w 228"/>
                              <a:gd name="T2" fmla="+- 0 4552 4438"/>
                              <a:gd name="T3" fmla="*/ 4552 h 228"/>
                              <a:gd name="T4" fmla="+- 0 7005 6786"/>
                              <a:gd name="T5" fmla="*/ T4 w 228"/>
                              <a:gd name="T6" fmla="+- 0 4596 4438"/>
                              <a:gd name="T7" fmla="*/ 4596 h 228"/>
                              <a:gd name="T8" fmla="+- 0 6981 6786"/>
                              <a:gd name="T9" fmla="*/ T8 w 228"/>
                              <a:gd name="T10" fmla="+- 0 4632 4438"/>
                              <a:gd name="T11" fmla="*/ 4632 h 228"/>
                              <a:gd name="T12" fmla="+- 0 6945 6786"/>
                              <a:gd name="T13" fmla="*/ T12 w 228"/>
                              <a:gd name="T14" fmla="+- 0 4657 4438"/>
                              <a:gd name="T15" fmla="*/ 4657 h 228"/>
                              <a:gd name="T16" fmla="+- 0 6900 6786"/>
                              <a:gd name="T17" fmla="*/ T16 w 228"/>
                              <a:gd name="T18" fmla="+- 0 4666 4438"/>
                              <a:gd name="T19" fmla="*/ 4666 h 228"/>
                              <a:gd name="T20" fmla="+- 0 6856 6786"/>
                              <a:gd name="T21" fmla="*/ T20 w 228"/>
                              <a:gd name="T22" fmla="+- 0 4657 4438"/>
                              <a:gd name="T23" fmla="*/ 4657 h 228"/>
                              <a:gd name="T24" fmla="+- 0 6820 6786"/>
                              <a:gd name="T25" fmla="*/ T24 w 228"/>
                              <a:gd name="T26" fmla="+- 0 4632 4438"/>
                              <a:gd name="T27" fmla="*/ 4632 h 228"/>
                              <a:gd name="T28" fmla="+- 0 6795 6786"/>
                              <a:gd name="T29" fmla="*/ T28 w 228"/>
                              <a:gd name="T30" fmla="+- 0 4596 4438"/>
                              <a:gd name="T31" fmla="*/ 4596 h 228"/>
                              <a:gd name="T32" fmla="+- 0 6786 6786"/>
                              <a:gd name="T33" fmla="*/ T32 w 228"/>
                              <a:gd name="T34" fmla="+- 0 4552 4438"/>
                              <a:gd name="T35" fmla="*/ 4552 h 228"/>
                              <a:gd name="T36" fmla="+- 0 6795 6786"/>
                              <a:gd name="T37" fmla="*/ T36 w 228"/>
                              <a:gd name="T38" fmla="+- 0 4507 4438"/>
                              <a:gd name="T39" fmla="*/ 4507 h 228"/>
                              <a:gd name="T40" fmla="+- 0 6820 6786"/>
                              <a:gd name="T41" fmla="*/ T40 w 228"/>
                              <a:gd name="T42" fmla="+- 0 4471 4438"/>
                              <a:gd name="T43" fmla="*/ 4471 h 228"/>
                              <a:gd name="T44" fmla="+- 0 6856 6786"/>
                              <a:gd name="T45" fmla="*/ T44 w 228"/>
                              <a:gd name="T46" fmla="+- 0 4447 4438"/>
                              <a:gd name="T47" fmla="*/ 4447 h 228"/>
                              <a:gd name="T48" fmla="+- 0 6900 6786"/>
                              <a:gd name="T49" fmla="*/ T48 w 228"/>
                              <a:gd name="T50" fmla="+- 0 4438 4438"/>
                              <a:gd name="T51" fmla="*/ 4438 h 228"/>
                              <a:gd name="T52" fmla="+- 0 6945 6786"/>
                              <a:gd name="T53" fmla="*/ T52 w 228"/>
                              <a:gd name="T54" fmla="+- 0 4447 4438"/>
                              <a:gd name="T55" fmla="*/ 4447 h 228"/>
                              <a:gd name="T56" fmla="+- 0 6981 6786"/>
                              <a:gd name="T57" fmla="*/ T56 w 228"/>
                              <a:gd name="T58" fmla="+- 0 4471 4438"/>
                              <a:gd name="T59" fmla="*/ 4471 h 228"/>
                              <a:gd name="T60" fmla="+- 0 7005 6786"/>
                              <a:gd name="T61" fmla="*/ T60 w 228"/>
                              <a:gd name="T62" fmla="+- 0 4507 4438"/>
                              <a:gd name="T63" fmla="*/ 4507 h 228"/>
                              <a:gd name="T64" fmla="+- 0 7014 6786"/>
                              <a:gd name="T65" fmla="*/ T64 w 228"/>
                              <a:gd name="T66" fmla="+- 0 4552 4438"/>
                              <a:gd name="T67" fmla="*/ 455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5" y="194"/>
                                </a:lnTo>
                                <a:lnTo>
                                  <a:pt x="159" y="219"/>
                                </a:lnTo>
                                <a:lnTo>
                                  <a:pt x="114" y="228"/>
                                </a:lnTo>
                                <a:lnTo>
                                  <a:pt x="70" y="219"/>
                                </a:lnTo>
                                <a:lnTo>
                                  <a:pt x="34" y="194"/>
                                </a:lnTo>
                                <a:lnTo>
                                  <a:pt x="9" y="158"/>
                                </a:lnTo>
                                <a:lnTo>
                                  <a:pt x="0" y="114"/>
                                </a:lnTo>
                                <a:lnTo>
                                  <a:pt x="9" y="69"/>
                                </a:lnTo>
                                <a:lnTo>
                                  <a:pt x="34" y="33"/>
                                </a:lnTo>
                                <a:lnTo>
                                  <a:pt x="70" y="9"/>
                                </a:lnTo>
                                <a:lnTo>
                                  <a:pt x="114" y="0"/>
                                </a:lnTo>
                                <a:lnTo>
                                  <a:pt x="159" y="9"/>
                                </a:lnTo>
                                <a:lnTo>
                                  <a:pt x="195" y="33"/>
                                </a:lnTo>
                                <a:lnTo>
                                  <a:pt x="219" y="69"/>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Freeform 241"/>
                        <wps:cNvSpPr>
                          <a:spLocks/>
                        </wps:cNvSpPr>
                        <wps:spPr bwMode="auto">
                          <a:xfrm>
                            <a:off x="6786" y="3332"/>
                            <a:ext cx="228" cy="228"/>
                          </a:xfrm>
                          <a:custGeom>
                            <a:avLst/>
                            <a:gdLst>
                              <a:gd name="T0" fmla="+- 0 6900 6786"/>
                              <a:gd name="T1" fmla="*/ T0 w 228"/>
                              <a:gd name="T2" fmla="+- 0 3560 3332"/>
                              <a:gd name="T3" fmla="*/ 3560 h 228"/>
                              <a:gd name="T4" fmla="+- 0 6856 6786"/>
                              <a:gd name="T5" fmla="*/ T4 w 228"/>
                              <a:gd name="T6" fmla="+- 0 3551 3332"/>
                              <a:gd name="T7" fmla="*/ 3551 h 228"/>
                              <a:gd name="T8" fmla="+- 0 6820 6786"/>
                              <a:gd name="T9" fmla="*/ T8 w 228"/>
                              <a:gd name="T10" fmla="+- 0 3527 3332"/>
                              <a:gd name="T11" fmla="*/ 3527 h 228"/>
                              <a:gd name="T12" fmla="+- 0 6795 6786"/>
                              <a:gd name="T13" fmla="*/ T12 w 228"/>
                              <a:gd name="T14" fmla="+- 0 3490 3332"/>
                              <a:gd name="T15" fmla="*/ 3490 h 228"/>
                              <a:gd name="T16" fmla="+- 0 6786 6786"/>
                              <a:gd name="T17" fmla="*/ T16 w 228"/>
                              <a:gd name="T18" fmla="+- 0 3446 3332"/>
                              <a:gd name="T19" fmla="*/ 3446 h 228"/>
                              <a:gd name="T20" fmla="+- 0 6795 6786"/>
                              <a:gd name="T21" fmla="*/ T20 w 228"/>
                              <a:gd name="T22" fmla="+- 0 3402 3332"/>
                              <a:gd name="T23" fmla="*/ 3402 h 228"/>
                              <a:gd name="T24" fmla="+- 0 6820 6786"/>
                              <a:gd name="T25" fmla="*/ T24 w 228"/>
                              <a:gd name="T26" fmla="+- 0 3366 3332"/>
                              <a:gd name="T27" fmla="*/ 3366 h 228"/>
                              <a:gd name="T28" fmla="+- 0 6856 6786"/>
                              <a:gd name="T29" fmla="*/ T28 w 228"/>
                              <a:gd name="T30" fmla="+- 0 3341 3332"/>
                              <a:gd name="T31" fmla="*/ 3341 h 228"/>
                              <a:gd name="T32" fmla="+- 0 6900 6786"/>
                              <a:gd name="T33" fmla="*/ T32 w 228"/>
                              <a:gd name="T34" fmla="+- 0 3332 3332"/>
                              <a:gd name="T35" fmla="*/ 3332 h 228"/>
                              <a:gd name="T36" fmla="+- 0 6945 6786"/>
                              <a:gd name="T37" fmla="*/ T36 w 228"/>
                              <a:gd name="T38" fmla="+- 0 3341 3332"/>
                              <a:gd name="T39" fmla="*/ 3341 h 228"/>
                              <a:gd name="T40" fmla="+- 0 6981 6786"/>
                              <a:gd name="T41" fmla="*/ T40 w 228"/>
                              <a:gd name="T42" fmla="+- 0 3366 3332"/>
                              <a:gd name="T43" fmla="*/ 3366 h 228"/>
                              <a:gd name="T44" fmla="+- 0 7005 6786"/>
                              <a:gd name="T45" fmla="*/ T44 w 228"/>
                              <a:gd name="T46" fmla="+- 0 3402 3332"/>
                              <a:gd name="T47" fmla="*/ 3402 h 228"/>
                              <a:gd name="T48" fmla="+- 0 7014 6786"/>
                              <a:gd name="T49" fmla="*/ T48 w 228"/>
                              <a:gd name="T50" fmla="+- 0 3446 3332"/>
                              <a:gd name="T51" fmla="*/ 3446 h 228"/>
                              <a:gd name="T52" fmla="+- 0 7005 6786"/>
                              <a:gd name="T53" fmla="*/ T52 w 228"/>
                              <a:gd name="T54" fmla="+- 0 3490 3332"/>
                              <a:gd name="T55" fmla="*/ 3490 h 228"/>
                              <a:gd name="T56" fmla="+- 0 6981 6786"/>
                              <a:gd name="T57" fmla="*/ T56 w 228"/>
                              <a:gd name="T58" fmla="+- 0 3527 3332"/>
                              <a:gd name="T59" fmla="*/ 3527 h 228"/>
                              <a:gd name="T60" fmla="+- 0 6945 6786"/>
                              <a:gd name="T61" fmla="*/ T60 w 228"/>
                              <a:gd name="T62" fmla="+- 0 3551 3332"/>
                              <a:gd name="T63" fmla="*/ 3551 h 228"/>
                              <a:gd name="T64" fmla="+- 0 6900 6786"/>
                              <a:gd name="T65" fmla="*/ T64 w 228"/>
                              <a:gd name="T66" fmla="+- 0 3560 3332"/>
                              <a:gd name="T67" fmla="*/ 3560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5"/>
                                </a:lnTo>
                                <a:lnTo>
                                  <a:pt x="9" y="158"/>
                                </a:lnTo>
                                <a:lnTo>
                                  <a:pt x="0" y="114"/>
                                </a:lnTo>
                                <a:lnTo>
                                  <a:pt x="9" y="70"/>
                                </a:lnTo>
                                <a:lnTo>
                                  <a:pt x="34" y="34"/>
                                </a:lnTo>
                                <a:lnTo>
                                  <a:pt x="70" y="9"/>
                                </a:lnTo>
                                <a:lnTo>
                                  <a:pt x="114" y="0"/>
                                </a:lnTo>
                                <a:lnTo>
                                  <a:pt x="159" y="9"/>
                                </a:lnTo>
                                <a:lnTo>
                                  <a:pt x="195" y="34"/>
                                </a:lnTo>
                                <a:lnTo>
                                  <a:pt x="219" y="70"/>
                                </a:lnTo>
                                <a:lnTo>
                                  <a:pt x="228" y="114"/>
                                </a:lnTo>
                                <a:lnTo>
                                  <a:pt x="219" y="158"/>
                                </a:lnTo>
                                <a:lnTo>
                                  <a:pt x="195" y="195"/>
                                </a:lnTo>
                                <a:lnTo>
                                  <a:pt x="159" y="219"/>
                                </a:lnTo>
                                <a:lnTo>
                                  <a:pt x="114" y="228"/>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240"/>
                        <wps:cNvSpPr>
                          <a:spLocks/>
                        </wps:cNvSpPr>
                        <wps:spPr bwMode="auto">
                          <a:xfrm>
                            <a:off x="6786" y="3332"/>
                            <a:ext cx="228" cy="228"/>
                          </a:xfrm>
                          <a:custGeom>
                            <a:avLst/>
                            <a:gdLst>
                              <a:gd name="T0" fmla="+- 0 7014 6786"/>
                              <a:gd name="T1" fmla="*/ T0 w 228"/>
                              <a:gd name="T2" fmla="+- 0 3446 3332"/>
                              <a:gd name="T3" fmla="*/ 3446 h 228"/>
                              <a:gd name="T4" fmla="+- 0 7005 6786"/>
                              <a:gd name="T5" fmla="*/ T4 w 228"/>
                              <a:gd name="T6" fmla="+- 0 3490 3332"/>
                              <a:gd name="T7" fmla="*/ 3490 h 228"/>
                              <a:gd name="T8" fmla="+- 0 6981 6786"/>
                              <a:gd name="T9" fmla="*/ T8 w 228"/>
                              <a:gd name="T10" fmla="+- 0 3527 3332"/>
                              <a:gd name="T11" fmla="*/ 3527 h 228"/>
                              <a:gd name="T12" fmla="+- 0 6945 6786"/>
                              <a:gd name="T13" fmla="*/ T12 w 228"/>
                              <a:gd name="T14" fmla="+- 0 3551 3332"/>
                              <a:gd name="T15" fmla="*/ 3551 h 228"/>
                              <a:gd name="T16" fmla="+- 0 6900 6786"/>
                              <a:gd name="T17" fmla="*/ T16 w 228"/>
                              <a:gd name="T18" fmla="+- 0 3560 3332"/>
                              <a:gd name="T19" fmla="*/ 3560 h 228"/>
                              <a:gd name="T20" fmla="+- 0 6856 6786"/>
                              <a:gd name="T21" fmla="*/ T20 w 228"/>
                              <a:gd name="T22" fmla="+- 0 3551 3332"/>
                              <a:gd name="T23" fmla="*/ 3551 h 228"/>
                              <a:gd name="T24" fmla="+- 0 6820 6786"/>
                              <a:gd name="T25" fmla="*/ T24 w 228"/>
                              <a:gd name="T26" fmla="+- 0 3527 3332"/>
                              <a:gd name="T27" fmla="*/ 3527 h 228"/>
                              <a:gd name="T28" fmla="+- 0 6795 6786"/>
                              <a:gd name="T29" fmla="*/ T28 w 228"/>
                              <a:gd name="T30" fmla="+- 0 3490 3332"/>
                              <a:gd name="T31" fmla="*/ 3490 h 228"/>
                              <a:gd name="T32" fmla="+- 0 6786 6786"/>
                              <a:gd name="T33" fmla="*/ T32 w 228"/>
                              <a:gd name="T34" fmla="+- 0 3446 3332"/>
                              <a:gd name="T35" fmla="*/ 3446 h 228"/>
                              <a:gd name="T36" fmla="+- 0 6795 6786"/>
                              <a:gd name="T37" fmla="*/ T36 w 228"/>
                              <a:gd name="T38" fmla="+- 0 3402 3332"/>
                              <a:gd name="T39" fmla="*/ 3402 h 228"/>
                              <a:gd name="T40" fmla="+- 0 6820 6786"/>
                              <a:gd name="T41" fmla="*/ T40 w 228"/>
                              <a:gd name="T42" fmla="+- 0 3366 3332"/>
                              <a:gd name="T43" fmla="*/ 3366 h 228"/>
                              <a:gd name="T44" fmla="+- 0 6856 6786"/>
                              <a:gd name="T45" fmla="*/ T44 w 228"/>
                              <a:gd name="T46" fmla="+- 0 3341 3332"/>
                              <a:gd name="T47" fmla="*/ 3341 h 228"/>
                              <a:gd name="T48" fmla="+- 0 6900 6786"/>
                              <a:gd name="T49" fmla="*/ T48 w 228"/>
                              <a:gd name="T50" fmla="+- 0 3332 3332"/>
                              <a:gd name="T51" fmla="*/ 3332 h 228"/>
                              <a:gd name="T52" fmla="+- 0 6945 6786"/>
                              <a:gd name="T53" fmla="*/ T52 w 228"/>
                              <a:gd name="T54" fmla="+- 0 3341 3332"/>
                              <a:gd name="T55" fmla="*/ 3341 h 228"/>
                              <a:gd name="T56" fmla="+- 0 6981 6786"/>
                              <a:gd name="T57" fmla="*/ T56 w 228"/>
                              <a:gd name="T58" fmla="+- 0 3366 3332"/>
                              <a:gd name="T59" fmla="*/ 3366 h 228"/>
                              <a:gd name="T60" fmla="+- 0 7005 6786"/>
                              <a:gd name="T61" fmla="*/ T60 w 228"/>
                              <a:gd name="T62" fmla="+- 0 3402 3332"/>
                              <a:gd name="T63" fmla="*/ 3402 h 228"/>
                              <a:gd name="T64" fmla="+- 0 7014 6786"/>
                              <a:gd name="T65" fmla="*/ T64 w 228"/>
                              <a:gd name="T66" fmla="+- 0 3446 3332"/>
                              <a:gd name="T67" fmla="*/ 344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5" y="195"/>
                                </a:lnTo>
                                <a:lnTo>
                                  <a:pt x="159" y="219"/>
                                </a:lnTo>
                                <a:lnTo>
                                  <a:pt x="114" y="228"/>
                                </a:lnTo>
                                <a:lnTo>
                                  <a:pt x="70" y="219"/>
                                </a:lnTo>
                                <a:lnTo>
                                  <a:pt x="34" y="195"/>
                                </a:lnTo>
                                <a:lnTo>
                                  <a:pt x="9" y="158"/>
                                </a:lnTo>
                                <a:lnTo>
                                  <a:pt x="0" y="114"/>
                                </a:lnTo>
                                <a:lnTo>
                                  <a:pt x="9" y="70"/>
                                </a:lnTo>
                                <a:lnTo>
                                  <a:pt x="34" y="34"/>
                                </a:lnTo>
                                <a:lnTo>
                                  <a:pt x="70" y="9"/>
                                </a:lnTo>
                                <a:lnTo>
                                  <a:pt x="114" y="0"/>
                                </a:lnTo>
                                <a:lnTo>
                                  <a:pt x="159" y="9"/>
                                </a:lnTo>
                                <a:lnTo>
                                  <a:pt x="195" y="34"/>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Rectangle 239"/>
                        <wps:cNvSpPr>
                          <a:spLocks noChangeArrowheads="1"/>
                        </wps:cNvSpPr>
                        <wps:spPr bwMode="auto">
                          <a:xfrm>
                            <a:off x="6799" y="4219"/>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238"/>
                        <wps:cNvSpPr>
                          <a:spLocks noChangeArrowheads="1"/>
                        </wps:cNvSpPr>
                        <wps:spPr bwMode="auto">
                          <a:xfrm>
                            <a:off x="6799" y="421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Rectangle 237"/>
                        <wps:cNvSpPr>
                          <a:spLocks noChangeArrowheads="1"/>
                        </wps:cNvSpPr>
                        <wps:spPr bwMode="auto">
                          <a:xfrm>
                            <a:off x="6799" y="3577"/>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236"/>
                        <wps:cNvSpPr>
                          <a:spLocks noChangeArrowheads="1"/>
                        </wps:cNvSpPr>
                        <wps:spPr bwMode="auto">
                          <a:xfrm>
                            <a:off x="6799" y="3577"/>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6" name="Picture 23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7522" y="4252"/>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297" name="Freeform 234"/>
                        <wps:cNvSpPr>
                          <a:spLocks/>
                        </wps:cNvSpPr>
                        <wps:spPr bwMode="auto">
                          <a:xfrm>
                            <a:off x="7530" y="3770"/>
                            <a:ext cx="228" cy="228"/>
                          </a:xfrm>
                          <a:custGeom>
                            <a:avLst/>
                            <a:gdLst>
                              <a:gd name="T0" fmla="+- 0 7644 7530"/>
                              <a:gd name="T1" fmla="*/ T0 w 228"/>
                              <a:gd name="T2" fmla="+- 0 3998 3770"/>
                              <a:gd name="T3" fmla="*/ 3998 h 228"/>
                              <a:gd name="T4" fmla="+- 0 7600 7530"/>
                              <a:gd name="T5" fmla="*/ T4 w 228"/>
                              <a:gd name="T6" fmla="+- 0 3989 3770"/>
                              <a:gd name="T7" fmla="*/ 3989 h 228"/>
                              <a:gd name="T8" fmla="+- 0 7563 7530"/>
                              <a:gd name="T9" fmla="*/ T8 w 228"/>
                              <a:gd name="T10" fmla="+- 0 3964 3770"/>
                              <a:gd name="T11" fmla="*/ 3964 h 228"/>
                              <a:gd name="T12" fmla="+- 0 7539 7530"/>
                              <a:gd name="T13" fmla="*/ T12 w 228"/>
                              <a:gd name="T14" fmla="+- 0 3928 3770"/>
                              <a:gd name="T15" fmla="*/ 3928 h 228"/>
                              <a:gd name="T16" fmla="+- 0 7530 7530"/>
                              <a:gd name="T17" fmla="*/ T16 w 228"/>
                              <a:gd name="T18" fmla="+- 0 3884 3770"/>
                              <a:gd name="T19" fmla="*/ 3884 h 228"/>
                              <a:gd name="T20" fmla="+- 0 7539 7530"/>
                              <a:gd name="T21" fmla="*/ T20 w 228"/>
                              <a:gd name="T22" fmla="+- 0 3840 3770"/>
                              <a:gd name="T23" fmla="*/ 3840 h 228"/>
                              <a:gd name="T24" fmla="+- 0 7563 7530"/>
                              <a:gd name="T25" fmla="*/ T24 w 228"/>
                              <a:gd name="T26" fmla="+- 0 3803 3770"/>
                              <a:gd name="T27" fmla="*/ 3803 h 228"/>
                              <a:gd name="T28" fmla="+- 0 7600 7530"/>
                              <a:gd name="T29" fmla="*/ T28 w 228"/>
                              <a:gd name="T30" fmla="+- 0 3779 3770"/>
                              <a:gd name="T31" fmla="*/ 3779 h 228"/>
                              <a:gd name="T32" fmla="+- 0 7644 7530"/>
                              <a:gd name="T33" fmla="*/ T32 w 228"/>
                              <a:gd name="T34" fmla="+- 0 3770 3770"/>
                              <a:gd name="T35" fmla="*/ 3770 h 228"/>
                              <a:gd name="T36" fmla="+- 0 7688 7530"/>
                              <a:gd name="T37" fmla="*/ T36 w 228"/>
                              <a:gd name="T38" fmla="+- 0 3779 3770"/>
                              <a:gd name="T39" fmla="*/ 3779 h 228"/>
                              <a:gd name="T40" fmla="+- 0 7724 7530"/>
                              <a:gd name="T41" fmla="*/ T40 w 228"/>
                              <a:gd name="T42" fmla="+- 0 3803 3770"/>
                              <a:gd name="T43" fmla="*/ 3803 h 228"/>
                              <a:gd name="T44" fmla="+- 0 7749 7530"/>
                              <a:gd name="T45" fmla="*/ T44 w 228"/>
                              <a:gd name="T46" fmla="+- 0 3840 3770"/>
                              <a:gd name="T47" fmla="*/ 3840 h 228"/>
                              <a:gd name="T48" fmla="+- 0 7758 7530"/>
                              <a:gd name="T49" fmla="*/ T48 w 228"/>
                              <a:gd name="T50" fmla="+- 0 3884 3770"/>
                              <a:gd name="T51" fmla="*/ 3884 h 228"/>
                              <a:gd name="T52" fmla="+- 0 7749 7530"/>
                              <a:gd name="T53" fmla="*/ T52 w 228"/>
                              <a:gd name="T54" fmla="+- 0 3928 3770"/>
                              <a:gd name="T55" fmla="*/ 3928 h 228"/>
                              <a:gd name="T56" fmla="+- 0 7724 7530"/>
                              <a:gd name="T57" fmla="*/ T56 w 228"/>
                              <a:gd name="T58" fmla="+- 0 3964 3770"/>
                              <a:gd name="T59" fmla="*/ 3964 h 228"/>
                              <a:gd name="T60" fmla="+- 0 7688 7530"/>
                              <a:gd name="T61" fmla="*/ T60 w 228"/>
                              <a:gd name="T62" fmla="+- 0 3989 3770"/>
                              <a:gd name="T63" fmla="*/ 3989 h 228"/>
                              <a:gd name="T64" fmla="+- 0 7644 7530"/>
                              <a:gd name="T65" fmla="*/ T64 w 228"/>
                              <a:gd name="T66" fmla="+- 0 3998 3770"/>
                              <a:gd name="T67" fmla="*/ 3998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3" y="194"/>
                                </a:lnTo>
                                <a:lnTo>
                                  <a:pt x="9" y="158"/>
                                </a:lnTo>
                                <a:lnTo>
                                  <a:pt x="0" y="114"/>
                                </a:lnTo>
                                <a:lnTo>
                                  <a:pt x="9" y="70"/>
                                </a:lnTo>
                                <a:lnTo>
                                  <a:pt x="33" y="33"/>
                                </a:lnTo>
                                <a:lnTo>
                                  <a:pt x="70" y="9"/>
                                </a:lnTo>
                                <a:lnTo>
                                  <a:pt x="114" y="0"/>
                                </a:lnTo>
                                <a:lnTo>
                                  <a:pt x="158" y="9"/>
                                </a:lnTo>
                                <a:lnTo>
                                  <a:pt x="194" y="33"/>
                                </a:lnTo>
                                <a:lnTo>
                                  <a:pt x="219" y="70"/>
                                </a:lnTo>
                                <a:lnTo>
                                  <a:pt x="228" y="114"/>
                                </a:lnTo>
                                <a:lnTo>
                                  <a:pt x="219" y="158"/>
                                </a:lnTo>
                                <a:lnTo>
                                  <a:pt x="194" y="194"/>
                                </a:lnTo>
                                <a:lnTo>
                                  <a:pt x="158" y="219"/>
                                </a:lnTo>
                                <a:lnTo>
                                  <a:pt x="114" y="228"/>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233"/>
                        <wps:cNvSpPr>
                          <a:spLocks/>
                        </wps:cNvSpPr>
                        <wps:spPr bwMode="auto">
                          <a:xfrm>
                            <a:off x="7530" y="3770"/>
                            <a:ext cx="228" cy="228"/>
                          </a:xfrm>
                          <a:custGeom>
                            <a:avLst/>
                            <a:gdLst>
                              <a:gd name="T0" fmla="+- 0 7758 7530"/>
                              <a:gd name="T1" fmla="*/ T0 w 228"/>
                              <a:gd name="T2" fmla="+- 0 3884 3770"/>
                              <a:gd name="T3" fmla="*/ 3884 h 228"/>
                              <a:gd name="T4" fmla="+- 0 7749 7530"/>
                              <a:gd name="T5" fmla="*/ T4 w 228"/>
                              <a:gd name="T6" fmla="+- 0 3928 3770"/>
                              <a:gd name="T7" fmla="*/ 3928 h 228"/>
                              <a:gd name="T8" fmla="+- 0 7724 7530"/>
                              <a:gd name="T9" fmla="*/ T8 w 228"/>
                              <a:gd name="T10" fmla="+- 0 3964 3770"/>
                              <a:gd name="T11" fmla="*/ 3964 h 228"/>
                              <a:gd name="T12" fmla="+- 0 7688 7530"/>
                              <a:gd name="T13" fmla="*/ T12 w 228"/>
                              <a:gd name="T14" fmla="+- 0 3989 3770"/>
                              <a:gd name="T15" fmla="*/ 3989 h 228"/>
                              <a:gd name="T16" fmla="+- 0 7644 7530"/>
                              <a:gd name="T17" fmla="*/ T16 w 228"/>
                              <a:gd name="T18" fmla="+- 0 3998 3770"/>
                              <a:gd name="T19" fmla="*/ 3998 h 228"/>
                              <a:gd name="T20" fmla="+- 0 7600 7530"/>
                              <a:gd name="T21" fmla="*/ T20 w 228"/>
                              <a:gd name="T22" fmla="+- 0 3989 3770"/>
                              <a:gd name="T23" fmla="*/ 3989 h 228"/>
                              <a:gd name="T24" fmla="+- 0 7563 7530"/>
                              <a:gd name="T25" fmla="*/ T24 w 228"/>
                              <a:gd name="T26" fmla="+- 0 3964 3770"/>
                              <a:gd name="T27" fmla="*/ 3964 h 228"/>
                              <a:gd name="T28" fmla="+- 0 7539 7530"/>
                              <a:gd name="T29" fmla="*/ T28 w 228"/>
                              <a:gd name="T30" fmla="+- 0 3928 3770"/>
                              <a:gd name="T31" fmla="*/ 3928 h 228"/>
                              <a:gd name="T32" fmla="+- 0 7530 7530"/>
                              <a:gd name="T33" fmla="*/ T32 w 228"/>
                              <a:gd name="T34" fmla="+- 0 3884 3770"/>
                              <a:gd name="T35" fmla="*/ 3884 h 228"/>
                              <a:gd name="T36" fmla="+- 0 7539 7530"/>
                              <a:gd name="T37" fmla="*/ T36 w 228"/>
                              <a:gd name="T38" fmla="+- 0 3840 3770"/>
                              <a:gd name="T39" fmla="*/ 3840 h 228"/>
                              <a:gd name="T40" fmla="+- 0 7563 7530"/>
                              <a:gd name="T41" fmla="*/ T40 w 228"/>
                              <a:gd name="T42" fmla="+- 0 3803 3770"/>
                              <a:gd name="T43" fmla="*/ 3803 h 228"/>
                              <a:gd name="T44" fmla="+- 0 7600 7530"/>
                              <a:gd name="T45" fmla="*/ T44 w 228"/>
                              <a:gd name="T46" fmla="+- 0 3779 3770"/>
                              <a:gd name="T47" fmla="*/ 3779 h 228"/>
                              <a:gd name="T48" fmla="+- 0 7644 7530"/>
                              <a:gd name="T49" fmla="*/ T48 w 228"/>
                              <a:gd name="T50" fmla="+- 0 3770 3770"/>
                              <a:gd name="T51" fmla="*/ 3770 h 228"/>
                              <a:gd name="T52" fmla="+- 0 7688 7530"/>
                              <a:gd name="T53" fmla="*/ T52 w 228"/>
                              <a:gd name="T54" fmla="+- 0 3779 3770"/>
                              <a:gd name="T55" fmla="*/ 3779 h 228"/>
                              <a:gd name="T56" fmla="+- 0 7724 7530"/>
                              <a:gd name="T57" fmla="*/ T56 w 228"/>
                              <a:gd name="T58" fmla="+- 0 3803 3770"/>
                              <a:gd name="T59" fmla="*/ 3803 h 228"/>
                              <a:gd name="T60" fmla="+- 0 7749 7530"/>
                              <a:gd name="T61" fmla="*/ T60 w 228"/>
                              <a:gd name="T62" fmla="+- 0 3840 3770"/>
                              <a:gd name="T63" fmla="*/ 3840 h 228"/>
                              <a:gd name="T64" fmla="+- 0 7758 7530"/>
                              <a:gd name="T65" fmla="*/ T64 w 228"/>
                              <a:gd name="T66" fmla="+- 0 3884 3770"/>
                              <a:gd name="T67" fmla="*/ 3884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4" y="194"/>
                                </a:lnTo>
                                <a:lnTo>
                                  <a:pt x="158" y="219"/>
                                </a:lnTo>
                                <a:lnTo>
                                  <a:pt x="114" y="228"/>
                                </a:lnTo>
                                <a:lnTo>
                                  <a:pt x="70" y="219"/>
                                </a:lnTo>
                                <a:lnTo>
                                  <a:pt x="33" y="194"/>
                                </a:lnTo>
                                <a:lnTo>
                                  <a:pt x="9" y="158"/>
                                </a:lnTo>
                                <a:lnTo>
                                  <a:pt x="0" y="114"/>
                                </a:lnTo>
                                <a:lnTo>
                                  <a:pt x="9" y="70"/>
                                </a:lnTo>
                                <a:lnTo>
                                  <a:pt x="33" y="33"/>
                                </a:lnTo>
                                <a:lnTo>
                                  <a:pt x="70" y="9"/>
                                </a:lnTo>
                                <a:lnTo>
                                  <a:pt x="114" y="0"/>
                                </a:lnTo>
                                <a:lnTo>
                                  <a:pt x="158" y="9"/>
                                </a:lnTo>
                                <a:lnTo>
                                  <a:pt x="194" y="33"/>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Rectangle 232"/>
                        <wps:cNvSpPr>
                          <a:spLocks noChangeArrowheads="1"/>
                        </wps:cNvSpPr>
                        <wps:spPr bwMode="auto">
                          <a:xfrm>
                            <a:off x="7543" y="4639"/>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231"/>
                        <wps:cNvSpPr>
                          <a:spLocks noChangeArrowheads="1"/>
                        </wps:cNvSpPr>
                        <wps:spPr bwMode="auto">
                          <a:xfrm>
                            <a:off x="7543" y="463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Rectangle 230"/>
                        <wps:cNvSpPr>
                          <a:spLocks noChangeArrowheads="1"/>
                        </wps:cNvSpPr>
                        <wps:spPr bwMode="auto">
                          <a:xfrm>
                            <a:off x="7543" y="3699"/>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229"/>
                        <wps:cNvSpPr>
                          <a:spLocks noChangeArrowheads="1"/>
                        </wps:cNvSpPr>
                        <wps:spPr bwMode="auto">
                          <a:xfrm>
                            <a:off x="7543" y="3699"/>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3" name="Picture 22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8266" y="4508"/>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04" name="Freeform 227"/>
                        <wps:cNvSpPr>
                          <a:spLocks/>
                        </wps:cNvSpPr>
                        <wps:spPr bwMode="auto">
                          <a:xfrm>
                            <a:off x="8273" y="4193"/>
                            <a:ext cx="228" cy="228"/>
                          </a:xfrm>
                          <a:custGeom>
                            <a:avLst/>
                            <a:gdLst>
                              <a:gd name="T0" fmla="+- 0 8387 8274"/>
                              <a:gd name="T1" fmla="*/ T0 w 228"/>
                              <a:gd name="T2" fmla="+- 0 4421 4194"/>
                              <a:gd name="T3" fmla="*/ 4421 h 228"/>
                              <a:gd name="T4" fmla="+- 0 8343 8274"/>
                              <a:gd name="T5" fmla="*/ T4 w 228"/>
                              <a:gd name="T6" fmla="+- 0 4412 4194"/>
                              <a:gd name="T7" fmla="*/ 4412 h 228"/>
                              <a:gd name="T8" fmla="+- 0 8307 8274"/>
                              <a:gd name="T9" fmla="*/ T8 w 228"/>
                              <a:gd name="T10" fmla="+- 0 4388 4194"/>
                              <a:gd name="T11" fmla="*/ 4388 h 228"/>
                              <a:gd name="T12" fmla="+- 0 8283 8274"/>
                              <a:gd name="T13" fmla="*/ T12 w 228"/>
                              <a:gd name="T14" fmla="+- 0 4352 4194"/>
                              <a:gd name="T15" fmla="*/ 4352 h 228"/>
                              <a:gd name="T16" fmla="+- 0 8274 8274"/>
                              <a:gd name="T17" fmla="*/ T16 w 228"/>
                              <a:gd name="T18" fmla="+- 0 4308 4194"/>
                              <a:gd name="T19" fmla="*/ 4308 h 228"/>
                              <a:gd name="T20" fmla="+- 0 8283 8274"/>
                              <a:gd name="T21" fmla="*/ T20 w 228"/>
                              <a:gd name="T22" fmla="+- 0 4263 4194"/>
                              <a:gd name="T23" fmla="*/ 4263 h 228"/>
                              <a:gd name="T24" fmla="+- 0 8307 8274"/>
                              <a:gd name="T25" fmla="*/ T24 w 228"/>
                              <a:gd name="T26" fmla="+- 0 4227 4194"/>
                              <a:gd name="T27" fmla="*/ 4227 h 228"/>
                              <a:gd name="T28" fmla="+- 0 8343 8274"/>
                              <a:gd name="T29" fmla="*/ T28 w 228"/>
                              <a:gd name="T30" fmla="+- 0 4203 4194"/>
                              <a:gd name="T31" fmla="*/ 4203 h 228"/>
                              <a:gd name="T32" fmla="+- 0 8387 8274"/>
                              <a:gd name="T33" fmla="*/ T32 w 228"/>
                              <a:gd name="T34" fmla="+- 0 4194 4194"/>
                              <a:gd name="T35" fmla="*/ 4194 h 228"/>
                              <a:gd name="T36" fmla="+- 0 8432 8274"/>
                              <a:gd name="T37" fmla="*/ T36 w 228"/>
                              <a:gd name="T38" fmla="+- 0 4203 4194"/>
                              <a:gd name="T39" fmla="*/ 4203 h 228"/>
                              <a:gd name="T40" fmla="+- 0 8468 8274"/>
                              <a:gd name="T41" fmla="*/ T40 w 228"/>
                              <a:gd name="T42" fmla="+- 0 4227 4194"/>
                              <a:gd name="T43" fmla="*/ 4227 h 228"/>
                              <a:gd name="T44" fmla="+- 0 8492 8274"/>
                              <a:gd name="T45" fmla="*/ T44 w 228"/>
                              <a:gd name="T46" fmla="+- 0 4263 4194"/>
                              <a:gd name="T47" fmla="*/ 4263 h 228"/>
                              <a:gd name="T48" fmla="+- 0 8501 8274"/>
                              <a:gd name="T49" fmla="*/ T48 w 228"/>
                              <a:gd name="T50" fmla="+- 0 4308 4194"/>
                              <a:gd name="T51" fmla="*/ 4308 h 228"/>
                              <a:gd name="T52" fmla="+- 0 8492 8274"/>
                              <a:gd name="T53" fmla="*/ T52 w 228"/>
                              <a:gd name="T54" fmla="+- 0 4352 4194"/>
                              <a:gd name="T55" fmla="*/ 4352 h 228"/>
                              <a:gd name="T56" fmla="+- 0 8468 8274"/>
                              <a:gd name="T57" fmla="*/ T56 w 228"/>
                              <a:gd name="T58" fmla="+- 0 4388 4194"/>
                              <a:gd name="T59" fmla="*/ 4388 h 228"/>
                              <a:gd name="T60" fmla="+- 0 8432 8274"/>
                              <a:gd name="T61" fmla="*/ T60 w 228"/>
                              <a:gd name="T62" fmla="+- 0 4412 4194"/>
                              <a:gd name="T63" fmla="*/ 4412 h 228"/>
                              <a:gd name="T64" fmla="+- 0 8387 8274"/>
                              <a:gd name="T65" fmla="*/ T64 w 228"/>
                              <a:gd name="T66" fmla="+- 0 4421 4194"/>
                              <a:gd name="T67" fmla="*/ 4421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3" y="227"/>
                                </a:moveTo>
                                <a:lnTo>
                                  <a:pt x="69" y="218"/>
                                </a:lnTo>
                                <a:lnTo>
                                  <a:pt x="33" y="194"/>
                                </a:lnTo>
                                <a:lnTo>
                                  <a:pt x="9" y="158"/>
                                </a:lnTo>
                                <a:lnTo>
                                  <a:pt x="0" y="114"/>
                                </a:lnTo>
                                <a:lnTo>
                                  <a:pt x="9" y="69"/>
                                </a:lnTo>
                                <a:lnTo>
                                  <a:pt x="33" y="33"/>
                                </a:lnTo>
                                <a:lnTo>
                                  <a:pt x="69" y="9"/>
                                </a:lnTo>
                                <a:lnTo>
                                  <a:pt x="113" y="0"/>
                                </a:lnTo>
                                <a:lnTo>
                                  <a:pt x="158" y="9"/>
                                </a:lnTo>
                                <a:lnTo>
                                  <a:pt x="194" y="33"/>
                                </a:lnTo>
                                <a:lnTo>
                                  <a:pt x="218" y="69"/>
                                </a:lnTo>
                                <a:lnTo>
                                  <a:pt x="227" y="114"/>
                                </a:lnTo>
                                <a:lnTo>
                                  <a:pt x="218" y="158"/>
                                </a:lnTo>
                                <a:lnTo>
                                  <a:pt x="194" y="194"/>
                                </a:lnTo>
                                <a:lnTo>
                                  <a:pt x="158" y="218"/>
                                </a:lnTo>
                                <a:lnTo>
                                  <a:pt x="113" y="227"/>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226"/>
                        <wps:cNvSpPr>
                          <a:spLocks/>
                        </wps:cNvSpPr>
                        <wps:spPr bwMode="auto">
                          <a:xfrm>
                            <a:off x="8273" y="4193"/>
                            <a:ext cx="228" cy="228"/>
                          </a:xfrm>
                          <a:custGeom>
                            <a:avLst/>
                            <a:gdLst>
                              <a:gd name="T0" fmla="+- 0 8501 8274"/>
                              <a:gd name="T1" fmla="*/ T0 w 228"/>
                              <a:gd name="T2" fmla="+- 0 4308 4194"/>
                              <a:gd name="T3" fmla="*/ 4308 h 228"/>
                              <a:gd name="T4" fmla="+- 0 8492 8274"/>
                              <a:gd name="T5" fmla="*/ T4 w 228"/>
                              <a:gd name="T6" fmla="+- 0 4352 4194"/>
                              <a:gd name="T7" fmla="*/ 4352 h 228"/>
                              <a:gd name="T8" fmla="+- 0 8468 8274"/>
                              <a:gd name="T9" fmla="*/ T8 w 228"/>
                              <a:gd name="T10" fmla="+- 0 4388 4194"/>
                              <a:gd name="T11" fmla="*/ 4388 h 228"/>
                              <a:gd name="T12" fmla="+- 0 8432 8274"/>
                              <a:gd name="T13" fmla="*/ T12 w 228"/>
                              <a:gd name="T14" fmla="+- 0 4412 4194"/>
                              <a:gd name="T15" fmla="*/ 4412 h 228"/>
                              <a:gd name="T16" fmla="+- 0 8387 8274"/>
                              <a:gd name="T17" fmla="*/ T16 w 228"/>
                              <a:gd name="T18" fmla="+- 0 4421 4194"/>
                              <a:gd name="T19" fmla="*/ 4421 h 228"/>
                              <a:gd name="T20" fmla="+- 0 8343 8274"/>
                              <a:gd name="T21" fmla="*/ T20 w 228"/>
                              <a:gd name="T22" fmla="+- 0 4412 4194"/>
                              <a:gd name="T23" fmla="*/ 4412 h 228"/>
                              <a:gd name="T24" fmla="+- 0 8307 8274"/>
                              <a:gd name="T25" fmla="*/ T24 w 228"/>
                              <a:gd name="T26" fmla="+- 0 4388 4194"/>
                              <a:gd name="T27" fmla="*/ 4388 h 228"/>
                              <a:gd name="T28" fmla="+- 0 8283 8274"/>
                              <a:gd name="T29" fmla="*/ T28 w 228"/>
                              <a:gd name="T30" fmla="+- 0 4352 4194"/>
                              <a:gd name="T31" fmla="*/ 4352 h 228"/>
                              <a:gd name="T32" fmla="+- 0 8274 8274"/>
                              <a:gd name="T33" fmla="*/ T32 w 228"/>
                              <a:gd name="T34" fmla="+- 0 4308 4194"/>
                              <a:gd name="T35" fmla="*/ 4308 h 228"/>
                              <a:gd name="T36" fmla="+- 0 8283 8274"/>
                              <a:gd name="T37" fmla="*/ T36 w 228"/>
                              <a:gd name="T38" fmla="+- 0 4263 4194"/>
                              <a:gd name="T39" fmla="*/ 4263 h 228"/>
                              <a:gd name="T40" fmla="+- 0 8307 8274"/>
                              <a:gd name="T41" fmla="*/ T40 w 228"/>
                              <a:gd name="T42" fmla="+- 0 4227 4194"/>
                              <a:gd name="T43" fmla="*/ 4227 h 228"/>
                              <a:gd name="T44" fmla="+- 0 8343 8274"/>
                              <a:gd name="T45" fmla="*/ T44 w 228"/>
                              <a:gd name="T46" fmla="+- 0 4203 4194"/>
                              <a:gd name="T47" fmla="*/ 4203 h 228"/>
                              <a:gd name="T48" fmla="+- 0 8387 8274"/>
                              <a:gd name="T49" fmla="*/ T48 w 228"/>
                              <a:gd name="T50" fmla="+- 0 4194 4194"/>
                              <a:gd name="T51" fmla="*/ 4194 h 228"/>
                              <a:gd name="T52" fmla="+- 0 8432 8274"/>
                              <a:gd name="T53" fmla="*/ T52 w 228"/>
                              <a:gd name="T54" fmla="+- 0 4203 4194"/>
                              <a:gd name="T55" fmla="*/ 4203 h 228"/>
                              <a:gd name="T56" fmla="+- 0 8468 8274"/>
                              <a:gd name="T57" fmla="*/ T56 w 228"/>
                              <a:gd name="T58" fmla="+- 0 4227 4194"/>
                              <a:gd name="T59" fmla="*/ 4227 h 228"/>
                              <a:gd name="T60" fmla="+- 0 8492 8274"/>
                              <a:gd name="T61" fmla="*/ T60 w 228"/>
                              <a:gd name="T62" fmla="+- 0 4263 4194"/>
                              <a:gd name="T63" fmla="*/ 4263 h 228"/>
                              <a:gd name="T64" fmla="+- 0 8501 8274"/>
                              <a:gd name="T65" fmla="*/ T64 w 228"/>
                              <a:gd name="T66" fmla="+- 0 4308 4194"/>
                              <a:gd name="T67" fmla="*/ 4308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3" y="227"/>
                                </a:lnTo>
                                <a:lnTo>
                                  <a:pt x="69" y="218"/>
                                </a:lnTo>
                                <a:lnTo>
                                  <a:pt x="33" y="194"/>
                                </a:lnTo>
                                <a:lnTo>
                                  <a:pt x="9" y="158"/>
                                </a:lnTo>
                                <a:lnTo>
                                  <a:pt x="0" y="114"/>
                                </a:lnTo>
                                <a:lnTo>
                                  <a:pt x="9" y="69"/>
                                </a:lnTo>
                                <a:lnTo>
                                  <a:pt x="33" y="33"/>
                                </a:lnTo>
                                <a:lnTo>
                                  <a:pt x="69" y="9"/>
                                </a:lnTo>
                                <a:lnTo>
                                  <a:pt x="113"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Rectangle 225"/>
                        <wps:cNvSpPr>
                          <a:spLocks noChangeArrowheads="1"/>
                        </wps:cNvSpPr>
                        <wps:spPr bwMode="auto">
                          <a:xfrm>
                            <a:off x="8286" y="4866"/>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24"/>
                        <wps:cNvSpPr>
                          <a:spLocks noChangeArrowheads="1"/>
                        </wps:cNvSpPr>
                        <wps:spPr bwMode="auto">
                          <a:xfrm>
                            <a:off x="8286" y="486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Rectangle 223"/>
                        <wps:cNvSpPr>
                          <a:spLocks noChangeArrowheads="1"/>
                        </wps:cNvSpPr>
                        <wps:spPr bwMode="auto">
                          <a:xfrm>
                            <a:off x="8286" y="4052"/>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222"/>
                        <wps:cNvSpPr>
                          <a:spLocks noChangeArrowheads="1"/>
                        </wps:cNvSpPr>
                        <wps:spPr bwMode="auto">
                          <a:xfrm>
                            <a:off x="8286" y="4052"/>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Freeform 221"/>
                        <wps:cNvSpPr>
                          <a:spLocks/>
                        </wps:cNvSpPr>
                        <wps:spPr bwMode="auto">
                          <a:xfrm>
                            <a:off x="9017" y="4805"/>
                            <a:ext cx="228" cy="228"/>
                          </a:xfrm>
                          <a:custGeom>
                            <a:avLst/>
                            <a:gdLst>
                              <a:gd name="T0" fmla="+- 0 9131 9017"/>
                              <a:gd name="T1" fmla="*/ T0 w 228"/>
                              <a:gd name="T2" fmla="+- 0 5033 4805"/>
                              <a:gd name="T3" fmla="*/ 5033 h 228"/>
                              <a:gd name="T4" fmla="+- 0 9087 9017"/>
                              <a:gd name="T5" fmla="*/ T4 w 228"/>
                              <a:gd name="T6" fmla="+- 0 5024 4805"/>
                              <a:gd name="T7" fmla="*/ 5024 h 228"/>
                              <a:gd name="T8" fmla="+- 0 9051 9017"/>
                              <a:gd name="T9" fmla="*/ T8 w 228"/>
                              <a:gd name="T10" fmla="+- 0 4999 4805"/>
                              <a:gd name="T11" fmla="*/ 4999 h 228"/>
                              <a:gd name="T12" fmla="+- 0 9026 9017"/>
                              <a:gd name="T13" fmla="*/ T12 w 228"/>
                              <a:gd name="T14" fmla="+- 0 4963 4805"/>
                              <a:gd name="T15" fmla="*/ 4963 h 228"/>
                              <a:gd name="T16" fmla="+- 0 9017 9017"/>
                              <a:gd name="T17" fmla="*/ T16 w 228"/>
                              <a:gd name="T18" fmla="+- 0 4919 4805"/>
                              <a:gd name="T19" fmla="*/ 4919 h 228"/>
                              <a:gd name="T20" fmla="+- 0 9026 9017"/>
                              <a:gd name="T21" fmla="*/ T20 w 228"/>
                              <a:gd name="T22" fmla="+- 0 4875 4805"/>
                              <a:gd name="T23" fmla="*/ 4875 h 228"/>
                              <a:gd name="T24" fmla="+- 0 9051 9017"/>
                              <a:gd name="T25" fmla="*/ T24 w 228"/>
                              <a:gd name="T26" fmla="+- 0 4838 4805"/>
                              <a:gd name="T27" fmla="*/ 4838 h 228"/>
                              <a:gd name="T28" fmla="+- 0 9087 9017"/>
                              <a:gd name="T29" fmla="*/ T28 w 228"/>
                              <a:gd name="T30" fmla="+- 0 4814 4805"/>
                              <a:gd name="T31" fmla="*/ 4814 h 228"/>
                              <a:gd name="T32" fmla="+- 0 9131 9017"/>
                              <a:gd name="T33" fmla="*/ T32 w 228"/>
                              <a:gd name="T34" fmla="+- 0 4805 4805"/>
                              <a:gd name="T35" fmla="*/ 4805 h 228"/>
                              <a:gd name="T36" fmla="+- 0 9175 9017"/>
                              <a:gd name="T37" fmla="*/ T36 w 228"/>
                              <a:gd name="T38" fmla="+- 0 4814 4805"/>
                              <a:gd name="T39" fmla="*/ 4814 h 228"/>
                              <a:gd name="T40" fmla="+- 0 9211 9017"/>
                              <a:gd name="T41" fmla="*/ T40 w 228"/>
                              <a:gd name="T42" fmla="+- 0 4838 4805"/>
                              <a:gd name="T43" fmla="*/ 4838 h 228"/>
                              <a:gd name="T44" fmla="+- 0 9236 9017"/>
                              <a:gd name="T45" fmla="*/ T44 w 228"/>
                              <a:gd name="T46" fmla="+- 0 4875 4805"/>
                              <a:gd name="T47" fmla="*/ 4875 h 228"/>
                              <a:gd name="T48" fmla="+- 0 9245 9017"/>
                              <a:gd name="T49" fmla="*/ T48 w 228"/>
                              <a:gd name="T50" fmla="+- 0 4919 4805"/>
                              <a:gd name="T51" fmla="*/ 4919 h 228"/>
                              <a:gd name="T52" fmla="+- 0 9236 9017"/>
                              <a:gd name="T53" fmla="*/ T52 w 228"/>
                              <a:gd name="T54" fmla="+- 0 4963 4805"/>
                              <a:gd name="T55" fmla="*/ 4963 h 228"/>
                              <a:gd name="T56" fmla="+- 0 9211 9017"/>
                              <a:gd name="T57" fmla="*/ T56 w 228"/>
                              <a:gd name="T58" fmla="+- 0 4999 4805"/>
                              <a:gd name="T59" fmla="*/ 4999 h 228"/>
                              <a:gd name="T60" fmla="+- 0 9175 9017"/>
                              <a:gd name="T61" fmla="*/ T60 w 228"/>
                              <a:gd name="T62" fmla="+- 0 5024 4805"/>
                              <a:gd name="T63" fmla="*/ 5024 h 228"/>
                              <a:gd name="T64" fmla="+- 0 9131 9017"/>
                              <a:gd name="T65" fmla="*/ T64 w 228"/>
                              <a:gd name="T66" fmla="+- 0 5033 4805"/>
                              <a:gd name="T67" fmla="*/ 503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8"/>
                                </a:moveTo>
                                <a:lnTo>
                                  <a:pt x="70" y="219"/>
                                </a:lnTo>
                                <a:lnTo>
                                  <a:pt x="34" y="194"/>
                                </a:lnTo>
                                <a:lnTo>
                                  <a:pt x="9" y="158"/>
                                </a:lnTo>
                                <a:lnTo>
                                  <a:pt x="0" y="114"/>
                                </a:lnTo>
                                <a:lnTo>
                                  <a:pt x="9" y="70"/>
                                </a:lnTo>
                                <a:lnTo>
                                  <a:pt x="34" y="33"/>
                                </a:lnTo>
                                <a:lnTo>
                                  <a:pt x="70" y="9"/>
                                </a:lnTo>
                                <a:lnTo>
                                  <a:pt x="114" y="0"/>
                                </a:lnTo>
                                <a:lnTo>
                                  <a:pt x="158" y="9"/>
                                </a:lnTo>
                                <a:lnTo>
                                  <a:pt x="194" y="33"/>
                                </a:lnTo>
                                <a:lnTo>
                                  <a:pt x="219" y="70"/>
                                </a:lnTo>
                                <a:lnTo>
                                  <a:pt x="228" y="114"/>
                                </a:lnTo>
                                <a:lnTo>
                                  <a:pt x="219" y="158"/>
                                </a:lnTo>
                                <a:lnTo>
                                  <a:pt x="194" y="194"/>
                                </a:lnTo>
                                <a:lnTo>
                                  <a:pt x="158" y="219"/>
                                </a:lnTo>
                                <a:lnTo>
                                  <a:pt x="114" y="228"/>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220"/>
                        <wps:cNvSpPr>
                          <a:spLocks/>
                        </wps:cNvSpPr>
                        <wps:spPr bwMode="auto">
                          <a:xfrm>
                            <a:off x="9017" y="4805"/>
                            <a:ext cx="228" cy="228"/>
                          </a:xfrm>
                          <a:custGeom>
                            <a:avLst/>
                            <a:gdLst>
                              <a:gd name="T0" fmla="+- 0 9245 9017"/>
                              <a:gd name="T1" fmla="*/ T0 w 228"/>
                              <a:gd name="T2" fmla="+- 0 4919 4805"/>
                              <a:gd name="T3" fmla="*/ 4919 h 228"/>
                              <a:gd name="T4" fmla="+- 0 9236 9017"/>
                              <a:gd name="T5" fmla="*/ T4 w 228"/>
                              <a:gd name="T6" fmla="+- 0 4963 4805"/>
                              <a:gd name="T7" fmla="*/ 4963 h 228"/>
                              <a:gd name="T8" fmla="+- 0 9211 9017"/>
                              <a:gd name="T9" fmla="*/ T8 w 228"/>
                              <a:gd name="T10" fmla="+- 0 4999 4805"/>
                              <a:gd name="T11" fmla="*/ 4999 h 228"/>
                              <a:gd name="T12" fmla="+- 0 9175 9017"/>
                              <a:gd name="T13" fmla="*/ T12 w 228"/>
                              <a:gd name="T14" fmla="+- 0 5024 4805"/>
                              <a:gd name="T15" fmla="*/ 5024 h 228"/>
                              <a:gd name="T16" fmla="+- 0 9131 9017"/>
                              <a:gd name="T17" fmla="*/ T16 w 228"/>
                              <a:gd name="T18" fmla="+- 0 5033 4805"/>
                              <a:gd name="T19" fmla="*/ 5033 h 228"/>
                              <a:gd name="T20" fmla="+- 0 9087 9017"/>
                              <a:gd name="T21" fmla="*/ T20 w 228"/>
                              <a:gd name="T22" fmla="+- 0 5024 4805"/>
                              <a:gd name="T23" fmla="*/ 5024 h 228"/>
                              <a:gd name="T24" fmla="+- 0 9051 9017"/>
                              <a:gd name="T25" fmla="*/ T24 w 228"/>
                              <a:gd name="T26" fmla="+- 0 4999 4805"/>
                              <a:gd name="T27" fmla="*/ 4999 h 228"/>
                              <a:gd name="T28" fmla="+- 0 9026 9017"/>
                              <a:gd name="T29" fmla="*/ T28 w 228"/>
                              <a:gd name="T30" fmla="+- 0 4963 4805"/>
                              <a:gd name="T31" fmla="*/ 4963 h 228"/>
                              <a:gd name="T32" fmla="+- 0 9017 9017"/>
                              <a:gd name="T33" fmla="*/ T32 w 228"/>
                              <a:gd name="T34" fmla="+- 0 4919 4805"/>
                              <a:gd name="T35" fmla="*/ 4919 h 228"/>
                              <a:gd name="T36" fmla="+- 0 9026 9017"/>
                              <a:gd name="T37" fmla="*/ T36 w 228"/>
                              <a:gd name="T38" fmla="+- 0 4875 4805"/>
                              <a:gd name="T39" fmla="*/ 4875 h 228"/>
                              <a:gd name="T40" fmla="+- 0 9051 9017"/>
                              <a:gd name="T41" fmla="*/ T40 w 228"/>
                              <a:gd name="T42" fmla="+- 0 4838 4805"/>
                              <a:gd name="T43" fmla="*/ 4838 h 228"/>
                              <a:gd name="T44" fmla="+- 0 9087 9017"/>
                              <a:gd name="T45" fmla="*/ T44 w 228"/>
                              <a:gd name="T46" fmla="+- 0 4814 4805"/>
                              <a:gd name="T47" fmla="*/ 4814 h 228"/>
                              <a:gd name="T48" fmla="+- 0 9131 9017"/>
                              <a:gd name="T49" fmla="*/ T48 w 228"/>
                              <a:gd name="T50" fmla="+- 0 4805 4805"/>
                              <a:gd name="T51" fmla="*/ 4805 h 228"/>
                              <a:gd name="T52" fmla="+- 0 9175 9017"/>
                              <a:gd name="T53" fmla="*/ T52 w 228"/>
                              <a:gd name="T54" fmla="+- 0 4814 4805"/>
                              <a:gd name="T55" fmla="*/ 4814 h 228"/>
                              <a:gd name="T56" fmla="+- 0 9211 9017"/>
                              <a:gd name="T57" fmla="*/ T56 w 228"/>
                              <a:gd name="T58" fmla="+- 0 4838 4805"/>
                              <a:gd name="T59" fmla="*/ 4838 h 228"/>
                              <a:gd name="T60" fmla="+- 0 9236 9017"/>
                              <a:gd name="T61" fmla="*/ T60 w 228"/>
                              <a:gd name="T62" fmla="+- 0 4875 4805"/>
                              <a:gd name="T63" fmla="*/ 4875 h 228"/>
                              <a:gd name="T64" fmla="+- 0 9245 9017"/>
                              <a:gd name="T65" fmla="*/ T64 w 228"/>
                              <a:gd name="T66" fmla="+- 0 4919 4805"/>
                              <a:gd name="T67" fmla="*/ 4919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8" y="114"/>
                                </a:moveTo>
                                <a:lnTo>
                                  <a:pt x="219" y="158"/>
                                </a:lnTo>
                                <a:lnTo>
                                  <a:pt x="194" y="194"/>
                                </a:lnTo>
                                <a:lnTo>
                                  <a:pt x="158" y="219"/>
                                </a:lnTo>
                                <a:lnTo>
                                  <a:pt x="114" y="228"/>
                                </a:lnTo>
                                <a:lnTo>
                                  <a:pt x="70" y="219"/>
                                </a:lnTo>
                                <a:lnTo>
                                  <a:pt x="34" y="194"/>
                                </a:lnTo>
                                <a:lnTo>
                                  <a:pt x="9" y="158"/>
                                </a:lnTo>
                                <a:lnTo>
                                  <a:pt x="0" y="114"/>
                                </a:lnTo>
                                <a:lnTo>
                                  <a:pt x="9" y="70"/>
                                </a:lnTo>
                                <a:lnTo>
                                  <a:pt x="34" y="33"/>
                                </a:lnTo>
                                <a:lnTo>
                                  <a:pt x="70" y="9"/>
                                </a:lnTo>
                                <a:lnTo>
                                  <a:pt x="114" y="0"/>
                                </a:lnTo>
                                <a:lnTo>
                                  <a:pt x="158" y="9"/>
                                </a:lnTo>
                                <a:lnTo>
                                  <a:pt x="194" y="33"/>
                                </a:lnTo>
                                <a:lnTo>
                                  <a:pt x="219" y="70"/>
                                </a:lnTo>
                                <a:lnTo>
                                  <a:pt x="228"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2" name="Picture 21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9010" y="3902"/>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13" name="Rectangle 218"/>
                        <wps:cNvSpPr>
                          <a:spLocks noChangeArrowheads="1"/>
                        </wps:cNvSpPr>
                        <wps:spPr bwMode="auto">
                          <a:xfrm>
                            <a:off x="9030" y="5047"/>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Rectangle 217"/>
                        <wps:cNvSpPr>
                          <a:spLocks noChangeArrowheads="1"/>
                        </wps:cNvSpPr>
                        <wps:spPr bwMode="auto">
                          <a:xfrm>
                            <a:off x="9030" y="5047"/>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Rectangle 216"/>
                        <wps:cNvSpPr>
                          <a:spLocks noChangeArrowheads="1"/>
                        </wps:cNvSpPr>
                        <wps:spPr bwMode="auto">
                          <a:xfrm>
                            <a:off x="9030" y="4265"/>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Rectangle 215"/>
                        <wps:cNvSpPr>
                          <a:spLocks noChangeArrowheads="1"/>
                        </wps:cNvSpPr>
                        <wps:spPr bwMode="auto">
                          <a:xfrm>
                            <a:off x="9030" y="4265"/>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Freeform 214"/>
                        <wps:cNvSpPr>
                          <a:spLocks/>
                        </wps:cNvSpPr>
                        <wps:spPr bwMode="auto">
                          <a:xfrm>
                            <a:off x="9760" y="5418"/>
                            <a:ext cx="228" cy="228"/>
                          </a:xfrm>
                          <a:custGeom>
                            <a:avLst/>
                            <a:gdLst>
                              <a:gd name="T0" fmla="+- 0 9875 9761"/>
                              <a:gd name="T1" fmla="*/ T0 w 228"/>
                              <a:gd name="T2" fmla="+- 0 5646 5419"/>
                              <a:gd name="T3" fmla="*/ 5646 h 228"/>
                              <a:gd name="T4" fmla="+- 0 9830 9761"/>
                              <a:gd name="T5" fmla="*/ T4 w 228"/>
                              <a:gd name="T6" fmla="+- 0 5637 5419"/>
                              <a:gd name="T7" fmla="*/ 5637 h 228"/>
                              <a:gd name="T8" fmla="+- 0 9794 9761"/>
                              <a:gd name="T9" fmla="*/ T8 w 228"/>
                              <a:gd name="T10" fmla="+- 0 5613 5419"/>
                              <a:gd name="T11" fmla="*/ 5613 h 228"/>
                              <a:gd name="T12" fmla="+- 0 9770 9761"/>
                              <a:gd name="T13" fmla="*/ T12 w 228"/>
                              <a:gd name="T14" fmla="+- 0 5577 5419"/>
                              <a:gd name="T15" fmla="*/ 5577 h 228"/>
                              <a:gd name="T16" fmla="+- 0 9761 9761"/>
                              <a:gd name="T17" fmla="*/ T16 w 228"/>
                              <a:gd name="T18" fmla="+- 0 5533 5419"/>
                              <a:gd name="T19" fmla="*/ 5533 h 228"/>
                              <a:gd name="T20" fmla="+- 0 9770 9761"/>
                              <a:gd name="T21" fmla="*/ T20 w 228"/>
                              <a:gd name="T22" fmla="+- 0 5488 5419"/>
                              <a:gd name="T23" fmla="*/ 5488 h 228"/>
                              <a:gd name="T24" fmla="+- 0 9794 9761"/>
                              <a:gd name="T25" fmla="*/ T24 w 228"/>
                              <a:gd name="T26" fmla="+- 0 5452 5419"/>
                              <a:gd name="T27" fmla="*/ 5452 h 228"/>
                              <a:gd name="T28" fmla="+- 0 9830 9761"/>
                              <a:gd name="T29" fmla="*/ T28 w 228"/>
                              <a:gd name="T30" fmla="+- 0 5428 5419"/>
                              <a:gd name="T31" fmla="*/ 5428 h 228"/>
                              <a:gd name="T32" fmla="+- 0 9875 9761"/>
                              <a:gd name="T33" fmla="*/ T32 w 228"/>
                              <a:gd name="T34" fmla="+- 0 5419 5419"/>
                              <a:gd name="T35" fmla="*/ 5419 h 228"/>
                              <a:gd name="T36" fmla="+- 0 9919 9761"/>
                              <a:gd name="T37" fmla="*/ T36 w 228"/>
                              <a:gd name="T38" fmla="+- 0 5428 5419"/>
                              <a:gd name="T39" fmla="*/ 5428 h 228"/>
                              <a:gd name="T40" fmla="+- 0 9955 9761"/>
                              <a:gd name="T41" fmla="*/ T40 w 228"/>
                              <a:gd name="T42" fmla="+- 0 5452 5419"/>
                              <a:gd name="T43" fmla="*/ 5452 h 228"/>
                              <a:gd name="T44" fmla="+- 0 9979 9761"/>
                              <a:gd name="T45" fmla="*/ T44 w 228"/>
                              <a:gd name="T46" fmla="+- 0 5488 5419"/>
                              <a:gd name="T47" fmla="*/ 5488 h 228"/>
                              <a:gd name="T48" fmla="+- 0 9988 9761"/>
                              <a:gd name="T49" fmla="*/ T48 w 228"/>
                              <a:gd name="T50" fmla="+- 0 5533 5419"/>
                              <a:gd name="T51" fmla="*/ 5533 h 228"/>
                              <a:gd name="T52" fmla="+- 0 9979 9761"/>
                              <a:gd name="T53" fmla="*/ T52 w 228"/>
                              <a:gd name="T54" fmla="+- 0 5577 5419"/>
                              <a:gd name="T55" fmla="*/ 5577 h 228"/>
                              <a:gd name="T56" fmla="+- 0 9955 9761"/>
                              <a:gd name="T57" fmla="*/ T56 w 228"/>
                              <a:gd name="T58" fmla="+- 0 5613 5419"/>
                              <a:gd name="T59" fmla="*/ 5613 h 228"/>
                              <a:gd name="T60" fmla="+- 0 9919 9761"/>
                              <a:gd name="T61" fmla="*/ T60 w 228"/>
                              <a:gd name="T62" fmla="+- 0 5637 5419"/>
                              <a:gd name="T63" fmla="*/ 5637 h 228"/>
                              <a:gd name="T64" fmla="+- 0 9875 9761"/>
                              <a:gd name="T65" fmla="*/ T64 w 228"/>
                              <a:gd name="T66" fmla="+- 0 5646 5419"/>
                              <a:gd name="T67" fmla="*/ 564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7"/>
                                </a:move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lnTo>
                                  <a:pt x="218" y="158"/>
                                </a:lnTo>
                                <a:lnTo>
                                  <a:pt x="194" y="194"/>
                                </a:lnTo>
                                <a:lnTo>
                                  <a:pt x="158" y="218"/>
                                </a:lnTo>
                                <a:lnTo>
                                  <a:pt x="114" y="227"/>
                                </a:lnTo>
                                <a:close/>
                              </a:path>
                            </a:pathLst>
                          </a:custGeom>
                          <a:solidFill>
                            <a:srgbClr val="C126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213"/>
                        <wps:cNvSpPr>
                          <a:spLocks/>
                        </wps:cNvSpPr>
                        <wps:spPr bwMode="auto">
                          <a:xfrm>
                            <a:off x="9760" y="5418"/>
                            <a:ext cx="228" cy="228"/>
                          </a:xfrm>
                          <a:custGeom>
                            <a:avLst/>
                            <a:gdLst>
                              <a:gd name="T0" fmla="+- 0 9988 9761"/>
                              <a:gd name="T1" fmla="*/ T0 w 228"/>
                              <a:gd name="T2" fmla="+- 0 5533 5419"/>
                              <a:gd name="T3" fmla="*/ 5533 h 228"/>
                              <a:gd name="T4" fmla="+- 0 9979 9761"/>
                              <a:gd name="T5" fmla="*/ T4 w 228"/>
                              <a:gd name="T6" fmla="+- 0 5577 5419"/>
                              <a:gd name="T7" fmla="*/ 5577 h 228"/>
                              <a:gd name="T8" fmla="+- 0 9955 9761"/>
                              <a:gd name="T9" fmla="*/ T8 w 228"/>
                              <a:gd name="T10" fmla="+- 0 5613 5419"/>
                              <a:gd name="T11" fmla="*/ 5613 h 228"/>
                              <a:gd name="T12" fmla="+- 0 9919 9761"/>
                              <a:gd name="T13" fmla="*/ T12 w 228"/>
                              <a:gd name="T14" fmla="+- 0 5637 5419"/>
                              <a:gd name="T15" fmla="*/ 5637 h 228"/>
                              <a:gd name="T16" fmla="+- 0 9875 9761"/>
                              <a:gd name="T17" fmla="*/ T16 w 228"/>
                              <a:gd name="T18" fmla="+- 0 5646 5419"/>
                              <a:gd name="T19" fmla="*/ 5646 h 228"/>
                              <a:gd name="T20" fmla="+- 0 9830 9761"/>
                              <a:gd name="T21" fmla="*/ T20 w 228"/>
                              <a:gd name="T22" fmla="+- 0 5637 5419"/>
                              <a:gd name="T23" fmla="*/ 5637 h 228"/>
                              <a:gd name="T24" fmla="+- 0 9794 9761"/>
                              <a:gd name="T25" fmla="*/ T24 w 228"/>
                              <a:gd name="T26" fmla="+- 0 5613 5419"/>
                              <a:gd name="T27" fmla="*/ 5613 h 228"/>
                              <a:gd name="T28" fmla="+- 0 9770 9761"/>
                              <a:gd name="T29" fmla="*/ T28 w 228"/>
                              <a:gd name="T30" fmla="+- 0 5577 5419"/>
                              <a:gd name="T31" fmla="*/ 5577 h 228"/>
                              <a:gd name="T32" fmla="+- 0 9761 9761"/>
                              <a:gd name="T33" fmla="*/ T32 w 228"/>
                              <a:gd name="T34" fmla="+- 0 5533 5419"/>
                              <a:gd name="T35" fmla="*/ 5533 h 228"/>
                              <a:gd name="T36" fmla="+- 0 9770 9761"/>
                              <a:gd name="T37" fmla="*/ T36 w 228"/>
                              <a:gd name="T38" fmla="+- 0 5488 5419"/>
                              <a:gd name="T39" fmla="*/ 5488 h 228"/>
                              <a:gd name="T40" fmla="+- 0 9794 9761"/>
                              <a:gd name="T41" fmla="*/ T40 w 228"/>
                              <a:gd name="T42" fmla="+- 0 5452 5419"/>
                              <a:gd name="T43" fmla="*/ 5452 h 228"/>
                              <a:gd name="T44" fmla="+- 0 9830 9761"/>
                              <a:gd name="T45" fmla="*/ T44 w 228"/>
                              <a:gd name="T46" fmla="+- 0 5428 5419"/>
                              <a:gd name="T47" fmla="*/ 5428 h 228"/>
                              <a:gd name="T48" fmla="+- 0 9875 9761"/>
                              <a:gd name="T49" fmla="*/ T48 w 228"/>
                              <a:gd name="T50" fmla="+- 0 5419 5419"/>
                              <a:gd name="T51" fmla="*/ 5419 h 228"/>
                              <a:gd name="T52" fmla="+- 0 9919 9761"/>
                              <a:gd name="T53" fmla="*/ T52 w 228"/>
                              <a:gd name="T54" fmla="+- 0 5428 5419"/>
                              <a:gd name="T55" fmla="*/ 5428 h 228"/>
                              <a:gd name="T56" fmla="+- 0 9955 9761"/>
                              <a:gd name="T57" fmla="*/ T56 w 228"/>
                              <a:gd name="T58" fmla="+- 0 5452 5419"/>
                              <a:gd name="T59" fmla="*/ 5452 h 228"/>
                              <a:gd name="T60" fmla="+- 0 9979 9761"/>
                              <a:gd name="T61" fmla="*/ T60 w 228"/>
                              <a:gd name="T62" fmla="+- 0 5488 5419"/>
                              <a:gd name="T63" fmla="*/ 5488 h 228"/>
                              <a:gd name="T64" fmla="+- 0 9988 9761"/>
                              <a:gd name="T65" fmla="*/ T64 w 228"/>
                              <a:gd name="T66" fmla="+- 0 5533 5419"/>
                              <a:gd name="T67" fmla="*/ 553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4" y="227"/>
                                </a:ln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212"/>
                        <wps:cNvSpPr>
                          <a:spLocks/>
                        </wps:cNvSpPr>
                        <wps:spPr bwMode="auto">
                          <a:xfrm>
                            <a:off x="9760" y="4151"/>
                            <a:ext cx="228" cy="228"/>
                          </a:xfrm>
                          <a:custGeom>
                            <a:avLst/>
                            <a:gdLst>
                              <a:gd name="T0" fmla="+- 0 9875 9761"/>
                              <a:gd name="T1" fmla="*/ T0 w 228"/>
                              <a:gd name="T2" fmla="+- 0 4379 4152"/>
                              <a:gd name="T3" fmla="*/ 4379 h 228"/>
                              <a:gd name="T4" fmla="+- 0 9830 9761"/>
                              <a:gd name="T5" fmla="*/ T4 w 228"/>
                              <a:gd name="T6" fmla="+- 0 4370 4152"/>
                              <a:gd name="T7" fmla="*/ 4370 h 228"/>
                              <a:gd name="T8" fmla="+- 0 9794 9761"/>
                              <a:gd name="T9" fmla="*/ T8 w 228"/>
                              <a:gd name="T10" fmla="+- 0 4346 4152"/>
                              <a:gd name="T11" fmla="*/ 4346 h 228"/>
                              <a:gd name="T12" fmla="+- 0 9770 9761"/>
                              <a:gd name="T13" fmla="*/ T12 w 228"/>
                              <a:gd name="T14" fmla="+- 0 4310 4152"/>
                              <a:gd name="T15" fmla="*/ 4310 h 228"/>
                              <a:gd name="T16" fmla="+- 0 9761 9761"/>
                              <a:gd name="T17" fmla="*/ T16 w 228"/>
                              <a:gd name="T18" fmla="+- 0 4266 4152"/>
                              <a:gd name="T19" fmla="*/ 4266 h 228"/>
                              <a:gd name="T20" fmla="+- 0 9770 9761"/>
                              <a:gd name="T21" fmla="*/ T20 w 228"/>
                              <a:gd name="T22" fmla="+- 0 4221 4152"/>
                              <a:gd name="T23" fmla="*/ 4221 h 228"/>
                              <a:gd name="T24" fmla="+- 0 9794 9761"/>
                              <a:gd name="T25" fmla="*/ T24 w 228"/>
                              <a:gd name="T26" fmla="+- 0 4185 4152"/>
                              <a:gd name="T27" fmla="*/ 4185 h 228"/>
                              <a:gd name="T28" fmla="+- 0 9830 9761"/>
                              <a:gd name="T29" fmla="*/ T28 w 228"/>
                              <a:gd name="T30" fmla="+- 0 4161 4152"/>
                              <a:gd name="T31" fmla="*/ 4161 h 228"/>
                              <a:gd name="T32" fmla="+- 0 9875 9761"/>
                              <a:gd name="T33" fmla="*/ T32 w 228"/>
                              <a:gd name="T34" fmla="+- 0 4152 4152"/>
                              <a:gd name="T35" fmla="*/ 4152 h 228"/>
                              <a:gd name="T36" fmla="+- 0 9919 9761"/>
                              <a:gd name="T37" fmla="*/ T36 w 228"/>
                              <a:gd name="T38" fmla="+- 0 4161 4152"/>
                              <a:gd name="T39" fmla="*/ 4161 h 228"/>
                              <a:gd name="T40" fmla="+- 0 9955 9761"/>
                              <a:gd name="T41" fmla="*/ T40 w 228"/>
                              <a:gd name="T42" fmla="+- 0 4185 4152"/>
                              <a:gd name="T43" fmla="*/ 4185 h 228"/>
                              <a:gd name="T44" fmla="+- 0 9979 9761"/>
                              <a:gd name="T45" fmla="*/ T44 w 228"/>
                              <a:gd name="T46" fmla="+- 0 4221 4152"/>
                              <a:gd name="T47" fmla="*/ 4221 h 228"/>
                              <a:gd name="T48" fmla="+- 0 9988 9761"/>
                              <a:gd name="T49" fmla="*/ T48 w 228"/>
                              <a:gd name="T50" fmla="+- 0 4266 4152"/>
                              <a:gd name="T51" fmla="*/ 4266 h 228"/>
                              <a:gd name="T52" fmla="+- 0 9979 9761"/>
                              <a:gd name="T53" fmla="*/ T52 w 228"/>
                              <a:gd name="T54" fmla="+- 0 4310 4152"/>
                              <a:gd name="T55" fmla="*/ 4310 h 228"/>
                              <a:gd name="T56" fmla="+- 0 9955 9761"/>
                              <a:gd name="T57" fmla="*/ T56 w 228"/>
                              <a:gd name="T58" fmla="+- 0 4346 4152"/>
                              <a:gd name="T59" fmla="*/ 4346 h 228"/>
                              <a:gd name="T60" fmla="+- 0 9919 9761"/>
                              <a:gd name="T61" fmla="*/ T60 w 228"/>
                              <a:gd name="T62" fmla="+- 0 4370 4152"/>
                              <a:gd name="T63" fmla="*/ 4370 h 228"/>
                              <a:gd name="T64" fmla="+- 0 9875 9761"/>
                              <a:gd name="T65" fmla="*/ T64 w 228"/>
                              <a:gd name="T66" fmla="+- 0 4379 4152"/>
                              <a:gd name="T67" fmla="*/ 4379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114" y="227"/>
                                </a:move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lnTo>
                                  <a:pt x="218" y="158"/>
                                </a:lnTo>
                                <a:lnTo>
                                  <a:pt x="194" y="194"/>
                                </a:lnTo>
                                <a:lnTo>
                                  <a:pt x="158" y="218"/>
                                </a:lnTo>
                                <a:lnTo>
                                  <a:pt x="114" y="227"/>
                                </a:lnTo>
                                <a:close/>
                              </a:path>
                            </a:pathLst>
                          </a:custGeom>
                          <a:solidFill>
                            <a:srgbClr val="56B3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211"/>
                        <wps:cNvSpPr>
                          <a:spLocks/>
                        </wps:cNvSpPr>
                        <wps:spPr bwMode="auto">
                          <a:xfrm>
                            <a:off x="9760" y="4151"/>
                            <a:ext cx="228" cy="228"/>
                          </a:xfrm>
                          <a:custGeom>
                            <a:avLst/>
                            <a:gdLst>
                              <a:gd name="T0" fmla="+- 0 9988 9761"/>
                              <a:gd name="T1" fmla="*/ T0 w 228"/>
                              <a:gd name="T2" fmla="+- 0 4266 4152"/>
                              <a:gd name="T3" fmla="*/ 4266 h 228"/>
                              <a:gd name="T4" fmla="+- 0 9979 9761"/>
                              <a:gd name="T5" fmla="*/ T4 w 228"/>
                              <a:gd name="T6" fmla="+- 0 4310 4152"/>
                              <a:gd name="T7" fmla="*/ 4310 h 228"/>
                              <a:gd name="T8" fmla="+- 0 9955 9761"/>
                              <a:gd name="T9" fmla="*/ T8 w 228"/>
                              <a:gd name="T10" fmla="+- 0 4346 4152"/>
                              <a:gd name="T11" fmla="*/ 4346 h 228"/>
                              <a:gd name="T12" fmla="+- 0 9919 9761"/>
                              <a:gd name="T13" fmla="*/ T12 w 228"/>
                              <a:gd name="T14" fmla="+- 0 4370 4152"/>
                              <a:gd name="T15" fmla="*/ 4370 h 228"/>
                              <a:gd name="T16" fmla="+- 0 9875 9761"/>
                              <a:gd name="T17" fmla="*/ T16 w 228"/>
                              <a:gd name="T18" fmla="+- 0 4379 4152"/>
                              <a:gd name="T19" fmla="*/ 4379 h 228"/>
                              <a:gd name="T20" fmla="+- 0 9830 9761"/>
                              <a:gd name="T21" fmla="*/ T20 w 228"/>
                              <a:gd name="T22" fmla="+- 0 4370 4152"/>
                              <a:gd name="T23" fmla="*/ 4370 h 228"/>
                              <a:gd name="T24" fmla="+- 0 9794 9761"/>
                              <a:gd name="T25" fmla="*/ T24 w 228"/>
                              <a:gd name="T26" fmla="+- 0 4346 4152"/>
                              <a:gd name="T27" fmla="*/ 4346 h 228"/>
                              <a:gd name="T28" fmla="+- 0 9770 9761"/>
                              <a:gd name="T29" fmla="*/ T28 w 228"/>
                              <a:gd name="T30" fmla="+- 0 4310 4152"/>
                              <a:gd name="T31" fmla="*/ 4310 h 228"/>
                              <a:gd name="T32" fmla="+- 0 9761 9761"/>
                              <a:gd name="T33" fmla="*/ T32 w 228"/>
                              <a:gd name="T34" fmla="+- 0 4266 4152"/>
                              <a:gd name="T35" fmla="*/ 4266 h 228"/>
                              <a:gd name="T36" fmla="+- 0 9770 9761"/>
                              <a:gd name="T37" fmla="*/ T36 w 228"/>
                              <a:gd name="T38" fmla="+- 0 4221 4152"/>
                              <a:gd name="T39" fmla="*/ 4221 h 228"/>
                              <a:gd name="T40" fmla="+- 0 9794 9761"/>
                              <a:gd name="T41" fmla="*/ T40 w 228"/>
                              <a:gd name="T42" fmla="+- 0 4185 4152"/>
                              <a:gd name="T43" fmla="*/ 4185 h 228"/>
                              <a:gd name="T44" fmla="+- 0 9830 9761"/>
                              <a:gd name="T45" fmla="*/ T44 w 228"/>
                              <a:gd name="T46" fmla="+- 0 4161 4152"/>
                              <a:gd name="T47" fmla="*/ 4161 h 228"/>
                              <a:gd name="T48" fmla="+- 0 9875 9761"/>
                              <a:gd name="T49" fmla="*/ T48 w 228"/>
                              <a:gd name="T50" fmla="+- 0 4152 4152"/>
                              <a:gd name="T51" fmla="*/ 4152 h 228"/>
                              <a:gd name="T52" fmla="+- 0 9919 9761"/>
                              <a:gd name="T53" fmla="*/ T52 w 228"/>
                              <a:gd name="T54" fmla="+- 0 4161 4152"/>
                              <a:gd name="T55" fmla="*/ 4161 h 228"/>
                              <a:gd name="T56" fmla="+- 0 9955 9761"/>
                              <a:gd name="T57" fmla="*/ T56 w 228"/>
                              <a:gd name="T58" fmla="+- 0 4185 4152"/>
                              <a:gd name="T59" fmla="*/ 4185 h 228"/>
                              <a:gd name="T60" fmla="+- 0 9979 9761"/>
                              <a:gd name="T61" fmla="*/ T60 w 228"/>
                              <a:gd name="T62" fmla="+- 0 4221 4152"/>
                              <a:gd name="T63" fmla="*/ 4221 h 228"/>
                              <a:gd name="T64" fmla="+- 0 9988 9761"/>
                              <a:gd name="T65" fmla="*/ T64 w 228"/>
                              <a:gd name="T66" fmla="+- 0 4266 4152"/>
                              <a:gd name="T67" fmla="*/ 426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28" h="228">
                                <a:moveTo>
                                  <a:pt x="227" y="114"/>
                                </a:moveTo>
                                <a:lnTo>
                                  <a:pt x="218" y="158"/>
                                </a:lnTo>
                                <a:lnTo>
                                  <a:pt x="194" y="194"/>
                                </a:lnTo>
                                <a:lnTo>
                                  <a:pt x="158" y="218"/>
                                </a:lnTo>
                                <a:lnTo>
                                  <a:pt x="114" y="227"/>
                                </a:lnTo>
                                <a:lnTo>
                                  <a:pt x="69" y="218"/>
                                </a:lnTo>
                                <a:lnTo>
                                  <a:pt x="33" y="194"/>
                                </a:lnTo>
                                <a:lnTo>
                                  <a:pt x="9" y="158"/>
                                </a:lnTo>
                                <a:lnTo>
                                  <a:pt x="0" y="114"/>
                                </a:lnTo>
                                <a:lnTo>
                                  <a:pt x="9" y="69"/>
                                </a:lnTo>
                                <a:lnTo>
                                  <a:pt x="33" y="33"/>
                                </a:lnTo>
                                <a:lnTo>
                                  <a:pt x="69" y="9"/>
                                </a:lnTo>
                                <a:lnTo>
                                  <a:pt x="114" y="0"/>
                                </a:lnTo>
                                <a:lnTo>
                                  <a:pt x="158" y="9"/>
                                </a:lnTo>
                                <a:lnTo>
                                  <a:pt x="194" y="33"/>
                                </a:lnTo>
                                <a:lnTo>
                                  <a:pt x="218" y="69"/>
                                </a:lnTo>
                                <a:lnTo>
                                  <a:pt x="227" y="114"/>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Rectangle 210"/>
                        <wps:cNvSpPr>
                          <a:spLocks noChangeArrowheads="1"/>
                        </wps:cNvSpPr>
                        <wps:spPr bwMode="auto">
                          <a:xfrm>
                            <a:off x="9773" y="5298"/>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Rectangle 209"/>
                        <wps:cNvSpPr>
                          <a:spLocks noChangeArrowheads="1"/>
                        </wps:cNvSpPr>
                        <wps:spPr bwMode="auto">
                          <a:xfrm>
                            <a:off x="9773" y="5298"/>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Rectangle 208"/>
                        <wps:cNvSpPr>
                          <a:spLocks noChangeArrowheads="1"/>
                        </wps:cNvSpPr>
                        <wps:spPr bwMode="auto">
                          <a:xfrm>
                            <a:off x="9773" y="4046"/>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207"/>
                        <wps:cNvSpPr>
                          <a:spLocks noChangeArrowheads="1"/>
                        </wps:cNvSpPr>
                        <wps:spPr bwMode="auto">
                          <a:xfrm>
                            <a:off x="9773" y="4046"/>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Line 206"/>
                        <wps:cNvCnPr>
                          <a:cxnSpLocks noChangeShapeType="1"/>
                        </wps:cNvCnPr>
                        <wps:spPr bwMode="auto">
                          <a:xfrm>
                            <a:off x="2736" y="7683"/>
                            <a:ext cx="0" cy="0"/>
                          </a:xfrm>
                          <a:prstGeom prst="line">
                            <a:avLst/>
                          </a:prstGeom>
                          <a:noFill/>
                          <a:ln w="14783">
                            <a:solidFill>
                              <a:srgbClr val="000000"/>
                            </a:solidFill>
                            <a:round/>
                            <a:headEnd/>
                            <a:tailEnd/>
                          </a:ln>
                          <a:extLst>
                            <a:ext uri="{909E8E84-426E-40DD-AFC4-6F175D3DCCD1}">
                              <a14:hiddenFill xmlns:a14="http://schemas.microsoft.com/office/drawing/2010/main">
                                <a:noFill/>
                              </a14:hiddenFill>
                            </a:ext>
                          </a:extLst>
                        </wps:spPr>
                        <wps:bodyPr/>
                      </wps:wsp>
                      <wps:wsp>
                        <wps:cNvPr id="326" name="AutoShape 205"/>
                        <wps:cNvSpPr>
                          <a:spLocks/>
                        </wps:cNvSpPr>
                        <wps:spPr bwMode="auto">
                          <a:xfrm>
                            <a:off x="2676" y="205"/>
                            <a:ext cx="60" cy="7122"/>
                          </a:xfrm>
                          <a:custGeom>
                            <a:avLst/>
                            <a:gdLst>
                              <a:gd name="T0" fmla="+- 0 2676 2676"/>
                              <a:gd name="T1" fmla="*/ T0 w 60"/>
                              <a:gd name="T2" fmla="+- 0 7327 206"/>
                              <a:gd name="T3" fmla="*/ 7327 h 7122"/>
                              <a:gd name="T4" fmla="+- 0 2736 2676"/>
                              <a:gd name="T5" fmla="*/ T4 w 60"/>
                              <a:gd name="T6" fmla="+- 0 7327 206"/>
                              <a:gd name="T7" fmla="*/ 7327 h 7122"/>
                              <a:gd name="T8" fmla="+- 0 2676 2676"/>
                              <a:gd name="T9" fmla="*/ T8 w 60"/>
                              <a:gd name="T10" fmla="+- 0 6437 206"/>
                              <a:gd name="T11" fmla="*/ 6437 h 7122"/>
                              <a:gd name="T12" fmla="+- 0 2736 2676"/>
                              <a:gd name="T13" fmla="*/ T12 w 60"/>
                              <a:gd name="T14" fmla="+- 0 6437 206"/>
                              <a:gd name="T15" fmla="*/ 6437 h 7122"/>
                              <a:gd name="T16" fmla="+- 0 2676 2676"/>
                              <a:gd name="T17" fmla="*/ T16 w 60"/>
                              <a:gd name="T18" fmla="+- 0 5547 206"/>
                              <a:gd name="T19" fmla="*/ 5547 h 7122"/>
                              <a:gd name="T20" fmla="+- 0 2736 2676"/>
                              <a:gd name="T21" fmla="*/ T20 w 60"/>
                              <a:gd name="T22" fmla="+- 0 5547 206"/>
                              <a:gd name="T23" fmla="*/ 5547 h 7122"/>
                              <a:gd name="T24" fmla="+- 0 2676 2676"/>
                              <a:gd name="T25" fmla="*/ T24 w 60"/>
                              <a:gd name="T26" fmla="+- 0 4657 206"/>
                              <a:gd name="T27" fmla="*/ 4657 h 7122"/>
                              <a:gd name="T28" fmla="+- 0 2736 2676"/>
                              <a:gd name="T29" fmla="*/ T28 w 60"/>
                              <a:gd name="T30" fmla="+- 0 4657 206"/>
                              <a:gd name="T31" fmla="*/ 4657 h 7122"/>
                              <a:gd name="T32" fmla="+- 0 2676 2676"/>
                              <a:gd name="T33" fmla="*/ T32 w 60"/>
                              <a:gd name="T34" fmla="+- 0 3766 206"/>
                              <a:gd name="T35" fmla="*/ 3766 h 7122"/>
                              <a:gd name="T36" fmla="+- 0 2736 2676"/>
                              <a:gd name="T37" fmla="*/ T36 w 60"/>
                              <a:gd name="T38" fmla="+- 0 3766 206"/>
                              <a:gd name="T39" fmla="*/ 3766 h 7122"/>
                              <a:gd name="T40" fmla="+- 0 2676 2676"/>
                              <a:gd name="T41" fmla="*/ T40 w 60"/>
                              <a:gd name="T42" fmla="+- 0 2876 206"/>
                              <a:gd name="T43" fmla="*/ 2876 h 7122"/>
                              <a:gd name="T44" fmla="+- 0 2736 2676"/>
                              <a:gd name="T45" fmla="*/ T44 w 60"/>
                              <a:gd name="T46" fmla="+- 0 2876 206"/>
                              <a:gd name="T47" fmla="*/ 2876 h 7122"/>
                              <a:gd name="T48" fmla="+- 0 2676 2676"/>
                              <a:gd name="T49" fmla="*/ T48 w 60"/>
                              <a:gd name="T50" fmla="+- 0 1986 206"/>
                              <a:gd name="T51" fmla="*/ 1986 h 7122"/>
                              <a:gd name="T52" fmla="+- 0 2736 2676"/>
                              <a:gd name="T53" fmla="*/ T52 w 60"/>
                              <a:gd name="T54" fmla="+- 0 1986 206"/>
                              <a:gd name="T55" fmla="*/ 1986 h 7122"/>
                              <a:gd name="T56" fmla="+- 0 2676 2676"/>
                              <a:gd name="T57" fmla="*/ T56 w 60"/>
                              <a:gd name="T58" fmla="+- 0 1096 206"/>
                              <a:gd name="T59" fmla="*/ 1096 h 7122"/>
                              <a:gd name="T60" fmla="+- 0 2736 2676"/>
                              <a:gd name="T61" fmla="*/ T60 w 60"/>
                              <a:gd name="T62" fmla="+- 0 1096 206"/>
                              <a:gd name="T63" fmla="*/ 1096 h 7122"/>
                              <a:gd name="T64" fmla="+- 0 2676 2676"/>
                              <a:gd name="T65" fmla="*/ T64 w 60"/>
                              <a:gd name="T66" fmla="+- 0 206 206"/>
                              <a:gd name="T67" fmla="*/ 206 h 7122"/>
                              <a:gd name="T68" fmla="+- 0 2736 2676"/>
                              <a:gd name="T69" fmla="*/ T68 w 60"/>
                              <a:gd name="T70" fmla="+- 0 206 206"/>
                              <a:gd name="T71" fmla="*/ 206 h 71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0" h="7122">
                                <a:moveTo>
                                  <a:pt x="0" y="7121"/>
                                </a:moveTo>
                                <a:lnTo>
                                  <a:pt x="60" y="7121"/>
                                </a:lnTo>
                                <a:moveTo>
                                  <a:pt x="0" y="6231"/>
                                </a:moveTo>
                                <a:lnTo>
                                  <a:pt x="60" y="6231"/>
                                </a:lnTo>
                                <a:moveTo>
                                  <a:pt x="0" y="5341"/>
                                </a:moveTo>
                                <a:lnTo>
                                  <a:pt x="60" y="5341"/>
                                </a:lnTo>
                                <a:moveTo>
                                  <a:pt x="0" y="4451"/>
                                </a:moveTo>
                                <a:lnTo>
                                  <a:pt x="60" y="4451"/>
                                </a:lnTo>
                                <a:moveTo>
                                  <a:pt x="0" y="3560"/>
                                </a:moveTo>
                                <a:lnTo>
                                  <a:pt x="60" y="3560"/>
                                </a:lnTo>
                                <a:moveTo>
                                  <a:pt x="0" y="2670"/>
                                </a:moveTo>
                                <a:lnTo>
                                  <a:pt x="60" y="2670"/>
                                </a:lnTo>
                                <a:moveTo>
                                  <a:pt x="0" y="1780"/>
                                </a:moveTo>
                                <a:lnTo>
                                  <a:pt x="60" y="1780"/>
                                </a:lnTo>
                                <a:moveTo>
                                  <a:pt x="0" y="890"/>
                                </a:moveTo>
                                <a:lnTo>
                                  <a:pt x="60" y="890"/>
                                </a:lnTo>
                                <a:moveTo>
                                  <a:pt x="0" y="0"/>
                                </a:moveTo>
                                <a:lnTo>
                                  <a:pt x="60" y="0"/>
                                </a:lnTo>
                              </a:path>
                            </a:pathLst>
                          </a:custGeom>
                          <a:noFill/>
                          <a:ln w="14783">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Line 204"/>
                        <wps:cNvCnPr>
                          <a:cxnSpLocks noChangeShapeType="1"/>
                        </wps:cNvCnPr>
                        <wps:spPr bwMode="auto">
                          <a:xfrm>
                            <a:off x="2736" y="7683"/>
                            <a:ext cx="7585" cy="0"/>
                          </a:xfrm>
                          <a:prstGeom prst="line">
                            <a:avLst/>
                          </a:prstGeom>
                          <a:noFill/>
                          <a:ln w="14783">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203"/>
                        <wps:cNvSpPr>
                          <a:spLocks/>
                        </wps:cNvSpPr>
                        <wps:spPr bwMode="auto">
                          <a:xfrm>
                            <a:off x="3182" y="7683"/>
                            <a:ext cx="6693" cy="60"/>
                          </a:xfrm>
                          <a:custGeom>
                            <a:avLst/>
                            <a:gdLst>
                              <a:gd name="T0" fmla="+- 0 3182 3182"/>
                              <a:gd name="T1" fmla="*/ T0 w 6693"/>
                              <a:gd name="T2" fmla="+- 0 7743 7683"/>
                              <a:gd name="T3" fmla="*/ 7743 h 60"/>
                              <a:gd name="T4" fmla="+- 0 3182 3182"/>
                              <a:gd name="T5" fmla="*/ T4 w 6693"/>
                              <a:gd name="T6" fmla="+- 0 7683 7683"/>
                              <a:gd name="T7" fmla="*/ 7683 h 60"/>
                              <a:gd name="T8" fmla="+- 0 3926 3182"/>
                              <a:gd name="T9" fmla="*/ T8 w 6693"/>
                              <a:gd name="T10" fmla="+- 0 7743 7683"/>
                              <a:gd name="T11" fmla="*/ 7743 h 60"/>
                              <a:gd name="T12" fmla="+- 0 3926 3182"/>
                              <a:gd name="T13" fmla="*/ T12 w 6693"/>
                              <a:gd name="T14" fmla="+- 0 7683 7683"/>
                              <a:gd name="T15" fmla="*/ 7683 h 60"/>
                              <a:gd name="T16" fmla="+- 0 4670 3182"/>
                              <a:gd name="T17" fmla="*/ T16 w 6693"/>
                              <a:gd name="T18" fmla="+- 0 7743 7683"/>
                              <a:gd name="T19" fmla="*/ 7743 h 60"/>
                              <a:gd name="T20" fmla="+- 0 4670 3182"/>
                              <a:gd name="T21" fmla="*/ T20 w 6693"/>
                              <a:gd name="T22" fmla="+- 0 7683 7683"/>
                              <a:gd name="T23" fmla="*/ 7683 h 60"/>
                              <a:gd name="T24" fmla="+- 0 5413 3182"/>
                              <a:gd name="T25" fmla="*/ T24 w 6693"/>
                              <a:gd name="T26" fmla="+- 0 7743 7683"/>
                              <a:gd name="T27" fmla="*/ 7743 h 60"/>
                              <a:gd name="T28" fmla="+- 0 5413 3182"/>
                              <a:gd name="T29" fmla="*/ T28 w 6693"/>
                              <a:gd name="T30" fmla="+- 0 7683 7683"/>
                              <a:gd name="T31" fmla="*/ 7683 h 60"/>
                              <a:gd name="T32" fmla="+- 0 6157 3182"/>
                              <a:gd name="T33" fmla="*/ T32 w 6693"/>
                              <a:gd name="T34" fmla="+- 0 7743 7683"/>
                              <a:gd name="T35" fmla="*/ 7743 h 60"/>
                              <a:gd name="T36" fmla="+- 0 6157 3182"/>
                              <a:gd name="T37" fmla="*/ T36 w 6693"/>
                              <a:gd name="T38" fmla="+- 0 7683 7683"/>
                              <a:gd name="T39" fmla="*/ 7683 h 60"/>
                              <a:gd name="T40" fmla="+- 0 6900 3182"/>
                              <a:gd name="T41" fmla="*/ T40 w 6693"/>
                              <a:gd name="T42" fmla="+- 0 7743 7683"/>
                              <a:gd name="T43" fmla="*/ 7743 h 60"/>
                              <a:gd name="T44" fmla="+- 0 6900 3182"/>
                              <a:gd name="T45" fmla="*/ T44 w 6693"/>
                              <a:gd name="T46" fmla="+- 0 7683 7683"/>
                              <a:gd name="T47" fmla="*/ 7683 h 60"/>
                              <a:gd name="T48" fmla="+- 0 7644 3182"/>
                              <a:gd name="T49" fmla="*/ T48 w 6693"/>
                              <a:gd name="T50" fmla="+- 0 7743 7683"/>
                              <a:gd name="T51" fmla="*/ 7743 h 60"/>
                              <a:gd name="T52" fmla="+- 0 7644 3182"/>
                              <a:gd name="T53" fmla="*/ T52 w 6693"/>
                              <a:gd name="T54" fmla="+- 0 7683 7683"/>
                              <a:gd name="T55" fmla="*/ 7683 h 60"/>
                              <a:gd name="T56" fmla="+- 0 8387 3182"/>
                              <a:gd name="T57" fmla="*/ T56 w 6693"/>
                              <a:gd name="T58" fmla="+- 0 7743 7683"/>
                              <a:gd name="T59" fmla="*/ 7743 h 60"/>
                              <a:gd name="T60" fmla="+- 0 8387 3182"/>
                              <a:gd name="T61" fmla="*/ T60 w 6693"/>
                              <a:gd name="T62" fmla="+- 0 7683 7683"/>
                              <a:gd name="T63" fmla="*/ 7683 h 60"/>
                              <a:gd name="T64" fmla="+- 0 9131 3182"/>
                              <a:gd name="T65" fmla="*/ T64 w 6693"/>
                              <a:gd name="T66" fmla="+- 0 7743 7683"/>
                              <a:gd name="T67" fmla="*/ 7743 h 60"/>
                              <a:gd name="T68" fmla="+- 0 9131 3182"/>
                              <a:gd name="T69" fmla="*/ T68 w 6693"/>
                              <a:gd name="T70" fmla="+- 0 7683 7683"/>
                              <a:gd name="T71" fmla="*/ 7683 h 60"/>
                              <a:gd name="T72" fmla="+- 0 9875 3182"/>
                              <a:gd name="T73" fmla="*/ T72 w 6693"/>
                              <a:gd name="T74" fmla="+- 0 7743 7683"/>
                              <a:gd name="T75" fmla="*/ 7743 h 60"/>
                              <a:gd name="T76" fmla="+- 0 9875 3182"/>
                              <a:gd name="T77" fmla="*/ T76 w 6693"/>
                              <a:gd name="T78" fmla="+- 0 7683 7683"/>
                              <a:gd name="T79" fmla="*/ 7683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6693" h="60">
                                <a:moveTo>
                                  <a:pt x="0" y="60"/>
                                </a:moveTo>
                                <a:lnTo>
                                  <a:pt x="0" y="0"/>
                                </a:lnTo>
                                <a:moveTo>
                                  <a:pt x="744" y="60"/>
                                </a:moveTo>
                                <a:lnTo>
                                  <a:pt x="744" y="0"/>
                                </a:lnTo>
                                <a:moveTo>
                                  <a:pt x="1488" y="60"/>
                                </a:moveTo>
                                <a:lnTo>
                                  <a:pt x="1488" y="0"/>
                                </a:lnTo>
                                <a:moveTo>
                                  <a:pt x="2231" y="60"/>
                                </a:moveTo>
                                <a:lnTo>
                                  <a:pt x="2231" y="0"/>
                                </a:lnTo>
                                <a:moveTo>
                                  <a:pt x="2975" y="60"/>
                                </a:moveTo>
                                <a:lnTo>
                                  <a:pt x="2975" y="0"/>
                                </a:lnTo>
                                <a:moveTo>
                                  <a:pt x="3718" y="60"/>
                                </a:moveTo>
                                <a:lnTo>
                                  <a:pt x="3718" y="0"/>
                                </a:lnTo>
                                <a:moveTo>
                                  <a:pt x="4462" y="60"/>
                                </a:moveTo>
                                <a:lnTo>
                                  <a:pt x="4462" y="0"/>
                                </a:lnTo>
                                <a:moveTo>
                                  <a:pt x="5205" y="60"/>
                                </a:moveTo>
                                <a:lnTo>
                                  <a:pt x="5205" y="0"/>
                                </a:lnTo>
                                <a:moveTo>
                                  <a:pt x="5949" y="60"/>
                                </a:moveTo>
                                <a:lnTo>
                                  <a:pt x="5949" y="0"/>
                                </a:lnTo>
                                <a:moveTo>
                                  <a:pt x="6693" y="60"/>
                                </a:moveTo>
                                <a:lnTo>
                                  <a:pt x="6693" y="0"/>
                                </a:lnTo>
                              </a:path>
                            </a:pathLst>
                          </a:custGeom>
                          <a:noFill/>
                          <a:ln w="14783">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Rectangle 202"/>
                        <wps:cNvSpPr>
                          <a:spLocks noChangeArrowheads="1"/>
                        </wps:cNvSpPr>
                        <wps:spPr bwMode="auto">
                          <a:xfrm>
                            <a:off x="7123" y="646"/>
                            <a:ext cx="2602" cy="23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30" name="Picture 20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7295" y="1160"/>
                            <a:ext cx="242" cy="2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1" name="Picture 20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7295" y="1625"/>
                            <a:ext cx="242" cy="242"/>
                          </a:xfrm>
                          <a:prstGeom prst="rect">
                            <a:avLst/>
                          </a:prstGeom>
                          <a:noFill/>
                          <a:extLst>
                            <a:ext uri="{909E8E84-426E-40DD-AFC4-6F175D3DCCD1}">
                              <a14:hiddenFill xmlns:a14="http://schemas.microsoft.com/office/drawing/2010/main">
                                <a:solidFill>
                                  <a:srgbClr val="FFFFFF"/>
                                </a:solidFill>
                              </a14:hiddenFill>
                            </a:ext>
                          </a:extLst>
                        </pic:spPr>
                      </pic:pic>
                      <wps:wsp>
                        <wps:cNvPr id="332" name="Rectangle 199"/>
                        <wps:cNvSpPr>
                          <a:spLocks noChangeArrowheads="1"/>
                        </wps:cNvSpPr>
                        <wps:spPr bwMode="auto">
                          <a:xfrm>
                            <a:off x="7315" y="2110"/>
                            <a:ext cx="202" cy="20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 name="Rectangle 198"/>
                        <wps:cNvSpPr>
                          <a:spLocks noChangeArrowheads="1"/>
                        </wps:cNvSpPr>
                        <wps:spPr bwMode="auto">
                          <a:xfrm>
                            <a:off x="7315" y="2110"/>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Rectangle 197"/>
                        <wps:cNvSpPr>
                          <a:spLocks noChangeArrowheads="1"/>
                        </wps:cNvSpPr>
                        <wps:spPr bwMode="auto">
                          <a:xfrm>
                            <a:off x="7315" y="2575"/>
                            <a:ext cx="202" cy="20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196"/>
                        <wps:cNvSpPr>
                          <a:spLocks noChangeArrowheads="1"/>
                        </wps:cNvSpPr>
                        <wps:spPr bwMode="auto">
                          <a:xfrm>
                            <a:off x="7315" y="2575"/>
                            <a:ext cx="202" cy="202"/>
                          </a:xfrm>
                          <a:prstGeom prst="rect">
                            <a:avLst/>
                          </a:prstGeom>
                          <a:noFill/>
                          <a:ln w="90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Text Box 195"/>
                        <wps:cNvSpPr txBox="1">
                          <a:spLocks noChangeArrowheads="1"/>
                        </wps:cNvSpPr>
                        <wps:spPr bwMode="auto">
                          <a:xfrm>
                            <a:off x="2676" y="-151"/>
                            <a:ext cx="7645" cy="7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B245E" w14:textId="77777777" w:rsidR="00735E2D" w:rsidRDefault="00735E2D"/>
                            <w:p w14:paraId="204EEF3C" w14:textId="77777777" w:rsidR="00735E2D" w:rsidRDefault="00735E2D"/>
                            <w:p w14:paraId="0F3C9669" w14:textId="77777777" w:rsidR="00735E2D" w:rsidRDefault="00735E2D"/>
                            <w:p w14:paraId="2262E3CF" w14:textId="77777777" w:rsidR="00735E2D" w:rsidRDefault="00735E2D"/>
                            <w:p w14:paraId="46CA2F60" w14:textId="77777777" w:rsidR="00735E2D" w:rsidRDefault="00735E2D">
                              <w:pPr>
                                <w:spacing w:before="4"/>
                                <w:rPr>
                                  <w:sz w:val="26"/>
                                </w:rPr>
                              </w:pPr>
                            </w:p>
                            <w:p w14:paraId="55885209" w14:textId="77777777" w:rsidR="00735E2D" w:rsidRDefault="00000000">
                              <w:pPr>
                                <w:spacing w:line="484" w:lineRule="auto"/>
                                <w:ind w:left="5139" w:right="696"/>
                                <w:rPr>
                                  <w:rFonts w:ascii="Arial MT"/>
                                  <w:sz w:val="20"/>
                                </w:rPr>
                              </w:pPr>
                              <w:r>
                                <w:rPr>
                                  <w:rFonts w:ascii="Arial MT"/>
                                  <w:sz w:val="20"/>
                                </w:rPr>
                                <w:t>Repeated: Arrow</w:t>
                              </w:r>
                              <w:r>
                                <w:rPr>
                                  <w:rFonts w:ascii="Arial MT"/>
                                  <w:spacing w:val="1"/>
                                  <w:sz w:val="20"/>
                                </w:rPr>
                                <w:t xml:space="preserve"> </w:t>
                              </w:r>
                              <w:r>
                                <w:rPr>
                                  <w:rFonts w:ascii="Arial MT"/>
                                  <w:sz w:val="20"/>
                                </w:rPr>
                                <w:t>Random: Arrow</w:t>
                              </w:r>
                              <w:r>
                                <w:rPr>
                                  <w:rFonts w:ascii="Arial MT"/>
                                  <w:spacing w:val="1"/>
                                  <w:sz w:val="20"/>
                                </w:rPr>
                                <w:t xml:space="preserve"> </w:t>
                              </w:r>
                              <w:r>
                                <w:rPr>
                                  <w:rFonts w:ascii="Arial MT"/>
                                  <w:sz w:val="20"/>
                                </w:rPr>
                                <w:t>Repeated: No arrow</w:t>
                              </w:r>
                              <w:r>
                                <w:rPr>
                                  <w:rFonts w:ascii="Arial MT"/>
                                  <w:spacing w:val="-54"/>
                                  <w:sz w:val="20"/>
                                </w:rPr>
                                <w:t xml:space="preserve"> </w:t>
                              </w:r>
                              <w:r>
                                <w:rPr>
                                  <w:rFonts w:ascii="Arial MT"/>
                                  <w:sz w:val="20"/>
                                </w:rPr>
                                <w:t>Random:</w:t>
                              </w:r>
                              <w:r>
                                <w:rPr>
                                  <w:rFonts w:ascii="Arial MT"/>
                                  <w:spacing w:val="-4"/>
                                  <w:sz w:val="20"/>
                                </w:rPr>
                                <w:t xml:space="preserve"> </w:t>
                              </w:r>
                              <w:r>
                                <w:rPr>
                                  <w:rFonts w:ascii="Arial MT"/>
                                  <w:sz w:val="20"/>
                                </w:rPr>
                                <w:t>No</w:t>
                              </w:r>
                              <w:r>
                                <w:rPr>
                                  <w:rFonts w:ascii="Arial MT"/>
                                  <w:spacing w:val="-4"/>
                                  <w:sz w:val="20"/>
                                </w:rPr>
                                <w:t xml:space="preserve"> </w:t>
                              </w:r>
                              <w:r>
                                <w:rPr>
                                  <w:rFonts w:ascii="Arial MT"/>
                                  <w:sz w:val="20"/>
                                </w:rPr>
                                <w:t>arrow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68056B" id="Group 194" o:spid="_x0000_s1067" style="position:absolute;left:0;text-align:left;margin-left:133.8pt;margin-top:-7.55pt;width:382.25pt;height:394.7pt;z-index:15730176;mso-position-horizontal-relative:page" coordorigin="2676,-151" coordsize="7645,78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">
                <v:shape id="AutoShape 335" o:spid="_x0000_s1068" style="position:absolute;left:3108;top:1091;width:6767;height:5577;visibility:visible;mso-wrap-style:square;v-text-anchor:top" coordsize="6767,5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" path="m74,3388l818,4466r744,683l2305,5568r744,8l3792,3460r744,-179l5279,3537r744,290l6767,4441m74,2902l818,3989r744,123l2305,4727r744,-17l3792,2354r744,438l5279,3216r744,-284l6767,3174m74,l818,1389r744,524l2305,2332r744,333l3792,3229r744,419l5279,3875r744,181l6767,4307m74,669r744,401l1562,1023r743,240l3049,1779r743,808l4536,2708r743,353l6023,3274r744,-219m,3121r149,m74,3121r,533m,3654r149,m,2588r149,m74,2588r,628m,3216r149,e" filled="f" strokeweight=".37642mm">
                  <v:path arrowok="t" o:connecttype="custom" o:connectlocs="74,4480;818,5558;1562,6241;2305,6660;3049,6668;3792,4552;4536,4373;5279,4629;6023,4919;6767,5533;74,3994;818,5081;1562,5204;2305,5819;3049,5802;3792,3446;4536,3884;5279,4308;6023,4024;6767,4266;74,1092;818,2481;1562,3005;2305,3424;3049,3757;3792,4321;4536,4740;5279,4967;6023,5148;6767,5399;74,1761;818,2162;1562,2115;2305,2355;3049,2871;3792,3679;4536,3800;5279,4153;6023,4366;6767,4147;0,4213;149,4213;74,4213;74,4746;0,4746;149,4746;0,3680;149,3680;74,3680;74,4308;0,4308;149,4308" o:connectangles="0,0,0,0,0,0,0,0,0,0,0,0,0,0,0,0,0,0,0,0,0,0,0,0,0,0,0,0,0,0,0,0,0,0,0,0,0,0,0,0,0,0,0,0,0,0,0,0,0,0,0,0"/>
                </v:shape>
                <v:line id="Line 334" o:spid="_x0000_s1069" style="position:absolute;visibility:visible;mso-wrap-style:square" from="3182,1193" to="3182,1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" strokeweight=".37642mm"/>
                <v:shape id="Freeform 333" o:spid="_x0000_s1070" style="position:absolute;left:3108;top:1435;width:149;height:3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" path="m149,l,,,9,,21,,31r149,l149,21r,-12l149,xe" fillcolor="black" stroked="f">
                  <v:path arrowok="t" o:connecttype="custom" o:connectlocs="149,1436;0,1436;0,1445;0,1457;0,1467;149,1467;149,1457;149,1445;149,1436" o:connectangles="0,0,0,0,0,0,0,0,0"/>
                </v:shape>
                <v:shape id="AutoShape 332" o:spid="_x0000_s1071" style="position:absolute;left:3182;top:1446;width:2;height:630;visibility:visible;mso-wrap-style:square;v-text-anchor:top" coordsize="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" path="m,416l,630m,l,214e" filled="f" strokeweight=".37642mm">
                  <v:path arrowok="t" o:connecttype="custom" o:connectlocs="0,1862;0,2076;0,1446;0,1660" o:connectangles="0,0,0,0"/>
                </v:shape>
                <v:shape id="AutoShape 331" o:spid="_x0000_s1072" style="position:absolute;left:3108;top:2075;width:893;height:3718;visibility:visible;mso-wrap-style:square;v-text-anchor:top" coordsize="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" path="m,l149,m744,3247r148,m818,3247r,471m744,3718r148,m744,2684r148,m818,2684r,643m744,3327r148,e" filled="f" strokeweight=".37642mm">
                  <v:path arrowok="t" o:connecttype="custom" o:connectlocs="0,2076;149,2076;744,5323;892,5323;818,5323;818,5794;744,5794;892,5794;744,4760;892,4760;818,4760;818,5403;744,5403;892,5403" o:connectangles="0,0,0,0,0,0,0,0,0,0,0,0,0,0"/>
                </v:shape>
                <v:line id="Line 330" o:spid="_x0000_s1073" style="position:absolute;visibility:visible;mso-wrap-style:square" from="3926,2582" to="3926,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" strokeweight=".37642mm"/>
                <v:rect id="Rectangle 329" o:spid="_x0000_s1074" style="position:absolute;left:3915;top:2262;width:22;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" fillcolor="black" stroked="f"/>
                <v:shape id="AutoShape 328" o:spid="_x0000_s1075" style="position:absolute;left:3851;top:1835;width:149;height:896;visibility:visible;mso-wrap-style:square;v-text-anchor:top" coordsize="149,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" path="m,896r148,m,l148,e" filled="f" strokeweight=".37642mm">
                  <v:path arrowok="t" o:connecttype="custom" o:connectlocs="0,2731;148,2731;0,1835;148,1835" o:connectangles="0,0,0,0"/>
                </v:shape>
                <v:rect id="Rectangle 327" o:spid="_x0000_s1076" style="position:absolute;left:3915;top:2262;width:22;height: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" fillcolor="black" stroked="f"/>
                <v:line id="Line 326" o:spid="_x0000_s1077" style="position:absolute;visibility:visible;mso-wrap-style:square" from="3926,1835" to="3926,2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" strokeweight=".37642mm"/>
                <v:shape id="AutoShape 325" o:spid="_x0000_s1078" style="position:absolute;left:4595;top:2722;width:149;height:3722;visibility:visible;mso-wrap-style:square;v-text-anchor:top" coordsize="149,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" path="m,3315r149,m75,3315r,406m,3721r149,m,2218r149,m75,2218r,527m,2745r149,m,l149,e" filled="f" strokeweight=".37642mm">
                  <v:path arrowok="t" o:connecttype="custom" o:connectlocs="0,6038;149,6038;75,6038;75,6444;0,6444;149,6444;0,4941;149,4941;75,4941;75,5468;0,5468;149,5468;0,2723;149,2723" o:connectangles="0,0,0,0,0,0,0,0,0,0,0,0,0,0"/>
                </v:shape>
                <v:shape id="AutoShape 324" o:spid="_x0000_s1079" style="position:absolute;left:4669;top:2722;width:2;height:565;visibility:visible;mso-wrap-style:square;v-text-anchor:top" coordsize="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" path="m,383l,564m,l,181e" filled="f" strokeweight=".37642mm">
                  <v:path arrowok="t" o:connecttype="custom" o:connectlocs="0,3106;0,3287;0,2723;0,2904" o:connectangles="0,0,0,0"/>
                </v:shape>
                <v:shape id="AutoShape 323" o:spid="_x0000_s1080" style="position:absolute;left:4595;top:1771;width:149;height:1516;visibility:visible;mso-wrap-style:square;v-text-anchor:top" coordsize="149,1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" path="m,1516r149,m,l149,e" filled="f" strokeweight=".37642mm">
                  <v:path arrowok="t" o:connecttype="custom" o:connectlocs="0,3287;149,3287;0,1771;149,1771" o:connectangles="0,0,0,0"/>
                </v:shape>
                <v:shape id="AutoShape 322" o:spid="_x0000_s1081" style="position:absolute;left:4669;top:1771;width:2;height:688;visibility:visible;mso-wrap-style:square;v-text-anchor:top" coordsize="2,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" path="m,445l,687m,l,243e" filled="f" strokeweight=".37642mm">
                  <v:path arrowok="t" o:connecttype="custom" o:connectlocs="0,2216;0,2458;0,1771;0,2014" o:connectangles="0,0,0,0"/>
                </v:shape>
                <v:shape id="AutoShape 321" o:spid="_x0000_s1082" style="position:absolute;left:4595;top:2458;width:893;height:4414;visibility:visible;mso-wrap-style:square;v-text-anchor:top" coordsize="893,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" path="m,l149,m744,3991r148,m818,3991r,423m744,4414r148,m744,3064r148,m818,3064r,594m744,3658r148,m744,640r148,e" filled="f" strokeweight=".37642mm">
                  <v:path arrowok="t" o:connecttype="custom" o:connectlocs="0,2458;149,2458;744,6449;892,6449;818,6449;818,6872;744,6872;892,6872;744,5522;892,5522;818,5522;818,6116;744,6116;892,6116;744,3098;892,3098" o:connectangles="0,0,0,0,0,0,0,0,0,0,0,0,0,0,0,0"/>
                </v:shape>
                <v:shape id="AutoShape 320" o:spid="_x0000_s1083" style="position:absolute;left:5413;top:3097;width:2;height:654;visibility:visible;mso-wrap-style:square;v-text-anchor:top" coordsize="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" path="m,427l,653m,l,226e" filled="f" strokeweight=".37642mm">
                  <v:path arrowok="t" o:connecttype="custom" o:connectlocs="0,3525;0,3751;0,3098;0,3324" o:connectangles="0,0,0,0"/>
                </v:shape>
                <v:shape id="AutoShape 319" o:spid="_x0000_s1084" style="position:absolute;left:5338;top:2145;width:149;height:1606;visibility:visible;mso-wrap-style:square;v-text-anchor:top" coordsize="149,1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" path="m,1606r148,m,l148,e" filled="f" strokeweight=".37642mm">
                  <v:path arrowok="t" o:connecttype="custom" o:connectlocs="0,3751;148,3751;0,2145;148,2145" o:connectangles="0,0,0,0"/>
                </v:shape>
                <v:shape id="AutoShape 318" o:spid="_x0000_s1085" style="position:absolute;left:5413;top:2145;width:2;height:420;visibility:visible;mso-wrap-style:square;v-text-anchor:top" coordsize="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" path="m,311l,420m,l,109e" filled="f" strokeweight=".37642mm">
                  <v:path arrowok="t" o:connecttype="custom" o:connectlocs="0,2456;0,2565;0,2145;0,2254" o:connectangles="0,0,0,0"/>
                </v:shape>
                <v:shape id="AutoShape 317" o:spid="_x0000_s1086" style="position:absolute;left:5338;top:2564;width:893;height:4302;visibility:visible;mso-wrap-style:square;v-text-anchor:top" coordsize="893,4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" path="m,l148,m743,3905r149,m818,3905r,396m743,4301r149,m743,2941r149,m818,2941r,593m743,3534r149,m743,948r149,e" filled="f" strokeweight=".37642mm">
                  <v:path arrowok="t" o:connecttype="custom" o:connectlocs="0,2565;148,2565;743,6470;892,6470;818,6470;818,6866;743,6866;892,6866;743,5506;892,5506;818,5506;818,6099;743,6099;892,6099;743,3513;892,3513" o:connectangles="0,0,0,0,0,0,0,0,0,0,0,0,0,0,0,0"/>
                </v:shape>
                <v:shape id="AutoShape 316" o:spid="_x0000_s1087" style="position:absolute;left:6156;top:3513;width:2;height:488;visibility:visible;mso-wrap-style:square;v-text-anchor:top" coordsize="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" path="m,345l,488m,l,143e" filled="f" strokeweight=".37642mm">
                  <v:path arrowok="t" o:connecttype="custom" o:connectlocs="0,3858;0,4001;0,3513;0,3656" o:connectangles="0,0,0,0"/>
                </v:shape>
                <v:shape id="AutoShape 315" o:spid="_x0000_s1088" style="position:absolute;left:6082;top:2611;width:149;height:1390;visibility:visible;mso-wrap-style:square;v-text-anchor:top" coordsize="149,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" path="m,1389r149,m,l149,e" filled="f" strokeweight=".37642mm">
                  <v:path arrowok="t" o:connecttype="custom" o:connectlocs="0,4001;149,4001;0,2612;149,2612" o:connectangles="0,0,0,0"/>
                </v:shape>
                <v:shape id="AutoShape 314" o:spid="_x0000_s1089" style="position:absolute;left:6156;top:2611;width:2;height:520;visibility:visible;mso-wrap-style:square;v-text-anchor:top" coordsize="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" path="m,360l,519m,l,159e" filled="f" strokeweight=".37642mm">
                  <v:path arrowok="t" o:connecttype="custom" o:connectlocs="0,2972;0,3131;0,2612;0,2771" o:connectangles="0,0,0,0"/>
                </v:shape>
                <v:line id="Line 313" o:spid="_x0000_s1090" style="position:absolute;visibility:visible;mso-wrap-style:square" from="6082,3131" to="6231,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" strokeweight=".37642mm"/>
                <v:line id="Line 312" o:spid="_x0000_s1091" style="position:absolute;visibility:visible;mso-wrap-style:square" from="6900,4422" to="6900,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" strokeweight=".37642mm"/>
                <v:shape id="AutoShape 311" o:spid="_x0000_s1092" style="position:absolute;left:6825;top:3162;width:149;height:1620;visibility:visible;mso-wrap-style:square;v-text-anchor:top" coordsize="149,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" path="m,1619r149,m,l149,e" filled="f" strokeweight=".37642mm">
                  <v:path arrowok="t" o:connecttype="custom" o:connectlocs="0,4781;149,4781;0,3162;149,3162" o:connectangles="0,0,0,0"/>
                </v:shape>
                <v:line id="Line 310" o:spid="_x0000_s1093" style="position:absolute;visibility:visible;mso-wrap-style:square" from="6900,3162" to="6900,3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" strokeweight=".37642mm"/>
                <v:line id="Line 309" o:spid="_x0000_s1094" style="position:absolute;visibility:visible;mso-wrap-style:square" from="6826,4067" to="6975,4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" strokeweight=".37642mm"/>
                <v:shape id="AutoShape 308" o:spid="_x0000_s1095" style="position:absolute;left:6900;top:4067;width:2;height:507;visibility:visible;mso-wrap-style:square;v-text-anchor:top" coordsize="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" path="m,355l,507m,l,153e" filled="f" strokeweight=".37642mm">
                  <v:path arrowok="t" o:connecttype="custom" o:connectlocs="0,4422;0,4574;0,4067;0,4220" o:connectangles="0,0,0,0"/>
                </v:shape>
                <v:shape id="AutoShape 307" o:spid="_x0000_s1096" style="position:absolute;left:6825;top:3475;width:149;height:1099;visibility:visible;mso-wrap-style:square;v-text-anchor:top" coordsize="149,1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" path="m,1098r149,m,l149,e" filled="f" strokeweight=".37642mm">
                  <v:path arrowok="t" o:connecttype="custom" o:connectlocs="0,4574;149,4574;0,3476;149,3476" o:connectangles="0,0,0,0"/>
                </v:shape>
                <v:shape id="AutoShape 306" o:spid="_x0000_s1097" style="position:absolute;left:6900;top:3475;width:2;height:406;visibility:visible;mso-wrap-style:square;v-text-anchor:top" coordsize="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" path="m,304l,406m,l,102e" filled="f" strokeweight=".37642mm">
                  <v:path arrowok="t" o:connecttype="custom" o:connectlocs="0,3780;0,3882;0,3476;0,3578" o:connectangles="0,0,0,0"/>
                </v:shape>
                <v:shape id="AutoShape 305" o:spid="_x0000_s1098" style="position:absolute;left:6825;top:3881;width:893;height:212;visibility:visible;mso-wrap-style:square;v-text-anchor:top" coordsize="893,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" path="m,l149,m743,211r149,e" filled="f" strokeweight=".37642mm">
                  <v:path arrowok="t" o:connecttype="custom" o:connectlocs="0,3882;149,3882;743,4093;892,4093" o:connectangles="0,0,0,0"/>
                </v:shape>
                <v:line id="Line 304" o:spid="_x0000_s1099" style="position:absolute;visibility:visible;mso-wrap-style:square" from="7644,4093" to="7644,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" strokeweight=".37642mm"/>
                <v:line id="Line 303" o:spid="_x0000_s1100" style="position:absolute;visibility:visible;mso-wrap-style:square" from="7569,3616" to="7718,3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" strokeweight=".37642mm"/>
                <v:shape id="AutoShape 302" o:spid="_x0000_s1101" style="position:absolute;left:7643;top:3615;width:2;height:537;visibility:visible;mso-wrap-style:square;v-text-anchor:top" coordsize="2,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" path="m,285l,536m,l,84e" filled="f" strokeweight=".37642mm">
                  <v:path arrowok="t" o:connecttype="custom" o:connectlocs="0,3901;0,4152;0,3616;0,3700" o:connectangles="0,0,0,0"/>
                </v:shape>
                <v:shape id="AutoShape 301" o:spid="_x0000_s1102" style="position:absolute;left:7569;top:4152;width:149;height:361;visibility:visible;mso-wrap-style:square;v-text-anchor:top" coordsize="149,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" path="m,l149,m,361r149,e" filled="f" strokeweight=".37642mm">
                  <v:path arrowok="t" o:connecttype="custom" o:connectlocs="0,4152;149,4152;0,4513;149,4513" o:connectangles="0,0,0,0"/>
                </v:shape>
                <v:shape id="AutoShape 300" o:spid="_x0000_s1103" style="position:absolute;left:7643;top:4512;width:2;height:456;visibility:visible;mso-wrap-style:square;v-text-anchor:top" coordsize="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" path="m,328l,455m,l,127e" filled="f" strokeweight=".37642mm">
                  <v:path arrowok="t" o:connecttype="custom" o:connectlocs="0,4841;0,4968;0,4513;0,4640" o:connectangles="0,0,0,0"/>
                </v:shape>
                <v:shape id="AutoShape 299" o:spid="_x0000_s1104" style="position:absolute;left:7569;top:3558;width:149;height:1410;visibility:visible;mso-wrap-style:square;v-text-anchor:top" coordsize="149,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" path="m,1409r149,m,l149,e" filled="f" strokeweight=".37642mm">
                  <v:path arrowok="t" o:connecttype="custom" o:connectlocs="0,4968;149,4968;0,3559;149,3559" o:connectangles="0,0,0,0"/>
                </v:shape>
                <v:shape id="AutoShape 298" o:spid="_x0000_s1105" style="position:absolute;left:7643;top:3558;width:2;height:484;visibility:visible;mso-wrap-style:square;v-text-anchor:top" coordsize="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" path="m,342l,483m,l,141e" filled="f" strokeweight=".37642mm">
                  <v:path arrowok="t" o:connecttype="custom" o:connectlocs="0,3901;0,4042;0,3559;0,3700" o:connectangles="0,0,0,0"/>
                </v:shape>
                <v:shape id="AutoShape 297" o:spid="_x0000_s1106" style="position:absolute;left:7569;top:4042;width:893;height:797;visibility:visible;mso-wrap-style:square;v-text-anchor:top" coordsize="893,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" path="m,l149,m744,377r149,m818,377r,420m744,797r149,e" filled="f" strokeweight=".37642mm">
                  <v:path arrowok="t" o:connecttype="custom" o:connectlocs="0,4042;149,4042;744,4419;893,4419;818,4419;818,4839;744,4839;893,4839" o:connectangles="0,0,0,0,0,0,0,0"/>
                </v:shape>
                <v:line id="Line 296" o:spid="_x0000_s1107" style="position:absolute;visibility:visible;mso-wrap-style:square" from="8387,4254" to="8387,4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" strokeweight=".37642mm"/>
                <v:shape id="AutoShape 295" o:spid="_x0000_s1108" style="position:absolute;left:8313;top:4509;width:149;height:199;visibility:visible;mso-wrap-style:square;v-text-anchor:top" coordsize="14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" path="m,l149,m,198r149,e" filled="f" strokeweight=".37642mm">
                  <v:path arrowok="t" o:connecttype="custom" o:connectlocs="0,4510;149,4510;0,4708;149,4708" o:connectangles="0,0,0,0"/>
                </v:shape>
                <v:shape id="AutoShape 294" o:spid="_x0000_s1109" style="position:absolute;left:8387;top:4708;width:2;height:519;visibility:visible;mso-wrap-style:square;v-text-anchor:top" coordsize="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" path="m,360l,518m,l,158e" filled="f" strokeweight=".37642mm">
                  <v:path arrowok="t" o:connecttype="custom" o:connectlocs="0,5068;0,5226;0,4708;0,4866" o:connectangles="0,0,0,0"/>
                </v:shape>
                <v:shape id="AutoShape 293" o:spid="_x0000_s1110" style="position:absolute;left:8313;top:3896;width:149;height:1330;visibility:visible;mso-wrap-style:square;v-text-anchor:top" coordsize="149,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" path="m,1329r149,m,l149,e" filled="f" strokeweight=".37642mm">
                  <v:path arrowok="t" o:connecttype="custom" o:connectlocs="0,5226;149,5226;0,3897;149,3897" o:connectangles="0,0,0,0"/>
                </v:shape>
                <v:shape id="AutoShape 292" o:spid="_x0000_s1111" style="position:absolute;left:8387;top:3896;width:2;height:514;visibility:visible;mso-wrap-style:square;v-text-anchor:top" coordsize="2,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" path="m,357l,513m,l,155e" filled="f" strokeweight=".37642mm">
                  <v:path arrowok="t" o:connecttype="custom" o:connectlocs="0,4254;0,4410;0,3897;0,4052" o:connectangles="0,0,0,0"/>
                </v:shape>
                <v:shape id="AutoShape 291" o:spid="_x0000_s1112" style="position:absolute;left:8313;top:4409;width:893;height:245;visibility:visible;mso-wrap-style:square;v-text-anchor:top" coordsize="89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" path="m,l149,m744,244r148,e" filled="f" strokeweight=".37642mm">
                  <v:path arrowok="t" o:connecttype="custom" o:connectlocs="0,4410;149,4410;744,4654;892,4654" o:connectangles="0,0,0,0"/>
                </v:shape>
                <v:line id="Line 290" o:spid="_x0000_s1113" style="position:absolute;visibility:visible;mso-wrap-style:square" from="9131,4654" to="9131,5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" strokeweight=".37642mm"/>
                <v:shape id="AutoShape 289" o:spid="_x0000_s1114" style="position:absolute;left:9056;top:3839;width:149;height:1059;visibility:visible;mso-wrap-style:square;v-text-anchor:top" coordsize="149,1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" path="m,l148,m74,r,367m,367r148,m,1058r148,e" filled="f" strokeweight=".37642mm">
                  <v:path arrowok="t" o:connecttype="custom" o:connectlocs="0,3840;148,3840;74,3840;74,4207;0,4207;148,4207;0,4898;148,4898" o:connectangles="0,0,0,0,0,0,0,0"/>
                </v:shape>
                <v:shape id="AutoShape 288" o:spid="_x0000_s1115" style="position:absolute;left:9130;top:4897;width:2;height:501;visibility:visible;mso-wrap-style:square;v-text-anchor:top" coordsize="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" path="m,351l,500m,l,149e" filled="f" strokeweight=".37642mm">
                  <v:path arrowok="t" o:connecttype="custom" o:connectlocs="0,5249;0,5398;0,4898;0,5047" o:connectangles="0,0,0,0"/>
                </v:shape>
                <v:shape id="AutoShape 287" o:spid="_x0000_s1116" style="position:absolute;left:9056;top:4106;width:149;height:1292;visibility:visible;mso-wrap-style:square;v-text-anchor:top" coordsize="149,1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" path="m,1291r148,m,l148,e" filled="f" strokeweight=".37642mm">
                  <v:path arrowok="t" o:connecttype="custom" o:connectlocs="0,5398;148,5398;0,4107;148,4107" o:connectangles="0,0,0,0"/>
                </v:shape>
                <v:shape id="AutoShape 286" o:spid="_x0000_s1117" style="position:absolute;left:9130;top:4106;width:2;height:519;visibility:visible;mso-wrap-style:square;v-text-anchor:top" coordsize="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" path="m,360l,518m,l,158e" filled="f" strokeweight=".37642mm">
                  <v:path arrowok="t" o:connecttype="custom" o:connectlocs="0,4467;0,4625;0,4107;0,4265" o:connectangles="0,0,0,0"/>
                </v:shape>
                <v:line id="Line 285" o:spid="_x0000_s1118" style="position:absolute;visibility:visible;mso-wrap-style:square" from="9057,4625" to="9205,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" strokeweight=".37642mm"/>
                <v:line id="Line 284" o:spid="_x0000_s1119" style="position:absolute;visibility:visible;mso-wrap-style:square" from="9800,5292" to="9949,5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" strokeweight=".23514mm"/>
                <v:shape id="AutoShape 283" o:spid="_x0000_s1120" style="position:absolute;left:9863;top:5297;width:22;height:472;visibility:visible;mso-wrap-style:square;v-text-anchor:top" coordsize="2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" path="m11,203r,269m,l21,e" filled="f" strokeweight=".37642mm">
                  <v:path arrowok="t" o:connecttype="custom" o:connectlocs="11,5500;11,5769;0,5297;21,5297" o:connectangles="0,0,0,0"/>
                </v:shape>
                <v:shape id="AutoShape 282" o:spid="_x0000_s1121" style="position:absolute;left:9800;top:4012;width:149;height:1757;visibility:visible;mso-wrap-style:square;v-text-anchor:top" coordsize="149,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" path="m,1756r149,m,l149,e" filled="f" strokeweight=".37642mm">
                  <v:path arrowok="t" o:connecttype="custom" o:connectlocs="0,5769;149,5769;0,4013;149,4013" o:connectangles="0,0,0,0"/>
                </v:shape>
                <v:shape id="AutoShape 281" o:spid="_x0000_s1122" style="position:absolute;left:9874;top:4012;width:2;height:507;visibility:visible;mso-wrap-style:square;v-text-anchor:top" coordsize="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" path="m,235l,506m,l,34e" filled="f" strokeweight=".37642mm">
                  <v:path arrowok="t" o:connecttype="custom" o:connectlocs="0,4248;0,4519;0,4013;0,4047" o:connectangles="0,0,0,0"/>
                </v:shape>
                <v:shape id="AutoShape 280" o:spid="_x0000_s1123" style="position:absolute;left:9800;top:4518;width:149;height:646;visibility:visible;mso-wrap-style:square;v-text-anchor:top" coordsize="14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" path="m,l149,m,645r149,e" filled="f" strokeweight=".37642mm">
                  <v:path arrowok="t" o:connecttype="custom" o:connectlocs="0,4519;149,4519;0,5164;149,5164" o:connectangles="0,0,0,0"/>
                </v:shape>
                <v:shape id="AutoShape 279" o:spid="_x0000_s1124" style="position:absolute;left:9874;top:5163;width:2;height:472;visibility:visible;mso-wrap-style:square;v-text-anchor:top" coordsize="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" path="m,336l,471m,l,135e" filled="f" strokeweight=".37642mm">
                  <v:path arrowok="t" o:connecttype="custom" o:connectlocs="0,5500;0,5635;0,5164;0,5299" o:connectangles="0,0,0,0"/>
                </v:shape>
                <v:shape id="AutoShape 278" o:spid="_x0000_s1125" style="position:absolute;left:9800;top:3900;width:149;height:1735;visibility:visible;mso-wrap-style:square;v-text-anchor:top" coordsize="149,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" path="m,1735r149,m,l149,e" filled="f" strokeweight=".37642mm">
                  <v:path arrowok="t" o:connecttype="custom" o:connectlocs="0,5635;149,5635;0,3900;149,3900" o:connectangles="0,0,0,0"/>
                </v:shape>
                <v:shape id="AutoShape 277" o:spid="_x0000_s1126" style="position:absolute;left:9874;top:3900;width:2;height:495;visibility:visible;mso-wrap-style:square;v-text-anchor:top" coordsize="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" path="m,348l,494m,l,147e" filled="f" strokeweight=".37642mm">
                  <v:path arrowok="t" o:connecttype="custom" o:connectlocs="0,4248;0,4394;0,3900;0,4047" o:connectangles="0,0,0,0"/>
                </v:shape>
                <v:line id="Line 276" o:spid="_x0000_s1127" style="position:absolute;visibility:visible;mso-wrap-style:square" from="9800,4394" to="994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" strokeweight=".37642mm"/>
                <v:shape id="Picture 275" o:spid="_x0000_s1128" type="#_x0000_t75" style="position:absolute;left:3061;top:4359;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">
                  <v:imagedata r:id="rId68" o:title=""/>
                </v:shape>
                <v:shape id="Picture 274" o:spid="_x0000_s1129" type="#_x0000_t75" style="position:absolute;left:3061;top:3873;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">
                  <v:imagedata r:id="rId69" o:title=""/>
                </v:shape>
                <v:line id="Line 273" o:spid="_x0000_s1130" style="position:absolute;visibility:visible;mso-wrap-style:square" from="3108,727" to="3257,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" strokeweight=".37642mm"/>
                <v:line id="Line 272" o:spid="_x0000_s1131" style="position:absolute;visibility:visible;mso-wrap-style:square" from="3182,727" to="318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" strokeweight=".37642mm"/>
                <v:rect id="Rectangle 271" o:spid="_x0000_s1132" style="position:absolute;left:3081;top:99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" fillcolor="#c1262d" stroked="f"/>
                <v:rect id="Rectangle 270" o:spid="_x0000_s1133" style="position:absolute;left:3081;top:99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" filled="f" strokeweight=".25mm"/>
                <v:rect id="Rectangle 269" o:spid="_x0000_s1134" style="position:absolute;left:3081;top:16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" fillcolor="#56b3e8" stroked="f"/>
                <v:rect id="Rectangle 268" o:spid="_x0000_s1135" style="position:absolute;left:3081;top:16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" filled="f" strokeweight=".25mm"/>
                <v:shape id="Picture 267" o:spid="_x0000_s1136" type="#_x0000_t75" style="position:absolute;left:3805;top:543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">
                  <v:imagedata r:id="rId70" o:title=""/>
                </v:shape>
                <v:shape id="Picture 266" o:spid="_x0000_s1137" type="#_x0000_t75" style="position:absolute;left:3805;top:496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">
                  <v:imagedata r:id="rId71" o:title=""/>
                </v:shape>
                <v:rect id="Rectangle 265" o:spid="_x0000_s1138" style="position:absolute;left:3825;top:238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" fillcolor="#c1262d" stroked="f"/>
                <v:rect id="Rectangle 264" o:spid="_x0000_s1139" style="position:absolute;left:3825;top:238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" filled="f" strokeweight=".25mm"/>
                <v:rect id="Rectangle 263" o:spid="_x0000_s1140" style="position:absolute;left:3825;top:20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" fillcolor="#56b3e8" stroked="f"/>
                <v:rect id="Rectangle 262" o:spid="_x0000_s1141" style="position:absolute;left:3825;top:206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" filled="f" strokeweight=".25mm"/>
                <v:shape id="Picture 261" o:spid="_x0000_s1142" type="#_x0000_t75" style="position:absolute;left:4548;top:612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">
                  <v:imagedata r:id="rId72" o:title=""/>
                </v:shape>
                <v:shape id="Picture 260" o:spid="_x0000_s1143" type="#_x0000_t75" style="position:absolute;left:4548;top:5083;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">
                  <v:imagedata r:id="rId73" o:title=""/>
                </v:shape>
                <v:rect id="Rectangle 259" o:spid="_x0000_s1144" style="position:absolute;left:4568;top:290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" fillcolor="#c1262d" stroked="f"/>
                <v:rect id="Rectangle 258" o:spid="_x0000_s1145" style="position:absolute;left:4568;top:290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" filled="f" strokeweight=".25mm"/>
                <v:rect id="Rectangle 257" o:spid="_x0000_s1146" style="position:absolute;left:4568;top:201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" fillcolor="#56b3e8" stroked="f"/>
                <v:rect id="Rectangle 256" o:spid="_x0000_s1147" style="position:absolute;left:4568;top:201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" filled="f" strokeweight=".25mm"/>
                <v:shape id="Picture 255" o:spid="_x0000_s1148" type="#_x0000_t75" style="position:absolute;left:5292;top:6539;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">
                  <v:imagedata r:id="rId74" o:title=""/>
                </v:shape>
                <v:shape id="Picture 254" o:spid="_x0000_s1149" type="#_x0000_t75" style="position:absolute;left:5292;top:569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">
                  <v:imagedata r:id="rId75" o:title=""/>
                </v:shape>
                <v:rect id="Rectangle 253" o:spid="_x0000_s1150" style="position:absolute;left:5312;top:332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" fillcolor="#c1262d" stroked="f"/>
                <v:rect id="Rectangle 252" o:spid="_x0000_s1151" style="position:absolute;left:5312;top:3323;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" filled="f" strokeweight=".25mm"/>
                <v:rect id="Rectangle 251" o:spid="_x0000_s1152" style="position:absolute;left:5312;top:225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" fillcolor="#56b3e8" stroked="f"/>
                <v:rect id="Rectangle 250" o:spid="_x0000_s1153" style="position:absolute;left:5312;top:2254;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" filled="f" strokeweight=".25mm"/>
                <v:shape id="Picture 249" o:spid="_x0000_s1154" type="#_x0000_t75" style="position:absolute;left:6035;top:6547;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">
                  <v:imagedata r:id="rId76" o:title=""/>
                </v:shape>
                <v:shape id="Picture 248" o:spid="_x0000_s1155" type="#_x0000_t75" style="position:absolute;left:6035;top:5681;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">
                  <v:imagedata r:id="rId77" o:title=""/>
                </v:shape>
                <v:rect id="Rectangle 247" o:spid="_x0000_s1156" style="position:absolute;left:6055;top:365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" fillcolor="#c1262d" stroked="f"/>
                <v:rect id="Rectangle 246" o:spid="_x0000_s1157" style="position:absolute;left:6055;top:365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" filled="f" strokeweight=".25mm"/>
                <v:rect id="Rectangle 245" o:spid="_x0000_s1158" style="position:absolute;left:6055;top:277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" fillcolor="#56b3e8" stroked="f"/>
                <v:rect id="Rectangle 244" o:spid="_x0000_s1159" style="position:absolute;left:6055;top:277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" filled="f" strokeweight=".25mm"/>
                <v:shape id="Freeform 243" o:spid="_x0000_s1160" style="position:absolute;left:6786;top:4437;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" path="m114,228l70,219,34,194,9,158,,114,9,69,34,33,70,9,114,r45,9l195,33r24,36l228,114r-9,44l195,194r-36,25l114,228xe" fillcolor="#c1262d" stroked="f">
                  <v:path arrowok="t" o:connecttype="custom" o:connectlocs="114,4666;70,4657;34,4632;9,4596;0,4552;9,4507;34,4471;70,4447;114,4438;159,4447;195,4471;219,4507;228,4552;219,4596;195,4632;159,4657;114,4666" o:connectangles="0,0,0,0,0,0,0,0,0,0,0,0,0,0,0,0,0"/>
                </v:shape>
                <v:shape id="Freeform 242" o:spid="_x0000_s1161" style="position:absolute;left:6786;top:4437;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" path="m228,114r-9,44l195,194r-36,25l114,228,70,219,34,194,9,158,,114,9,69,34,33,70,9,114,r45,9l195,33r24,36l228,114e" filled="f" strokeweight=".25mm">
                  <v:path arrowok="t" o:connecttype="custom" o:connectlocs="228,4552;219,4596;195,4632;159,4657;114,4666;70,4657;34,4632;9,4596;0,4552;9,4507;34,4471;70,4447;114,4438;159,4447;195,4471;219,4507;228,4552" o:connectangles="0,0,0,0,0,0,0,0,0,0,0,0,0,0,0,0,0"/>
                </v:shape>
                <v:shape id="Freeform 241" o:spid="_x0000_s1162" style="position:absolute;left:6786;top:3332;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" path="m114,228l70,219,34,195,9,158,,114,9,70,34,34,70,9,114,r45,9l195,34r24,36l228,114r-9,44l195,195r-36,24l114,228xe" fillcolor="#56b3e8" stroked="f">
                  <v:path arrowok="t" o:connecttype="custom" o:connectlocs="114,3560;70,3551;34,3527;9,3490;0,3446;9,3402;34,3366;70,3341;114,3332;159,3341;195,3366;219,3402;228,3446;219,3490;195,3527;159,3551;114,3560" o:connectangles="0,0,0,0,0,0,0,0,0,0,0,0,0,0,0,0,0"/>
                </v:shape>
                <v:shape id="Freeform 240" o:spid="_x0000_s1163" style="position:absolute;left:6786;top:3332;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" path="m228,114r-9,44l195,195r-36,24l114,228,70,219,34,195,9,158,,114,9,70,34,34,70,9,114,r45,9l195,34r24,36l228,114e" filled="f" strokeweight=".25mm">
                  <v:path arrowok="t" o:connecttype="custom" o:connectlocs="228,3446;219,3490;195,3527;159,3551;114,3560;70,3551;34,3527;9,3490;0,3446;9,3402;34,3366;70,3341;114,3332;159,3341;195,3366;219,3402;228,3446" o:connectangles="0,0,0,0,0,0,0,0,0,0,0,0,0,0,0,0,0"/>
                </v:shape>
                <v:rect id="Rectangle 239" o:spid="_x0000_s1164" style="position:absolute;left:6799;top:421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" fillcolor="#c1262d" stroked="f"/>
                <v:rect id="Rectangle 238" o:spid="_x0000_s1165" style="position:absolute;left:6799;top:421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" filled="f" strokeweight=".25mm"/>
                <v:rect id="Rectangle 237" o:spid="_x0000_s1166" style="position:absolute;left:6799;top:357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" fillcolor="#56b3e8" stroked="f"/>
                <v:rect id="Rectangle 236" o:spid="_x0000_s1167" style="position:absolute;left:6799;top:357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" filled="f" strokeweight=".25mm"/>
                <v:shape id="Picture 235" o:spid="_x0000_s1168" type="#_x0000_t75" style="position:absolute;left:7522;top:4252;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">
                  <v:imagedata r:id="rId78" o:title=""/>
                </v:shape>
                <v:shape id="Freeform 234" o:spid="_x0000_s1169" style="position:absolute;left:7530;top:3770;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" path="m114,228l70,219,33,194,9,158,,114,9,70,33,33,70,9,114,r44,9l194,33r25,37l228,114r-9,44l194,194r-36,25l114,228xe" fillcolor="#56b3e8" stroked="f">
                  <v:path arrowok="t" o:connecttype="custom" o:connectlocs="114,3998;70,3989;33,3964;9,3928;0,3884;9,3840;33,3803;70,3779;114,3770;158,3779;194,3803;219,3840;228,3884;219,3928;194,3964;158,3989;114,3998" o:connectangles="0,0,0,0,0,0,0,0,0,0,0,0,0,0,0,0,0"/>
                </v:shape>
                <v:shape id="Freeform 233" o:spid="_x0000_s1170" style="position:absolute;left:7530;top:3770;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" path="m228,114r-9,44l194,194r-36,25l114,228,70,219,33,194,9,158,,114,9,70,33,33,70,9,114,r44,9l194,33r25,37l228,114e" filled="f" strokeweight=".25mm">
                  <v:path arrowok="t" o:connecttype="custom" o:connectlocs="228,3884;219,3928;194,3964;158,3989;114,3998;70,3989;33,3964;9,3928;0,3884;9,3840;33,3803;70,3779;114,3770;158,3779;194,3803;219,3840;228,3884" o:connectangles="0,0,0,0,0,0,0,0,0,0,0,0,0,0,0,0,0"/>
                </v:shape>
                <v:rect id="Rectangle 232" o:spid="_x0000_s1171" style="position:absolute;left:7543;top:463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" fillcolor="#c1262d" stroked="f"/>
                <v:rect id="Rectangle 231" o:spid="_x0000_s1172" style="position:absolute;left:7543;top:463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" filled="f" strokeweight=".25mm"/>
                <v:rect id="Rectangle 230" o:spid="_x0000_s1173" style="position:absolute;left:7543;top:369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" fillcolor="#56b3e8" stroked="f"/>
                <v:rect id="Rectangle 229" o:spid="_x0000_s1174" style="position:absolute;left:7543;top:3699;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" filled="f" strokeweight=".25mm"/>
                <v:shape id="Picture 228" o:spid="_x0000_s1175" type="#_x0000_t75" style="position:absolute;left:8266;top:4508;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">
                  <v:imagedata r:id="rId79" o:title=""/>
                </v:shape>
                <v:shape id="Freeform 227" o:spid="_x0000_s1176" style="position:absolute;left:8273;top:4193;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" path="m113,227l69,218,33,194,9,158,,114,9,69,33,33,69,9,113,r45,9l194,33r24,36l227,114r-9,44l194,194r-36,24l113,227xe" fillcolor="#56b3e8" stroked="f">
                  <v:path arrowok="t" o:connecttype="custom" o:connectlocs="113,4421;69,4412;33,4388;9,4352;0,4308;9,4263;33,4227;69,4203;113,4194;158,4203;194,4227;218,4263;227,4308;218,4352;194,4388;158,4412;113,4421" o:connectangles="0,0,0,0,0,0,0,0,0,0,0,0,0,0,0,0,0"/>
                </v:shape>
                <v:shape id="Freeform 226" o:spid="_x0000_s1177" style="position:absolute;left:8273;top:4193;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" path="m227,114r-9,44l194,194r-36,24l113,227,69,218,33,194,9,158,,114,9,69,33,33,69,9,113,r45,9l194,33r24,36l227,114e" filled="f" strokeweight=".25mm">
                  <v:path arrowok="t" o:connecttype="custom" o:connectlocs="227,4308;218,4352;194,4388;158,4412;113,4421;69,4412;33,4388;9,4352;0,4308;9,4263;33,4227;69,4203;113,4194;158,4203;194,4227;218,4263;227,4308" o:connectangles="0,0,0,0,0,0,0,0,0,0,0,0,0,0,0,0,0"/>
                </v:shape>
                <v:rect id="Rectangle 225" o:spid="_x0000_s1178" style="position:absolute;left:8286;top:486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" fillcolor="#c1262d" stroked="f"/>
                <v:rect id="Rectangle 224" o:spid="_x0000_s1179" style="position:absolute;left:8286;top:486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" filled="f" strokeweight=".25mm"/>
                <v:rect id="Rectangle 223" o:spid="_x0000_s1180" style="position:absolute;left:8286;top:4052;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" fillcolor="#56b3e8" stroked="f"/>
                <v:rect id="Rectangle 222" o:spid="_x0000_s1181" style="position:absolute;left:8286;top:4052;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" filled="f" strokeweight=".25mm"/>
                <v:shape id="Freeform 221" o:spid="_x0000_s1182" style="position:absolute;left:9017;top:4805;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" path="m114,228l70,219,34,194,9,158,,114,9,70,34,33,70,9,114,r44,9l194,33r25,37l228,114r-9,44l194,194r-36,25l114,228xe" fillcolor="#c1262d" stroked="f">
                  <v:path arrowok="t" o:connecttype="custom" o:connectlocs="114,5033;70,5024;34,4999;9,4963;0,4919;9,4875;34,4838;70,4814;114,4805;158,4814;194,4838;219,4875;228,4919;219,4963;194,4999;158,5024;114,5033" o:connectangles="0,0,0,0,0,0,0,0,0,0,0,0,0,0,0,0,0"/>
                </v:shape>
                <v:shape id="Freeform 220" o:spid="_x0000_s1183" style="position:absolute;left:9017;top:4805;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" path="m228,114r-9,44l194,194r-36,25l114,228,70,219,34,194,9,158,,114,9,70,34,33,70,9,114,r44,9l194,33r25,37l228,114e" filled="f" strokeweight=".25mm">
                  <v:path arrowok="t" o:connecttype="custom" o:connectlocs="228,4919;219,4963;194,4999;158,5024;114,5033;70,5024;34,4999;9,4963;0,4919;9,4875;34,4838;70,4814;114,4805;158,4814;194,4838;219,4875;228,4919" o:connectangles="0,0,0,0,0,0,0,0,0,0,0,0,0,0,0,0,0"/>
                </v:shape>
                <v:shape id="Picture 219" o:spid="_x0000_s1184" type="#_x0000_t75" style="position:absolute;left:9010;top:3902;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">
                  <v:imagedata r:id="rId80" o:title=""/>
                </v:shape>
                <v:rect id="Rectangle 218" o:spid="_x0000_s1185" style="position:absolute;left:9030;top:504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" fillcolor="#c1262d" stroked="f"/>
                <v:rect id="Rectangle 217" o:spid="_x0000_s1186" style="position:absolute;left:9030;top:5047;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" filled="f" strokeweight=".25mm"/>
                <v:rect id="Rectangle 216" o:spid="_x0000_s1187" style="position:absolute;left:9030;top:426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" fillcolor="#56b3e8" stroked="f"/>
                <v:rect id="Rectangle 215" o:spid="_x0000_s1188" style="position:absolute;left:9030;top:426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" filled="f" strokeweight=".25mm"/>
                <v:shape id="Freeform 214" o:spid="_x0000_s1189" style="position:absolute;left:9760;top:5418;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" path="m114,227l69,218,33,194,9,158,,114,9,69,33,33,69,9,114,r44,9l194,33r24,36l227,114r-9,44l194,194r-36,24l114,227xe" fillcolor="#c1262d" stroked="f">
                  <v:path arrowok="t" o:connecttype="custom" o:connectlocs="114,5646;69,5637;33,5613;9,5577;0,5533;9,5488;33,5452;69,5428;114,5419;158,5428;194,5452;218,5488;227,5533;218,5577;194,5613;158,5637;114,5646" o:connectangles="0,0,0,0,0,0,0,0,0,0,0,0,0,0,0,0,0"/>
                </v:shape>
                <v:shape id="Freeform 213" o:spid="_x0000_s1190" style="position:absolute;left:9760;top:5418;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" path="m227,114r-9,44l194,194r-36,24l114,227,69,218,33,194,9,158,,114,9,69,33,33,69,9,114,r44,9l194,33r24,36l227,114e" filled="f" strokeweight=".25mm">
                  <v:path arrowok="t" o:connecttype="custom" o:connectlocs="227,5533;218,5577;194,5613;158,5637;114,5646;69,5637;33,5613;9,5577;0,5533;9,5488;33,5452;69,5428;114,5419;158,5428;194,5452;218,5488;227,5533" o:connectangles="0,0,0,0,0,0,0,0,0,0,0,0,0,0,0,0,0"/>
                </v:shape>
                <v:shape id="Freeform 212" o:spid="_x0000_s1191" style="position:absolute;left:9760;top:4151;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" path="m114,227l69,218,33,194,9,158,,114,9,69,33,33,69,9,114,r44,9l194,33r24,36l227,114r-9,44l194,194r-36,24l114,227xe" fillcolor="#56b3e8" stroked="f">
                  <v:path arrowok="t" o:connecttype="custom" o:connectlocs="114,4379;69,4370;33,4346;9,4310;0,4266;9,4221;33,4185;69,4161;114,4152;158,4161;194,4185;218,4221;227,4266;218,4310;194,4346;158,4370;114,4379" o:connectangles="0,0,0,0,0,0,0,0,0,0,0,0,0,0,0,0,0"/>
                </v:shape>
                <v:shape id="Freeform 211" o:spid="_x0000_s1192" style="position:absolute;left:9760;top:4151;width:228;height:228;visibility:visible;mso-wrap-style:square;v-text-anchor:top" coordsize="228,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" path="m227,114r-9,44l194,194r-36,24l114,227,69,218,33,194,9,158,,114,9,69,33,33,69,9,114,r44,9l194,33r24,36l227,114e" filled="f" strokeweight=".25mm">
                  <v:path arrowok="t" o:connecttype="custom" o:connectlocs="227,4266;218,4310;194,4346;158,4370;114,4379;69,4370;33,4346;9,4310;0,4266;9,4221;33,4185;69,4161;114,4152;158,4161;194,4185;218,4221;227,4266" o:connectangles="0,0,0,0,0,0,0,0,0,0,0,0,0,0,0,0,0"/>
                </v:shape>
                <v:rect id="Rectangle 210" o:spid="_x0000_s1193" style="position:absolute;left:9773;top:5298;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" fillcolor="#c1262d" stroked="f"/>
                <v:rect id="Rectangle 209" o:spid="_x0000_s1194" style="position:absolute;left:9773;top:5298;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" filled="f" strokeweight=".25mm"/>
                <v:rect id="Rectangle 208" o:spid="_x0000_s1195" style="position:absolute;left:9773;top:404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" fillcolor="#56b3e8" stroked="f"/>
                <v:rect id="Rectangle 207" o:spid="_x0000_s1196" style="position:absolute;left:9773;top:4046;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" filled="f" strokeweight=".25mm"/>
                <v:line id="Line 206" o:spid="_x0000_s1197" style="position:absolute;visibility:visible;mso-wrap-style:square" from="2736,7683" to="2736,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" strokeweight=".41064mm"/>
                <v:shape id="AutoShape 205" o:spid="_x0000_s1198" style="position:absolute;left:2676;top:205;width:60;height:7122;visibility:visible;mso-wrap-style:square;v-text-anchor:top" coordsize="60,7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" path="m,7121r60,m,6231r60,m,5341r60,m,4451r60,m,3560r60,m,2670r60,m,1780r60,m,890r60,m,l60,e" filled="f" strokecolor="#333" strokeweight=".41064mm">
                  <v:path arrowok="t" o:connecttype="custom" o:connectlocs="0,7327;60,7327;0,6437;60,6437;0,5547;60,5547;0,4657;60,4657;0,3766;60,3766;0,2876;60,2876;0,1986;60,1986;0,1096;60,1096;0,206;60,206" o:connectangles="0,0,0,0,0,0,0,0,0,0,0,0,0,0,0,0,0,0"/>
                </v:shape>
                <v:line id="Line 204" o:spid="_x0000_s1199" style="position:absolute;visibility:visible;mso-wrap-style:square" from="2736,7683" to="10321,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" strokeweight=".41064mm"/>
                <v:shape id="AutoShape 203" o:spid="_x0000_s1200" style="position:absolute;left:3182;top:7683;width:6693;height:60;visibility:visible;mso-wrap-style:square;v-text-anchor:top" coordsize="66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" path="m,60l,m744,60l744,t744,60l1488,t743,60l2231,t744,60l2975,t743,60l3718,t744,60l4462,t743,60l5205,t744,60l5949,t744,60l6693,e" filled="f" strokecolor="#333" strokeweight=".41064mm">
                  <v:path arrowok="t" o:connecttype="custom" o:connectlocs="0,7743;0,7683;744,7743;744,7683;1488,7743;1488,7683;2231,7743;2231,7683;2975,7743;2975,7683;3718,7743;3718,7683;4462,7743;4462,7683;5205,7743;5205,7683;5949,7743;5949,7683;6693,7743;6693,7683" o:connectangles="0,0,0,0,0,0,0,0,0,0,0,0,0,0,0,0,0,0,0,0"/>
                </v:shape>
                <v:rect id="Rectangle 202" o:spid="_x0000_s1201" style="position:absolute;left:7123;top:646;width:260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" stroked="f"/>
                <v:shape id="Picture 201" o:spid="_x0000_s1202" type="#_x0000_t75" style="position:absolute;left:7295;top:1160;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">
                  <v:imagedata r:id="rId81" o:title=""/>
                </v:shape>
                <v:shape id="Picture 200" o:spid="_x0000_s1203" type="#_x0000_t75" style="position:absolute;left:7295;top:1625;width:242;height: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">
                  <v:imagedata r:id="rId82" o:title=""/>
                </v:shape>
                <v:rect id="Rectangle 199" o:spid="_x0000_s1204" style="position:absolute;left:7315;top:211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" fillcolor="#c1262d" stroked="f"/>
                <v:rect id="Rectangle 198" o:spid="_x0000_s1205" style="position:absolute;left:7315;top:2110;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" filled="f" strokeweight=".25mm"/>
                <v:rect id="Rectangle 197" o:spid="_x0000_s1206" style="position:absolute;left:7315;top:257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" fillcolor="#56b3e8" stroked="f"/>
                <v:rect id="Rectangle 196" o:spid="_x0000_s1207" style="position:absolute;left:7315;top:2575;width:20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" filled="f" strokeweight=".25mm"/>
                <v:shape id="Text Box 195" o:spid="_x0000_s1208" type="#_x0000_t202" style="position:absolute;left:2676;top:-151;width:7645;height:7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041B245E" w14:textId="77777777" w:rsidR="00735E2D" w:rsidRDefault="00735E2D"/>
                      <w:p w14:paraId="204EEF3C" w14:textId="77777777" w:rsidR="00735E2D" w:rsidRDefault="00735E2D"/>
                      <w:p w14:paraId="0F3C9669" w14:textId="77777777" w:rsidR="00735E2D" w:rsidRDefault="00735E2D"/>
                      <w:p w14:paraId="2262E3CF" w14:textId="77777777" w:rsidR="00735E2D" w:rsidRDefault="00735E2D"/>
                      <w:p w14:paraId="46CA2F60" w14:textId="77777777" w:rsidR="00735E2D" w:rsidRDefault="00735E2D">
                        <w:pPr>
                          <w:spacing w:before="4"/>
                          <w:rPr>
                            <w:sz w:val="26"/>
                          </w:rPr>
                        </w:pPr>
                      </w:p>
                      <w:p w14:paraId="55885209" w14:textId="77777777" w:rsidR="00735E2D" w:rsidRDefault="00000000">
                        <w:pPr>
                          <w:spacing w:line="484" w:lineRule="auto"/>
                          <w:ind w:left="5139" w:right="696"/>
                          <w:rPr>
                            <w:rFonts w:ascii="Arial MT"/>
                            <w:sz w:val="20"/>
                          </w:rPr>
                        </w:pPr>
                        <w:r>
                          <w:rPr>
                            <w:rFonts w:ascii="Arial MT"/>
                            <w:sz w:val="20"/>
                          </w:rPr>
                          <w:t>Repeated: Arrow</w:t>
                        </w:r>
                        <w:r>
                          <w:rPr>
                            <w:rFonts w:ascii="Arial MT"/>
                            <w:spacing w:val="1"/>
                            <w:sz w:val="20"/>
                          </w:rPr>
                          <w:t xml:space="preserve"> </w:t>
                        </w:r>
                        <w:r>
                          <w:rPr>
                            <w:rFonts w:ascii="Arial MT"/>
                            <w:sz w:val="20"/>
                          </w:rPr>
                          <w:t>Random: Arrow</w:t>
                        </w:r>
                        <w:r>
                          <w:rPr>
                            <w:rFonts w:ascii="Arial MT"/>
                            <w:spacing w:val="1"/>
                            <w:sz w:val="20"/>
                          </w:rPr>
                          <w:t xml:space="preserve"> </w:t>
                        </w:r>
                        <w:r>
                          <w:rPr>
                            <w:rFonts w:ascii="Arial MT"/>
                            <w:sz w:val="20"/>
                          </w:rPr>
                          <w:t>Repeated: No arrow</w:t>
                        </w:r>
                        <w:r>
                          <w:rPr>
                            <w:rFonts w:ascii="Arial MT"/>
                            <w:spacing w:val="-54"/>
                            <w:sz w:val="20"/>
                          </w:rPr>
                          <w:t xml:space="preserve"> </w:t>
                        </w:r>
                        <w:r>
                          <w:rPr>
                            <w:rFonts w:ascii="Arial MT"/>
                            <w:sz w:val="20"/>
                          </w:rPr>
                          <w:t>Random:</w:t>
                        </w:r>
                        <w:r>
                          <w:rPr>
                            <w:rFonts w:ascii="Arial MT"/>
                            <w:spacing w:val="-4"/>
                            <w:sz w:val="20"/>
                          </w:rPr>
                          <w:t xml:space="preserve"> </w:t>
                        </w:r>
                        <w:r>
                          <w:rPr>
                            <w:rFonts w:ascii="Arial MT"/>
                            <w:sz w:val="20"/>
                          </w:rPr>
                          <w:t>No</w:t>
                        </w:r>
                        <w:r>
                          <w:rPr>
                            <w:rFonts w:ascii="Arial MT"/>
                            <w:spacing w:val="-4"/>
                            <w:sz w:val="20"/>
                          </w:rPr>
                          <w:t xml:space="preserve"> </w:t>
                        </w:r>
                        <w:r>
                          <w:rPr>
                            <w:rFonts w:ascii="Arial MT"/>
                            <w:sz w:val="20"/>
                          </w:rPr>
                          <w:t>arrow</w:t>
                        </w:r>
                      </w:p>
                    </w:txbxContent>
                  </v:textbox>
                </v:shape>
                <w10:wrap anchorx="page"/>
              </v:group>
            </w:pict>
          </mc:Fallback>
        </mc:AlternateContent>
      </w:r>
      <w:bookmarkStart w:id="98" w:name="_bookmark2"/>
      <w:bookmarkEnd w:id="98"/>
      <w:r>
        <w:rPr>
          <w:rFonts w:ascii="Arial MT"/>
          <w:color w:val="4D4D4D"/>
          <w:sz w:val="19"/>
        </w:rPr>
        <w:t>2800</w:t>
      </w:r>
    </w:p>
    <w:p w14:paraId="1AFF03D3" w14:textId="77777777" w:rsidR="00735E2D" w:rsidRDefault="00735E2D">
      <w:pPr>
        <w:pStyle w:val="BodyText"/>
        <w:spacing w:before="0"/>
        <w:ind w:left="0"/>
        <w:rPr>
          <w:rFonts w:ascii="Arial MT"/>
          <w:sz w:val="20"/>
        </w:rPr>
      </w:pPr>
    </w:p>
    <w:p w14:paraId="4442689B" w14:textId="77777777" w:rsidR="00735E2D" w:rsidRDefault="00735E2D">
      <w:pPr>
        <w:pStyle w:val="BodyText"/>
        <w:spacing w:before="0"/>
        <w:ind w:left="0"/>
        <w:rPr>
          <w:rFonts w:ascii="Arial MT"/>
          <w:sz w:val="20"/>
        </w:rPr>
      </w:pPr>
    </w:p>
    <w:p w14:paraId="42B3C991" w14:textId="77777777" w:rsidR="00735E2D" w:rsidRDefault="00735E2D">
      <w:pPr>
        <w:pStyle w:val="BodyText"/>
        <w:spacing w:before="5"/>
        <w:ind w:left="0"/>
        <w:rPr>
          <w:rFonts w:ascii="Arial MT"/>
          <w:sz w:val="18"/>
        </w:rPr>
      </w:pPr>
    </w:p>
    <w:p w14:paraId="06488F8E" w14:textId="77777777" w:rsidR="00735E2D" w:rsidRDefault="00000000">
      <w:pPr>
        <w:ind w:left="1301"/>
        <w:rPr>
          <w:rFonts w:ascii="Arial MT"/>
          <w:sz w:val="19"/>
        </w:rPr>
      </w:pPr>
      <w:r>
        <w:rPr>
          <w:rFonts w:ascii="Arial MT"/>
          <w:color w:val="4D4D4D"/>
          <w:sz w:val="19"/>
        </w:rPr>
        <w:t>2600</w:t>
      </w:r>
    </w:p>
    <w:p w14:paraId="28B7DFD4" w14:textId="77777777" w:rsidR="00735E2D" w:rsidRDefault="00735E2D">
      <w:pPr>
        <w:pStyle w:val="BodyText"/>
        <w:spacing w:before="0"/>
        <w:ind w:left="0"/>
        <w:rPr>
          <w:rFonts w:ascii="Arial MT"/>
          <w:sz w:val="20"/>
        </w:rPr>
      </w:pPr>
    </w:p>
    <w:p w14:paraId="3112860F" w14:textId="77777777" w:rsidR="00735E2D" w:rsidRDefault="00735E2D">
      <w:pPr>
        <w:pStyle w:val="BodyText"/>
        <w:spacing w:before="0"/>
        <w:ind w:left="0"/>
        <w:rPr>
          <w:rFonts w:ascii="Arial MT"/>
          <w:sz w:val="20"/>
        </w:rPr>
      </w:pPr>
    </w:p>
    <w:p w14:paraId="2EADB036" w14:textId="77777777" w:rsidR="00735E2D" w:rsidRDefault="00735E2D">
      <w:pPr>
        <w:pStyle w:val="BodyText"/>
        <w:spacing w:before="5"/>
        <w:ind w:left="0"/>
        <w:rPr>
          <w:rFonts w:ascii="Arial MT"/>
          <w:sz w:val="18"/>
        </w:rPr>
      </w:pPr>
    </w:p>
    <w:p w14:paraId="584DDB63" w14:textId="77777777" w:rsidR="00735E2D" w:rsidRDefault="00000000">
      <w:pPr>
        <w:ind w:left="1301"/>
        <w:rPr>
          <w:rFonts w:ascii="Arial MT"/>
          <w:sz w:val="19"/>
        </w:rPr>
      </w:pPr>
      <w:r>
        <w:rPr>
          <w:rFonts w:ascii="Arial MT"/>
          <w:color w:val="4D4D4D"/>
          <w:sz w:val="19"/>
        </w:rPr>
        <w:t>2400</w:t>
      </w:r>
    </w:p>
    <w:p w14:paraId="3DE641A7" w14:textId="77777777" w:rsidR="00735E2D" w:rsidRDefault="00735E2D">
      <w:pPr>
        <w:pStyle w:val="BodyText"/>
        <w:spacing w:before="0"/>
        <w:ind w:left="0"/>
        <w:rPr>
          <w:rFonts w:ascii="Arial MT"/>
          <w:sz w:val="20"/>
        </w:rPr>
      </w:pPr>
    </w:p>
    <w:p w14:paraId="45717198" w14:textId="77777777" w:rsidR="00735E2D" w:rsidRDefault="00735E2D">
      <w:pPr>
        <w:pStyle w:val="BodyText"/>
        <w:spacing w:before="0"/>
        <w:ind w:left="0"/>
        <w:rPr>
          <w:rFonts w:ascii="Arial MT"/>
          <w:sz w:val="20"/>
        </w:rPr>
      </w:pPr>
    </w:p>
    <w:p w14:paraId="2C1FAA76" w14:textId="77777777" w:rsidR="00735E2D" w:rsidRDefault="00735E2D">
      <w:pPr>
        <w:pStyle w:val="BodyText"/>
        <w:spacing w:before="4"/>
        <w:ind w:left="0"/>
        <w:rPr>
          <w:rFonts w:ascii="Arial MT"/>
          <w:sz w:val="18"/>
        </w:rPr>
      </w:pPr>
    </w:p>
    <w:p w14:paraId="55DB4D54" w14:textId="77777777" w:rsidR="00735E2D" w:rsidRDefault="00000000">
      <w:pPr>
        <w:spacing w:before="1"/>
        <w:ind w:left="1301"/>
        <w:rPr>
          <w:rFonts w:ascii="Arial MT"/>
          <w:sz w:val="19"/>
        </w:rPr>
      </w:pPr>
      <w:r>
        <w:rPr>
          <w:rFonts w:ascii="Arial MT"/>
          <w:color w:val="4D4D4D"/>
          <w:sz w:val="19"/>
        </w:rPr>
        <w:t>2200</w:t>
      </w:r>
    </w:p>
    <w:p w14:paraId="59326EE6" w14:textId="77777777" w:rsidR="00735E2D" w:rsidRDefault="00735E2D">
      <w:pPr>
        <w:pStyle w:val="BodyText"/>
        <w:spacing w:before="0"/>
        <w:ind w:left="0"/>
        <w:rPr>
          <w:rFonts w:ascii="Arial MT"/>
          <w:sz w:val="20"/>
        </w:rPr>
      </w:pPr>
    </w:p>
    <w:p w14:paraId="7ED55028" w14:textId="77777777" w:rsidR="00735E2D" w:rsidRDefault="00735E2D">
      <w:pPr>
        <w:pStyle w:val="BodyText"/>
        <w:spacing w:before="0"/>
        <w:ind w:left="0"/>
        <w:rPr>
          <w:rFonts w:ascii="Arial MT"/>
          <w:sz w:val="20"/>
        </w:rPr>
      </w:pPr>
    </w:p>
    <w:p w14:paraId="5871103B" w14:textId="77777777" w:rsidR="00735E2D" w:rsidRDefault="00735E2D">
      <w:pPr>
        <w:pStyle w:val="BodyText"/>
        <w:spacing w:before="4"/>
        <w:ind w:left="0"/>
        <w:rPr>
          <w:rFonts w:ascii="Arial MT"/>
          <w:sz w:val="18"/>
        </w:rPr>
      </w:pPr>
    </w:p>
    <w:p w14:paraId="04889176" w14:textId="4387670A" w:rsidR="00735E2D" w:rsidRDefault="003F2FDD">
      <w:pPr>
        <w:ind w:left="1301"/>
        <w:rPr>
          <w:rFonts w:ascii="Arial MT"/>
          <w:sz w:val="19"/>
        </w:rPr>
      </w:pPr>
      <w:r>
        <w:rPr>
          <w:noProof/>
        </w:rPr>
        <mc:AlternateContent>
          <mc:Choice Requires="wps">
            <w:drawing>
              <wp:anchor distT="0" distB="0" distL="114300" distR="114300" simplePos="0" relativeHeight="15730688" behindDoc="0" locked="0" layoutInCell="1" allowOverlap="1" wp14:anchorId="55A4C551" wp14:editId="4932F901">
                <wp:simplePos x="0" y="0"/>
                <wp:positionH relativeFrom="page">
                  <wp:posOffset>1177290</wp:posOffset>
                </wp:positionH>
                <wp:positionV relativeFrom="paragraph">
                  <wp:posOffset>-217805</wp:posOffset>
                </wp:positionV>
                <wp:extent cx="196215" cy="575945"/>
                <wp:effectExtent l="0" t="0" r="0" b="0"/>
                <wp:wrapNone/>
                <wp:docPr id="194"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5112C"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4C551" id="Text Box 193" o:spid="_x0000_s1209" type="#_x0000_t202" style="position:absolute;left:0;text-align:left;margin-left:92.7pt;margin-top:-17.15pt;width:15.45pt;height:45.3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" filled="f" stroked="f">
                <v:textbox style="layout-flow:vertical;mso-layout-flow-alt:bottom-to-top" inset="0,0,0,0">
                  <w:txbxContent>
                    <w:p w14:paraId="07C5112C"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v:textbox>
                <w10:wrap anchorx="page"/>
              </v:shape>
            </w:pict>
          </mc:Fallback>
        </mc:AlternateContent>
      </w:r>
      <w:r>
        <w:rPr>
          <w:rFonts w:ascii="Arial MT"/>
          <w:color w:val="4D4D4D"/>
          <w:sz w:val="19"/>
        </w:rPr>
        <w:t>2000</w:t>
      </w:r>
    </w:p>
    <w:p w14:paraId="0641102C" w14:textId="77777777" w:rsidR="00735E2D" w:rsidRDefault="00735E2D">
      <w:pPr>
        <w:pStyle w:val="BodyText"/>
        <w:spacing w:before="0"/>
        <w:ind w:left="0"/>
        <w:rPr>
          <w:rFonts w:ascii="Arial MT"/>
          <w:sz w:val="20"/>
        </w:rPr>
      </w:pPr>
    </w:p>
    <w:p w14:paraId="09161339" w14:textId="77777777" w:rsidR="00735E2D" w:rsidRDefault="00735E2D">
      <w:pPr>
        <w:pStyle w:val="BodyText"/>
        <w:spacing w:before="0"/>
        <w:ind w:left="0"/>
        <w:rPr>
          <w:rFonts w:ascii="Arial MT"/>
          <w:sz w:val="20"/>
        </w:rPr>
      </w:pPr>
    </w:p>
    <w:p w14:paraId="2EEC1DC4" w14:textId="77777777" w:rsidR="00735E2D" w:rsidRDefault="00735E2D">
      <w:pPr>
        <w:pStyle w:val="BodyText"/>
        <w:spacing w:before="5"/>
        <w:ind w:left="0"/>
        <w:rPr>
          <w:rFonts w:ascii="Arial MT"/>
          <w:sz w:val="18"/>
        </w:rPr>
      </w:pPr>
    </w:p>
    <w:p w14:paraId="333EBA8D" w14:textId="77777777" w:rsidR="00735E2D" w:rsidRDefault="00000000">
      <w:pPr>
        <w:ind w:left="1301"/>
        <w:rPr>
          <w:rFonts w:ascii="Arial MT"/>
          <w:sz w:val="19"/>
        </w:rPr>
      </w:pPr>
      <w:r>
        <w:rPr>
          <w:rFonts w:ascii="Arial MT"/>
          <w:color w:val="4D4D4D"/>
          <w:sz w:val="19"/>
        </w:rPr>
        <w:t>1800</w:t>
      </w:r>
    </w:p>
    <w:p w14:paraId="08877E9B" w14:textId="77777777" w:rsidR="00735E2D" w:rsidRDefault="00735E2D">
      <w:pPr>
        <w:pStyle w:val="BodyText"/>
        <w:spacing w:before="0"/>
        <w:ind w:left="0"/>
        <w:rPr>
          <w:rFonts w:ascii="Arial MT"/>
          <w:sz w:val="20"/>
        </w:rPr>
      </w:pPr>
    </w:p>
    <w:p w14:paraId="5110A972" w14:textId="77777777" w:rsidR="00735E2D" w:rsidRDefault="00735E2D">
      <w:pPr>
        <w:pStyle w:val="BodyText"/>
        <w:spacing w:before="0"/>
        <w:ind w:left="0"/>
        <w:rPr>
          <w:rFonts w:ascii="Arial MT"/>
          <w:sz w:val="20"/>
        </w:rPr>
      </w:pPr>
    </w:p>
    <w:p w14:paraId="0741498B" w14:textId="77777777" w:rsidR="00735E2D" w:rsidRDefault="00735E2D">
      <w:pPr>
        <w:pStyle w:val="BodyText"/>
        <w:spacing w:before="5"/>
        <w:ind w:left="0"/>
        <w:rPr>
          <w:rFonts w:ascii="Arial MT"/>
          <w:sz w:val="18"/>
        </w:rPr>
      </w:pPr>
    </w:p>
    <w:p w14:paraId="6EAF05C7" w14:textId="77777777" w:rsidR="00735E2D" w:rsidRDefault="00000000">
      <w:pPr>
        <w:ind w:left="1301"/>
        <w:rPr>
          <w:rFonts w:ascii="Arial MT"/>
          <w:sz w:val="19"/>
        </w:rPr>
      </w:pPr>
      <w:r>
        <w:rPr>
          <w:rFonts w:ascii="Arial MT"/>
          <w:color w:val="4D4D4D"/>
          <w:sz w:val="19"/>
        </w:rPr>
        <w:t>1600</w:t>
      </w:r>
    </w:p>
    <w:p w14:paraId="4B7D8A8B" w14:textId="77777777" w:rsidR="00735E2D" w:rsidRDefault="00735E2D">
      <w:pPr>
        <w:pStyle w:val="BodyText"/>
        <w:spacing w:before="0"/>
        <w:ind w:left="0"/>
        <w:rPr>
          <w:rFonts w:ascii="Arial MT"/>
          <w:sz w:val="20"/>
        </w:rPr>
      </w:pPr>
    </w:p>
    <w:p w14:paraId="2A38DC07" w14:textId="77777777" w:rsidR="00735E2D" w:rsidRDefault="00735E2D">
      <w:pPr>
        <w:pStyle w:val="BodyText"/>
        <w:spacing w:before="0"/>
        <w:ind w:left="0"/>
        <w:rPr>
          <w:rFonts w:ascii="Arial MT"/>
          <w:sz w:val="20"/>
        </w:rPr>
      </w:pPr>
    </w:p>
    <w:p w14:paraId="625DB0BD" w14:textId="77777777" w:rsidR="00735E2D" w:rsidRDefault="00735E2D">
      <w:pPr>
        <w:pStyle w:val="BodyText"/>
        <w:spacing w:before="4"/>
        <w:ind w:left="0"/>
        <w:rPr>
          <w:rFonts w:ascii="Arial MT"/>
          <w:sz w:val="18"/>
        </w:rPr>
      </w:pPr>
    </w:p>
    <w:p w14:paraId="3F522557" w14:textId="77777777" w:rsidR="00735E2D" w:rsidRDefault="00000000">
      <w:pPr>
        <w:spacing w:before="1"/>
        <w:ind w:left="1301"/>
        <w:rPr>
          <w:rFonts w:ascii="Arial MT"/>
          <w:sz w:val="19"/>
        </w:rPr>
      </w:pPr>
      <w:r>
        <w:rPr>
          <w:rFonts w:ascii="Arial MT"/>
          <w:color w:val="4D4D4D"/>
          <w:sz w:val="19"/>
        </w:rPr>
        <w:t>1400</w:t>
      </w:r>
    </w:p>
    <w:p w14:paraId="4D6F5CE9" w14:textId="77777777" w:rsidR="00735E2D" w:rsidRDefault="00735E2D">
      <w:pPr>
        <w:pStyle w:val="BodyText"/>
        <w:spacing w:before="0"/>
        <w:ind w:left="0"/>
        <w:rPr>
          <w:rFonts w:ascii="Arial MT"/>
          <w:sz w:val="20"/>
        </w:rPr>
      </w:pPr>
    </w:p>
    <w:p w14:paraId="444C3C79" w14:textId="77777777" w:rsidR="00735E2D" w:rsidRDefault="00735E2D">
      <w:pPr>
        <w:pStyle w:val="BodyText"/>
        <w:spacing w:before="0"/>
        <w:ind w:left="0"/>
        <w:rPr>
          <w:rFonts w:ascii="Arial MT"/>
          <w:sz w:val="20"/>
        </w:rPr>
      </w:pPr>
    </w:p>
    <w:p w14:paraId="3BB8C207" w14:textId="77777777" w:rsidR="00735E2D" w:rsidRDefault="00735E2D">
      <w:pPr>
        <w:pStyle w:val="BodyText"/>
        <w:spacing w:before="4"/>
        <w:ind w:left="0"/>
        <w:rPr>
          <w:rFonts w:ascii="Arial MT"/>
          <w:sz w:val="18"/>
        </w:rPr>
      </w:pPr>
    </w:p>
    <w:p w14:paraId="39F858BD" w14:textId="77777777" w:rsidR="00735E2D" w:rsidRDefault="00000000">
      <w:pPr>
        <w:ind w:left="1301"/>
        <w:rPr>
          <w:rFonts w:ascii="Arial MT"/>
          <w:sz w:val="19"/>
        </w:rPr>
      </w:pPr>
      <w:r>
        <w:rPr>
          <w:rFonts w:ascii="Arial MT"/>
          <w:color w:val="4D4D4D"/>
          <w:sz w:val="19"/>
        </w:rPr>
        <w:t>1200</w:t>
      </w:r>
    </w:p>
    <w:p w14:paraId="07712E78" w14:textId="77777777" w:rsidR="00735E2D" w:rsidRDefault="00735E2D">
      <w:pPr>
        <w:pStyle w:val="BodyText"/>
        <w:spacing w:before="0"/>
        <w:ind w:left="0"/>
        <w:rPr>
          <w:rFonts w:ascii="Arial MT"/>
          <w:sz w:val="19"/>
        </w:rPr>
      </w:pPr>
    </w:p>
    <w:p w14:paraId="1C1062F9" w14:textId="77777777" w:rsidR="00735E2D" w:rsidRDefault="00735E2D">
      <w:pPr>
        <w:rPr>
          <w:rFonts w:ascii="Arial MT"/>
          <w:sz w:val="19"/>
        </w:rPr>
        <w:sectPr w:rsidR="00735E2D">
          <w:pgSz w:w="12240" w:h="15840"/>
          <w:pgMar w:top="1360" w:right="1280" w:bottom="280" w:left="900" w:header="649" w:footer="0" w:gutter="0"/>
          <w:cols w:space="720"/>
        </w:sectPr>
      </w:pPr>
    </w:p>
    <w:p w14:paraId="3BB1B8D5" w14:textId="77777777" w:rsidR="00735E2D" w:rsidRDefault="00735E2D">
      <w:pPr>
        <w:pStyle w:val="BodyText"/>
        <w:spacing w:before="0"/>
        <w:ind w:left="0"/>
        <w:rPr>
          <w:rFonts w:ascii="Arial MT"/>
          <w:sz w:val="32"/>
        </w:rPr>
      </w:pPr>
    </w:p>
    <w:p w14:paraId="2C0C9D12" w14:textId="77777777" w:rsidR="00735E2D" w:rsidRDefault="00735E2D">
      <w:pPr>
        <w:pStyle w:val="BodyText"/>
        <w:spacing w:before="8"/>
        <w:ind w:left="0"/>
        <w:rPr>
          <w:rFonts w:ascii="Arial MT"/>
          <w:sz w:val="27"/>
        </w:rPr>
      </w:pPr>
    </w:p>
    <w:p w14:paraId="7AF27F45" w14:textId="77777777" w:rsidR="00735E2D" w:rsidRDefault="00000000">
      <w:pPr>
        <w:spacing w:before="1"/>
        <w:ind w:left="540"/>
        <w:rPr>
          <w:rFonts w:ascii="Georgia"/>
          <w:b/>
          <w:i/>
        </w:rPr>
      </w:pPr>
      <w:r>
        <w:rPr>
          <w:rFonts w:ascii="Georgia"/>
          <w:b/>
          <w:i/>
          <w:w w:val="95"/>
        </w:rPr>
        <w:t>Figure</w:t>
      </w:r>
      <w:r>
        <w:rPr>
          <w:rFonts w:ascii="Georgia"/>
          <w:b/>
          <w:i/>
          <w:spacing w:val="19"/>
          <w:w w:val="95"/>
        </w:rPr>
        <w:t xml:space="preserve"> </w:t>
      </w:r>
      <w:r>
        <w:rPr>
          <w:rFonts w:ascii="Georgia"/>
          <w:b/>
          <w:i/>
          <w:w w:val="95"/>
        </w:rPr>
        <w:t>2</w:t>
      </w:r>
    </w:p>
    <w:p w14:paraId="44098210" w14:textId="77777777" w:rsidR="00735E2D" w:rsidRDefault="00000000">
      <w:pPr>
        <w:tabs>
          <w:tab w:val="left" w:pos="743"/>
          <w:tab w:val="left" w:pos="1487"/>
          <w:tab w:val="left" w:pos="2230"/>
          <w:tab w:val="left" w:pos="2974"/>
          <w:tab w:val="left" w:pos="3717"/>
          <w:tab w:val="left" w:pos="4461"/>
          <w:tab w:val="left" w:pos="5204"/>
          <w:tab w:val="left" w:pos="5948"/>
          <w:tab w:val="left" w:pos="6638"/>
        </w:tabs>
        <w:spacing w:before="96"/>
        <w:ind w:right="436"/>
        <w:jc w:val="center"/>
        <w:rPr>
          <w:rFonts w:ascii="Arial MT"/>
          <w:sz w:val="19"/>
        </w:rPr>
      </w:pPr>
      <w:r>
        <w:br w:type="column"/>
      </w:r>
      <w:r>
        <w:rPr>
          <w:rFonts w:ascii="Arial MT"/>
          <w:color w:val="4D4D4D"/>
          <w:sz w:val="19"/>
        </w:rPr>
        <w:t>1</w:t>
      </w:r>
      <w:r>
        <w:rPr>
          <w:rFonts w:ascii="Arial MT"/>
          <w:color w:val="4D4D4D"/>
          <w:sz w:val="19"/>
        </w:rPr>
        <w:tab/>
        <w:t>2</w:t>
      </w:r>
      <w:r>
        <w:rPr>
          <w:rFonts w:ascii="Arial MT"/>
          <w:color w:val="4D4D4D"/>
          <w:sz w:val="19"/>
        </w:rPr>
        <w:tab/>
        <w:t>3</w:t>
      </w:r>
      <w:r>
        <w:rPr>
          <w:rFonts w:ascii="Arial MT"/>
          <w:color w:val="4D4D4D"/>
          <w:sz w:val="19"/>
        </w:rPr>
        <w:tab/>
        <w:t>4</w:t>
      </w:r>
      <w:r>
        <w:rPr>
          <w:rFonts w:ascii="Arial MT"/>
          <w:color w:val="4D4D4D"/>
          <w:sz w:val="19"/>
        </w:rPr>
        <w:tab/>
        <w:t>5</w:t>
      </w:r>
      <w:r>
        <w:rPr>
          <w:rFonts w:ascii="Arial MT"/>
          <w:color w:val="4D4D4D"/>
          <w:sz w:val="19"/>
        </w:rPr>
        <w:tab/>
        <w:t>6</w:t>
      </w:r>
      <w:r>
        <w:rPr>
          <w:rFonts w:ascii="Arial MT"/>
          <w:color w:val="4D4D4D"/>
          <w:sz w:val="19"/>
        </w:rPr>
        <w:tab/>
        <w:t>7</w:t>
      </w:r>
      <w:r>
        <w:rPr>
          <w:rFonts w:ascii="Arial MT"/>
          <w:color w:val="4D4D4D"/>
          <w:sz w:val="19"/>
        </w:rPr>
        <w:tab/>
        <w:t>8</w:t>
      </w:r>
      <w:r>
        <w:rPr>
          <w:rFonts w:ascii="Arial MT"/>
          <w:color w:val="4D4D4D"/>
          <w:sz w:val="19"/>
        </w:rPr>
        <w:tab/>
        <w:t>9</w:t>
      </w:r>
      <w:r>
        <w:rPr>
          <w:rFonts w:ascii="Arial MT"/>
          <w:color w:val="4D4D4D"/>
          <w:sz w:val="19"/>
        </w:rPr>
        <w:tab/>
        <w:t>10</w:t>
      </w:r>
    </w:p>
    <w:p w14:paraId="3BCF6D5D" w14:textId="77777777" w:rsidR="00735E2D" w:rsidRDefault="00000000">
      <w:pPr>
        <w:pStyle w:val="BodyText"/>
        <w:spacing w:before="6"/>
        <w:ind w:left="2937" w:right="3431"/>
        <w:jc w:val="center"/>
        <w:rPr>
          <w:rFonts w:ascii="Arial MT"/>
        </w:rPr>
      </w:pPr>
      <w:r>
        <w:rPr>
          <w:rFonts w:ascii="Arial MT"/>
        </w:rPr>
        <w:t>Epochs</w:t>
      </w:r>
      <w:r>
        <w:rPr>
          <w:rFonts w:ascii="Arial MT"/>
          <w:spacing w:val="-5"/>
        </w:rPr>
        <w:t xml:space="preserve"> </w:t>
      </w:r>
      <w:r>
        <w:rPr>
          <w:rFonts w:ascii="Arial MT"/>
        </w:rPr>
        <w:t>of</w:t>
      </w:r>
      <w:r>
        <w:rPr>
          <w:rFonts w:ascii="Arial MT"/>
          <w:spacing w:val="-4"/>
        </w:rPr>
        <w:t xml:space="preserve"> </w:t>
      </w:r>
      <w:r>
        <w:rPr>
          <w:rFonts w:ascii="Arial MT"/>
        </w:rPr>
        <w:t>32</w:t>
      </w:r>
      <w:r>
        <w:rPr>
          <w:rFonts w:ascii="Arial MT"/>
          <w:spacing w:val="-4"/>
        </w:rPr>
        <w:t xml:space="preserve"> </w:t>
      </w:r>
      <w:r>
        <w:rPr>
          <w:rFonts w:ascii="Arial MT"/>
        </w:rPr>
        <w:t>trials</w:t>
      </w:r>
    </w:p>
    <w:p w14:paraId="1FA3628D"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501" w:space="188"/>
            <w:col w:w="8371"/>
          </w:cols>
        </w:sectPr>
      </w:pPr>
    </w:p>
    <w:p w14:paraId="5A0885ED" w14:textId="77777777" w:rsidR="00735E2D" w:rsidRDefault="00000000">
      <w:pPr>
        <w:spacing w:before="169"/>
        <w:ind w:left="540"/>
        <w:rPr>
          <w:rFonts w:ascii="Palatino Linotype"/>
          <w:i/>
        </w:rPr>
      </w:pPr>
      <w:r>
        <w:rPr>
          <w:rFonts w:ascii="Palatino Linotype"/>
          <w:i/>
          <w:w w:val="105"/>
        </w:rPr>
        <w:t>RT</w:t>
      </w:r>
      <w:r>
        <w:rPr>
          <w:rFonts w:ascii="Palatino Linotype"/>
          <w:i/>
          <w:spacing w:val="22"/>
          <w:w w:val="105"/>
        </w:rPr>
        <w:t xml:space="preserve"> </w:t>
      </w:r>
      <w:r>
        <w:rPr>
          <w:rFonts w:ascii="Palatino Linotype"/>
          <w:i/>
          <w:w w:val="105"/>
        </w:rPr>
        <w:t>data</w:t>
      </w:r>
      <w:r>
        <w:rPr>
          <w:rFonts w:ascii="Palatino Linotype"/>
          <w:i/>
          <w:spacing w:val="22"/>
          <w:w w:val="105"/>
        </w:rPr>
        <w:t xml:space="preserve"> </w:t>
      </w:r>
      <w:r>
        <w:rPr>
          <w:rFonts w:ascii="Palatino Linotype"/>
          <w:i/>
          <w:w w:val="105"/>
        </w:rPr>
        <w:t>for</w:t>
      </w:r>
      <w:r>
        <w:rPr>
          <w:rFonts w:ascii="Palatino Linotype"/>
          <w:i/>
          <w:spacing w:val="23"/>
          <w:w w:val="105"/>
        </w:rPr>
        <w:t xml:space="preserve"> </w:t>
      </w:r>
      <w:r>
        <w:rPr>
          <w:rFonts w:ascii="Palatino Linotype"/>
          <w:i/>
          <w:w w:val="105"/>
        </w:rPr>
        <w:t>Experiment</w:t>
      </w:r>
      <w:r>
        <w:rPr>
          <w:rFonts w:ascii="Palatino Linotype"/>
          <w:i/>
          <w:spacing w:val="21"/>
          <w:w w:val="105"/>
        </w:rPr>
        <w:t xml:space="preserve"> </w:t>
      </w:r>
      <w:r>
        <w:rPr>
          <w:rFonts w:ascii="Palatino Linotype"/>
          <w:i/>
          <w:w w:val="105"/>
        </w:rPr>
        <w:t>2.</w:t>
      </w:r>
      <w:r>
        <w:rPr>
          <w:rFonts w:ascii="Palatino Linotype"/>
          <w:i/>
          <w:spacing w:val="45"/>
          <w:w w:val="105"/>
        </w:rPr>
        <w:t xml:space="preserve"> </w:t>
      </w:r>
      <w:r>
        <w:rPr>
          <w:rFonts w:ascii="Palatino Linotype"/>
          <w:i/>
          <w:w w:val="105"/>
        </w:rPr>
        <w:t>Error</w:t>
      </w:r>
      <w:r>
        <w:rPr>
          <w:rFonts w:ascii="Palatino Linotype"/>
          <w:i/>
          <w:spacing w:val="23"/>
          <w:w w:val="105"/>
        </w:rPr>
        <w:t xml:space="preserve"> </w:t>
      </w:r>
      <w:r>
        <w:rPr>
          <w:rFonts w:ascii="Palatino Linotype"/>
          <w:i/>
          <w:w w:val="105"/>
        </w:rPr>
        <w:t>bars</w:t>
      </w:r>
      <w:r>
        <w:rPr>
          <w:rFonts w:ascii="Palatino Linotype"/>
          <w:i/>
          <w:spacing w:val="22"/>
          <w:w w:val="105"/>
        </w:rPr>
        <w:t xml:space="preserve"> </w:t>
      </w:r>
      <w:r>
        <w:rPr>
          <w:rFonts w:ascii="Palatino Linotype"/>
          <w:i/>
          <w:w w:val="105"/>
        </w:rPr>
        <w:t>show</w:t>
      </w:r>
      <w:r>
        <w:rPr>
          <w:rFonts w:ascii="Palatino Linotype"/>
          <w:i/>
          <w:spacing w:val="22"/>
          <w:w w:val="105"/>
        </w:rPr>
        <w:t xml:space="preserve"> </w:t>
      </w:r>
      <w:r>
        <w:rPr>
          <w:rFonts w:ascii="Palatino Linotype"/>
          <w:i/>
          <w:w w:val="105"/>
        </w:rPr>
        <w:t>standard</w:t>
      </w:r>
      <w:r>
        <w:rPr>
          <w:rFonts w:ascii="Palatino Linotype"/>
          <w:i/>
          <w:spacing w:val="22"/>
          <w:w w:val="105"/>
        </w:rPr>
        <w:t xml:space="preserve"> </w:t>
      </w:r>
      <w:r>
        <w:rPr>
          <w:rFonts w:ascii="Palatino Linotype"/>
          <w:i/>
          <w:w w:val="105"/>
        </w:rPr>
        <w:t>error</w:t>
      </w:r>
      <w:r>
        <w:rPr>
          <w:rFonts w:ascii="Palatino Linotype"/>
          <w:i/>
          <w:spacing w:val="22"/>
          <w:w w:val="105"/>
        </w:rPr>
        <w:t xml:space="preserve"> </w:t>
      </w:r>
      <w:r>
        <w:rPr>
          <w:rFonts w:ascii="Palatino Linotype"/>
          <w:i/>
          <w:w w:val="105"/>
        </w:rPr>
        <w:t>of</w:t>
      </w:r>
      <w:r>
        <w:rPr>
          <w:rFonts w:ascii="Palatino Linotype"/>
          <w:i/>
          <w:spacing w:val="22"/>
          <w:w w:val="105"/>
        </w:rPr>
        <w:t xml:space="preserve"> </w:t>
      </w:r>
      <w:r>
        <w:rPr>
          <w:rFonts w:ascii="Palatino Linotype"/>
          <w:i/>
          <w:w w:val="105"/>
        </w:rPr>
        <w:t>the</w:t>
      </w:r>
      <w:r>
        <w:rPr>
          <w:rFonts w:ascii="Palatino Linotype"/>
          <w:i/>
          <w:spacing w:val="22"/>
          <w:w w:val="105"/>
        </w:rPr>
        <w:t xml:space="preserve"> </w:t>
      </w:r>
      <w:r>
        <w:rPr>
          <w:rFonts w:ascii="Palatino Linotype"/>
          <w:i/>
          <w:w w:val="105"/>
        </w:rPr>
        <w:t>mean</w:t>
      </w:r>
      <w:r>
        <w:rPr>
          <w:rFonts w:ascii="Palatino Linotype"/>
          <w:i/>
          <w:spacing w:val="23"/>
          <w:w w:val="105"/>
        </w:rPr>
        <w:t xml:space="preserve"> </w:t>
      </w:r>
      <w:r>
        <w:rPr>
          <w:rFonts w:ascii="Palatino Linotype"/>
          <w:i/>
          <w:w w:val="105"/>
        </w:rPr>
        <w:t>on</w:t>
      </w:r>
      <w:r>
        <w:rPr>
          <w:rFonts w:ascii="Palatino Linotype"/>
          <w:i/>
          <w:spacing w:val="22"/>
          <w:w w:val="105"/>
        </w:rPr>
        <w:t xml:space="preserve"> </w:t>
      </w:r>
      <w:proofErr w:type="spellStart"/>
      <w:r>
        <w:rPr>
          <w:rFonts w:ascii="Palatino Linotype"/>
          <w:i/>
          <w:w w:val="105"/>
        </w:rPr>
        <w:t>normalised</w:t>
      </w:r>
      <w:proofErr w:type="spellEnd"/>
      <w:r>
        <w:rPr>
          <w:rFonts w:ascii="Palatino Linotype"/>
          <w:i/>
          <w:spacing w:val="23"/>
          <w:w w:val="105"/>
        </w:rPr>
        <w:t xml:space="preserve"> </w:t>
      </w:r>
      <w:r>
        <w:rPr>
          <w:rFonts w:ascii="Palatino Linotype"/>
          <w:i/>
          <w:w w:val="105"/>
        </w:rPr>
        <w:t>data.</w:t>
      </w:r>
    </w:p>
    <w:p w14:paraId="1406B29C" w14:textId="77777777" w:rsidR="00735E2D" w:rsidRDefault="00735E2D">
      <w:pPr>
        <w:pStyle w:val="BodyText"/>
        <w:spacing w:before="0"/>
        <w:ind w:left="0"/>
        <w:rPr>
          <w:rFonts w:ascii="Palatino Linotype"/>
          <w:i/>
          <w:sz w:val="20"/>
        </w:rPr>
      </w:pPr>
    </w:p>
    <w:p w14:paraId="5FFED885" w14:textId="77777777" w:rsidR="00735E2D" w:rsidRDefault="00735E2D">
      <w:pPr>
        <w:pStyle w:val="BodyText"/>
        <w:spacing w:before="2"/>
        <w:ind w:left="0"/>
        <w:rPr>
          <w:rFonts w:ascii="Palatino Linotype"/>
          <w:i/>
          <w:sz w:val="25"/>
        </w:rPr>
      </w:pPr>
    </w:p>
    <w:p w14:paraId="4EC55BF4" w14:textId="77777777" w:rsidR="00735E2D" w:rsidRDefault="00000000">
      <w:pPr>
        <w:pStyle w:val="BodyText"/>
        <w:tabs>
          <w:tab w:val="left" w:pos="1259"/>
        </w:tabs>
        <w:spacing w:before="145"/>
      </w:pPr>
      <w:r>
        <w:rPr>
          <w:rFonts w:ascii="Trebuchet MS"/>
          <w:w w:val="105"/>
          <w:sz w:val="12"/>
        </w:rPr>
        <w:t>343</w:t>
      </w:r>
      <w:r>
        <w:rPr>
          <w:rFonts w:ascii="Trebuchet MS"/>
          <w:w w:val="105"/>
          <w:sz w:val="12"/>
        </w:rPr>
        <w:tab/>
      </w:r>
      <w:r>
        <w:rPr>
          <w:w w:val="105"/>
        </w:rPr>
        <w:t>Figure</w:t>
      </w:r>
      <w:r>
        <w:rPr>
          <w:spacing w:val="12"/>
          <w:w w:val="105"/>
        </w:rPr>
        <w:t xml:space="preserve"> </w:t>
      </w:r>
      <w:hyperlink w:anchor="_bookmark2" w:history="1">
        <w:r>
          <w:rPr>
            <w:w w:val="105"/>
          </w:rPr>
          <w:t>2</w:t>
        </w:r>
        <w:r>
          <w:rPr>
            <w:spacing w:val="14"/>
            <w:w w:val="105"/>
          </w:rPr>
          <w:t xml:space="preserve"> </w:t>
        </w:r>
      </w:hyperlink>
      <w:r>
        <w:rPr>
          <w:w w:val="105"/>
        </w:rPr>
        <w:t>shows</w:t>
      </w:r>
      <w:r>
        <w:rPr>
          <w:spacing w:val="14"/>
          <w:w w:val="105"/>
        </w:rPr>
        <w:t xml:space="preserve"> </w:t>
      </w:r>
      <w:r>
        <w:rPr>
          <w:w w:val="105"/>
        </w:rPr>
        <w:t>the</w:t>
      </w:r>
      <w:r>
        <w:rPr>
          <w:spacing w:val="12"/>
          <w:w w:val="105"/>
        </w:rPr>
        <w:t xml:space="preserve"> </w:t>
      </w:r>
      <w:r>
        <w:rPr>
          <w:w w:val="105"/>
        </w:rPr>
        <w:t>RT</w:t>
      </w:r>
      <w:r>
        <w:rPr>
          <w:spacing w:val="14"/>
          <w:w w:val="105"/>
        </w:rPr>
        <w:t xml:space="preserve"> </w:t>
      </w:r>
      <w:r>
        <w:rPr>
          <w:w w:val="105"/>
        </w:rPr>
        <w:t>data</w:t>
      </w:r>
      <w:r>
        <w:rPr>
          <w:spacing w:val="13"/>
          <w:w w:val="105"/>
        </w:rPr>
        <w:t xml:space="preserve"> </w:t>
      </w:r>
      <w:r>
        <w:rPr>
          <w:w w:val="105"/>
        </w:rPr>
        <w:t>across</w:t>
      </w:r>
      <w:r>
        <w:rPr>
          <w:spacing w:val="13"/>
          <w:w w:val="105"/>
        </w:rPr>
        <w:t xml:space="preserve"> </w:t>
      </w:r>
      <w:r>
        <w:rPr>
          <w:w w:val="105"/>
        </w:rPr>
        <w:t>the</w:t>
      </w:r>
      <w:r>
        <w:rPr>
          <w:spacing w:val="13"/>
          <w:w w:val="105"/>
        </w:rPr>
        <w:t xml:space="preserve"> </w:t>
      </w:r>
      <w:r>
        <w:rPr>
          <w:w w:val="105"/>
        </w:rPr>
        <w:t>10</w:t>
      </w:r>
      <w:r>
        <w:rPr>
          <w:spacing w:val="13"/>
          <w:w w:val="105"/>
        </w:rPr>
        <w:t xml:space="preserve"> </w:t>
      </w:r>
      <w:r>
        <w:rPr>
          <w:w w:val="105"/>
        </w:rPr>
        <w:t>epochs</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experiment.</w:t>
      </w:r>
      <w:r>
        <w:rPr>
          <w:spacing w:val="38"/>
          <w:w w:val="105"/>
        </w:rPr>
        <w:t xml:space="preserve"> </w:t>
      </w:r>
      <w:r>
        <w:rPr>
          <w:w w:val="105"/>
        </w:rPr>
        <w:t>Contextual</w:t>
      </w:r>
    </w:p>
    <w:p w14:paraId="0465803A" w14:textId="77777777" w:rsidR="00735E2D" w:rsidRDefault="00000000">
      <w:pPr>
        <w:pStyle w:val="BodyText"/>
        <w:spacing w:before="203"/>
      </w:pPr>
      <w:r>
        <w:rPr>
          <w:rFonts w:ascii="Trebuchet MS"/>
          <w:sz w:val="12"/>
        </w:rPr>
        <w:t xml:space="preserve">344    </w:t>
      </w:r>
      <w:r>
        <w:rPr>
          <w:rFonts w:ascii="Trebuchet MS"/>
          <w:spacing w:val="19"/>
          <w:sz w:val="12"/>
        </w:rPr>
        <w:t xml:space="preserve"> </w:t>
      </w:r>
      <w:r>
        <w:rPr>
          <w:w w:val="105"/>
        </w:rPr>
        <w:t>cuing</w:t>
      </w:r>
      <w:r>
        <w:rPr>
          <w:spacing w:val="13"/>
          <w:w w:val="105"/>
        </w:rPr>
        <w:t xml:space="preserve"> </w:t>
      </w:r>
      <w:r>
        <w:rPr>
          <w:w w:val="105"/>
        </w:rPr>
        <w:t>emerged</w:t>
      </w:r>
      <w:r>
        <w:rPr>
          <w:spacing w:val="13"/>
          <w:w w:val="105"/>
        </w:rPr>
        <w:t xml:space="preserve"> </w:t>
      </w:r>
      <w:r>
        <w:rPr>
          <w:w w:val="105"/>
        </w:rPr>
        <w:t>rapidly</w:t>
      </w:r>
      <w:r>
        <w:rPr>
          <w:spacing w:val="12"/>
          <w:w w:val="105"/>
        </w:rPr>
        <w:t xml:space="preserve"> </w:t>
      </w:r>
      <w:r>
        <w:rPr>
          <w:w w:val="105"/>
        </w:rPr>
        <w:t>in</w:t>
      </w:r>
      <w:r>
        <w:rPr>
          <w:spacing w:val="11"/>
          <w:w w:val="105"/>
        </w:rPr>
        <w:t xml:space="preserve"> </w:t>
      </w:r>
      <w:r>
        <w:rPr>
          <w:w w:val="105"/>
        </w:rPr>
        <w:t>both</w:t>
      </w:r>
      <w:r>
        <w:rPr>
          <w:spacing w:val="13"/>
          <w:w w:val="105"/>
        </w:rPr>
        <w:t xml:space="preserve"> </w:t>
      </w:r>
      <w:r>
        <w:rPr>
          <w:w w:val="105"/>
        </w:rPr>
        <w:t>the</w:t>
      </w:r>
      <w:r>
        <w:rPr>
          <w:spacing w:val="12"/>
          <w:w w:val="105"/>
        </w:rPr>
        <w:t xml:space="preserve"> </w:t>
      </w:r>
      <w:r>
        <w:rPr>
          <w:w w:val="105"/>
        </w:rPr>
        <w:t>arrow</w:t>
      </w:r>
      <w:r>
        <w:rPr>
          <w:spacing w:val="13"/>
          <w:w w:val="105"/>
        </w:rPr>
        <w:t xml:space="preserve"> </w:t>
      </w:r>
      <w:r>
        <w:rPr>
          <w:w w:val="105"/>
        </w:rPr>
        <w:t>and</w:t>
      </w:r>
      <w:r>
        <w:rPr>
          <w:spacing w:val="13"/>
          <w:w w:val="105"/>
        </w:rPr>
        <w:t xml:space="preserve"> </w:t>
      </w:r>
      <w:r>
        <w:rPr>
          <w:w w:val="105"/>
        </w:rPr>
        <w:t>no-arrow</w:t>
      </w:r>
      <w:r>
        <w:rPr>
          <w:spacing w:val="12"/>
          <w:w w:val="105"/>
        </w:rPr>
        <w:t xml:space="preserve"> </w:t>
      </w:r>
      <w:r>
        <w:rPr>
          <w:w w:val="105"/>
        </w:rPr>
        <w:t>conditions,</w:t>
      </w:r>
      <w:r>
        <w:rPr>
          <w:spacing w:val="13"/>
          <w:w w:val="105"/>
        </w:rPr>
        <w:t xml:space="preserve"> </w:t>
      </w:r>
      <w:r>
        <w:rPr>
          <w:w w:val="105"/>
        </w:rPr>
        <w:t>with</w:t>
      </w:r>
      <w:r>
        <w:rPr>
          <w:spacing w:val="13"/>
          <w:w w:val="105"/>
        </w:rPr>
        <w:t xml:space="preserve"> </w:t>
      </w:r>
      <w:r>
        <w:rPr>
          <w:w w:val="105"/>
        </w:rPr>
        <w:t>little</w:t>
      </w:r>
      <w:r>
        <w:rPr>
          <w:spacing w:val="12"/>
          <w:w w:val="105"/>
        </w:rPr>
        <w:t xml:space="preserve"> </w:t>
      </w:r>
      <w:proofErr w:type="gramStart"/>
      <w:r>
        <w:rPr>
          <w:w w:val="105"/>
        </w:rPr>
        <w:t>suggestion</w:t>
      </w:r>
      <w:proofErr w:type="gramEnd"/>
    </w:p>
    <w:p w14:paraId="44F4E9B7" w14:textId="77777777" w:rsidR="00735E2D" w:rsidRDefault="00000000">
      <w:pPr>
        <w:pStyle w:val="BodyText"/>
      </w:pPr>
      <w:r>
        <w:rPr>
          <w:rFonts w:ascii="Trebuchet MS"/>
          <w:sz w:val="12"/>
        </w:rPr>
        <w:t xml:space="preserve">345    </w:t>
      </w:r>
      <w:r>
        <w:rPr>
          <w:rFonts w:ascii="Trebuchet MS"/>
          <w:spacing w:val="19"/>
          <w:sz w:val="12"/>
        </w:rPr>
        <w:t xml:space="preserve"> </w:t>
      </w:r>
      <w:r>
        <w:rPr>
          <w:w w:val="105"/>
        </w:rPr>
        <w:t>that</w:t>
      </w:r>
      <w:r>
        <w:rPr>
          <w:spacing w:val="14"/>
          <w:w w:val="105"/>
        </w:rPr>
        <w:t xml:space="preserve"> </w:t>
      </w:r>
      <w:r>
        <w:rPr>
          <w:w w:val="105"/>
        </w:rPr>
        <w:t>the</w:t>
      </w:r>
      <w:r>
        <w:rPr>
          <w:spacing w:val="14"/>
          <w:w w:val="105"/>
        </w:rPr>
        <w:t xml:space="preserve"> </w:t>
      </w:r>
      <w:r>
        <w:rPr>
          <w:w w:val="105"/>
        </w:rPr>
        <w:t>CC</w:t>
      </w:r>
      <w:r>
        <w:rPr>
          <w:spacing w:val="14"/>
          <w:w w:val="105"/>
        </w:rPr>
        <w:t xml:space="preserve"> </w:t>
      </w:r>
      <w:r>
        <w:rPr>
          <w:w w:val="105"/>
        </w:rPr>
        <w:t>effect</w:t>
      </w:r>
      <w:r>
        <w:rPr>
          <w:spacing w:val="15"/>
          <w:w w:val="105"/>
        </w:rPr>
        <w:t xml:space="preserve"> </w:t>
      </w:r>
      <w:r>
        <w:rPr>
          <w:w w:val="105"/>
        </w:rPr>
        <w:t>was</w:t>
      </w:r>
      <w:r>
        <w:rPr>
          <w:spacing w:val="13"/>
          <w:w w:val="105"/>
        </w:rPr>
        <w:t xml:space="preserve"> </w:t>
      </w:r>
      <w:r>
        <w:rPr>
          <w:w w:val="105"/>
        </w:rPr>
        <w:t>different</w:t>
      </w:r>
      <w:r>
        <w:rPr>
          <w:spacing w:val="14"/>
          <w:w w:val="105"/>
        </w:rPr>
        <w:t xml:space="preserve"> </w:t>
      </w:r>
      <w:r>
        <w:rPr>
          <w:w w:val="105"/>
        </w:rPr>
        <w:t>in</w:t>
      </w:r>
      <w:r>
        <w:rPr>
          <w:spacing w:val="14"/>
          <w:w w:val="105"/>
        </w:rPr>
        <w:t xml:space="preserve"> </w:t>
      </w:r>
      <w:r>
        <w:rPr>
          <w:w w:val="105"/>
        </w:rPr>
        <w:t>the</w:t>
      </w:r>
      <w:r>
        <w:rPr>
          <w:spacing w:val="13"/>
          <w:w w:val="105"/>
        </w:rPr>
        <w:t xml:space="preserve"> </w:t>
      </w:r>
      <w:r>
        <w:rPr>
          <w:w w:val="105"/>
        </w:rPr>
        <w:t>two</w:t>
      </w:r>
      <w:r>
        <w:rPr>
          <w:spacing w:val="14"/>
          <w:w w:val="105"/>
        </w:rPr>
        <w:t xml:space="preserve"> </w:t>
      </w:r>
      <w:r>
        <w:rPr>
          <w:w w:val="105"/>
        </w:rPr>
        <w:t>conditions.</w:t>
      </w:r>
      <w:r>
        <w:rPr>
          <w:spacing w:val="40"/>
          <w:w w:val="105"/>
        </w:rPr>
        <w:t xml:space="preserve"> </w:t>
      </w:r>
      <w:r>
        <w:rPr>
          <w:w w:val="105"/>
        </w:rPr>
        <w:t>The</w:t>
      </w:r>
      <w:r>
        <w:rPr>
          <w:spacing w:val="14"/>
          <w:w w:val="105"/>
        </w:rPr>
        <w:t xml:space="preserve"> </w:t>
      </w:r>
      <w:r>
        <w:rPr>
          <w:w w:val="105"/>
        </w:rPr>
        <w:t>Phase</w:t>
      </w:r>
      <w:r>
        <w:rPr>
          <w:spacing w:val="15"/>
          <w:w w:val="105"/>
        </w:rPr>
        <w:t xml:space="preserve"> </w:t>
      </w:r>
      <w:r>
        <w:rPr>
          <w:w w:val="105"/>
        </w:rPr>
        <w:t>1</w:t>
      </w:r>
      <w:r>
        <w:rPr>
          <w:spacing w:val="13"/>
          <w:w w:val="105"/>
        </w:rPr>
        <w:t xml:space="preserve"> </w:t>
      </w:r>
      <w:r>
        <w:rPr>
          <w:w w:val="105"/>
        </w:rPr>
        <w:t>data</w:t>
      </w:r>
      <w:r>
        <w:rPr>
          <w:spacing w:val="13"/>
          <w:w w:val="105"/>
        </w:rPr>
        <w:t xml:space="preserve"> </w:t>
      </w:r>
      <w:r>
        <w:rPr>
          <w:w w:val="105"/>
        </w:rPr>
        <w:t>were</w:t>
      </w:r>
      <w:r>
        <w:rPr>
          <w:spacing w:val="15"/>
          <w:w w:val="105"/>
        </w:rPr>
        <w:t xml:space="preserve"> </w:t>
      </w:r>
      <w:proofErr w:type="gramStart"/>
      <w:r>
        <w:rPr>
          <w:w w:val="105"/>
        </w:rPr>
        <w:t>explored</w:t>
      </w:r>
      <w:proofErr w:type="gramEnd"/>
    </w:p>
    <w:p w14:paraId="02B6F79D" w14:textId="77777777" w:rsidR="00735E2D" w:rsidRDefault="00000000">
      <w:pPr>
        <w:pStyle w:val="BodyText"/>
      </w:pPr>
      <w:r>
        <w:rPr>
          <w:rFonts w:ascii="Trebuchet MS"/>
          <w:sz w:val="12"/>
        </w:rPr>
        <w:t xml:space="preserve">346    </w:t>
      </w:r>
      <w:r>
        <w:rPr>
          <w:rFonts w:ascii="Trebuchet MS"/>
          <w:spacing w:val="19"/>
          <w:sz w:val="12"/>
        </w:rPr>
        <w:t xml:space="preserve"> </w:t>
      </w:r>
      <w:r>
        <w:rPr>
          <w:w w:val="105"/>
        </w:rPr>
        <w:t>with</w:t>
      </w:r>
      <w:r>
        <w:rPr>
          <w:spacing w:val="13"/>
          <w:w w:val="105"/>
        </w:rPr>
        <w:t xml:space="preserve"> </w:t>
      </w:r>
      <w:r>
        <w:rPr>
          <w:w w:val="105"/>
        </w:rPr>
        <w:t>a</w:t>
      </w:r>
      <w:r>
        <w:rPr>
          <w:spacing w:val="13"/>
          <w:w w:val="105"/>
        </w:rPr>
        <w:t xml:space="preserve"> </w:t>
      </w:r>
      <w:r>
        <w:rPr>
          <w:w w:val="105"/>
        </w:rPr>
        <w:t>Bayesian</w:t>
      </w:r>
      <w:r>
        <w:rPr>
          <w:spacing w:val="13"/>
          <w:w w:val="105"/>
        </w:rPr>
        <w:t xml:space="preserve"> </w:t>
      </w:r>
      <w:r>
        <w:rPr>
          <w:w w:val="105"/>
        </w:rPr>
        <w:t>ANOVA,</w:t>
      </w:r>
      <w:r>
        <w:rPr>
          <w:spacing w:val="13"/>
          <w:w w:val="105"/>
        </w:rPr>
        <w:t xml:space="preserve"> </w:t>
      </w:r>
      <w:r>
        <w:rPr>
          <w:w w:val="105"/>
        </w:rPr>
        <w:t>which</w:t>
      </w:r>
      <w:r>
        <w:rPr>
          <w:spacing w:val="12"/>
          <w:w w:val="105"/>
        </w:rPr>
        <w:t xml:space="preserve"> </w:t>
      </w:r>
      <w:r>
        <w:rPr>
          <w:w w:val="105"/>
        </w:rPr>
        <w:t>revealed</w:t>
      </w:r>
      <w:r>
        <w:rPr>
          <w:spacing w:val="13"/>
          <w:w w:val="105"/>
        </w:rPr>
        <w:t xml:space="preserve"> </w:t>
      </w:r>
      <w:r>
        <w:rPr>
          <w:w w:val="105"/>
        </w:rPr>
        <w:t>that</w:t>
      </w:r>
      <w:r>
        <w:rPr>
          <w:spacing w:val="12"/>
          <w:w w:val="105"/>
        </w:rPr>
        <w:t xml:space="preserve"> </w:t>
      </w:r>
      <w:r>
        <w:rPr>
          <w:w w:val="105"/>
        </w:rPr>
        <w:t>the</w:t>
      </w:r>
      <w:r>
        <w:rPr>
          <w:spacing w:val="13"/>
          <w:w w:val="105"/>
        </w:rPr>
        <w:t xml:space="preserve"> </w:t>
      </w:r>
      <w:r>
        <w:rPr>
          <w:w w:val="105"/>
        </w:rPr>
        <w:t>best</w:t>
      </w:r>
      <w:r>
        <w:rPr>
          <w:spacing w:val="13"/>
          <w:w w:val="105"/>
        </w:rPr>
        <w:t xml:space="preserve"> </w:t>
      </w:r>
      <w:r>
        <w:rPr>
          <w:w w:val="105"/>
        </w:rPr>
        <w:t>fitting</w:t>
      </w:r>
      <w:r>
        <w:rPr>
          <w:spacing w:val="13"/>
          <w:w w:val="105"/>
        </w:rPr>
        <w:t xml:space="preserve"> </w:t>
      </w:r>
      <w:r>
        <w:rPr>
          <w:w w:val="105"/>
        </w:rPr>
        <w:t>model</w:t>
      </w:r>
      <w:r>
        <w:rPr>
          <w:spacing w:val="12"/>
          <w:w w:val="105"/>
        </w:rPr>
        <w:t xml:space="preserve"> </w:t>
      </w:r>
      <w:r>
        <w:rPr>
          <w:w w:val="105"/>
        </w:rPr>
        <w:t>contained</w:t>
      </w:r>
      <w:r>
        <w:rPr>
          <w:spacing w:val="12"/>
          <w:w w:val="105"/>
        </w:rPr>
        <w:t xml:space="preserve"> </w:t>
      </w:r>
      <w:r>
        <w:rPr>
          <w:w w:val="105"/>
        </w:rPr>
        <w:t>the</w:t>
      </w:r>
      <w:r>
        <w:rPr>
          <w:spacing w:val="12"/>
          <w:w w:val="105"/>
        </w:rPr>
        <w:t xml:space="preserve"> </w:t>
      </w:r>
      <w:proofErr w:type="gramStart"/>
      <w:r>
        <w:rPr>
          <w:w w:val="105"/>
        </w:rPr>
        <w:t>factors</w:t>
      </w:r>
      <w:proofErr w:type="gramEnd"/>
    </w:p>
    <w:p w14:paraId="4045E540" w14:textId="77777777" w:rsidR="00735E2D" w:rsidRDefault="00735E2D">
      <w:pPr>
        <w:sectPr w:rsidR="00735E2D">
          <w:type w:val="continuous"/>
          <w:pgSz w:w="12240" w:h="15840"/>
          <w:pgMar w:top="1360" w:right="1280" w:bottom="280" w:left="900" w:header="720" w:footer="720" w:gutter="0"/>
          <w:cols w:space="720"/>
        </w:sectPr>
      </w:pPr>
    </w:p>
    <w:p w14:paraId="5478B054" w14:textId="77777777" w:rsidR="00735E2D" w:rsidRDefault="00000000">
      <w:pPr>
        <w:pStyle w:val="BodyText"/>
        <w:spacing w:before="140"/>
      </w:pPr>
      <w:r>
        <w:rPr>
          <w:rFonts w:ascii="Trebuchet MS"/>
          <w:sz w:val="12"/>
        </w:rPr>
        <w:lastRenderedPageBreak/>
        <w:t xml:space="preserve">347    </w:t>
      </w:r>
      <w:r>
        <w:rPr>
          <w:rFonts w:ascii="Trebuchet MS"/>
          <w:spacing w:val="19"/>
          <w:sz w:val="12"/>
        </w:rPr>
        <w:t xml:space="preserve"> </w:t>
      </w:r>
      <w:r>
        <w:rPr>
          <w:w w:val="105"/>
        </w:rPr>
        <w:t>of</w:t>
      </w:r>
      <w:r>
        <w:rPr>
          <w:spacing w:val="10"/>
          <w:w w:val="105"/>
        </w:rPr>
        <w:t xml:space="preserve"> </w:t>
      </w:r>
      <w:r>
        <w:rPr>
          <w:w w:val="105"/>
        </w:rPr>
        <w:t>epoch,</w:t>
      </w:r>
      <w:r>
        <w:rPr>
          <w:spacing w:val="11"/>
          <w:w w:val="105"/>
        </w:rPr>
        <w:t xml:space="preserve"> </w:t>
      </w:r>
      <w:r>
        <w:rPr>
          <w:w w:val="105"/>
        </w:rPr>
        <w:t>configuration</w:t>
      </w:r>
      <w:r>
        <w:rPr>
          <w:spacing w:val="10"/>
          <w:w w:val="105"/>
        </w:rPr>
        <w:t xml:space="preserve"> </w:t>
      </w:r>
      <w:r>
        <w:rPr>
          <w:w w:val="105"/>
        </w:rPr>
        <w:t>(repeated</w:t>
      </w:r>
      <w:r>
        <w:rPr>
          <w:spacing w:val="11"/>
          <w:w w:val="105"/>
        </w:rPr>
        <w:t xml:space="preserve"> </w:t>
      </w:r>
      <w:r>
        <w:rPr>
          <w:w w:val="105"/>
        </w:rPr>
        <w:t>vs.</w:t>
      </w:r>
      <w:r>
        <w:rPr>
          <w:spacing w:val="11"/>
          <w:w w:val="105"/>
        </w:rPr>
        <w:t xml:space="preserve"> </w:t>
      </w:r>
      <w:r>
        <w:rPr>
          <w:w w:val="105"/>
        </w:rPr>
        <w:t>random),</w:t>
      </w:r>
      <w:r>
        <w:rPr>
          <w:spacing w:val="9"/>
          <w:w w:val="105"/>
        </w:rPr>
        <w:t xml:space="preserve"> </w:t>
      </w:r>
      <w:r>
        <w:rPr>
          <w:w w:val="105"/>
        </w:rPr>
        <w:t>and</w:t>
      </w:r>
      <w:r>
        <w:rPr>
          <w:spacing w:val="10"/>
          <w:w w:val="105"/>
        </w:rPr>
        <w:t xml:space="preserve"> </w:t>
      </w:r>
      <w:r>
        <w:rPr>
          <w:w w:val="105"/>
        </w:rPr>
        <w:t>endogenous</w:t>
      </w:r>
      <w:r>
        <w:rPr>
          <w:spacing w:val="11"/>
          <w:w w:val="105"/>
        </w:rPr>
        <w:t xml:space="preserve"> </w:t>
      </w:r>
      <w:r>
        <w:rPr>
          <w:w w:val="105"/>
        </w:rPr>
        <w:t>cue</w:t>
      </w:r>
      <w:r>
        <w:rPr>
          <w:spacing w:val="10"/>
          <w:w w:val="105"/>
        </w:rPr>
        <w:t xml:space="preserve"> </w:t>
      </w:r>
      <w:r>
        <w:rPr>
          <w:w w:val="105"/>
        </w:rPr>
        <w:t>(arrow</w:t>
      </w:r>
      <w:r>
        <w:rPr>
          <w:spacing w:val="11"/>
          <w:w w:val="105"/>
        </w:rPr>
        <w:t xml:space="preserve"> </w:t>
      </w:r>
      <w:r>
        <w:rPr>
          <w:w w:val="105"/>
        </w:rPr>
        <w:t>present</w:t>
      </w:r>
    </w:p>
    <w:p w14:paraId="35115C76" w14:textId="77777777" w:rsidR="00735E2D" w:rsidRDefault="00000000">
      <w:pPr>
        <w:pStyle w:val="BodyText"/>
        <w:spacing w:before="186"/>
      </w:pPr>
      <w:r>
        <w:rPr>
          <w:rFonts w:ascii="Trebuchet MS" w:hAnsi="Trebuchet MS"/>
          <w:sz w:val="12"/>
        </w:rPr>
        <w:t xml:space="preserve">348    </w:t>
      </w:r>
      <w:r>
        <w:rPr>
          <w:rFonts w:ascii="Trebuchet MS" w:hAnsi="Trebuchet MS"/>
          <w:spacing w:val="19"/>
          <w:sz w:val="12"/>
        </w:rPr>
        <w:t xml:space="preserve"> </w:t>
      </w:r>
      <w:r>
        <w:rPr>
          <w:w w:val="110"/>
        </w:rPr>
        <w:t>vs.</w:t>
      </w:r>
      <w:r>
        <w:rPr>
          <w:spacing w:val="-11"/>
          <w:w w:val="110"/>
        </w:rPr>
        <w:t xml:space="preserve"> </w:t>
      </w:r>
      <w:r>
        <w:rPr>
          <w:w w:val="110"/>
        </w:rPr>
        <w:t>arrow</w:t>
      </w:r>
      <w:r>
        <w:rPr>
          <w:spacing w:val="-10"/>
          <w:w w:val="110"/>
        </w:rPr>
        <w:t xml:space="preserve"> </w:t>
      </w:r>
      <w:r>
        <w:rPr>
          <w:w w:val="110"/>
        </w:rPr>
        <w:t>absent),</w:t>
      </w:r>
      <w:r>
        <w:rPr>
          <w:spacing w:val="-10"/>
          <w:w w:val="110"/>
        </w:rPr>
        <w:t xml:space="preserve"> </w:t>
      </w:r>
      <w:r>
        <w:rPr>
          <w:w w:val="110"/>
        </w:rPr>
        <w:t>with</w:t>
      </w:r>
      <w:r>
        <w:rPr>
          <w:spacing w:val="-10"/>
          <w:w w:val="110"/>
        </w:rPr>
        <w:t xml:space="preserve"> </w:t>
      </w:r>
      <w:r>
        <w:rPr>
          <w:w w:val="110"/>
        </w:rPr>
        <w:t>no</w:t>
      </w:r>
      <w:r>
        <w:rPr>
          <w:spacing w:val="-11"/>
          <w:w w:val="110"/>
        </w:rPr>
        <w:t xml:space="preserve"> </w:t>
      </w:r>
      <w:r>
        <w:rPr>
          <w:w w:val="110"/>
        </w:rPr>
        <w:t>interaction</w:t>
      </w:r>
      <w:r>
        <w:rPr>
          <w:spacing w:val="-11"/>
          <w:w w:val="110"/>
        </w:rPr>
        <w:t xml:space="preserve"> </w:t>
      </w:r>
      <w:r>
        <w:rPr>
          <w:w w:val="110"/>
        </w:rPr>
        <w:t>terms,</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1"/>
          <w:w w:val="110"/>
        </w:rPr>
        <w:t xml:space="preserve"> </w:t>
      </w:r>
      <w:r>
        <w:rPr>
          <w:w w:val="110"/>
        </w:rPr>
        <w:t>1.1x10</w:t>
      </w:r>
      <w:r>
        <w:rPr>
          <w:rFonts w:ascii="Trebuchet MS" w:hAnsi="Trebuchet MS"/>
          <w:w w:val="110"/>
          <w:position w:val="9"/>
          <w:sz w:val="16"/>
        </w:rPr>
        <w:t>101</w:t>
      </w:r>
      <w:r>
        <w:rPr>
          <w:rFonts w:ascii="Trebuchet MS" w:hAnsi="Trebuchet MS"/>
          <w:spacing w:val="9"/>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37.49%.</w:t>
      </w:r>
      <w:r>
        <w:rPr>
          <w:spacing w:val="7"/>
          <w:w w:val="110"/>
        </w:rPr>
        <w:t xml:space="preserve"> </w:t>
      </w:r>
      <w:r>
        <w:rPr>
          <w:w w:val="110"/>
        </w:rPr>
        <w:t>The</w:t>
      </w:r>
      <w:r>
        <w:rPr>
          <w:spacing w:val="-10"/>
          <w:w w:val="110"/>
        </w:rPr>
        <w:t xml:space="preserve"> </w:t>
      </w:r>
      <w:r>
        <w:rPr>
          <w:w w:val="110"/>
        </w:rPr>
        <w:t>next</w:t>
      </w:r>
      <w:r>
        <w:rPr>
          <w:spacing w:val="-10"/>
          <w:w w:val="110"/>
        </w:rPr>
        <w:t xml:space="preserve"> </w:t>
      </w:r>
      <w:r>
        <w:rPr>
          <w:w w:val="110"/>
        </w:rPr>
        <w:t>best</w:t>
      </w:r>
    </w:p>
    <w:p w14:paraId="7614DB74" w14:textId="77777777" w:rsidR="00735E2D" w:rsidRDefault="00000000">
      <w:pPr>
        <w:pStyle w:val="BodyText"/>
        <w:spacing w:before="201"/>
      </w:pPr>
      <w:r>
        <w:rPr>
          <w:rFonts w:ascii="Trebuchet MS"/>
          <w:sz w:val="12"/>
        </w:rPr>
        <w:t xml:space="preserve">349    </w:t>
      </w:r>
      <w:r>
        <w:rPr>
          <w:rFonts w:ascii="Trebuchet MS"/>
          <w:spacing w:val="19"/>
          <w:sz w:val="12"/>
        </w:rPr>
        <w:t xml:space="preserve"> </w:t>
      </w:r>
      <w:r>
        <w:rPr>
          <w:w w:val="105"/>
        </w:rPr>
        <w:t>fitting</w:t>
      </w:r>
      <w:r>
        <w:rPr>
          <w:spacing w:val="14"/>
          <w:w w:val="105"/>
        </w:rPr>
        <w:t xml:space="preserve"> </w:t>
      </w:r>
      <w:r>
        <w:rPr>
          <w:w w:val="105"/>
        </w:rPr>
        <w:t>model</w:t>
      </w:r>
      <w:r>
        <w:rPr>
          <w:spacing w:val="14"/>
          <w:w w:val="105"/>
        </w:rPr>
        <w:t xml:space="preserve"> </w:t>
      </w:r>
      <w:r>
        <w:rPr>
          <w:w w:val="105"/>
        </w:rPr>
        <w:t>contained</w:t>
      </w:r>
      <w:r>
        <w:rPr>
          <w:spacing w:val="15"/>
          <w:w w:val="105"/>
        </w:rPr>
        <w:t xml:space="preserve"> </w:t>
      </w:r>
      <w:r>
        <w:rPr>
          <w:w w:val="105"/>
        </w:rPr>
        <w:t>all</w:t>
      </w:r>
      <w:r>
        <w:rPr>
          <w:spacing w:val="13"/>
          <w:w w:val="105"/>
        </w:rPr>
        <w:t xml:space="preserve"> </w:t>
      </w:r>
      <w:r>
        <w:rPr>
          <w:w w:val="105"/>
        </w:rPr>
        <w:t>three</w:t>
      </w:r>
      <w:r>
        <w:rPr>
          <w:spacing w:val="15"/>
          <w:w w:val="105"/>
        </w:rPr>
        <w:t xml:space="preserve"> </w:t>
      </w:r>
      <w:r>
        <w:rPr>
          <w:w w:val="105"/>
        </w:rPr>
        <w:t>factors</w:t>
      </w:r>
      <w:r>
        <w:rPr>
          <w:spacing w:val="14"/>
          <w:w w:val="105"/>
        </w:rPr>
        <w:t xml:space="preserve"> </w:t>
      </w:r>
      <w:r>
        <w:rPr>
          <w:w w:val="105"/>
        </w:rPr>
        <w:t>and</w:t>
      </w:r>
      <w:r>
        <w:rPr>
          <w:spacing w:val="14"/>
          <w:w w:val="105"/>
        </w:rPr>
        <w:t xml:space="preserve"> </w:t>
      </w:r>
      <w:r>
        <w:rPr>
          <w:w w:val="105"/>
        </w:rPr>
        <w:t>the</w:t>
      </w:r>
      <w:r>
        <w:rPr>
          <w:spacing w:val="13"/>
          <w:w w:val="105"/>
        </w:rPr>
        <w:t xml:space="preserve"> </w:t>
      </w:r>
      <w:r>
        <w:rPr>
          <w:w w:val="105"/>
        </w:rPr>
        <w:t>interaction</w:t>
      </w:r>
      <w:r>
        <w:rPr>
          <w:spacing w:val="14"/>
          <w:w w:val="105"/>
        </w:rPr>
        <w:t xml:space="preserve"> </w:t>
      </w:r>
      <w:r>
        <w:rPr>
          <w:w w:val="105"/>
        </w:rPr>
        <w:t>of</w:t>
      </w:r>
      <w:r>
        <w:rPr>
          <w:spacing w:val="14"/>
          <w:w w:val="105"/>
        </w:rPr>
        <w:t xml:space="preserve"> </w:t>
      </w:r>
      <w:r>
        <w:rPr>
          <w:w w:val="105"/>
        </w:rPr>
        <w:t>epoch</w:t>
      </w:r>
      <w:r>
        <w:rPr>
          <w:spacing w:val="14"/>
          <w:w w:val="105"/>
        </w:rPr>
        <w:t xml:space="preserve"> </w:t>
      </w:r>
      <w:r>
        <w:rPr>
          <w:w w:val="105"/>
        </w:rPr>
        <w:t>and</w:t>
      </w:r>
      <w:r>
        <w:rPr>
          <w:spacing w:val="14"/>
          <w:w w:val="105"/>
        </w:rPr>
        <w:t xml:space="preserve"> </w:t>
      </w:r>
      <w:r>
        <w:rPr>
          <w:w w:val="105"/>
        </w:rPr>
        <w:t>configuration,</w:t>
      </w:r>
    </w:p>
    <w:p w14:paraId="1933E103" w14:textId="77777777" w:rsidR="00735E2D" w:rsidRDefault="00000000">
      <w:pPr>
        <w:pStyle w:val="BodyText"/>
        <w:spacing w:before="186"/>
      </w:pPr>
      <w:r>
        <w:rPr>
          <w:rFonts w:ascii="Trebuchet MS" w:hAnsi="Trebuchet MS"/>
          <w:sz w:val="12"/>
        </w:rPr>
        <w:t xml:space="preserve">350    </w:t>
      </w:r>
      <w:r>
        <w:rPr>
          <w:rFonts w:ascii="Trebuchet MS" w:hAnsi="Trebuchet MS"/>
          <w:spacing w:val="19"/>
          <w:sz w:val="12"/>
        </w:rPr>
        <w:t xml:space="preserve"> </w:t>
      </w:r>
      <w:r>
        <w:rPr>
          <w:w w:val="110"/>
        </w:rPr>
        <w:t>BF</w:t>
      </w:r>
      <w:r>
        <w:rPr>
          <w:rFonts w:ascii="Trebuchet MS" w:hAnsi="Trebuchet MS"/>
          <w:w w:val="110"/>
          <w:vertAlign w:val="subscript"/>
        </w:rPr>
        <w:t>10</w:t>
      </w:r>
      <w:r>
        <w:rPr>
          <w:rFonts w:ascii="Trebuchet MS" w:hAnsi="Trebuchet MS"/>
          <w:spacing w:val="-14"/>
          <w:w w:val="110"/>
        </w:rPr>
        <w:t xml:space="preserve"> </w:t>
      </w:r>
      <w:r>
        <w:rPr>
          <w:w w:val="110"/>
        </w:rPr>
        <w:t>=</w:t>
      </w:r>
      <w:r>
        <w:rPr>
          <w:spacing w:val="-8"/>
          <w:w w:val="110"/>
        </w:rPr>
        <w:t xml:space="preserve"> </w:t>
      </w:r>
      <w:r>
        <w:rPr>
          <w:w w:val="110"/>
        </w:rPr>
        <w:t>5.5x10</w:t>
      </w:r>
      <w:r>
        <w:rPr>
          <w:rFonts w:ascii="Trebuchet MS" w:hAnsi="Trebuchet MS"/>
          <w:w w:val="110"/>
          <w:position w:val="9"/>
          <w:sz w:val="16"/>
        </w:rPr>
        <w:t>100</w:t>
      </w:r>
      <w:r>
        <w:rPr>
          <w:rFonts w:ascii="Trebuchet MS" w:hAnsi="Trebuchet MS"/>
          <w:spacing w:val="13"/>
          <w:w w:val="110"/>
          <w:position w:val="9"/>
          <w:sz w:val="16"/>
        </w:rPr>
        <w:t xml:space="preserve"> </w:t>
      </w:r>
      <w:r>
        <w:rPr>
          <w:rFonts w:ascii="Microsoft Sans Serif" w:hAnsi="Microsoft Sans Serif"/>
          <w:w w:val="110"/>
        </w:rPr>
        <w:t>±</w:t>
      </w:r>
      <w:r>
        <w:rPr>
          <w:rFonts w:ascii="Microsoft Sans Serif" w:hAnsi="Microsoft Sans Serif"/>
          <w:spacing w:val="-12"/>
          <w:w w:val="110"/>
        </w:rPr>
        <w:t xml:space="preserve"> </w:t>
      </w:r>
      <w:r>
        <w:rPr>
          <w:w w:val="110"/>
        </w:rPr>
        <w:t>3.64%,</w:t>
      </w:r>
      <w:r>
        <w:rPr>
          <w:spacing w:val="-8"/>
          <w:w w:val="110"/>
        </w:rPr>
        <w:t xml:space="preserve"> </w:t>
      </w:r>
      <w:r>
        <w:rPr>
          <w:w w:val="110"/>
        </w:rPr>
        <w:t>and</w:t>
      </w:r>
      <w:r>
        <w:rPr>
          <w:spacing w:val="-8"/>
          <w:w w:val="110"/>
        </w:rPr>
        <w:t xml:space="preserve"> </w:t>
      </w:r>
      <w:r>
        <w:rPr>
          <w:w w:val="110"/>
        </w:rPr>
        <w:t>this</w:t>
      </w:r>
      <w:r>
        <w:rPr>
          <w:spacing w:val="-8"/>
          <w:w w:val="110"/>
        </w:rPr>
        <w:t xml:space="preserve"> </w:t>
      </w:r>
      <w:r>
        <w:rPr>
          <w:w w:val="110"/>
        </w:rPr>
        <w:t>model</w:t>
      </w:r>
      <w:r>
        <w:rPr>
          <w:spacing w:val="-8"/>
          <w:w w:val="110"/>
        </w:rPr>
        <w:t xml:space="preserve"> </w:t>
      </w:r>
      <w:r>
        <w:rPr>
          <w:w w:val="110"/>
        </w:rPr>
        <w:t>was</w:t>
      </w:r>
      <w:r>
        <w:rPr>
          <w:spacing w:val="-7"/>
          <w:w w:val="110"/>
        </w:rPr>
        <w:t xml:space="preserve"> </w:t>
      </w:r>
      <w:r>
        <w:rPr>
          <w:w w:val="110"/>
        </w:rPr>
        <w:t>not</w:t>
      </w:r>
      <w:r>
        <w:rPr>
          <w:spacing w:val="-8"/>
          <w:w w:val="110"/>
        </w:rPr>
        <w:t xml:space="preserve"> </w:t>
      </w:r>
      <w:r>
        <w:rPr>
          <w:w w:val="110"/>
        </w:rPr>
        <w:t>a</w:t>
      </w:r>
      <w:r>
        <w:rPr>
          <w:spacing w:val="-9"/>
          <w:w w:val="110"/>
        </w:rPr>
        <w:t xml:space="preserve"> </w:t>
      </w:r>
      <w:r>
        <w:rPr>
          <w:w w:val="110"/>
        </w:rPr>
        <w:t>substantially</w:t>
      </w:r>
      <w:r>
        <w:rPr>
          <w:spacing w:val="-7"/>
          <w:w w:val="110"/>
        </w:rPr>
        <w:t xml:space="preserve"> </w:t>
      </w:r>
      <w:r>
        <w:rPr>
          <w:w w:val="110"/>
        </w:rPr>
        <w:t>worse</w:t>
      </w:r>
      <w:r>
        <w:rPr>
          <w:spacing w:val="-8"/>
          <w:w w:val="110"/>
        </w:rPr>
        <w:t xml:space="preserve"> </w:t>
      </w:r>
      <w:r>
        <w:rPr>
          <w:w w:val="110"/>
        </w:rPr>
        <w:t>fit</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data,</w:t>
      </w:r>
    </w:p>
    <w:p w14:paraId="764BEAE8" w14:textId="77777777" w:rsidR="00735E2D" w:rsidRDefault="00000000">
      <w:pPr>
        <w:pStyle w:val="BodyText"/>
        <w:spacing w:before="200"/>
      </w:pPr>
      <w:r>
        <w:rPr>
          <w:rFonts w:ascii="Trebuchet MS" w:hAnsi="Trebuchet MS"/>
          <w:sz w:val="12"/>
        </w:rPr>
        <w:t xml:space="preserve">351    </w:t>
      </w:r>
      <w:r>
        <w:rPr>
          <w:rFonts w:ascii="Trebuchet MS" w:hAnsi="Trebuchet MS"/>
          <w:spacing w:val="19"/>
          <w:sz w:val="12"/>
        </w:rPr>
        <w:t xml:space="preserve"> </w:t>
      </w:r>
      <w:r>
        <w:rPr>
          <w:w w:val="110"/>
        </w:rPr>
        <w:t>BF</w:t>
      </w:r>
      <w:r>
        <w:rPr>
          <w:spacing w:val="-11"/>
          <w:w w:val="110"/>
        </w:rPr>
        <w:t xml:space="preserve"> </w:t>
      </w:r>
      <w:r>
        <w:rPr>
          <w:w w:val="110"/>
        </w:rPr>
        <w:t>=</w:t>
      </w:r>
      <w:r>
        <w:rPr>
          <w:spacing w:val="-12"/>
          <w:w w:val="110"/>
        </w:rPr>
        <w:t xml:space="preserve"> </w:t>
      </w:r>
      <w:r>
        <w:rPr>
          <w:w w:val="110"/>
        </w:rPr>
        <w:t>0.48</w:t>
      </w:r>
      <w:r>
        <w:rPr>
          <w:spacing w:val="-12"/>
          <w:w w:val="110"/>
        </w:rPr>
        <w:t xml:space="preserve"> </w:t>
      </w:r>
      <w:r>
        <w:rPr>
          <w:rFonts w:ascii="Microsoft Sans Serif" w:hAnsi="Microsoft Sans Serif"/>
          <w:w w:val="110"/>
        </w:rPr>
        <w:t>±</w:t>
      </w:r>
      <w:r>
        <w:rPr>
          <w:rFonts w:ascii="Microsoft Sans Serif" w:hAnsi="Microsoft Sans Serif"/>
          <w:spacing w:val="-16"/>
          <w:w w:val="110"/>
        </w:rPr>
        <w:t xml:space="preserve"> </w:t>
      </w:r>
      <w:r>
        <w:rPr>
          <w:w w:val="110"/>
        </w:rPr>
        <w:t>37.67%.</w:t>
      </w:r>
      <w:r>
        <w:rPr>
          <w:spacing w:val="6"/>
          <w:w w:val="110"/>
        </w:rPr>
        <w:t xml:space="preserve"> </w:t>
      </w:r>
      <w:r>
        <w:rPr>
          <w:w w:val="110"/>
        </w:rPr>
        <w:t>All</w:t>
      </w:r>
      <w:r>
        <w:rPr>
          <w:spacing w:val="-12"/>
          <w:w w:val="110"/>
        </w:rPr>
        <w:t xml:space="preserve"> </w:t>
      </w:r>
      <w:r>
        <w:rPr>
          <w:w w:val="110"/>
        </w:rPr>
        <w:t>other</w:t>
      </w:r>
      <w:r>
        <w:rPr>
          <w:spacing w:val="-12"/>
          <w:w w:val="110"/>
        </w:rPr>
        <w:t xml:space="preserve"> </w:t>
      </w:r>
      <w:r>
        <w:rPr>
          <w:w w:val="110"/>
        </w:rPr>
        <w:t>models</w:t>
      </w:r>
      <w:r>
        <w:rPr>
          <w:spacing w:val="-12"/>
          <w:w w:val="110"/>
        </w:rPr>
        <w:t xml:space="preserve"> </w:t>
      </w:r>
      <w:r>
        <w:rPr>
          <w:w w:val="110"/>
        </w:rPr>
        <w:t>were</w:t>
      </w:r>
      <w:r>
        <w:rPr>
          <w:spacing w:val="-12"/>
          <w:w w:val="110"/>
        </w:rPr>
        <w:t xml:space="preserve"> </w:t>
      </w:r>
      <w:r>
        <w:rPr>
          <w:w w:val="110"/>
        </w:rPr>
        <w:t>substantially</w:t>
      </w:r>
      <w:r>
        <w:rPr>
          <w:spacing w:val="-12"/>
          <w:w w:val="110"/>
        </w:rPr>
        <w:t xml:space="preserve"> </w:t>
      </w:r>
      <w:r>
        <w:rPr>
          <w:w w:val="110"/>
        </w:rPr>
        <w:t>worse</w:t>
      </w:r>
      <w:r>
        <w:rPr>
          <w:spacing w:val="-12"/>
          <w:w w:val="110"/>
        </w:rPr>
        <w:t xml:space="preserve"> </w:t>
      </w:r>
      <w:r>
        <w:rPr>
          <w:w w:val="110"/>
        </w:rPr>
        <w:t>fits</w:t>
      </w:r>
      <w:r>
        <w:rPr>
          <w:spacing w:val="-12"/>
          <w:w w:val="110"/>
        </w:rPr>
        <w:t xml:space="preserve"> </w:t>
      </w:r>
      <w:r>
        <w:rPr>
          <w:w w:val="110"/>
        </w:rPr>
        <w:t>than</w:t>
      </w:r>
      <w:r>
        <w:rPr>
          <w:spacing w:val="-12"/>
          <w:w w:val="110"/>
        </w:rPr>
        <w:t xml:space="preserve"> </w:t>
      </w:r>
      <w:r>
        <w:rPr>
          <w:w w:val="110"/>
        </w:rPr>
        <w:t>the</w:t>
      </w:r>
      <w:r>
        <w:rPr>
          <w:spacing w:val="-12"/>
          <w:w w:val="110"/>
        </w:rPr>
        <w:t xml:space="preserve"> </w:t>
      </w:r>
      <w:r>
        <w:rPr>
          <w:w w:val="110"/>
        </w:rPr>
        <w:t>best</w:t>
      </w:r>
      <w:r>
        <w:rPr>
          <w:spacing w:val="-11"/>
          <w:w w:val="110"/>
        </w:rPr>
        <w:t xml:space="preserve"> </w:t>
      </w:r>
      <w:proofErr w:type="gramStart"/>
      <w:r>
        <w:rPr>
          <w:w w:val="110"/>
        </w:rPr>
        <w:t>fitting</w:t>
      </w:r>
      <w:proofErr w:type="gramEnd"/>
    </w:p>
    <w:p w14:paraId="597FB6AC" w14:textId="77777777" w:rsidR="00735E2D" w:rsidRDefault="00000000">
      <w:pPr>
        <w:pStyle w:val="BodyText"/>
        <w:spacing w:before="203"/>
      </w:pPr>
      <w:r>
        <w:rPr>
          <w:rFonts w:ascii="Trebuchet MS" w:hAnsi="Trebuchet MS"/>
          <w:sz w:val="12"/>
        </w:rPr>
        <w:t xml:space="preserve">352    </w:t>
      </w:r>
      <w:r>
        <w:rPr>
          <w:rFonts w:ascii="Trebuchet MS" w:hAnsi="Trebuchet MS"/>
          <w:spacing w:val="19"/>
          <w:sz w:val="12"/>
        </w:rPr>
        <w:t xml:space="preserve"> </w:t>
      </w:r>
      <w:r>
        <w:rPr>
          <w:w w:val="110"/>
        </w:rPr>
        <w:t>model,</w:t>
      </w:r>
      <w:r>
        <w:rPr>
          <w:spacing w:val="-10"/>
          <w:w w:val="110"/>
        </w:rPr>
        <w:t xml:space="preserve"> </w:t>
      </w:r>
      <w:r>
        <w:rPr>
          <w:w w:val="110"/>
        </w:rPr>
        <w:t>largest</w:t>
      </w:r>
      <w:r>
        <w:rPr>
          <w:spacing w:val="-11"/>
          <w:w w:val="110"/>
        </w:rPr>
        <w:t xml:space="preserve"> </w:t>
      </w:r>
      <w:r>
        <w:rPr>
          <w:w w:val="110"/>
        </w:rPr>
        <w:t>BF</w:t>
      </w:r>
      <w:r>
        <w:rPr>
          <w:spacing w:val="-10"/>
          <w:w w:val="110"/>
        </w:rPr>
        <w:t xml:space="preserve"> </w:t>
      </w:r>
      <w:r>
        <w:rPr>
          <w:w w:val="110"/>
        </w:rPr>
        <w:t>=</w:t>
      </w:r>
      <w:r>
        <w:rPr>
          <w:spacing w:val="-11"/>
          <w:w w:val="110"/>
        </w:rPr>
        <w:t xml:space="preserve"> </w:t>
      </w:r>
      <w:r>
        <w:rPr>
          <w:w w:val="110"/>
        </w:rPr>
        <w:t>0.25</w:t>
      </w:r>
      <w:r>
        <w:rPr>
          <w:spacing w:val="-11"/>
          <w:w w:val="110"/>
        </w:rPr>
        <w:t xml:space="preserve"> </w:t>
      </w:r>
      <w:r>
        <w:rPr>
          <w:rFonts w:ascii="Microsoft Sans Serif" w:hAnsi="Microsoft Sans Serif"/>
          <w:w w:val="110"/>
        </w:rPr>
        <w:t>±</w:t>
      </w:r>
      <w:r>
        <w:rPr>
          <w:rFonts w:ascii="Microsoft Sans Serif" w:hAnsi="Microsoft Sans Serif"/>
          <w:spacing w:val="-15"/>
          <w:w w:val="110"/>
        </w:rPr>
        <w:t xml:space="preserve"> </w:t>
      </w:r>
      <w:r>
        <w:rPr>
          <w:w w:val="110"/>
        </w:rPr>
        <w:t>4.38%.</w:t>
      </w:r>
      <w:r>
        <w:rPr>
          <w:spacing w:val="7"/>
          <w:w w:val="110"/>
        </w:rPr>
        <w:t xml:space="preserve"> </w:t>
      </w:r>
      <w:r>
        <w:rPr>
          <w:w w:val="110"/>
        </w:rPr>
        <w:t>Importantly,</w:t>
      </w:r>
      <w:r>
        <w:rPr>
          <w:spacing w:val="-10"/>
          <w:w w:val="110"/>
        </w:rPr>
        <w:t xml:space="preserve"> </w:t>
      </w:r>
      <w:r>
        <w:rPr>
          <w:w w:val="110"/>
        </w:rPr>
        <w:t>the</w:t>
      </w:r>
      <w:r>
        <w:rPr>
          <w:spacing w:val="-12"/>
          <w:w w:val="110"/>
        </w:rPr>
        <w:t xml:space="preserve"> </w:t>
      </w:r>
      <w:r>
        <w:rPr>
          <w:w w:val="110"/>
        </w:rPr>
        <w:t>interaction</w:t>
      </w:r>
      <w:r>
        <w:rPr>
          <w:spacing w:val="-11"/>
          <w:w w:val="110"/>
        </w:rPr>
        <w:t xml:space="preserve"> </w:t>
      </w:r>
      <w:r>
        <w:rPr>
          <w:w w:val="110"/>
        </w:rPr>
        <w:t>term</w:t>
      </w:r>
      <w:r>
        <w:rPr>
          <w:spacing w:val="-11"/>
          <w:w w:val="110"/>
        </w:rPr>
        <w:t xml:space="preserve"> </w:t>
      </w:r>
      <w:r>
        <w:rPr>
          <w:w w:val="110"/>
        </w:rPr>
        <w:t>between</w:t>
      </w:r>
      <w:r>
        <w:rPr>
          <w:spacing w:val="-11"/>
          <w:w w:val="110"/>
        </w:rPr>
        <w:t xml:space="preserve"> </w:t>
      </w:r>
      <w:r>
        <w:rPr>
          <w:w w:val="110"/>
        </w:rPr>
        <w:t>the</w:t>
      </w:r>
      <w:r>
        <w:rPr>
          <w:spacing w:val="-10"/>
          <w:w w:val="110"/>
        </w:rPr>
        <w:t xml:space="preserve"> </w:t>
      </w:r>
      <w:r>
        <w:rPr>
          <w:w w:val="110"/>
        </w:rPr>
        <w:t>factors</w:t>
      </w:r>
    </w:p>
    <w:p w14:paraId="138FD002" w14:textId="77777777" w:rsidR="00735E2D" w:rsidRDefault="00000000">
      <w:pPr>
        <w:pStyle w:val="BodyText"/>
      </w:pPr>
      <w:r>
        <w:rPr>
          <w:rFonts w:ascii="Trebuchet MS"/>
          <w:sz w:val="12"/>
        </w:rPr>
        <w:t xml:space="preserve">353    </w:t>
      </w:r>
      <w:r>
        <w:rPr>
          <w:rFonts w:ascii="Trebuchet MS"/>
          <w:spacing w:val="19"/>
          <w:sz w:val="12"/>
        </w:rPr>
        <w:t xml:space="preserve"> </w:t>
      </w:r>
      <w:r>
        <w:rPr>
          <w:w w:val="105"/>
        </w:rPr>
        <w:t>of</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and</w:t>
      </w:r>
      <w:r>
        <w:rPr>
          <w:spacing w:val="10"/>
          <w:w w:val="105"/>
        </w:rPr>
        <w:t xml:space="preserve"> </w:t>
      </w:r>
      <w:r>
        <w:rPr>
          <w:w w:val="105"/>
        </w:rPr>
        <w:t>configuration</w:t>
      </w:r>
      <w:r>
        <w:rPr>
          <w:spacing w:val="11"/>
          <w:w w:val="105"/>
        </w:rPr>
        <w:t xml:space="preserve"> </w:t>
      </w:r>
      <w:r>
        <w:rPr>
          <w:w w:val="105"/>
        </w:rPr>
        <w:t>did</w:t>
      </w:r>
      <w:r>
        <w:rPr>
          <w:spacing w:val="11"/>
          <w:w w:val="105"/>
        </w:rPr>
        <w:t xml:space="preserve"> </w:t>
      </w:r>
      <w:r>
        <w:rPr>
          <w:w w:val="105"/>
        </w:rPr>
        <w:t>not</w:t>
      </w:r>
      <w:r>
        <w:rPr>
          <w:spacing w:val="10"/>
          <w:w w:val="105"/>
        </w:rPr>
        <w:t xml:space="preserve"> </w:t>
      </w:r>
      <w:r>
        <w:rPr>
          <w:w w:val="105"/>
        </w:rPr>
        <w:t>improve</w:t>
      </w:r>
      <w:r>
        <w:rPr>
          <w:spacing w:val="11"/>
          <w:w w:val="105"/>
        </w:rPr>
        <w:t xml:space="preserve"> </w:t>
      </w:r>
      <w:r>
        <w:rPr>
          <w:w w:val="105"/>
        </w:rPr>
        <w:t>the</w:t>
      </w:r>
      <w:r>
        <w:rPr>
          <w:spacing w:val="10"/>
          <w:w w:val="105"/>
        </w:rPr>
        <w:t xml:space="preserve"> </w:t>
      </w:r>
      <w:r>
        <w:rPr>
          <w:w w:val="105"/>
        </w:rPr>
        <w:t>fit</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model,</w:t>
      </w:r>
      <w:r>
        <w:rPr>
          <w:spacing w:val="10"/>
          <w:w w:val="105"/>
        </w:rPr>
        <w:t xml:space="preserve"> </w:t>
      </w:r>
      <w:r>
        <w:rPr>
          <w:w w:val="105"/>
        </w:rPr>
        <w:t>with</w:t>
      </w:r>
      <w:r>
        <w:rPr>
          <w:spacing w:val="11"/>
          <w:w w:val="105"/>
        </w:rPr>
        <w:t xml:space="preserve"> </w:t>
      </w:r>
      <w:r>
        <w:rPr>
          <w:w w:val="105"/>
        </w:rPr>
        <w:t>support</w:t>
      </w:r>
      <w:r>
        <w:rPr>
          <w:spacing w:val="11"/>
          <w:w w:val="105"/>
        </w:rPr>
        <w:t xml:space="preserve"> </w:t>
      </w:r>
      <w:r>
        <w:rPr>
          <w:w w:val="105"/>
        </w:rPr>
        <w:t>for</w:t>
      </w:r>
    </w:p>
    <w:p w14:paraId="0F2BA94E" w14:textId="77777777" w:rsidR="00735E2D" w:rsidRDefault="00000000">
      <w:pPr>
        <w:pStyle w:val="BodyText"/>
      </w:pPr>
      <w:r>
        <w:rPr>
          <w:rFonts w:ascii="Trebuchet MS" w:hAnsi="Trebuchet MS"/>
          <w:sz w:val="12"/>
        </w:rPr>
        <w:t xml:space="preserve">354    </w:t>
      </w:r>
      <w:r>
        <w:rPr>
          <w:rFonts w:ascii="Trebuchet MS" w:hAnsi="Trebuchet MS"/>
          <w:spacing w:val="19"/>
          <w:sz w:val="12"/>
        </w:rPr>
        <w:t xml:space="preserve"> </w:t>
      </w:r>
      <w:r>
        <w:rPr>
          <w:w w:val="110"/>
        </w:rPr>
        <w:t>the</w:t>
      </w:r>
      <w:r>
        <w:rPr>
          <w:spacing w:val="-12"/>
          <w:w w:val="110"/>
        </w:rPr>
        <w:t xml:space="preserve"> </w:t>
      </w:r>
      <w:r>
        <w:rPr>
          <w:w w:val="110"/>
        </w:rPr>
        <w:t>absence</w:t>
      </w:r>
      <w:r>
        <w:rPr>
          <w:spacing w:val="-11"/>
          <w:w w:val="110"/>
        </w:rPr>
        <w:t xml:space="preserve"> </w:t>
      </w:r>
      <w:r>
        <w:rPr>
          <w:w w:val="110"/>
        </w:rPr>
        <w:t>of</w:t>
      </w:r>
      <w:r>
        <w:rPr>
          <w:spacing w:val="-12"/>
          <w:w w:val="110"/>
        </w:rPr>
        <w:t xml:space="preserve"> </w:t>
      </w:r>
      <w:r>
        <w:rPr>
          <w:w w:val="110"/>
        </w:rPr>
        <w:t>this</w:t>
      </w:r>
      <w:r>
        <w:rPr>
          <w:spacing w:val="-13"/>
          <w:w w:val="110"/>
        </w:rPr>
        <w:t xml:space="preserve"> </w:t>
      </w:r>
      <w:r>
        <w:rPr>
          <w:w w:val="110"/>
        </w:rPr>
        <w:t>interaction,</w:t>
      </w:r>
      <w:r>
        <w:rPr>
          <w:spacing w:val="-12"/>
          <w:w w:val="110"/>
        </w:rPr>
        <w:t xml:space="preserve"> </w:t>
      </w:r>
      <w:r>
        <w:rPr>
          <w:w w:val="110"/>
        </w:rPr>
        <w:t>BF</w:t>
      </w:r>
      <w:r>
        <w:rPr>
          <w:spacing w:val="-11"/>
          <w:w w:val="110"/>
        </w:rPr>
        <w:t xml:space="preserve"> </w:t>
      </w:r>
      <w:r>
        <w:rPr>
          <w:w w:val="110"/>
        </w:rPr>
        <w:t>=</w:t>
      </w:r>
      <w:r>
        <w:rPr>
          <w:spacing w:val="-12"/>
          <w:w w:val="110"/>
        </w:rPr>
        <w:t xml:space="preserve"> </w:t>
      </w:r>
      <w:r>
        <w:rPr>
          <w:w w:val="110"/>
        </w:rPr>
        <w:t>0.12</w:t>
      </w:r>
      <w:r>
        <w:rPr>
          <w:spacing w:val="-11"/>
          <w:w w:val="110"/>
        </w:rPr>
        <w:t xml:space="preserve"> </w:t>
      </w:r>
      <w:r>
        <w:rPr>
          <w:rFonts w:ascii="Microsoft Sans Serif" w:hAnsi="Microsoft Sans Serif"/>
          <w:w w:val="110"/>
        </w:rPr>
        <w:t>±</w:t>
      </w:r>
      <w:r>
        <w:rPr>
          <w:rFonts w:ascii="Microsoft Sans Serif" w:hAnsi="Microsoft Sans Serif"/>
          <w:spacing w:val="-16"/>
          <w:w w:val="110"/>
        </w:rPr>
        <w:t xml:space="preserve"> </w:t>
      </w:r>
      <w:r>
        <w:rPr>
          <w:w w:val="110"/>
        </w:rPr>
        <w:t>37.57%.</w:t>
      </w:r>
    </w:p>
    <w:p w14:paraId="190AE13E" w14:textId="77777777" w:rsidR="00735E2D" w:rsidRDefault="00735E2D">
      <w:pPr>
        <w:pStyle w:val="BodyText"/>
        <w:spacing w:before="0"/>
        <w:ind w:left="0"/>
        <w:rPr>
          <w:sz w:val="28"/>
        </w:rPr>
      </w:pPr>
    </w:p>
    <w:p w14:paraId="516FBB13" w14:textId="77777777" w:rsidR="00735E2D" w:rsidRDefault="00000000">
      <w:pPr>
        <w:pStyle w:val="BodyText"/>
        <w:tabs>
          <w:tab w:val="left" w:pos="1259"/>
        </w:tabs>
        <w:spacing w:before="0"/>
      </w:pPr>
      <w:r>
        <w:rPr>
          <w:rFonts w:ascii="Trebuchet MS"/>
          <w:w w:val="105"/>
          <w:sz w:val="12"/>
        </w:rPr>
        <w:t>355</w:t>
      </w:r>
      <w:r>
        <w:rPr>
          <w:rFonts w:ascii="Trebuchet MS"/>
          <w:w w:val="105"/>
          <w:sz w:val="12"/>
        </w:rPr>
        <w:tab/>
      </w:r>
      <w:r>
        <w:rPr>
          <w:w w:val="105"/>
        </w:rPr>
        <w:t>When</w:t>
      </w:r>
      <w:r>
        <w:rPr>
          <w:spacing w:val="4"/>
          <w:w w:val="105"/>
        </w:rPr>
        <w:t xml:space="preserve"> </w:t>
      </w:r>
      <w:r>
        <w:rPr>
          <w:w w:val="105"/>
        </w:rPr>
        <w:t>the</w:t>
      </w:r>
      <w:r>
        <w:rPr>
          <w:spacing w:val="6"/>
          <w:w w:val="105"/>
        </w:rPr>
        <w:t xml:space="preserve"> </w:t>
      </w:r>
      <w:r>
        <w:rPr>
          <w:w w:val="105"/>
        </w:rPr>
        <w:t>endogenous</w:t>
      </w:r>
      <w:r>
        <w:rPr>
          <w:spacing w:val="6"/>
          <w:w w:val="105"/>
        </w:rPr>
        <w:t xml:space="preserve"> </w:t>
      </w:r>
      <w:r>
        <w:rPr>
          <w:w w:val="105"/>
        </w:rPr>
        <w:t>cue</w:t>
      </w:r>
      <w:r>
        <w:rPr>
          <w:spacing w:val="6"/>
          <w:w w:val="105"/>
        </w:rPr>
        <w:t xml:space="preserve"> </w:t>
      </w:r>
      <w:r>
        <w:rPr>
          <w:w w:val="105"/>
        </w:rPr>
        <w:t>was</w:t>
      </w:r>
      <w:r>
        <w:rPr>
          <w:spacing w:val="4"/>
          <w:w w:val="105"/>
        </w:rPr>
        <w:t xml:space="preserve"> </w:t>
      </w:r>
      <w:r>
        <w:rPr>
          <w:w w:val="105"/>
        </w:rPr>
        <w:t>removed</w:t>
      </w:r>
      <w:r>
        <w:rPr>
          <w:spacing w:val="6"/>
          <w:w w:val="105"/>
        </w:rPr>
        <w:t xml:space="preserve"> </w:t>
      </w:r>
      <w:r>
        <w:rPr>
          <w:w w:val="105"/>
        </w:rPr>
        <w:t>in</w:t>
      </w:r>
      <w:r>
        <w:rPr>
          <w:spacing w:val="6"/>
          <w:w w:val="105"/>
        </w:rPr>
        <w:t xml:space="preserve"> </w:t>
      </w:r>
      <w:r>
        <w:rPr>
          <w:w w:val="105"/>
        </w:rPr>
        <w:t>the</w:t>
      </w:r>
      <w:r>
        <w:rPr>
          <w:spacing w:val="5"/>
          <w:w w:val="105"/>
        </w:rPr>
        <w:t xml:space="preserve"> </w:t>
      </w:r>
      <w:r>
        <w:rPr>
          <w:w w:val="105"/>
        </w:rPr>
        <w:t>second</w:t>
      </w:r>
      <w:r>
        <w:rPr>
          <w:spacing w:val="6"/>
          <w:w w:val="105"/>
        </w:rPr>
        <w:t xml:space="preserve"> </w:t>
      </w:r>
      <w:r>
        <w:rPr>
          <w:w w:val="105"/>
        </w:rPr>
        <w:t>half</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experiment,</w:t>
      </w:r>
      <w:r>
        <w:rPr>
          <w:spacing w:val="5"/>
          <w:w w:val="105"/>
        </w:rPr>
        <w:t xml:space="preserve"> </w:t>
      </w:r>
      <w:proofErr w:type="gramStart"/>
      <w:r>
        <w:rPr>
          <w:w w:val="105"/>
        </w:rPr>
        <w:t>RTs</w:t>
      </w:r>
      <w:proofErr w:type="gramEnd"/>
    </w:p>
    <w:p w14:paraId="4668A08B" w14:textId="77777777" w:rsidR="00735E2D" w:rsidRDefault="00000000">
      <w:pPr>
        <w:pStyle w:val="BodyText"/>
      </w:pPr>
      <w:r>
        <w:rPr>
          <w:rFonts w:ascii="Trebuchet MS"/>
          <w:sz w:val="12"/>
        </w:rPr>
        <w:t xml:space="preserve">356    </w:t>
      </w:r>
      <w:r>
        <w:rPr>
          <w:rFonts w:ascii="Trebuchet MS"/>
          <w:spacing w:val="19"/>
          <w:sz w:val="12"/>
        </w:rPr>
        <w:t xml:space="preserve"> </w:t>
      </w:r>
      <w:r>
        <w:rPr>
          <w:w w:val="105"/>
        </w:rPr>
        <w:t>were</w:t>
      </w:r>
      <w:r>
        <w:rPr>
          <w:spacing w:val="2"/>
          <w:w w:val="105"/>
        </w:rPr>
        <w:t xml:space="preserve"> </w:t>
      </w:r>
      <w:r>
        <w:rPr>
          <w:w w:val="105"/>
        </w:rPr>
        <w:t>equivalent</w:t>
      </w:r>
      <w:r>
        <w:rPr>
          <w:spacing w:val="2"/>
          <w:w w:val="105"/>
        </w:rPr>
        <w:t xml:space="preserve"> </w:t>
      </w:r>
      <w:r>
        <w:rPr>
          <w:w w:val="105"/>
        </w:rPr>
        <w:t>across</w:t>
      </w:r>
      <w:r>
        <w:rPr>
          <w:spacing w:val="2"/>
          <w:w w:val="105"/>
        </w:rPr>
        <w:t xml:space="preserve"> </w:t>
      </w:r>
      <w:r>
        <w:rPr>
          <w:w w:val="105"/>
        </w:rPr>
        <w:t>the</w:t>
      </w:r>
      <w:r>
        <w:rPr>
          <w:spacing w:val="1"/>
          <w:w w:val="105"/>
        </w:rPr>
        <w:t xml:space="preserve"> </w:t>
      </w:r>
      <w:r>
        <w:rPr>
          <w:w w:val="105"/>
        </w:rPr>
        <w:t>two</w:t>
      </w:r>
      <w:r>
        <w:rPr>
          <w:spacing w:val="1"/>
          <w:w w:val="105"/>
        </w:rPr>
        <w:t xml:space="preserve"> </w:t>
      </w:r>
      <w:r>
        <w:rPr>
          <w:w w:val="105"/>
        </w:rPr>
        <w:t>conditions.</w:t>
      </w:r>
      <w:r>
        <w:rPr>
          <w:spacing w:val="24"/>
          <w:w w:val="105"/>
        </w:rPr>
        <w:t xml:space="preserve"> </w:t>
      </w:r>
      <w:r>
        <w:rPr>
          <w:w w:val="105"/>
        </w:rPr>
        <w:t>An</w:t>
      </w:r>
      <w:r>
        <w:rPr>
          <w:spacing w:val="2"/>
          <w:w w:val="105"/>
        </w:rPr>
        <w:t xml:space="preserve"> </w:t>
      </w:r>
      <w:r>
        <w:rPr>
          <w:w w:val="105"/>
        </w:rPr>
        <w:t>effect</w:t>
      </w:r>
      <w:r>
        <w:rPr>
          <w:spacing w:val="2"/>
          <w:w w:val="105"/>
        </w:rPr>
        <w:t xml:space="preserve"> </w:t>
      </w:r>
      <w:r>
        <w:rPr>
          <w:w w:val="105"/>
        </w:rPr>
        <w:t>of</w:t>
      </w:r>
      <w:r>
        <w:rPr>
          <w:spacing w:val="1"/>
          <w:w w:val="105"/>
        </w:rPr>
        <w:t xml:space="preserve"> </w:t>
      </w:r>
      <w:r>
        <w:rPr>
          <w:w w:val="105"/>
        </w:rPr>
        <w:t>configuration</w:t>
      </w:r>
      <w:r>
        <w:rPr>
          <w:spacing w:val="2"/>
          <w:w w:val="105"/>
        </w:rPr>
        <w:t xml:space="preserve"> </w:t>
      </w:r>
      <w:r>
        <w:rPr>
          <w:w w:val="105"/>
        </w:rPr>
        <w:t>was</w:t>
      </w:r>
      <w:r>
        <w:rPr>
          <w:spacing w:val="2"/>
          <w:w w:val="105"/>
        </w:rPr>
        <w:t xml:space="preserve"> </w:t>
      </w:r>
      <w:r>
        <w:rPr>
          <w:w w:val="105"/>
        </w:rPr>
        <w:t>seen</w:t>
      </w:r>
      <w:r>
        <w:rPr>
          <w:spacing w:val="2"/>
          <w:w w:val="105"/>
        </w:rPr>
        <w:t xml:space="preserve"> </w:t>
      </w:r>
      <w:r>
        <w:rPr>
          <w:w w:val="105"/>
        </w:rPr>
        <w:t>for</w:t>
      </w:r>
      <w:r>
        <w:rPr>
          <w:spacing w:val="2"/>
          <w:w w:val="105"/>
        </w:rPr>
        <w:t xml:space="preserve"> </w:t>
      </w:r>
      <w:proofErr w:type="gramStart"/>
      <w:r>
        <w:rPr>
          <w:w w:val="105"/>
        </w:rPr>
        <w:t>both</w:t>
      </w:r>
      <w:proofErr w:type="gramEnd"/>
    </w:p>
    <w:p w14:paraId="36E3C9C4" w14:textId="77777777" w:rsidR="00735E2D" w:rsidRDefault="00000000">
      <w:pPr>
        <w:pStyle w:val="BodyText"/>
      </w:pPr>
      <w:r>
        <w:rPr>
          <w:rFonts w:ascii="Trebuchet MS"/>
          <w:sz w:val="12"/>
        </w:rPr>
        <w:t xml:space="preserve">357    </w:t>
      </w:r>
      <w:r>
        <w:rPr>
          <w:rFonts w:ascii="Trebuchet MS"/>
          <w:spacing w:val="19"/>
          <w:sz w:val="12"/>
        </w:rPr>
        <w:t xml:space="preserve"> </w:t>
      </w:r>
      <w:r>
        <w:rPr>
          <w:w w:val="105"/>
        </w:rPr>
        <w:t>cuing</w:t>
      </w:r>
      <w:r>
        <w:rPr>
          <w:spacing w:val="2"/>
          <w:w w:val="105"/>
        </w:rPr>
        <w:t xml:space="preserve"> </w:t>
      </w:r>
      <w:r>
        <w:rPr>
          <w:w w:val="105"/>
        </w:rPr>
        <w:t>conditions,</w:t>
      </w:r>
      <w:r>
        <w:rPr>
          <w:spacing w:val="2"/>
          <w:w w:val="105"/>
        </w:rPr>
        <w:t xml:space="preserve"> </w:t>
      </w:r>
      <w:r>
        <w:rPr>
          <w:w w:val="105"/>
        </w:rPr>
        <w:t>with</w:t>
      </w:r>
      <w:r>
        <w:rPr>
          <w:spacing w:val="2"/>
          <w:w w:val="105"/>
        </w:rPr>
        <w:t xml:space="preserve"> </w:t>
      </w:r>
      <w:r>
        <w:rPr>
          <w:w w:val="105"/>
        </w:rPr>
        <w:t>little</w:t>
      </w:r>
      <w:r>
        <w:rPr>
          <w:spacing w:val="1"/>
          <w:w w:val="105"/>
        </w:rPr>
        <w:t xml:space="preserve"> </w:t>
      </w:r>
      <w:r>
        <w:rPr>
          <w:w w:val="105"/>
        </w:rPr>
        <w:t>discernible</w:t>
      </w:r>
      <w:r>
        <w:rPr>
          <w:spacing w:val="2"/>
          <w:w w:val="105"/>
        </w:rPr>
        <w:t xml:space="preserve"> </w:t>
      </w:r>
      <w:r>
        <w:rPr>
          <w:w w:val="105"/>
        </w:rPr>
        <w:t>difference</w:t>
      </w:r>
      <w:r>
        <w:rPr>
          <w:spacing w:val="2"/>
          <w:w w:val="105"/>
        </w:rPr>
        <w:t xml:space="preserve"> </w:t>
      </w:r>
      <w:r>
        <w:rPr>
          <w:w w:val="105"/>
        </w:rPr>
        <w:t>between</w:t>
      </w:r>
      <w:r>
        <w:rPr>
          <w:spacing w:val="2"/>
          <w:w w:val="105"/>
        </w:rPr>
        <w:t xml:space="preserve"> </w:t>
      </w:r>
      <w:r>
        <w:rPr>
          <w:w w:val="105"/>
        </w:rPr>
        <w:t>the</w:t>
      </w:r>
      <w:r>
        <w:rPr>
          <w:spacing w:val="1"/>
          <w:w w:val="105"/>
        </w:rPr>
        <w:t xml:space="preserve"> </w:t>
      </w:r>
      <w:r>
        <w:rPr>
          <w:w w:val="105"/>
        </w:rPr>
        <w:t>size</w:t>
      </w:r>
      <w:r>
        <w:rPr>
          <w:spacing w:val="2"/>
          <w:w w:val="105"/>
        </w:rPr>
        <w:t xml:space="preserve"> </w:t>
      </w:r>
      <w:r>
        <w:rPr>
          <w:w w:val="105"/>
        </w:rPr>
        <w:t>of</w:t>
      </w:r>
      <w:r>
        <w:rPr>
          <w:spacing w:val="2"/>
          <w:w w:val="105"/>
        </w:rPr>
        <w:t xml:space="preserve"> </w:t>
      </w:r>
      <w:r>
        <w:rPr>
          <w:w w:val="105"/>
        </w:rPr>
        <w:t>the</w:t>
      </w:r>
      <w:r>
        <w:rPr>
          <w:spacing w:val="1"/>
          <w:w w:val="105"/>
        </w:rPr>
        <w:t xml:space="preserve"> </w:t>
      </w:r>
      <w:r>
        <w:rPr>
          <w:w w:val="105"/>
        </w:rPr>
        <w:t>cuing</w:t>
      </w:r>
      <w:r>
        <w:rPr>
          <w:spacing w:val="2"/>
          <w:w w:val="105"/>
        </w:rPr>
        <w:t xml:space="preserve"> </w:t>
      </w:r>
      <w:r>
        <w:rPr>
          <w:w w:val="105"/>
        </w:rPr>
        <w:t>effects.</w:t>
      </w:r>
      <w:r>
        <w:rPr>
          <w:spacing w:val="24"/>
          <w:w w:val="105"/>
        </w:rPr>
        <w:t xml:space="preserve"> </w:t>
      </w:r>
      <w:r>
        <w:rPr>
          <w:w w:val="105"/>
        </w:rPr>
        <w:t>We</w:t>
      </w:r>
    </w:p>
    <w:p w14:paraId="5BC032CD" w14:textId="77777777" w:rsidR="00735E2D" w:rsidRDefault="00000000">
      <w:pPr>
        <w:pStyle w:val="BodyText"/>
      </w:pPr>
      <w:r>
        <w:rPr>
          <w:rFonts w:ascii="Trebuchet MS"/>
          <w:sz w:val="12"/>
        </w:rPr>
        <w:t xml:space="preserve">358    </w:t>
      </w:r>
      <w:r>
        <w:rPr>
          <w:rFonts w:ascii="Trebuchet MS"/>
          <w:spacing w:val="19"/>
          <w:sz w:val="12"/>
        </w:rPr>
        <w:t xml:space="preserve"> </w:t>
      </w:r>
      <w:r>
        <w:rPr>
          <w:w w:val="105"/>
        </w:rPr>
        <w:t>conducted</w:t>
      </w:r>
      <w:r>
        <w:rPr>
          <w:spacing w:val="2"/>
          <w:w w:val="105"/>
        </w:rPr>
        <w:t xml:space="preserve"> </w:t>
      </w:r>
      <w:r>
        <w:rPr>
          <w:w w:val="105"/>
        </w:rPr>
        <w:t>a</w:t>
      </w:r>
      <w:r>
        <w:rPr>
          <w:spacing w:val="2"/>
          <w:w w:val="105"/>
        </w:rPr>
        <w:t xml:space="preserve"> </w:t>
      </w:r>
      <w:r>
        <w:rPr>
          <w:w w:val="105"/>
        </w:rPr>
        <w:t>Bayesian</w:t>
      </w:r>
      <w:r>
        <w:rPr>
          <w:spacing w:val="1"/>
          <w:w w:val="105"/>
        </w:rPr>
        <w:t xml:space="preserve"> </w:t>
      </w:r>
      <w:r>
        <w:rPr>
          <w:w w:val="105"/>
        </w:rPr>
        <w:t>ANOVA</w:t>
      </w:r>
      <w:r>
        <w:rPr>
          <w:spacing w:val="1"/>
          <w:w w:val="105"/>
        </w:rPr>
        <w:t xml:space="preserve"> </w:t>
      </w:r>
      <w:r>
        <w:rPr>
          <w:w w:val="105"/>
        </w:rPr>
        <w:t>with</w:t>
      </w:r>
      <w:r>
        <w:rPr>
          <w:spacing w:val="2"/>
          <w:w w:val="105"/>
        </w:rPr>
        <w:t xml:space="preserve"> </w:t>
      </w:r>
      <w:r>
        <w:rPr>
          <w:w w:val="105"/>
        </w:rPr>
        <w:t>factors</w:t>
      </w:r>
      <w:r>
        <w:rPr>
          <w:spacing w:val="2"/>
          <w:w w:val="105"/>
        </w:rPr>
        <w:t xml:space="preserve"> </w:t>
      </w:r>
      <w:r>
        <w:rPr>
          <w:w w:val="105"/>
        </w:rPr>
        <w:t>of</w:t>
      </w:r>
      <w:r>
        <w:rPr>
          <w:spacing w:val="1"/>
          <w:w w:val="105"/>
        </w:rPr>
        <w:t xml:space="preserve"> </w:t>
      </w:r>
      <w:r>
        <w:rPr>
          <w:w w:val="105"/>
        </w:rPr>
        <w:t>epoch,</w:t>
      </w:r>
      <w:r>
        <w:rPr>
          <w:spacing w:val="1"/>
          <w:w w:val="105"/>
        </w:rPr>
        <w:t xml:space="preserve"> </w:t>
      </w:r>
      <w:r>
        <w:rPr>
          <w:w w:val="105"/>
        </w:rPr>
        <w:t>configuration</w:t>
      </w:r>
      <w:r>
        <w:rPr>
          <w:spacing w:val="2"/>
          <w:w w:val="105"/>
        </w:rPr>
        <w:t xml:space="preserve"> </w:t>
      </w:r>
      <w:r>
        <w:rPr>
          <w:w w:val="105"/>
        </w:rPr>
        <w:t>and</w:t>
      </w:r>
      <w:r>
        <w:rPr>
          <w:spacing w:val="1"/>
          <w:w w:val="105"/>
        </w:rPr>
        <w:t xml:space="preserve"> </w:t>
      </w:r>
      <w:r>
        <w:rPr>
          <w:w w:val="105"/>
        </w:rPr>
        <w:t>endogenous</w:t>
      </w:r>
      <w:r>
        <w:rPr>
          <w:spacing w:val="1"/>
          <w:w w:val="105"/>
        </w:rPr>
        <w:t xml:space="preserve"> </w:t>
      </w:r>
      <w:proofErr w:type="gramStart"/>
      <w:r>
        <w:rPr>
          <w:w w:val="105"/>
        </w:rPr>
        <w:t>cue</w:t>
      </w:r>
      <w:proofErr w:type="gramEnd"/>
    </w:p>
    <w:p w14:paraId="7769D110" w14:textId="77777777" w:rsidR="00735E2D" w:rsidRDefault="00000000">
      <w:pPr>
        <w:pStyle w:val="BodyText"/>
      </w:pPr>
      <w:r>
        <w:rPr>
          <w:rFonts w:ascii="Trebuchet MS"/>
          <w:sz w:val="12"/>
        </w:rPr>
        <w:t xml:space="preserve">359    </w:t>
      </w:r>
      <w:r>
        <w:rPr>
          <w:rFonts w:ascii="Trebuchet MS"/>
          <w:spacing w:val="19"/>
          <w:sz w:val="12"/>
        </w:rPr>
        <w:t xml:space="preserve"> </w:t>
      </w:r>
      <w:proofErr w:type="gramStart"/>
      <w:r>
        <w:rPr>
          <w:w w:val="105"/>
        </w:rPr>
        <w:t>condition</w:t>
      </w:r>
      <w:proofErr w:type="gramEnd"/>
      <w:r>
        <w:rPr>
          <w:spacing w:val="18"/>
          <w:w w:val="105"/>
        </w:rPr>
        <w:t xml:space="preserve"> </w:t>
      </w:r>
      <w:r>
        <w:rPr>
          <w:w w:val="105"/>
        </w:rPr>
        <w:t>(arrow</w:t>
      </w:r>
      <w:r>
        <w:rPr>
          <w:spacing w:val="18"/>
          <w:w w:val="105"/>
        </w:rPr>
        <w:t xml:space="preserve"> </w:t>
      </w:r>
      <w:r>
        <w:rPr>
          <w:w w:val="105"/>
        </w:rPr>
        <w:t>vs.</w:t>
      </w:r>
      <w:r>
        <w:rPr>
          <w:spacing w:val="18"/>
          <w:w w:val="105"/>
        </w:rPr>
        <w:t xml:space="preserve"> </w:t>
      </w:r>
      <w:r>
        <w:rPr>
          <w:w w:val="105"/>
        </w:rPr>
        <w:t>no-arrow).</w:t>
      </w:r>
      <w:r>
        <w:rPr>
          <w:spacing w:val="45"/>
          <w:w w:val="105"/>
        </w:rPr>
        <w:t xml:space="preserve"> </w:t>
      </w:r>
      <w:r>
        <w:rPr>
          <w:w w:val="105"/>
        </w:rPr>
        <w:t>The</w:t>
      </w:r>
      <w:r>
        <w:rPr>
          <w:spacing w:val="18"/>
          <w:w w:val="105"/>
        </w:rPr>
        <w:t xml:space="preserve"> </w:t>
      </w:r>
      <w:r>
        <w:rPr>
          <w:w w:val="105"/>
        </w:rPr>
        <w:t>best</w:t>
      </w:r>
      <w:r>
        <w:rPr>
          <w:spacing w:val="18"/>
          <w:w w:val="105"/>
        </w:rPr>
        <w:t xml:space="preserve"> </w:t>
      </w:r>
      <w:r>
        <w:rPr>
          <w:w w:val="105"/>
        </w:rPr>
        <w:t>fitting</w:t>
      </w:r>
      <w:r>
        <w:rPr>
          <w:spacing w:val="18"/>
          <w:w w:val="105"/>
        </w:rPr>
        <w:t xml:space="preserve"> </w:t>
      </w:r>
      <w:r>
        <w:rPr>
          <w:w w:val="105"/>
        </w:rPr>
        <w:t>model</w:t>
      </w:r>
      <w:r>
        <w:rPr>
          <w:spacing w:val="17"/>
          <w:w w:val="105"/>
        </w:rPr>
        <w:t xml:space="preserve"> </w:t>
      </w:r>
      <w:r>
        <w:rPr>
          <w:w w:val="105"/>
        </w:rPr>
        <w:t>was</w:t>
      </w:r>
      <w:r>
        <w:rPr>
          <w:spacing w:val="17"/>
          <w:w w:val="105"/>
        </w:rPr>
        <w:t xml:space="preserve"> </w:t>
      </w:r>
      <w:r>
        <w:rPr>
          <w:w w:val="105"/>
        </w:rPr>
        <w:t>that</w:t>
      </w:r>
      <w:r>
        <w:rPr>
          <w:spacing w:val="18"/>
          <w:w w:val="105"/>
        </w:rPr>
        <w:t xml:space="preserve"> </w:t>
      </w:r>
      <w:r>
        <w:rPr>
          <w:w w:val="105"/>
        </w:rPr>
        <w:t>with</w:t>
      </w:r>
      <w:r>
        <w:rPr>
          <w:spacing w:val="18"/>
          <w:w w:val="105"/>
        </w:rPr>
        <w:t xml:space="preserve"> </w:t>
      </w:r>
      <w:r>
        <w:rPr>
          <w:w w:val="105"/>
        </w:rPr>
        <w:t>just</w:t>
      </w:r>
      <w:r>
        <w:rPr>
          <w:spacing w:val="18"/>
          <w:w w:val="105"/>
        </w:rPr>
        <w:t xml:space="preserve"> </w:t>
      </w:r>
      <w:r>
        <w:rPr>
          <w:w w:val="105"/>
        </w:rPr>
        <w:t>the</w:t>
      </w:r>
      <w:r>
        <w:rPr>
          <w:spacing w:val="18"/>
          <w:w w:val="105"/>
        </w:rPr>
        <w:t xml:space="preserve"> </w:t>
      </w:r>
      <w:r>
        <w:rPr>
          <w:w w:val="105"/>
        </w:rPr>
        <w:t>factors</w:t>
      </w:r>
      <w:r>
        <w:rPr>
          <w:spacing w:val="18"/>
          <w:w w:val="105"/>
        </w:rPr>
        <w:t xml:space="preserve"> </w:t>
      </w:r>
      <w:r>
        <w:rPr>
          <w:w w:val="105"/>
        </w:rPr>
        <w:t>of</w:t>
      </w:r>
    </w:p>
    <w:p w14:paraId="318656EA" w14:textId="77777777" w:rsidR="00735E2D" w:rsidRDefault="00000000">
      <w:pPr>
        <w:pStyle w:val="BodyText"/>
        <w:spacing w:before="186"/>
      </w:pPr>
      <w:r>
        <w:rPr>
          <w:rFonts w:ascii="Trebuchet MS" w:hAnsi="Trebuchet MS"/>
          <w:sz w:val="12"/>
        </w:rPr>
        <w:t xml:space="preserve">360    </w:t>
      </w:r>
      <w:r>
        <w:rPr>
          <w:rFonts w:ascii="Trebuchet MS" w:hAnsi="Trebuchet MS"/>
          <w:spacing w:val="19"/>
          <w:sz w:val="12"/>
        </w:rPr>
        <w:t xml:space="preserve"> </w:t>
      </w:r>
      <w:r>
        <w:rPr>
          <w:w w:val="105"/>
        </w:rPr>
        <w:t>epoch</w:t>
      </w:r>
      <w:r>
        <w:rPr>
          <w:spacing w:val="11"/>
          <w:w w:val="105"/>
        </w:rPr>
        <w:t xml:space="preserve"> </w:t>
      </w:r>
      <w:r>
        <w:rPr>
          <w:w w:val="105"/>
        </w:rPr>
        <w:t>and</w:t>
      </w:r>
      <w:r>
        <w:rPr>
          <w:spacing w:val="9"/>
          <w:w w:val="105"/>
        </w:rPr>
        <w:t xml:space="preserve"> </w:t>
      </w:r>
      <w:r>
        <w:rPr>
          <w:w w:val="105"/>
        </w:rPr>
        <w:t>configuration</w:t>
      </w:r>
      <w:r>
        <w:rPr>
          <w:spacing w:val="10"/>
          <w:w w:val="105"/>
        </w:rPr>
        <w:t xml:space="preserve"> </w:t>
      </w:r>
      <w:r>
        <w:rPr>
          <w:w w:val="105"/>
        </w:rPr>
        <w:t>with</w:t>
      </w:r>
      <w:r>
        <w:rPr>
          <w:spacing w:val="11"/>
          <w:w w:val="105"/>
        </w:rPr>
        <w:t xml:space="preserve"> </w:t>
      </w:r>
      <w:r>
        <w:rPr>
          <w:w w:val="105"/>
        </w:rPr>
        <w:t>no</w:t>
      </w:r>
      <w:r>
        <w:rPr>
          <w:spacing w:val="9"/>
          <w:w w:val="105"/>
        </w:rPr>
        <w:t xml:space="preserve"> </w:t>
      </w:r>
      <w:r>
        <w:rPr>
          <w:w w:val="105"/>
        </w:rPr>
        <w:t>interaction</w:t>
      </w:r>
      <w:r>
        <w:rPr>
          <w:spacing w:val="10"/>
          <w:w w:val="105"/>
        </w:rPr>
        <w:t xml:space="preserve"> </w:t>
      </w:r>
      <w:r>
        <w:rPr>
          <w:w w:val="105"/>
        </w:rPr>
        <w:t>between</w:t>
      </w:r>
      <w:r>
        <w:rPr>
          <w:spacing w:val="9"/>
          <w:w w:val="105"/>
        </w:rPr>
        <w:t xml:space="preserve"> </w:t>
      </w:r>
      <w:r>
        <w:rPr>
          <w:w w:val="105"/>
        </w:rPr>
        <w:t>the</w:t>
      </w:r>
      <w:r>
        <w:rPr>
          <w:spacing w:val="11"/>
          <w:w w:val="105"/>
        </w:rPr>
        <w:t xml:space="preserve"> </w:t>
      </w:r>
      <w:r>
        <w:rPr>
          <w:w w:val="105"/>
        </w:rPr>
        <w:t>factors,</w:t>
      </w:r>
      <w:r>
        <w:rPr>
          <w:spacing w:val="11"/>
          <w:w w:val="105"/>
        </w:rPr>
        <w:t xml:space="preserve"> </w:t>
      </w:r>
      <w:r>
        <w:rPr>
          <w:w w:val="105"/>
        </w:rPr>
        <w:t>BF</w:t>
      </w:r>
      <w:r>
        <w:rPr>
          <w:rFonts w:ascii="Trebuchet MS" w:hAnsi="Trebuchet MS"/>
          <w:w w:val="105"/>
          <w:vertAlign w:val="subscript"/>
        </w:rPr>
        <w:t>10</w:t>
      </w:r>
      <w:r>
        <w:rPr>
          <w:rFonts w:ascii="Trebuchet MS" w:hAnsi="Trebuchet MS"/>
          <w:spacing w:val="6"/>
          <w:w w:val="105"/>
        </w:rPr>
        <w:t xml:space="preserve"> </w:t>
      </w:r>
      <w:r>
        <w:rPr>
          <w:w w:val="105"/>
        </w:rPr>
        <w:t>=</w:t>
      </w:r>
      <w:r>
        <w:rPr>
          <w:spacing w:val="10"/>
          <w:w w:val="105"/>
        </w:rPr>
        <w:t xml:space="preserve"> </w:t>
      </w:r>
      <w:r>
        <w:rPr>
          <w:w w:val="105"/>
        </w:rPr>
        <w:t>9.8x10</w:t>
      </w:r>
      <w:r>
        <w:rPr>
          <w:rFonts w:ascii="Trebuchet MS" w:hAnsi="Trebuchet MS"/>
          <w:w w:val="105"/>
          <w:position w:val="9"/>
          <w:sz w:val="16"/>
        </w:rPr>
        <w:t>14</w:t>
      </w:r>
      <w:r>
        <w:rPr>
          <w:rFonts w:ascii="Trebuchet MS" w:hAnsi="Trebuchet MS"/>
          <w:spacing w:val="32"/>
          <w:w w:val="105"/>
          <w:position w:val="9"/>
          <w:sz w:val="16"/>
        </w:rPr>
        <w:t xml:space="preserve"> </w:t>
      </w:r>
      <w:r>
        <w:rPr>
          <w:rFonts w:ascii="Microsoft Sans Serif" w:hAnsi="Microsoft Sans Serif"/>
          <w:w w:val="105"/>
        </w:rPr>
        <w:t>±</w:t>
      </w:r>
      <w:r>
        <w:rPr>
          <w:rFonts w:ascii="Microsoft Sans Serif" w:hAnsi="Microsoft Sans Serif"/>
          <w:spacing w:val="7"/>
          <w:w w:val="105"/>
        </w:rPr>
        <w:t xml:space="preserve"> </w:t>
      </w:r>
      <w:r>
        <w:rPr>
          <w:w w:val="105"/>
        </w:rPr>
        <w:t>2.54%.</w:t>
      </w:r>
    </w:p>
    <w:p w14:paraId="09C10B7B" w14:textId="77777777" w:rsidR="00735E2D" w:rsidRDefault="00000000">
      <w:pPr>
        <w:pStyle w:val="BodyText"/>
        <w:spacing w:before="201"/>
        <w:rPr>
          <w:rFonts w:ascii="Microsoft Sans Serif" w:hAnsi="Microsoft Sans Serif"/>
        </w:rPr>
      </w:pPr>
      <w:r>
        <w:rPr>
          <w:rFonts w:ascii="Trebuchet MS" w:hAnsi="Trebuchet MS"/>
          <w:sz w:val="12"/>
        </w:rPr>
        <w:t xml:space="preserve">361    </w:t>
      </w:r>
      <w:r>
        <w:rPr>
          <w:rFonts w:ascii="Trebuchet MS" w:hAnsi="Trebuchet MS"/>
          <w:spacing w:val="19"/>
          <w:sz w:val="12"/>
        </w:rPr>
        <w:t xml:space="preserve"> </w:t>
      </w:r>
      <w:r>
        <w:rPr>
          <w:w w:val="110"/>
        </w:rPr>
        <w:t>There</w:t>
      </w:r>
      <w:r>
        <w:rPr>
          <w:spacing w:val="-9"/>
          <w:w w:val="110"/>
        </w:rPr>
        <w:t xml:space="preserve"> </w:t>
      </w:r>
      <w:r>
        <w:rPr>
          <w:w w:val="110"/>
        </w:rPr>
        <w:t>was</w:t>
      </w:r>
      <w:r>
        <w:rPr>
          <w:spacing w:val="-10"/>
          <w:w w:val="110"/>
        </w:rPr>
        <w:t xml:space="preserve"> </w:t>
      </w:r>
      <w:r>
        <w:rPr>
          <w:w w:val="110"/>
        </w:rPr>
        <w:t>substantial</w:t>
      </w:r>
      <w:r>
        <w:rPr>
          <w:spacing w:val="-10"/>
          <w:w w:val="110"/>
        </w:rPr>
        <w:t xml:space="preserve"> </w:t>
      </w:r>
      <w:r>
        <w:rPr>
          <w:w w:val="110"/>
        </w:rPr>
        <w:t>support</w:t>
      </w:r>
      <w:r>
        <w:rPr>
          <w:spacing w:val="-9"/>
          <w:w w:val="110"/>
        </w:rPr>
        <w:t xml:space="preserve"> </w:t>
      </w:r>
      <w:r>
        <w:rPr>
          <w:w w:val="110"/>
        </w:rPr>
        <w:t>for</w:t>
      </w:r>
      <w:r>
        <w:rPr>
          <w:spacing w:val="-9"/>
          <w:w w:val="110"/>
        </w:rPr>
        <w:t xml:space="preserve"> </w:t>
      </w:r>
      <w:r>
        <w:rPr>
          <w:w w:val="110"/>
        </w:rPr>
        <w:t>this</w:t>
      </w:r>
      <w:r>
        <w:rPr>
          <w:spacing w:val="-10"/>
          <w:w w:val="110"/>
        </w:rPr>
        <w:t xml:space="preserve"> </w:t>
      </w:r>
      <w:r>
        <w:rPr>
          <w:w w:val="110"/>
        </w:rPr>
        <w:t>model</w:t>
      </w:r>
      <w:r>
        <w:rPr>
          <w:spacing w:val="-9"/>
          <w:w w:val="110"/>
        </w:rPr>
        <w:t xml:space="preserve"> </w:t>
      </w:r>
      <w:r>
        <w:rPr>
          <w:w w:val="110"/>
        </w:rPr>
        <w:t>over</w:t>
      </w:r>
      <w:r>
        <w:rPr>
          <w:spacing w:val="-10"/>
          <w:w w:val="110"/>
        </w:rPr>
        <w:t xml:space="preserve"> </w:t>
      </w:r>
      <w:r>
        <w:rPr>
          <w:w w:val="110"/>
        </w:rPr>
        <w:t>the</w:t>
      </w:r>
      <w:r>
        <w:rPr>
          <w:spacing w:val="-9"/>
          <w:w w:val="110"/>
        </w:rPr>
        <w:t xml:space="preserve"> </w:t>
      </w:r>
      <w:r>
        <w:rPr>
          <w:w w:val="110"/>
        </w:rPr>
        <w:t>next</w:t>
      </w:r>
      <w:r>
        <w:rPr>
          <w:spacing w:val="-9"/>
          <w:w w:val="110"/>
        </w:rPr>
        <w:t xml:space="preserve"> </w:t>
      </w:r>
      <w:r>
        <w:rPr>
          <w:w w:val="110"/>
        </w:rPr>
        <w:t>best</w:t>
      </w:r>
      <w:r>
        <w:rPr>
          <w:spacing w:val="-9"/>
          <w:w w:val="110"/>
        </w:rPr>
        <w:t xml:space="preserve"> </w:t>
      </w:r>
      <w:r>
        <w:rPr>
          <w:w w:val="110"/>
        </w:rPr>
        <w:t>fitting</w:t>
      </w:r>
      <w:r>
        <w:rPr>
          <w:spacing w:val="-10"/>
          <w:w w:val="110"/>
        </w:rPr>
        <w:t xml:space="preserve"> </w:t>
      </w:r>
      <w:r>
        <w:rPr>
          <w:w w:val="110"/>
        </w:rPr>
        <w:t>model,</w:t>
      </w:r>
      <w:r>
        <w:rPr>
          <w:spacing w:val="-9"/>
          <w:w w:val="110"/>
        </w:rPr>
        <w:t xml:space="preserve"> </w:t>
      </w:r>
      <w:r>
        <w:rPr>
          <w:w w:val="110"/>
        </w:rPr>
        <w:t>BF</w:t>
      </w:r>
      <w:r>
        <w:rPr>
          <w:spacing w:val="-10"/>
          <w:w w:val="110"/>
        </w:rPr>
        <w:t xml:space="preserve"> </w:t>
      </w:r>
      <w:r>
        <w:rPr>
          <w:w w:val="110"/>
        </w:rPr>
        <w:t>=</w:t>
      </w:r>
      <w:r>
        <w:rPr>
          <w:spacing w:val="-9"/>
          <w:w w:val="110"/>
        </w:rPr>
        <w:t xml:space="preserve"> </w:t>
      </w:r>
      <w:r>
        <w:rPr>
          <w:w w:val="110"/>
        </w:rPr>
        <w:t>8.89</w:t>
      </w:r>
      <w:r>
        <w:rPr>
          <w:spacing w:val="-9"/>
          <w:w w:val="110"/>
        </w:rPr>
        <w:t xml:space="preserve"> </w:t>
      </w:r>
      <w:r>
        <w:rPr>
          <w:rFonts w:ascii="Microsoft Sans Serif" w:hAnsi="Microsoft Sans Serif"/>
          <w:w w:val="110"/>
        </w:rPr>
        <w:t>±</w:t>
      </w:r>
    </w:p>
    <w:p w14:paraId="4DE21133" w14:textId="77777777" w:rsidR="00735E2D" w:rsidRDefault="00000000">
      <w:pPr>
        <w:pStyle w:val="BodyText"/>
      </w:pPr>
      <w:r>
        <w:rPr>
          <w:rFonts w:ascii="Trebuchet MS"/>
          <w:sz w:val="12"/>
        </w:rPr>
        <w:t xml:space="preserve">362    </w:t>
      </w:r>
      <w:r>
        <w:rPr>
          <w:rFonts w:ascii="Trebuchet MS"/>
          <w:spacing w:val="19"/>
          <w:sz w:val="12"/>
        </w:rPr>
        <w:t xml:space="preserve"> </w:t>
      </w:r>
      <w:r>
        <w:rPr>
          <w:w w:val="105"/>
        </w:rPr>
        <w:t>4.98%.</w:t>
      </w:r>
      <w:r>
        <w:rPr>
          <w:spacing w:val="27"/>
          <w:w w:val="105"/>
        </w:rPr>
        <w:t xml:space="preserve"> </w:t>
      </w:r>
      <w:r>
        <w:rPr>
          <w:w w:val="105"/>
        </w:rPr>
        <w:t>To</w:t>
      </w:r>
      <w:r>
        <w:rPr>
          <w:spacing w:val="6"/>
          <w:w w:val="105"/>
        </w:rPr>
        <w:t xml:space="preserve"> </w:t>
      </w:r>
      <w:r>
        <w:rPr>
          <w:w w:val="105"/>
        </w:rPr>
        <w:t>examine</w:t>
      </w:r>
      <w:r>
        <w:rPr>
          <w:spacing w:val="5"/>
          <w:w w:val="105"/>
        </w:rPr>
        <w:t xml:space="preserve"> </w:t>
      </w:r>
      <w:r>
        <w:rPr>
          <w:w w:val="105"/>
        </w:rPr>
        <w:t>the</w:t>
      </w:r>
      <w:r>
        <w:rPr>
          <w:spacing w:val="4"/>
          <w:w w:val="105"/>
        </w:rPr>
        <w:t xml:space="preserve"> </w:t>
      </w:r>
      <w:r>
        <w:rPr>
          <w:w w:val="105"/>
        </w:rPr>
        <w:t>interaction</w:t>
      </w:r>
      <w:r>
        <w:rPr>
          <w:spacing w:val="5"/>
          <w:w w:val="105"/>
        </w:rPr>
        <w:t xml:space="preserve"> </w:t>
      </w:r>
      <w:r>
        <w:rPr>
          <w:w w:val="105"/>
        </w:rPr>
        <w:t>of</w:t>
      </w:r>
      <w:r>
        <w:rPr>
          <w:spacing w:val="5"/>
          <w:w w:val="105"/>
        </w:rPr>
        <w:t xml:space="preserve"> </w:t>
      </w:r>
      <w:r>
        <w:rPr>
          <w:w w:val="105"/>
        </w:rPr>
        <w:t>the</w:t>
      </w:r>
      <w:r>
        <w:rPr>
          <w:spacing w:val="4"/>
          <w:w w:val="105"/>
        </w:rPr>
        <w:t xml:space="preserve"> </w:t>
      </w:r>
      <w:r>
        <w:rPr>
          <w:w w:val="105"/>
        </w:rPr>
        <w:t>configuration</w:t>
      </w:r>
      <w:r>
        <w:rPr>
          <w:spacing w:val="5"/>
          <w:w w:val="105"/>
        </w:rPr>
        <w:t xml:space="preserve"> </w:t>
      </w:r>
      <w:r>
        <w:rPr>
          <w:w w:val="105"/>
        </w:rPr>
        <w:t>and</w:t>
      </w:r>
      <w:r>
        <w:rPr>
          <w:spacing w:val="6"/>
          <w:w w:val="105"/>
        </w:rPr>
        <w:t xml:space="preserve"> </w:t>
      </w:r>
      <w:r>
        <w:rPr>
          <w:w w:val="105"/>
        </w:rPr>
        <w:t>endogenous</w:t>
      </w:r>
      <w:r>
        <w:rPr>
          <w:spacing w:val="5"/>
          <w:w w:val="105"/>
        </w:rPr>
        <w:t xml:space="preserve"> </w:t>
      </w:r>
      <w:r>
        <w:rPr>
          <w:w w:val="105"/>
        </w:rPr>
        <w:t>cue</w:t>
      </w:r>
      <w:r>
        <w:rPr>
          <w:spacing w:val="5"/>
          <w:w w:val="105"/>
        </w:rPr>
        <w:t xml:space="preserve"> </w:t>
      </w:r>
      <w:r>
        <w:rPr>
          <w:w w:val="105"/>
        </w:rPr>
        <w:t>factors,</w:t>
      </w:r>
      <w:r>
        <w:rPr>
          <w:spacing w:val="5"/>
          <w:w w:val="105"/>
        </w:rPr>
        <w:t xml:space="preserve"> </w:t>
      </w:r>
      <w:r>
        <w:rPr>
          <w:w w:val="105"/>
        </w:rPr>
        <w:t>we</w:t>
      </w:r>
    </w:p>
    <w:p w14:paraId="74BAAF1C" w14:textId="77777777" w:rsidR="00735E2D" w:rsidRDefault="00000000">
      <w:pPr>
        <w:pStyle w:val="BodyText"/>
        <w:spacing w:before="203"/>
      </w:pPr>
      <w:r>
        <w:rPr>
          <w:rFonts w:ascii="Trebuchet MS"/>
          <w:sz w:val="12"/>
        </w:rPr>
        <w:t xml:space="preserve">363    </w:t>
      </w:r>
      <w:r>
        <w:rPr>
          <w:rFonts w:ascii="Trebuchet MS"/>
          <w:spacing w:val="19"/>
          <w:sz w:val="12"/>
        </w:rPr>
        <w:t xml:space="preserve"> </w:t>
      </w:r>
      <w:r>
        <w:rPr>
          <w:w w:val="105"/>
        </w:rPr>
        <w:t>compared</w:t>
      </w:r>
      <w:r>
        <w:rPr>
          <w:spacing w:val="13"/>
          <w:w w:val="105"/>
        </w:rPr>
        <w:t xml:space="preserve"> </w:t>
      </w:r>
      <w:r>
        <w:rPr>
          <w:w w:val="105"/>
        </w:rPr>
        <w:t>the</w:t>
      </w:r>
      <w:r>
        <w:rPr>
          <w:spacing w:val="14"/>
          <w:w w:val="105"/>
        </w:rPr>
        <w:t xml:space="preserve"> </w:t>
      </w:r>
      <w:r>
        <w:rPr>
          <w:w w:val="105"/>
        </w:rPr>
        <w:t>model</w:t>
      </w:r>
      <w:r>
        <w:rPr>
          <w:spacing w:val="12"/>
          <w:w w:val="105"/>
        </w:rPr>
        <w:t xml:space="preserve"> </w:t>
      </w:r>
      <w:r>
        <w:rPr>
          <w:w w:val="105"/>
        </w:rPr>
        <w:t>containing</w:t>
      </w:r>
      <w:r>
        <w:rPr>
          <w:spacing w:val="12"/>
          <w:w w:val="105"/>
        </w:rPr>
        <w:t xml:space="preserve"> </w:t>
      </w:r>
      <w:r>
        <w:rPr>
          <w:w w:val="105"/>
        </w:rPr>
        <w:t>those</w:t>
      </w:r>
      <w:r>
        <w:rPr>
          <w:spacing w:val="12"/>
          <w:w w:val="105"/>
        </w:rPr>
        <w:t xml:space="preserve"> </w:t>
      </w:r>
      <w:r>
        <w:rPr>
          <w:w w:val="105"/>
        </w:rPr>
        <w:t>two</w:t>
      </w:r>
      <w:r>
        <w:rPr>
          <w:spacing w:val="12"/>
          <w:w w:val="105"/>
        </w:rPr>
        <w:t xml:space="preserve"> </w:t>
      </w:r>
      <w:r>
        <w:rPr>
          <w:w w:val="105"/>
        </w:rPr>
        <w:t>factors</w:t>
      </w:r>
      <w:r>
        <w:rPr>
          <w:spacing w:val="13"/>
          <w:w w:val="105"/>
        </w:rPr>
        <w:t xml:space="preserve"> </w:t>
      </w:r>
      <w:r>
        <w:rPr>
          <w:w w:val="105"/>
        </w:rPr>
        <w:t>to</w:t>
      </w:r>
      <w:r>
        <w:rPr>
          <w:spacing w:val="12"/>
          <w:w w:val="105"/>
        </w:rPr>
        <w:t xml:space="preserve"> </w:t>
      </w:r>
      <w:r>
        <w:rPr>
          <w:w w:val="105"/>
        </w:rPr>
        <w:t>the</w:t>
      </w:r>
      <w:r>
        <w:rPr>
          <w:spacing w:val="12"/>
          <w:w w:val="105"/>
        </w:rPr>
        <w:t xml:space="preserve"> </w:t>
      </w:r>
      <w:r>
        <w:rPr>
          <w:w w:val="105"/>
        </w:rPr>
        <w:t>model</w:t>
      </w:r>
      <w:r>
        <w:rPr>
          <w:spacing w:val="13"/>
          <w:w w:val="105"/>
        </w:rPr>
        <w:t xml:space="preserve"> </w:t>
      </w:r>
      <w:r>
        <w:rPr>
          <w:w w:val="105"/>
        </w:rPr>
        <w:t>containing</w:t>
      </w:r>
      <w:r>
        <w:rPr>
          <w:spacing w:val="13"/>
          <w:w w:val="105"/>
        </w:rPr>
        <w:t xml:space="preserve"> </w:t>
      </w:r>
      <w:r>
        <w:rPr>
          <w:w w:val="105"/>
        </w:rPr>
        <w:t>the</w:t>
      </w:r>
      <w:r>
        <w:rPr>
          <w:spacing w:val="12"/>
          <w:w w:val="105"/>
        </w:rPr>
        <w:t xml:space="preserve"> </w:t>
      </w:r>
      <w:r>
        <w:rPr>
          <w:w w:val="105"/>
        </w:rPr>
        <w:t>two</w:t>
      </w:r>
      <w:r>
        <w:rPr>
          <w:spacing w:val="12"/>
          <w:w w:val="105"/>
        </w:rPr>
        <w:t xml:space="preserve"> </w:t>
      </w:r>
      <w:proofErr w:type="gramStart"/>
      <w:r>
        <w:rPr>
          <w:w w:val="105"/>
        </w:rPr>
        <w:t>factors</w:t>
      </w:r>
      <w:proofErr w:type="gramEnd"/>
    </w:p>
    <w:p w14:paraId="38DCC05B" w14:textId="77777777" w:rsidR="00735E2D" w:rsidRDefault="00000000">
      <w:pPr>
        <w:pStyle w:val="BodyText"/>
      </w:pPr>
      <w:r>
        <w:rPr>
          <w:rFonts w:ascii="Trebuchet MS"/>
          <w:sz w:val="12"/>
        </w:rPr>
        <w:t xml:space="preserve">364    </w:t>
      </w:r>
      <w:r>
        <w:rPr>
          <w:rFonts w:ascii="Trebuchet MS"/>
          <w:spacing w:val="19"/>
          <w:sz w:val="12"/>
        </w:rPr>
        <w:t xml:space="preserve"> </w:t>
      </w:r>
      <w:r>
        <w:rPr>
          <w:w w:val="105"/>
        </w:rPr>
        <w:t>plus</w:t>
      </w:r>
      <w:r>
        <w:rPr>
          <w:spacing w:val="10"/>
          <w:w w:val="105"/>
        </w:rPr>
        <w:t xml:space="preserve"> </w:t>
      </w:r>
      <w:r>
        <w:rPr>
          <w:w w:val="105"/>
        </w:rPr>
        <w:t>the</w:t>
      </w:r>
      <w:r>
        <w:rPr>
          <w:spacing w:val="11"/>
          <w:w w:val="105"/>
        </w:rPr>
        <w:t xml:space="preserve"> </w:t>
      </w:r>
      <w:r>
        <w:rPr>
          <w:w w:val="105"/>
        </w:rPr>
        <w:t>interaction</w:t>
      </w:r>
      <w:r>
        <w:rPr>
          <w:spacing w:val="10"/>
          <w:w w:val="105"/>
        </w:rPr>
        <w:t xml:space="preserve"> </w:t>
      </w:r>
      <w:r>
        <w:rPr>
          <w:w w:val="105"/>
        </w:rPr>
        <w:t>of</w:t>
      </w:r>
      <w:r>
        <w:rPr>
          <w:spacing w:val="10"/>
          <w:w w:val="105"/>
        </w:rPr>
        <w:t xml:space="preserve"> </w:t>
      </w:r>
      <w:r>
        <w:rPr>
          <w:w w:val="105"/>
        </w:rPr>
        <w:t>configuration</w:t>
      </w:r>
      <w:r>
        <w:rPr>
          <w:spacing w:val="11"/>
          <w:w w:val="105"/>
        </w:rPr>
        <w:t xml:space="preserve"> </w:t>
      </w:r>
      <w:r>
        <w:rPr>
          <w:w w:val="105"/>
        </w:rPr>
        <w:t>and</w:t>
      </w:r>
      <w:r>
        <w:rPr>
          <w:spacing w:val="10"/>
          <w:w w:val="105"/>
        </w:rPr>
        <w:t xml:space="preserve"> </w:t>
      </w:r>
      <w:r>
        <w:rPr>
          <w:w w:val="105"/>
        </w:rPr>
        <w:t>endogenous</w:t>
      </w:r>
      <w:r>
        <w:rPr>
          <w:spacing w:val="11"/>
          <w:w w:val="105"/>
        </w:rPr>
        <w:t xml:space="preserve"> </w:t>
      </w:r>
      <w:r>
        <w:rPr>
          <w:w w:val="105"/>
        </w:rPr>
        <w:t>cue,</w:t>
      </w:r>
      <w:r>
        <w:rPr>
          <w:spacing w:val="11"/>
          <w:w w:val="105"/>
        </w:rPr>
        <w:t xml:space="preserve"> </w:t>
      </w:r>
      <w:r>
        <w:rPr>
          <w:w w:val="105"/>
        </w:rPr>
        <w:t>which</w:t>
      </w:r>
      <w:r>
        <w:rPr>
          <w:spacing w:val="9"/>
          <w:w w:val="105"/>
        </w:rPr>
        <w:t xml:space="preserve"> </w:t>
      </w:r>
      <w:r>
        <w:rPr>
          <w:w w:val="105"/>
        </w:rPr>
        <w:t>revealed</w:t>
      </w:r>
      <w:r>
        <w:rPr>
          <w:spacing w:val="11"/>
          <w:w w:val="105"/>
        </w:rPr>
        <w:t xml:space="preserve"> </w:t>
      </w:r>
      <w:r>
        <w:rPr>
          <w:w w:val="105"/>
        </w:rPr>
        <w:t>support</w:t>
      </w:r>
      <w:r>
        <w:rPr>
          <w:spacing w:val="10"/>
          <w:w w:val="105"/>
        </w:rPr>
        <w:t xml:space="preserve"> </w:t>
      </w:r>
      <w:r>
        <w:rPr>
          <w:w w:val="105"/>
        </w:rPr>
        <w:t>for</w:t>
      </w:r>
      <w:r>
        <w:rPr>
          <w:spacing w:val="10"/>
          <w:w w:val="105"/>
        </w:rPr>
        <w:t xml:space="preserve"> </w:t>
      </w:r>
      <w:r>
        <w:rPr>
          <w:w w:val="105"/>
        </w:rPr>
        <w:t>the</w:t>
      </w:r>
    </w:p>
    <w:p w14:paraId="07CC2E37" w14:textId="77777777" w:rsidR="00735E2D" w:rsidRDefault="00000000">
      <w:pPr>
        <w:pStyle w:val="BodyText"/>
      </w:pPr>
      <w:r>
        <w:rPr>
          <w:rFonts w:ascii="Trebuchet MS" w:hAnsi="Trebuchet MS"/>
          <w:sz w:val="12"/>
        </w:rPr>
        <w:t xml:space="preserve">365    </w:t>
      </w:r>
      <w:r>
        <w:rPr>
          <w:rFonts w:ascii="Trebuchet MS" w:hAnsi="Trebuchet MS"/>
          <w:spacing w:val="19"/>
          <w:sz w:val="12"/>
        </w:rPr>
        <w:t xml:space="preserve"> </w:t>
      </w:r>
      <w:r>
        <w:rPr>
          <w:w w:val="110"/>
        </w:rPr>
        <w:t>absence</w:t>
      </w:r>
      <w:r>
        <w:rPr>
          <w:spacing w:val="-12"/>
          <w:w w:val="110"/>
        </w:rPr>
        <w:t xml:space="preserve"> </w:t>
      </w:r>
      <w:r>
        <w:rPr>
          <w:w w:val="110"/>
        </w:rPr>
        <w:t>of</w:t>
      </w:r>
      <w:r>
        <w:rPr>
          <w:spacing w:val="-12"/>
          <w:w w:val="110"/>
        </w:rPr>
        <w:t xml:space="preserve"> </w:t>
      </w:r>
      <w:r>
        <w:rPr>
          <w:w w:val="110"/>
        </w:rPr>
        <w:t>an</w:t>
      </w:r>
      <w:r>
        <w:rPr>
          <w:spacing w:val="-13"/>
          <w:w w:val="110"/>
        </w:rPr>
        <w:t xml:space="preserve"> </w:t>
      </w:r>
      <w:r>
        <w:rPr>
          <w:w w:val="110"/>
        </w:rPr>
        <w:t>interaction,</w:t>
      </w:r>
      <w:r>
        <w:rPr>
          <w:spacing w:val="-13"/>
          <w:w w:val="110"/>
        </w:rPr>
        <w:t xml:space="preserve"> </w:t>
      </w:r>
      <w:r>
        <w:rPr>
          <w:w w:val="110"/>
        </w:rPr>
        <w:t>BF</w:t>
      </w:r>
      <w:r>
        <w:rPr>
          <w:spacing w:val="-12"/>
          <w:w w:val="110"/>
        </w:rPr>
        <w:t xml:space="preserve"> </w:t>
      </w:r>
      <w:r>
        <w:rPr>
          <w:w w:val="110"/>
        </w:rPr>
        <w:t>=</w:t>
      </w:r>
      <w:r>
        <w:rPr>
          <w:spacing w:val="-12"/>
          <w:w w:val="110"/>
        </w:rPr>
        <w:t xml:space="preserve"> </w:t>
      </w:r>
      <w:r>
        <w:rPr>
          <w:w w:val="110"/>
        </w:rPr>
        <w:t>0.12</w:t>
      </w:r>
      <w:r>
        <w:rPr>
          <w:spacing w:val="-11"/>
          <w:w w:val="110"/>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3.36%.</w:t>
      </w:r>
    </w:p>
    <w:p w14:paraId="3F15AE93" w14:textId="77777777" w:rsidR="00735E2D" w:rsidRDefault="00735E2D">
      <w:pPr>
        <w:pStyle w:val="BodyText"/>
        <w:spacing w:before="0"/>
        <w:ind w:left="0"/>
        <w:rPr>
          <w:sz w:val="28"/>
        </w:rPr>
      </w:pPr>
    </w:p>
    <w:p w14:paraId="3DD718E4" w14:textId="77777777" w:rsidR="00735E2D" w:rsidRDefault="00000000">
      <w:pPr>
        <w:pStyle w:val="BodyText"/>
        <w:tabs>
          <w:tab w:val="left" w:pos="1259"/>
        </w:tabs>
        <w:spacing w:before="0"/>
      </w:pPr>
      <w:r>
        <w:rPr>
          <w:rFonts w:ascii="Trebuchet MS"/>
          <w:w w:val="105"/>
          <w:sz w:val="12"/>
        </w:rPr>
        <w:t>366</w:t>
      </w:r>
      <w:r>
        <w:rPr>
          <w:rFonts w:ascii="Trebuchet MS"/>
          <w:w w:val="105"/>
          <w:sz w:val="12"/>
        </w:rPr>
        <w:tab/>
      </w:r>
      <w:r>
        <w:rPr>
          <w:w w:val="105"/>
        </w:rPr>
        <w:t>To</w:t>
      </w:r>
      <w:r>
        <w:rPr>
          <w:spacing w:val="13"/>
          <w:w w:val="105"/>
        </w:rPr>
        <w:t xml:space="preserve"> </w:t>
      </w:r>
      <w:r>
        <w:rPr>
          <w:w w:val="105"/>
        </w:rPr>
        <w:t>provide</w:t>
      </w:r>
      <w:r>
        <w:rPr>
          <w:spacing w:val="13"/>
          <w:w w:val="105"/>
        </w:rPr>
        <w:t xml:space="preserve"> </w:t>
      </w:r>
      <w:r>
        <w:rPr>
          <w:w w:val="105"/>
        </w:rPr>
        <w:t>further</w:t>
      </w:r>
      <w:r>
        <w:rPr>
          <w:spacing w:val="14"/>
          <w:w w:val="105"/>
        </w:rPr>
        <w:t xml:space="preserve"> </w:t>
      </w:r>
      <w:r>
        <w:rPr>
          <w:w w:val="105"/>
        </w:rPr>
        <w:t>support</w:t>
      </w:r>
      <w:r>
        <w:rPr>
          <w:spacing w:val="13"/>
          <w:w w:val="105"/>
        </w:rPr>
        <w:t xml:space="preserve"> </w:t>
      </w:r>
      <w:r>
        <w:rPr>
          <w:w w:val="105"/>
        </w:rPr>
        <w:t>for</w:t>
      </w:r>
      <w:r>
        <w:rPr>
          <w:spacing w:val="13"/>
          <w:w w:val="105"/>
        </w:rPr>
        <w:t xml:space="preserve"> </w:t>
      </w:r>
      <w:r>
        <w:rPr>
          <w:w w:val="105"/>
        </w:rPr>
        <w:t>the</w:t>
      </w:r>
      <w:r>
        <w:rPr>
          <w:spacing w:val="13"/>
          <w:w w:val="105"/>
        </w:rPr>
        <w:t xml:space="preserve"> </w:t>
      </w:r>
      <w:r>
        <w:rPr>
          <w:w w:val="105"/>
        </w:rPr>
        <w:t>absence</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interaction</w:t>
      </w:r>
      <w:r>
        <w:rPr>
          <w:spacing w:val="12"/>
          <w:w w:val="105"/>
        </w:rPr>
        <w:t xml:space="preserve"> </w:t>
      </w:r>
      <w:r>
        <w:rPr>
          <w:w w:val="105"/>
        </w:rPr>
        <w:t>between</w:t>
      </w:r>
      <w:r>
        <w:rPr>
          <w:spacing w:val="14"/>
          <w:w w:val="105"/>
        </w:rPr>
        <w:t xml:space="preserve"> </w:t>
      </w:r>
      <w:r>
        <w:rPr>
          <w:w w:val="105"/>
        </w:rPr>
        <w:t>the</w:t>
      </w:r>
      <w:r>
        <w:rPr>
          <w:spacing w:val="13"/>
          <w:w w:val="105"/>
        </w:rPr>
        <w:t xml:space="preserve"> </w:t>
      </w:r>
      <w:r>
        <w:rPr>
          <w:w w:val="105"/>
        </w:rPr>
        <w:t>factors</w:t>
      </w:r>
      <w:r>
        <w:rPr>
          <w:spacing w:val="13"/>
          <w:w w:val="105"/>
        </w:rPr>
        <w:t xml:space="preserve"> </w:t>
      </w:r>
      <w:r>
        <w:rPr>
          <w:w w:val="105"/>
        </w:rPr>
        <w:t>of</w:t>
      </w:r>
    </w:p>
    <w:p w14:paraId="7FE2B459" w14:textId="77777777" w:rsidR="00735E2D" w:rsidRDefault="00000000">
      <w:pPr>
        <w:pStyle w:val="BodyText"/>
      </w:pPr>
      <w:r>
        <w:rPr>
          <w:rFonts w:ascii="Trebuchet MS"/>
          <w:sz w:val="12"/>
        </w:rPr>
        <w:t xml:space="preserve">367    </w:t>
      </w:r>
      <w:r>
        <w:rPr>
          <w:rFonts w:ascii="Trebuchet MS"/>
          <w:spacing w:val="19"/>
          <w:sz w:val="12"/>
        </w:rPr>
        <w:t xml:space="preserve"> </w:t>
      </w:r>
      <w:r>
        <w:rPr>
          <w:w w:val="105"/>
        </w:rPr>
        <w:t>configuration</w:t>
      </w:r>
      <w:r>
        <w:rPr>
          <w:spacing w:val="12"/>
          <w:w w:val="105"/>
        </w:rPr>
        <w:t xml:space="preserve"> </w:t>
      </w:r>
      <w:r>
        <w:rPr>
          <w:w w:val="105"/>
        </w:rPr>
        <w:t>type</w:t>
      </w:r>
      <w:r>
        <w:rPr>
          <w:spacing w:val="12"/>
          <w:w w:val="105"/>
        </w:rPr>
        <w:t xml:space="preserve"> </w:t>
      </w:r>
      <w:r>
        <w:rPr>
          <w:w w:val="105"/>
        </w:rPr>
        <w:t>and</w:t>
      </w:r>
      <w:r>
        <w:rPr>
          <w:spacing w:val="10"/>
          <w:w w:val="105"/>
        </w:rPr>
        <w:t xml:space="preserve"> </w:t>
      </w:r>
      <w:r>
        <w:rPr>
          <w:w w:val="105"/>
        </w:rPr>
        <w:t>endogenous</w:t>
      </w:r>
      <w:r>
        <w:rPr>
          <w:spacing w:val="12"/>
          <w:w w:val="105"/>
        </w:rPr>
        <w:t xml:space="preserve"> </w:t>
      </w:r>
      <w:r>
        <w:rPr>
          <w:w w:val="105"/>
        </w:rPr>
        <w:t>cue,</w:t>
      </w:r>
      <w:r>
        <w:rPr>
          <w:spacing w:val="11"/>
          <w:w w:val="105"/>
        </w:rPr>
        <w:t xml:space="preserve"> </w:t>
      </w:r>
      <w:r>
        <w:rPr>
          <w:w w:val="105"/>
        </w:rPr>
        <w:t>the</w:t>
      </w:r>
      <w:r>
        <w:rPr>
          <w:spacing w:val="12"/>
          <w:w w:val="105"/>
        </w:rPr>
        <w:t xml:space="preserve"> </w:t>
      </w:r>
      <w:r>
        <w:rPr>
          <w:w w:val="105"/>
        </w:rPr>
        <w:t>data</w:t>
      </w:r>
      <w:r>
        <w:rPr>
          <w:spacing w:val="11"/>
          <w:w w:val="105"/>
        </w:rPr>
        <w:t xml:space="preserve"> </w:t>
      </w:r>
      <w:r>
        <w:rPr>
          <w:w w:val="105"/>
        </w:rPr>
        <w:t>from</w:t>
      </w:r>
      <w:r>
        <w:rPr>
          <w:spacing w:val="11"/>
          <w:w w:val="105"/>
        </w:rPr>
        <w:t xml:space="preserve"> </w:t>
      </w:r>
      <w:r>
        <w:rPr>
          <w:w w:val="105"/>
        </w:rPr>
        <w:t>across</w:t>
      </w:r>
      <w:r>
        <w:rPr>
          <w:spacing w:val="12"/>
          <w:w w:val="105"/>
        </w:rPr>
        <w:t xml:space="preserve"> </w:t>
      </w:r>
      <w:r>
        <w:rPr>
          <w:w w:val="105"/>
        </w:rPr>
        <w:t>the</w:t>
      </w:r>
      <w:r>
        <w:rPr>
          <w:spacing w:val="11"/>
          <w:w w:val="105"/>
        </w:rPr>
        <w:t xml:space="preserve"> </w:t>
      </w:r>
      <w:r>
        <w:rPr>
          <w:w w:val="105"/>
        </w:rPr>
        <w:t>experiment</w:t>
      </w:r>
      <w:r>
        <w:rPr>
          <w:spacing w:val="10"/>
          <w:w w:val="105"/>
        </w:rPr>
        <w:t xml:space="preserve"> </w:t>
      </w:r>
      <w:r>
        <w:rPr>
          <w:w w:val="105"/>
        </w:rPr>
        <w:t>(epochs</w:t>
      </w:r>
      <w:r>
        <w:rPr>
          <w:spacing w:val="12"/>
          <w:w w:val="105"/>
        </w:rPr>
        <w:t xml:space="preserve"> </w:t>
      </w:r>
      <w:r>
        <w:rPr>
          <w:w w:val="105"/>
        </w:rPr>
        <w:t>1-10)</w:t>
      </w:r>
    </w:p>
    <w:p w14:paraId="372DAC26" w14:textId="77777777" w:rsidR="00735E2D" w:rsidRDefault="00000000">
      <w:pPr>
        <w:pStyle w:val="BodyText"/>
      </w:pPr>
      <w:r>
        <w:rPr>
          <w:rFonts w:ascii="Trebuchet MS"/>
          <w:sz w:val="12"/>
        </w:rPr>
        <w:t xml:space="preserve">368    </w:t>
      </w:r>
      <w:r>
        <w:rPr>
          <w:rFonts w:ascii="Trebuchet MS"/>
          <w:spacing w:val="19"/>
          <w:sz w:val="12"/>
        </w:rPr>
        <w:t xml:space="preserve"> </w:t>
      </w:r>
      <w:r>
        <w:rPr>
          <w:w w:val="105"/>
        </w:rPr>
        <w:t>were</w:t>
      </w:r>
      <w:r>
        <w:rPr>
          <w:spacing w:val="5"/>
          <w:w w:val="105"/>
        </w:rPr>
        <w:t xml:space="preserve"> </w:t>
      </w:r>
      <w:proofErr w:type="spellStart"/>
      <w:r>
        <w:rPr>
          <w:w w:val="105"/>
        </w:rPr>
        <w:t>analysed</w:t>
      </w:r>
      <w:proofErr w:type="spellEnd"/>
      <w:r>
        <w:rPr>
          <w:spacing w:val="3"/>
          <w:w w:val="105"/>
        </w:rPr>
        <w:t xml:space="preserve"> </w:t>
      </w:r>
      <w:r>
        <w:rPr>
          <w:w w:val="105"/>
        </w:rPr>
        <w:t>with</w:t>
      </w:r>
      <w:r>
        <w:rPr>
          <w:spacing w:val="5"/>
          <w:w w:val="105"/>
        </w:rPr>
        <w:t xml:space="preserve"> </w:t>
      </w:r>
      <w:r>
        <w:rPr>
          <w:w w:val="105"/>
        </w:rPr>
        <w:t>a</w:t>
      </w:r>
      <w:r>
        <w:rPr>
          <w:spacing w:val="4"/>
          <w:w w:val="105"/>
        </w:rPr>
        <w:t xml:space="preserve"> </w:t>
      </w:r>
      <w:r>
        <w:rPr>
          <w:w w:val="105"/>
        </w:rPr>
        <w:t>Bayesian</w:t>
      </w:r>
      <w:r>
        <w:rPr>
          <w:spacing w:val="4"/>
          <w:w w:val="105"/>
        </w:rPr>
        <w:t xml:space="preserve"> </w:t>
      </w:r>
      <w:r>
        <w:rPr>
          <w:w w:val="105"/>
        </w:rPr>
        <w:t>ANOVA</w:t>
      </w:r>
      <w:r>
        <w:rPr>
          <w:spacing w:val="4"/>
          <w:w w:val="105"/>
        </w:rPr>
        <w:t xml:space="preserve"> </w:t>
      </w:r>
      <w:r>
        <w:rPr>
          <w:w w:val="105"/>
        </w:rPr>
        <w:t>with</w:t>
      </w:r>
      <w:r>
        <w:rPr>
          <w:spacing w:val="4"/>
          <w:w w:val="105"/>
        </w:rPr>
        <w:t xml:space="preserve"> </w:t>
      </w:r>
      <w:r>
        <w:rPr>
          <w:w w:val="105"/>
        </w:rPr>
        <w:t>only</w:t>
      </w:r>
      <w:r>
        <w:rPr>
          <w:spacing w:val="4"/>
          <w:w w:val="105"/>
        </w:rPr>
        <w:t xml:space="preserve"> </w:t>
      </w:r>
      <w:r>
        <w:rPr>
          <w:w w:val="105"/>
        </w:rPr>
        <w:t>the</w:t>
      </w:r>
      <w:r>
        <w:rPr>
          <w:spacing w:val="4"/>
          <w:w w:val="105"/>
        </w:rPr>
        <w:t xml:space="preserve"> </w:t>
      </w:r>
      <w:r>
        <w:rPr>
          <w:w w:val="105"/>
        </w:rPr>
        <w:t>factors</w:t>
      </w:r>
      <w:r>
        <w:rPr>
          <w:spacing w:val="4"/>
          <w:w w:val="105"/>
        </w:rPr>
        <w:t xml:space="preserve"> </w:t>
      </w:r>
      <w:r>
        <w:rPr>
          <w:w w:val="105"/>
        </w:rPr>
        <w:t>of</w:t>
      </w:r>
      <w:r>
        <w:rPr>
          <w:spacing w:val="4"/>
          <w:w w:val="105"/>
        </w:rPr>
        <w:t xml:space="preserve"> </w:t>
      </w:r>
      <w:r>
        <w:rPr>
          <w:w w:val="105"/>
        </w:rPr>
        <w:t>configuration</w:t>
      </w:r>
      <w:r>
        <w:rPr>
          <w:spacing w:val="4"/>
          <w:w w:val="105"/>
        </w:rPr>
        <w:t xml:space="preserve"> </w:t>
      </w:r>
      <w:r>
        <w:rPr>
          <w:w w:val="105"/>
        </w:rPr>
        <w:t>and</w:t>
      </w:r>
    </w:p>
    <w:p w14:paraId="6E320458" w14:textId="77777777" w:rsidR="00735E2D" w:rsidRDefault="00000000">
      <w:pPr>
        <w:pStyle w:val="BodyText"/>
      </w:pPr>
      <w:r>
        <w:rPr>
          <w:rFonts w:ascii="Trebuchet MS"/>
          <w:sz w:val="12"/>
        </w:rPr>
        <w:t xml:space="preserve">369    </w:t>
      </w:r>
      <w:r>
        <w:rPr>
          <w:rFonts w:ascii="Trebuchet MS"/>
          <w:spacing w:val="19"/>
          <w:sz w:val="12"/>
        </w:rPr>
        <w:t xml:space="preserve"> </w:t>
      </w:r>
      <w:r>
        <w:rPr>
          <w:w w:val="105"/>
        </w:rPr>
        <w:t>endogenous</w:t>
      </w:r>
      <w:r>
        <w:rPr>
          <w:spacing w:val="18"/>
          <w:w w:val="105"/>
        </w:rPr>
        <w:t xml:space="preserve"> </w:t>
      </w:r>
      <w:proofErr w:type="gramStart"/>
      <w:r>
        <w:rPr>
          <w:w w:val="105"/>
        </w:rPr>
        <w:t>cue</w:t>
      </w:r>
      <w:proofErr w:type="gramEnd"/>
      <w:r>
        <w:rPr>
          <w:w w:val="105"/>
        </w:rPr>
        <w:t>.</w:t>
      </w:r>
      <w:r>
        <w:rPr>
          <w:spacing w:val="44"/>
          <w:w w:val="105"/>
        </w:rPr>
        <w:t xml:space="preserve"> </w:t>
      </w:r>
      <w:r>
        <w:rPr>
          <w:w w:val="105"/>
        </w:rPr>
        <w:t>The</w:t>
      </w:r>
      <w:r>
        <w:rPr>
          <w:spacing w:val="18"/>
          <w:w w:val="105"/>
        </w:rPr>
        <w:t xml:space="preserve"> </w:t>
      </w:r>
      <w:r>
        <w:rPr>
          <w:w w:val="105"/>
        </w:rPr>
        <w:t>best</w:t>
      </w:r>
      <w:r>
        <w:rPr>
          <w:spacing w:val="17"/>
          <w:w w:val="105"/>
        </w:rPr>
        <w:t xml:space="preserve"> </w:t>
      </w:r>
      <w:r>
        <w:rPr>
          <w:w w:val="105"/>
        </w:rPr>
        <w:t>fitting</w:t>
      </w:r>
      <w:r>
        <w:rPr>
          <w:spacing w:val="17"/>
          <w:w w:val="105"/>
        </w:rPr>
        <w:t xml:space="preserve"> </w:t>
      </w:r>
      <w:r>
        <w:rPr>
          <w:w w:val="105"/>
        </w:rPr>
        <w:t>model</w:t>
      </w:r>
      <w:r>
        <w:rPr>
          <w:spacing w:val="17"/>
          <w:w w:val="105"/>
        </w:rPr>
        <w:t xml:space="preserve"> </w:t>
      </w:r>
      <w:r>
        <w:rPr>
          <w:w w:val="105"/>
        </w:rPr>
        <w:t>was</w:t>
      </w:r>
      <w:r>
        <w:rPr>
          <w:spacing w:val="16"/>
          <w:w w:val="105"/>
        </w:rPr>
        <w:t xml:space="preserve"> </w:t>
      </w:r>
      <w:r>
        <w:rPr>
          <w:w w:val="105"/>
        </w:rPr>
        <w:t>that</w:t>
      </w:r>
      <w:r>
        <w:rPr>
          <w:spacing w:val="18"/>
          <w:w w:val="105"/>
        </w:rPr>
        <w:t xml:space="preserve"> </w:t>
      </w:r>
      <w:r>
        <w:rPr>
          <w:w w:val="105"/>
        </w:rPr>
        <w:t>with</w:t>
      </w:r>
      <w:r>
        <w:rPr>
          <w:spacing w:val="17"/>
          <w:w w:val="105"/>
        </w:rPr>
        <w:t xml:space="preserve"> </w:t>
      </w:r>
      <w:r>
        <w:rPr>
          <w:w w:val="105"/>
        </w:rPr>
        <w:t>the</w:t>
      </w:r>
      <w:r>
        <w:rPr>
          <w:spacing w:val="17"/>
          <w:w w:val="105"/>
        </w:rPr>
        <w:t xml:space="preserve"> </w:t>
      </w:r>
      <w:r>
        <w:rPr>
          <w:w w:val="105"/>
        </w:rPr>
        <w:t>two</w:t>
      </w:r>
      <w:r>
        <w:rPr>
          <w:spacing w:val="16"/>
          <w:w w:val="105"/>
        </w:rPr>
        <w:t xml:space="preserve"> </w:t>
      </w:r>
      <w:r>
        <w:rPr>
          <w:w w:val="105"/>
        </w:rPr>
        <w:t>factors</w:t>
      </w:r>
      <w:r>
        <w:rPr>
          <w:spacing w:val="18"/>
          <w:w w:val="105"/>
        </w:rPr>
        <w:t xml:space="preserve"> </w:t>
      </w:r>
      <w:r>
        <w:rPr>
          <w:w w:val="105"/>
        </w:rPr>
        <w:t>and</w:t>
      </w:r>
      <w:r>
        <w:rPr>
          <w:spacing w:val="17"/>
          <w:w w:val="105"/>
        </w:rPr>
        <w:t xml:space="preserve"> </w:t>
      </w:r>
      <w:r>
        <w:rPr>
          <w:w w:val="105"/>
        </w:rPr>
        <w:t>no</w:t>
      </w:r>
      <w:r>
        <w:rPr>
          <w:spacing w:val="17"/>
          <w:w w:val="105"/>
        </w:rPr>
        <w:t xml:space="preserve"> </w:t>
      </w:r>
      <w:r>
        <w:rPr>
          <w:w w:val="105"/>
        </w:rPr>
        <w:t>interaction,</w:t>
      </w:r>
    </w:p>
    <w:p w14:paraId="0FDD9C4F" w14:textId="77777777" w:rsidR="00735E2D" w:rsidRDefault="00000000">
      <w:pPr>
        <w:pStyle w:val="BodyText"/>
        <w:spacing w:before="186"/>
      </w:pPr>
      <w:r>
        <w:rPr>
          <w:rFonts w:ascii="Trebuchet MS" w:hAnsi="Trebuchet MS"/>
          <w:sz w:val="12"/>
        </w:rPr>
        <w:t xml:space="preserve">370    </w:t>
      </w:r>
      <w:r>
        <w:rPr>
          <w:rFonts w:ascii="Trebuchet MS" w:hAnsi="Trebuchet MS"/>
          <w:spacing w:val="19"/>
          <w:sz w:val="12"/>
        </w:rPr>
        <w:t xml:space="preserve"> </w:t>
      </w:r>
      <w:r>
        <w:rPr>
          <w:w w:val="110"/>
        </w:rPr>
        <w:t>BF</w:t>
      </w:r>
      <w:r>
        <w:rPr>
          <w:rFonts w:ascii="Trebuchet MS" w:hAnsi="Trebuchet MS"/>
          <w:w w:val="110"/>
          <w:vertAlign w:val="subscript"/>
        </w:rPr>
        <w:t>10</w:t>
      </w:r>
      <w:r>
        <w:rPr>
          <w:rFonts w:ascii="Trebuchet MS" w:hAnsi="Trebuchet MS"/>
          <w:spacing w:val="-12"/>
          <w:w w:val="110"/>
        </w:rPr>
        <w:t xml:space="preserve"> </w:t>
      </w:r>
      <w:r>
        <w:rPr>
          <w:w w:val="110"/>
        </w:rPr>
        <w:t>=</w:t>
      </w:r>
      <w:r>
        <w:rPr>
          <w:spacing w:val="-6"/>
          <w:w w:val="110"/>
        </w:rPr>
        <w:t xml:space="preserve"> </w:t>
      </w:r>
      <w:r>
        <w:rPr>
          <w:w w:val="110"/>
        </w:rPr>
        <w:t>3.7x10</w:t>
      </w:r>
      <w:r>
        <w:rPr>
          <w:rFonts w:ascii="Trebuchet MS" w:hAnsi="Trebuchet MS"/>
          <w:w w:val="110"/>
          <w:position w:val="9"/>
          <w:sz w:val="16"/>
        </w:rPr>
        <w:t>51</w:t>
      </w:r>
      <w:r>
        <w:rPr>
          <w:rFonts w:ascii="Trebuchet MS" w:hAnsi="Trebuchet MS"/>
          <w:spacing w:val="15"/>
          <w:w w:val="110"/>
          <w:position w:val="9"/>
          <w:sz w:val="16"/>
        </w:rPr>
        <w:t xml:space="preserve"> </w:t>
      </w:r>
      <w:r>
        <w:rPr>
          <w:rFonts w:ascii="Microsoft Sans Serif" w:hAnsi="Microsoft Sans Serif"/>
          <w:w w:val="110"/>
        </w:rPr>
        <w:t>±</w:t>
      </w:r>
      <w:r>
        <w:rPr>
          <w:rFonts w:ascii="Microsoft Sans Serif" w:hAnsi="Microsoft Sans Serif"/>
          <w:spacing w:val="-10"/>
          <w:w w:val="110"/>
        </w:rPr>
        <w:t xml:space="preserve"> </w:t>
      </w:r>
      <w:r>
        <w:rPr>
          <w:w w:val="110"/>
        </w:rPr>
        <w:t>3.97%.</w:t>
      </w:r>
      <w:r>
        <w:rPr>
          <w:spacing w:val="14"/>
          <w:w w:val="110"/>
        </w:rPr>
        <w:t xml:space="preserve"> </w:t>
      </w:r>
      <w:r>
        <w:rPr>
          <w:w w:val="110"/>
        </w:rPr>
        <w:t>The</w:t>
      </w:r>
      <w:r>
        <w:rPr>
          <w:spacing w:val="-6"/>
          <w:w w:val="110"/>
        </w:rPr>
        <w:t xml:space="preserve"> </w:t>
      </w:r>
      <w:r>
        <w:rPr>
          <w:w w:val="110"/>
        </w:rPr>
        <w:t>addition</w:t>
      </w:r>
      <w:r>
        <w:rPr>
          <w:spacing w:val="-5"/>
          <w:w w:val="110"/>
        </w:rPr>
        <w:t xml:space="preserve"> </w:t>
      </w:r>
      <w:r>
        <w:rPr>
          <w:w w:val="110"/>
        </w:rPr>
        <w:t>of</w:t>
      </w:r>
      <w:r>
        <w:rPr>
          <w:spacing w:val="-7"/>
          <w:w w:val="110"/>
        </w:rPr>
        <w:t xml:space="preserve"> </w:t>
      </w:r>
      <w:r>
        <w:rPr>
          <w:w w:val="110"/>
        </w:rPr>
        <w:t>the</w:t>
      </w:r>
      <w:r>
        <w:rPr>
          <w:spacing w:val="-6"/>
          <w:w w:val="110"/>
        </w:rPr>
        <w:t xml:space="preserve"> </w:t>
      </w:r>
      <w:r>
        <w:rPr>
          <w:w w:val="110"/>
        </w:rPr>
        <w:t>interaction</w:t>
      </w:r>
      <w:r>
        <w:rPr>
          <w:spacing w:val="-6"/>
          <w:w w:val="110"/>
        </w:rPr>
        <w:t xml:space="preserve"> </w:t>
      </w:r>
      <w:r>
        <w:rPr>
          <w:w w:val="110"/>
        </w:rPr>
        <w:t>term</w:t>
      </w:r>
      <w:r>
        <w:rPr>
          <w:spacing w:val="-6"/>
          <w:w w:val="110"/>
        </w:rPr>
        <w:t xml:space="preserve"> </w:t>
      </w:r>
      <w:r>
        <w:rPr>
          <w:w w:val="110"/>
        </w:rPr>
        <w:t>did</w:t>
      </w:r>
      <w:r>
        <w:rPr>
          <w:spacing w:val="-6"/>
          <w:w w:val="110"/>
        </w:rPr>
        <w:t xml:space="preserve"> </w:t>
      </w:r>
      <w:r>
        <w:rPr>
          <w:w w:val="110"/>
        </w:rPr>
        <w:t>not</w:t>
      </w:r>
      <w:r>
        <w:rPr>
          <w:spacing w:val="-7"/>
          <w:w w:val="110"/>
        </w:rPr>
        <w:t xml:space="preserve"> </w:t>
      </w:r>
      <w:r>
        <w:rPr>
          <w:w w:val="110"/>
        </w:rPr>
        <w:t>strengthen</w:t>
      </w:r>
      <w:r>
        <w:rPr>
          <w:spacing w:val="-5"/>
          <w:w w:val="110"/>
        </w:rPr>
        <w:t xml:space="preserve"> </w:t>
      </w:r>
      <w:r>
        <w:rPr>
          <w:w w:val="110"/>
        </w:rPr>
        <w:t>the</w:t>
      </w:r>
    </w:p>
    <w:p w14:paraId="43C22B63" w14:textId="77777777" w:rsidR="00735E2D" w:rsidRDefault="00000000">
      <w:pPr>
        <w:pStyle w:val="BodyText"/>
        <w:spacing w:before="201"/>
        <w:rPr>
          <w:rFonts w:ascii="Microsoft Sans Serif" w:hAnsi="Microsoft Sans Serif"/>
        </w:rPr>
      </w:pPr>
      <w:r>
        <w:rPr>
          <w:rFonts w:ascii="Trebuchet MS" w:hAnsi="Trebuchet MS"/>
          <w:sz w:val="12"/>
        </w:rPr>
        <w:t xml:space="preserve">371    </w:t>
      </w:r>
      <w:r>
        <w:rPr>
          <w:rFonts w:ascii="Trebuchet MS" w:hAnsi="Trebuchet MS"/>
          <w:spacing w:val="19"/>
          <w:sz w:val="12"/>
        </w:rPr>
        <w:t xml:space="preserve"> </w:t>
      </w:r>
      <w:r>
        <w:rPr>
          <w:w w:val="110"/>
        </w:rPr>
        <w:t>model,</w:t>
      </w:r>
      <w:r>
        <w:rPr>
          <w:spacing w:val="-10"/>
          <w:w w:val="110"/>
        </w:rPr>
        <w:t xml:space="preserve"> </w:t>
      </w:r>
      <w:r>
        <w:rPr>
          <w:w w:val="110"/>
        </w:rPr>
        <w:t>with</w:t>
      </w:r>
      <w:r>
        <w:rPr>
          <w:spacing w:val="-10"/>
          <w:w w:val="110"/>
        </w:rPr>
        <w:t xml:space="preserve"> </w:t>
      </w:r>
      <w:r>
        <w:rPr>
          <w:w w:val="110"/>
        </w:rPr>
        <w:t>considerable</w:t>
      </w:r>
      <w:r>
        <w:rPr>
          <w:spacing w:val="-10"/>
          <w:w w:val="110"/>
        </w:rPr>
        <w:t xml:space="preserve"> </w:t>
      </w:r>
      <w:r>
        <w:rPr>
          <w:w w:val="110"/>
        </w:rPr>
        <w:t>support</w:t>
      </w:r>
      <w:r>
        <w:rPr>
          <w:spacing w:val="-10"/>
          <w:w w:val="110"/>
        </w:rPr>
        <w:t xml:space="preserve"> </w:t>
      </w:r>
      <w:r>
        <w:rPr>
          <w:w w:val="110"/>
        </w:rPr>
        <w:t>evident</w:t>
      </w:r>
      <w:r>
        <w:rPr>
          <w:spacing w:val="-10"/>
          <w:w w:val="110"/>
        </w:rPr>
        <w:t xml:space="preserve"> </w:t>
      </w:r>
      <w:r>
        <w:rPr>
          <w:w w:val="110"/>
        </w:rPr>
        <w:t>for</w:t>
      </w:r>
      <w:r>
        <w:rPr>
          <w:spacing w:val="-10"/>
          <w:w w:val="110"/>
        </w:rPr>
        <w:t xml:space="preserve"> </w:t>
      </w:r>
      <w:r>
        <w:rPr>
          <w:w w:val="110"/>
        </w:rPr>
        <w:t>the</w:t>
      </w:r>
      <w:r>
        <w:rPr>
          <w:spacing w:val="-11"/>
          <w:w w:val="110"/>
        </w:rPr>
        <w:t xml:space="preserve"> </w:t>
      </w:r>
      <w:r>
        <w:rPr>
          <w:w w:val="110"/>
        </w:rPr>
        <w:t>absence</w:t>
      </w:r>
      <w:r>
        <w:rPr>
          <w:spacing w:val="-10"/>
          <w:w w:val="110"/>
        </w:rPr>
        <w:t xml:space="preserve"> </w:t>
      </w:r>
      <w:r>
        <w:rPr>
          <w:w w:val="110"/>
        </w:rPr>
        <w:t>of</w:t>
      </w:r>
      <w:r>
        <w:rPr>
          <w:spacing w:val="-11"/>
          <w:w w:val="110"/>
        </w:rPr>
        <w:t xml:space="preserve"> </w:t>
      </w:r>
      <w:r>
        <w:rPr>
          <w:w w:val="110"/>
        </w:rPr>
        <w:t>the</w:t>
      </w:r>
      <w:r>
        <w:rPr>
          <w:spacing w:val="-11"/>
          <w:w w:val="110"/>
        </w:rPr>
        <w:t xml:space="preserve"> </w:t>
      </w:r>
      <w:r>
        <w:rPr>
          <w:w w:val="110"/>
        </w:rPr>
        <w:t>interaction,</w:t>
      </w:r>
      <w:r>
        <w:rPr>
          <w:spacing w:val="-11"/>
          <w:w w:val="110"/>
        </w:rPr>
        <w:t xml:space="preserve"> </w:t>
      </w:r>
      <w:r>
        <w:rPr>
          <w:w w:val="110"/>
        </w:rPr>
        <w:t>BF</w:t>
      </w:r>
      <w:r>
        <w:rPr>
          <w:spacing w:val="-10"/>
          <w:w w:val="110"/>
        </w:rPr>
        <w:t xml:space="preserve"> </w:t>
      </w:r>
      <w:r>
        <w:rPr>
          <w:w w:val="110"/>
        </w:rPr>
        <w:t>=</w:t>
      </w:r>
      <w:r>
        <w:rPr>
          <w:spacing w:val="-11"/>
          <w:w w:val="110"/>
        </w:rPr>
        <w:t xml:space="preserve"> </w:t>
      </w:r>
      <w:r>
        <w:rPr>
          <w:w w:val="110"/>
        </w:rPr>
        <w:t>0.1</w:t>
      </w:r>
      <w:r>
        <w:rPr>
          <w:spacing w:val="-10"/>
          <w:w w:val="110"/>
        </w:rPr>
        <w:t xml:space="preserve"> </w:t>
      </w:r>
      <w:r>
        <w:rPr>
          <w:rFonts w:ascii="Microsoft Sans Serif" w:hAnsi="Microsoft Sans Serif"/>
          <w:w w:val="110"/>
        </w:rPr>
        <w:t>±</w:t>
      </w:r>
    </w:p>
    <w:p w14:paraId="0B0740A5" w14:textId="77777777" w:rsidR="00735E2D" w:rsidRDefault="00000000">
      <w:pPr>
        <w:spacing w:before="202"/>
        <w:ind w:left="150"/>
        <w:rPr>
          <w:sz w:val="24"/>
        </w:rPr>
      </w:pPr>
      <w:r>
        <w:rPr>
          <w:rFonts w:ascii="Trebuchet MS"/>
          <w:sz w:val="12"/>
        </w:rPr>
        <w:t xml:space="preserve">372    </w:t>
      </w:r>
      <w:r>
        <w:rPr>
          <w:rFonts w:ascii="Trebuchet MS"/>
          <w:spacing w:val="19"/>
          <w:sz w:val="12"/>
        </w:rPr>
        <w:t xml:space="preserve"> </w:t>
      </w:r>
      <w:r>
        <w:rPr>
          <w:sz w:val="24"/>
        </w:rPr>
        <w:t>6.49%.</w:t>
      </w:r>
    </w:p>
    <w:p w14:paraId="3047BEF4" w14:textId="77777777" w:rsidR="00735E2D" w:rsidRDefault="00735E2D">
      <w:pPr>
        <w:rPr>
          <w:sz w:val="24"/>
        </w:rPr>
        <w:sectPr w:rsidR="00735E2D">
          <w:pgSz w:w="12240" w:h="15840"/>
          <w:pgMar w:top="1360" w:right="1280" w:bottom="280" w:left="900" w:header="649" w:footer="0" w:gutter="0"/>
          <w:cols w:space="720"/>
        </w:sectPr>
      </w:pPr>
    </w:p>
    <w:p w14:paraId="4B755548" w14:textId="77777777" w:rsidR="00735E2D" w:rsidRDefault="00000000">
      <w:pPr>
        <w:spacing w:before="112"/>
        <w:ind w:left="150"/>
        <w:rPr>
          <w:rFonts w:ascii="Palatino Linotype"/>
          <w:b/>
          <w:sz w:val="24"/>
        </w:rPr>
      </w:pPr>
      <w:r>
        <w:rPr>
          <w:rFonts w:ascii="Trebuchet MS"/>
          <w:sz w:val="12"/>
        </w:rPr>
        <w:lastRenderedPageBreak/>
        <w:t xml:space="preserve">373    </w:t>
      </w:r>
      <w:r>
        <w:rPr>
          <w:rFonts w:ascii="Trebuchet MS"/>
          <w:spacing w:val="19"/>
          <w:sz w:val="12"/>
        </w:rPr>
        <w:t xml:space="preserve"> </w:t>
      </w:r>
      <w:r>
        <w:rPr>
          <w:rFonts w:ascii="Palatino Linotype"/>
          <w:b/>
          <w:sz w:val="24"/>
        </w:rPr>
        <w:t>Discussion</w:t>
      </w:r>
    </w:p>
    <w:p w14:paraId="6F557F4C" w14:textId="77777777" w:rsidR="00735E2D" w:rsidRDefault="00735E2D">
      <w:pPr>
        <w:pStyle w:val="BodyText"/>
        <w:spacing w:before="9"/>
        <w:ind w:left="0"/>
        <w:rPr>
          <w:rFonts w:ascii="Palatino Linotype"/>
          <w:b/>
          <w:sz w:val="26"/>
        </w:rPr>
      </w:pPr>
    </w:p>
    <w:p w14:paraId="3E018623" w14:textId="77777777" w:rsidR="00735E2D" w:rsidRDefault="00000000">
      <w:pPr>
        <w:pStyle w:val="BodyText"/>
        <w:tabs>
          <w:tab w:val="left" w:pos="1259"/>
        </w:tabs>
        <w:spacing w:before="0"/>
      </w:pPr>
      <w:r>
        <w:rPr>
          <w:rFonts w:ascii="Trebuchet MS"/>
          <w:w w:val="105"/>
          <w:sz w:val="12"/>
        </w:rPr>
        <w:t>374</w:t>
      </w:r>
      <w:r>
        <w:rPr>
          <w:rFonts w:ascii="Trebuchet MS"/>
          <w:w w:val="105"/>
          <w:sz w:val="12"/>
        </w:rPr>
        <w:tab/>
      </w:r>
      <w:r>
        <w:rPr>
          <w:w w:val="105"/>
        </w:rPr>
        <w:t>Experiment</w:t>
      </w:r>
      <w:r>
        <w:rPr>
          <w:spacing w:val="8"/>
          <w:w w:val="105"/>
        </w:rPr>
        <w:t xml:space="preserve"> </w:t>
      </w:r>
      <w:r>
        <w:rPr>
          <w:w w:val="105"/>
        </w:rPr>
        <w:t>2</w:t>
      </w:r>
      <w:r>
        <w:rPr>
          <w:spacing w:val="8"/>
          <w:w w:val="105"/>
        </w:rPr>
        <w:t xml:space="preserve"> </w:t>
      </w:r>
      <w:r>
        <w:rPr>
          <w:w w:val="105"/>
        </w:rPr>
        <w:t>sought</w:t>
      </w:r>
      <w:r>
        <w:rPr>
          <w:spacing w:val="9"/>
          <w:w w:val="105"/>
        </w:rPr>
        <w:t xml:space="preserve"> </w:t>
      </w:r>
      <w:r>
        <w:rPr>
          <w:w w:val="105"/>
        </w:rPr>
        <w:t>to</w:t>
      </w:r>
      <w:r>
        <w:rPr>
          <w:spacing w:val="8"/>
          <w:w w:val="105"/>
        </w:rPr>
        <w:t xml:space="preserve"> </w:t>
      </w:r>
      <w:r>
        <w:rPr>
          <w:w w:val="105"/>
        </w:rPr>
        <w:t>examine</w:t>
      </w:r>
      <w:r>
        <w:rPr>
          <w:spacing w:val="9"/>
          <w:w w:val="105"/>
        </w:rPr>
        <w:t xml:space="preserve"> </w:t>
      </w:r>
      <w:r>
        <w:rPr>
          <w:w w:val="105"/>
        </w:rPr>
        <w:t>whether</w:t>
      </w:r>
      <w:r>
        <w:rPr>
          <w:spacing w:val="9"/>
          <w:w w:val="105"/>
        </w:rPr>
        <w:t xml:space="preserve"> </w:t>
      </w:r>
      <w:r>
        <w:rPr>
          <w:w w:val="105"/>
        </w:rPr>
        <w:t>the</w:t>
      </w:r>
      <w:r>
        <w:rPr>
          <w:spacing w:val="8"/>
          <w:w w:val="105"/>
        </w:rPr>
        <w:t xml:space="preserve"> </w:t>
      </w:r>
      <w:r>
        <w:rPr>
          <w:w w:val="105"/>
        </w:rPr>
        <w:t>presence</w:t>
      </w:r>
      <w:r>
        <w:rPr>
          <w:spacing w:val="8"/>
          <w:w w:val="105"/>
        </w:rPr>
        <w:t xml:space="preserve"> </w:t>
      </w:r>
      <w:r>
        <w:rPr>
          <w:w w:val="105"/>
        </w:rPr>
        <w:t>of</w:t>
      </w:r>
      <w:r>
        <w:rPr>
          <w:spacing w:val="9"/>
          <w:w w:val="105"/>
        </w:rPr>
        <w:t xml:space="preserve"> </w:t>
      </w:r>
      <w:r>
        <w:rPr>
          <w:w w:val="105"/>
        </w:rPr>
        <w:t>a</w:t>
      </w:r>
      <w:r>
        <w:rPr>
          <w:spacing w:val="8"/>
          <w:w w:val="105"/>
        </w:rPr>
        <w:t xml:space="preserve"> </w:t>
      </w:r>
      <w:r>
        <w:rPr>
          <w:w w:val="105"/>
        </w:rPr>
        <w:t>valid</w:t>
      </w:r>
      <w:r>
        <w:rPr>
          <w:spacing w:val="9"/>
          <w:w w:val="105"/>
        </w:rPr>
        <w:t xml:space="preserve"> </w:t>
      </w:r>
      <w:r>
        <w:rPr>
          <w:w w:val="105"/>
        </w:rPr>
        <w:t>endogenous</w:t>
      </w:r>
      <w:r>
        <w:rPr>
          <w:spacing w:val="9"/>
          <w:w w:val="105"/>
        </w:rPr>
        <w:t xml:space="preserve"> </w:t>
      </w:r>
      <w:proofErr w:type="gramStart"/>
      <w:r>
        <w:rPr>
          <w:w w:val="105"/>
        </w:rPr>
        <w:t>cue</w:t>
      </w:r>
      <w:proofErr w:type="gramEnd"/>
    </w:p>
    <w:p w14:paraId="5B83CC8C" w14:textId="77777777" w:rsidR="00735E2D" w:rsidRDefault="00000000">
      <w:pPr>
        <w:pStyle w:val="BodyText"/>
      </w:pPr>
      <w:r>
        <w:rPr>
          <w:rFonts w:ascii="Trebuchet MS"/>
          <w:sz w:val="12"/>
        </w:rPr>
        <w:t xml:space="preserve">375    </w:t>
      </w:r>
      <w:r>
        <w:rPr>
          <w:rFonts w:ascii="Trebuchet MS"/>
          <w:spacing w:val="19"/>
          <w:sz w:val="12"/>
        </w:rPr>
        <w:t xml:space="preserve"> </w:t>
      </w:r>
      <w:r>
        <w:rPr>
          <w:w w:val="105"/>
        </w:rPr>
        <w:t>would</w:t>
      </w:r>
      <w:r>
        <w:rPr>
          <w:spacing w:val="9"/>
          <w:w w:val="105"/>
        </w:rPr>
        <w:t xml:space="preserve"> </w:t>
      </w:r>
      <w:r>
        <w:rPr>
          <w:w w:val="105"/>
        </w:rPr>
        <w:t>impair</w:t>
      </w:r>
      <w:r>
        <w:rPr>
          <w:spacing w:val="8"/>
          <w:w w:val="105"/>
        </w:rPr>
        <w:t xml:space="preserve"> </w:t>
      </w:r>
      <w:r>
        <w:rPr>
          <w:w w:val="105"/>
        </w:rPr>
        <w:t>the</w:t>
      </w:r>
      <w:r>
        <w:rPr>
          <w:spacing w:val="9"/>
          <w:w w:val="105"/>
        </w:rPr>
        <w:t xml:space="preserve"> </w:t>
      </w:r>
      <w:r>
        <w:rPr>
          <w:w w:val="105"/>
        </w:rPr>
        <w:t>acquisition</w:t>
      </w:r>
      <w:r>
        <w:rPr>
          <w:spacing w:val="8"/>
          <w:w w:val="105"/>
        </w:rPr>
        <w:t xml:space="preserve"> </w:t>
      </w:r>
      <w:r>
        <w:rPr>
          <w:w w:val="105"/>
        </w:rPr>
        <w:t>of</w:t>
      </w:r>
      <w:r>
        <w:rPr>
          <w:spacing w:val="8"/>
          <w:w w:val="105"/>
        </w:rPr>
        <w:t xml:space="preserve"> </w:t>
      </w:r>
      <w:r>
        <w:rPr>
          <w:w w:val="105"/>
        </w:rPr>
        <w:t>a</w:t>
      </w:r>
      <w:r>
        <w:rPr>
          <w:spacing w:val="10"/>
          <w:w w:val="105"/>
        </w:rPr>
        <w:t xml:space="preserve"> </w:t>
      </w:r>
      <w:r>
        <w:rPr>
          <w:w w:val="105"/>
        </w:rPr>
        <w:t>contextual</w:t>
      </w:r>
      <w:r>
        <w:rPr>
          <w:spacing w:val="9"/>
          <w:w w:val="105"/>
        </w:rPr>
        <w:t xml:space="preserve"> </w:t>
      </w:r>
      <w:r>
        <w:rPr>
          <w:w w:val="105"/>
        </w:rPr>
        <w:t>cuing</w:t>
      </w:r>
      <w:r>
        <w:rPr>
          <w:spacing w:val="9"/>
          <w:w w:val="105"/>
        </w:rPr>
        <w:t xml:space="preserve"> </w:t>
      </w:r>
      <w:r>
        <w:rPr>
          <w:w w:val="105"/>
        </w:rPr>
        <w:t>effect.</w:t>
      </w:r>
      <w:r>
        <w:rPr>
          <w:spacing w:val="33"/>
          <w:w w:val="105"/>
        </w:rPr>
        <w:t xml:space="preserve"> </w:t>
      </w:r>
      <w:r>
        <w:rPr>
          <w:w w:val="105"/>
        </w:rPr>
        <w:t>In</w:t>
      </w:r>
      <w:r>
        <w:rPr>
          <w:spacing w:val="9"/>
          <w:w w:val="105"/>
        </w:rPr>
        <w:t xml:space="preserve"> </w:t>
      </w:r>
      <w:r>
        <w:rPr>
          <w:w w:val="105"/>
        </w:rPr>
        <w:t>the</w:t>
      </w:r>
      <w:r>
        <w:rPr>
          <w:spacing w:val="8"/>
          <w:w w:val="105"/>
        </w:rPr>
        <w:t xml:space="preserve"> </w:t>
      </w:r>
      <w:r>
        <w:rPr>
          <w:w w:val="105"/>
        </w:rPr>
        <w:t>first</w:t>
      </w:r>
      <w:r>
        <w:rPr>
          <w:spacing w:val="9"/>
          <w:w w:val="105"/>
        </w:rPr>
        <w:t xml:space="preserve"> </w:t>
      </w:r>
      <w:r>
        <w:rPr>
          <w:w w:val="105"/>
        </w:rPr>
        <w:t>phase,</w:t>
      </w:r>
      <w:r>
        <w:rPr>
          <w:spacing w:val="9"/>
          <w:w w:val="105"/>
        </w:rPr>
        <w:t xml:space="preserve"> </w:t>
      </w:r>
      <w:r>
        <w:rPr>
          <w:w w:val="105"/>
        </w:rPr>
        <w:t>two</w:t>
      </w:r>
      <w:r>
        <w:rPr>
          <w:spacing w:val="8"/>
          <w:w w:val="105"/>
        </w:rPr>
        <w:t xml:space="preserve"> </w:t>
      </w:r>
      <w:r>
        <w:rPr>
          <w:w w:val="105"/>
        </w:rPr>
        <w:t>sets</w:t>
      </w:r>
      <w:r>
        <w:rPr>
          <w:spacing w:val="9"/>
          <w:w w:val="105"/>
        </w:rPr>
        <w:t xml:space="preserve"> </w:t>
      </w:r>
      <w:r>
        <w:rPr>
          <w:w w:val="105"/>
        </w:rPr>
        <w:t>of</w:t>
      </w:r>
    </w:p>
    <w:p w14:paraId="6A4AFCE9" w14:textId="77777777" w:rsidR="00735E2D" w:rsidRDefault="00000000">
      <w:pPr>
        <w:pStyle w:val="BodyText"/>
      </w:pPr>
      <w:r>
        <w:rPr>
          <w:rFonts w:ascii="Trebuchet MS"/>
          <w:sz w:val="12"/>
        </w:rPr>
        <w:t xml:space="preserve">376    </w:t>
      </w:r>
      <w:r>
        <w:rPr>
          <w:rFonts w:ascii="Trebuchet MS"/>
          <w:spacing w:val="19"/>
          <w:sz w:val="12"/>
        </w:rPr>
        <w:t xml:space="preserve"> </w:t>
      </w:r>
      <w:r>
        <w:rPr>
          <w:w w:val="105"/>
        </w:rPr>
        <w:t>configurations</w:t>
      </w:r>
      <w:r>
        <w:rPr>
          <w:spacing w:val="4"/>
          <w:w w:val="105"/>
        </w:rPr>
        <w:t xml:space="preserve"> </w:t>
      </w:r>
      <w:r>
        <w:rPr>
          <w:w w:val="105"/>
        </w:rPr>
        <w:t>were</w:t>
      </w:r>
      <w:r>
        <w:rPr>
          <w:spacing w:val="3"/>
          <w:w w:val="105"/>
        </w:rPr>
        <w:t xml:space="preserve"> </w:t>
      </w:r>
      <w:r>
        <w:rPr>
          <w:w w:val="105"/>
        </w:rPr>
        <w:t>trained,</w:t>
      </w:r>
      <w:r>
        <w:rPr>
          <w:spacing w:val="3"/>
          <w:w w:val="105"/>
        </w:rPr>
        <w:t xml:space="preserve"> </w:t>
      </w:r>
      <w:r>
        <w:rPr>
          <w:w w:val="105"/>
        </w:rPr>
        <w:t>one</w:t>
      </w:r>
      <w:r>
        <w:rPr>
          <w:spacing w:val="3"/>
          <w:w w:val="105"/>
        </w:rPr>
        <w:t xml:space="preserve"> </w:t>
      </w:r>
      <w:r>
        <w:rPr>
          <w:w w:val="105"/>
        </w:rPr>
        <w:t>of</w:t>
      </w:r>
      <w:r>
        <w:rPr>
          <w:spacing w:val="2"/>
          <w:w w:val="105"/>
        </w:rPr>
        <w:t xml:space="preserve"> </w:t>
      </w:r>
      <w:r>
        <w:rPr>
          <w:w w:val="105"/>
        </w:rPr>
        <w:t>which</w:t>
      </w:r>
      <w:r>
        <w:rPr>
          <w:spacing w:val="3"/>
          <w:w w:val="105"/>
        </w:rPr>
        <w:t xml:space="preserve"> </w:t>
      </w:r>
      <w:r>
        <w:rPr>
          <w:w w:val="105"/>
        </w:rPr>
        <w:t>was</w:t>
      </w:r>
      <w:r>
        <w:rPr>
          <w:spacing w:val="2"/>
          <w:w w:val="105"/>
        </w:rPr>
        <w:t xml:space="preserve"> </w:t>
      </w:r>
      <w:r>
        <w:rPr>
          <w:w w:val="105"/>
        </w:rPr>
        <w:t>always</w:t>
      </w:r>
      <w:r>
        <w:rPr>
          <w:spacing w:val="3"/>
          <w:w w:val="105"/>
        </w:rPr>
        <w:t xml:space="preserve"> </w:t>
      </w:r>
      <w:r>
        <w:rPr>
          <w:w w:val="105"/>
        </w:rPr>
        <w:t>presented</w:t>
      </w:r>
      <w:r>
        <w:rPr>
          <w:spacing w:val="2"/>
          <w:w w:val="105"/>
        </w:rPr>
        <w:t xml:space="preserve"> </w:t>
      </w:r>
      <w:r>
        <w:rPr>
          <w:w w:val="105"/>
        </w:rPr>
        <w:t>in</w:t>
      </w:r>
      <w:r>
        <w:rPr>
          <w:spacing w:val="4"/>
          <w:w w:val="105"/>
        </w:rPr>
        <w:t xml:space="preserve"> </w:t>
      </w:r>
      <w:r>
        <w:rPr>
          <w:w w:val="105"/>
        </w:rPr>
        <w:t>the</w:t>
      </w:r>
      <w:r>
        <w:rPr>
          <w:spacing w:val="2"/>
          <w:w w:val="105"/>
        </w:rPr>
        <w:t xml:space="preserve"> </w:t>
      </w:r>
      <w:r>
        <w:rPr>
          <w:w w:val="105"/>
        </w:rPr>
        <w:t>presence</w:t>
      </w:r>
      <w:r>
        <w:rPr>
          <w:spacing w:val="3"/>
          <w:w w:val="105"/>
        </w:rPr>
        <w:t xml:space="preserve"> </w:t>
      </w:r>
      <w:r>
        <w:rPr>
          <w:w w:val="105"/>
        </w:rPr>
        <w:t>of</w:t>
      </w:r>
      <w:r>
        <w:rPr>
          <w:spacing w:val="3"/>
          <w:w w:val="105"/>
        </w:rPr>
        <w:t xml:space="preserve"> </w:t>
      </w:r>
      <w:r>
        <w:rPr>
          <w:w w:val="105"/>
        </w:rPr>
        <w:t>the</w:t>
      </w:r>
    </w:p>
    <w:p w14:paraId="59D55F9E" w14:textId="77777777" w:rsidR="00735E2D" w:rsidRDefault="00000000">
      <w:pPr>
        <w:pStyle w:val="BodyText"/>
      </w:pPr>
      <w:r>
        <w:rPr>
          <w:rFonts w:ascii="Trebuchet MS"/>
          <w:sz w:val="12"/>
        </w:rPr>
        <w:t xml:space="preserve">377    </w:t>
      </w:r>
      <w:r>
        <w:rPr>
          <w:rFonts w:ascii="Trebuchet MS"/>
          <w:spacing w:val="19"/>
          <w:sz w:val="12"/>
        </w:rPr>
        <w:t xml:space="preserve"> </w:t>
      </w:r>
      <w:r>
        <w:rPr>
          <w:w w:val="105"/>
        </w:rPr>
        <w:t>endogenous</w:t>
      </w:r>
      <w:r>
        <w:rPr>
          <w:spacing w:val="8"/>
          <w:w w:val="105"/>
        </w:rPr>
        <w:t xml:space="preserve"> </w:t>
      </w:r>
      <w:r>
        <w:rPr>
          <w:w w:val="105"/>
        </w:rPr>
        <w:t>cue,</w:t>
      </w:r>
      <w:r>
        <w:rPr>
          <w:spacing w:val="7"/>
          <w:w w:val="105"/>
        </w:rPr>
        <w:t xml:space="preserve"> </w:t>
      </w:r>
      <w:r>
        <w:rPr>
          <w:w w:val="105"/>
        </w:rPr>
        <w:t>and</w:t>
      </w:r>
      <w:r>
        <w:rPr>
          <w:spacing w:val="6"/>
          <w:w w:val="105"/>
        </w:rPr>
        <w:t xml:space="preserve"> </w:t>
      </w:r>
      <w:r>
        <w:rPr>
          <w:w w:val="105"/>
        </w:rPr>
        <w:t>one</w:t>
      </w:r>
      <w:r>
        <w:rPr>
          <w:spacing w:val="6"/>
          <w:w w:val="105"/>
        </w:rPr>
        <w:t xml:space="preserve"> </w:t>
      </w:r>
      <w:r>
        <w:rPr>
          <w:w w:val="105"/>
        </w:rPr>
        <w:t>set</w:t>
      </w:r>
      <w:r>
        <w:rPr>
          <w:spacing w:val="8"/>
          <w:w w:val="105"/>
        </w:rPr>
        <w:t xml:space="preserve"> </w:t>
      </w:r>
      <w:r>
        <w:rPr>
          <w:w w:val="105"/>
        </w:rPr>
        <w:t>which</w:t>
      </w:r>
      <w:r>
        <w:rPr>
          <w:spacing w:val="7"/>
          <w:w w:val="105"/>
        </w:rPr>
        <w:t xml:space="preserve"> </w:t>
      </w:r>
      <w:r>
        <w:rPr>
          <w:w w:val="105"/>
        </w:rPr>
        <w:t>was</w:t>
      </w:r>
      <w:r>
        <w:rPr>
          <w:spacing w:val="7"/>
          <w:w w:val="105"/>
        </w:rPr>
        <w:t xml:space="preserve"> </w:t>
      </w:r>
      <w:r>
        <w:rPr>
          <w:w w:val="105"/>
        </w:rPr>
        <w:t>presented</w:t>
      </w:r>
      <w:r>
        <w:rPr>
          <w:spacing w:val="6"/>
          <w:w w:val="105"/>
        </w:rPr>
        <w:t xml:space="preserve"> </w:t>
      </w:r>
      <w:r>
        <w:rPr>
          <w:w w:val="105"/>
        </w:rPr>
        <w:t>without</w:t>
      </w:r>
      <w:r>
        <w:rPr>
          <w:spacing w:val="8"/>
          <w:w w:val="105"/>
        </w:rPr>
        <w:t xml:space="preserve"> </w:t>
      </w:r>
      <w:r>
        <w:rPr>
          <w:w w:val="105"/>
        </w:rPr>
        <w:t>the</w:t>
      </w:r>
      <w:r>
        <w:rPr>
          <w:spacing w:val="7"/>
          <w:w w:val="105"/>
        </w:rPr>
        <w:t xml:space="preserve"> </w:t>
      </w:r>
      <w:r>
        <w:rPr>
          <w:w w:val="105"/>
        </w:rPr>
        <w:t>endogenous</w:t>
      </w:r>
      <w:r>
        <w:rPr>
          <w:spacing w:val="7"/>
          <w:w w:val="105"/>
        </w:rPr>
        <w:t xml:space="preserve"> </w:t>
      </w:r>
      <w:r>
        <w:rPr>
          <w:w w:val="105"/>
        </w:rPr>
        <w:t>cue.</w:t>
      </w:r>
      <w:r>
        <w:rPr>
          <w:spacing w:val="31"/>
          <w:w w:val="105"/>
        </w:rPr>
        <w:t xml:space="preserve"> </w:t>
      </w:r>
      <w:r>
        <w:rPr>
          <w:w w:val="105"/>
        </w:rPr>
        <w:t>Overall</w:t>
      </w:r>
    </w:p>
    <w:p w14:paraId="69C21C98" w14:textId="77777777" w:rsidR="00735E2D" w:rsidRDefault="00000000">
      <w:pPr>
        <w:pStyle w:val="BodyText"/>
        <w:spacing w:before="203"/>
      </w:pPr>
      <w:r>
        <w:rPr>
          <w:rFonts w:ascii="Trebuchet MS"/>
          <w:sz w:val="12"/>
        </w:rPr>
        <w:t xml:space="preserve">378    </w:t>
      </w:r>
      <w:r>
        <w:rPr>
          <w:rFonts w:ascii="Trebuchet MS"/>
          <w:spacing w:val="19"/>
          <w:sz w:val="12"/>
        </w:rPr>
        <w:t xml:space="preserve"> </w:t>
      </w:r>
      <w:r>
        <w:rPr>
          <w:w w:val="105"/>
        </w:rPr>
        <w:t>there</w:t>
      </w:r>
      <w:r>
        <w:rPr>
          <w:spacing w:val="11"/>
          <w:w w:val="105"/>
        </w:rPr>
        <w:t xml:space="preserve"> </w:t>
      </w:r>
      <w:r>
        <w:rPr>
          <w:w w:val="105"/>
        </w:rPr>
        <w:t>was</w:t>
      </w:r>
      <w:r>
        <w:rPr>
          <w:spacing w:val="10"/>
          <w:w w:val="105"/>
        </w:rPr>
        <w:t xml:space="preserve"> </w:t>
      </w:r>
      <w:r>
        <w:rPr>
          <w:w w:val="105"/>
        </w:rPr>
        <w:t>considerable</w:t>
      </w:r>
      <w:r>
        <w:rPr>
          <w:spacing w:val="12"/>
          <w:w w:val="105"/>
        </w:rPr>
        <w:t xml:space="preserve"> </w:t>
      </w:r>
      <w:r>
        <w:rPr>
          <w:w w:val="105"/>
        </w:rPr>
        <w:t>evidence</w:t>
      </w:r>
      <w:r>
        <w:rPr>
          <w:spacing w:val="11"/>
          <w:w w:val="105"/>
        </w:rPr>
        <w:t xml:space="preserve"> </w:t>
      </w:r>
      <w:r>
        <w:rPr>
          <w:w w:val="105"/>
        </w:rPr>
        <w:t>that</w:t>
      </w:r>
      <w:r>
        <w:rPr>
          <w:spacing w:val="11"/>
          <w:w w:val="105"/>
        </w:rPr>
        <w:t xml:space="preserve"> </w:t>
      </w:r>
      <w:r>
        <w:rPr>
          <w:w w:val="105"/>
        </w:rPr>
        <w:t>the</w:t>
      </w:r>
      <w:r>
        <w:rPr>
          <w:spacing w:val="11"/>
          <w:w w:val="105"/>
        </w:rPr>
        <w:t xml:space="preserve"> </w:t>
      </w:r>
      <w:r>
        <w:rPr>
          <w:w w:val="105"/>
        </w:rPr>
        <w:t>cue</w:t>
      </w:r>
      <w:r>
        <w:rPr>
          <w:spacing w:val="12"/>
          <w:w w:val="105"/>
        </w:rPr>
        <w:t xml:space="preserve"> </w:t>
      </w:r>
      <w:r>
        <w:rPr>
          <w:w w:val="105"/>
        </w:rPr>
        <w:t>was</w:t>
      </w:r>
      <w:r>
        <w:rPr>
          <w:spacing w:val="11"/>
          <w:w w:val="105"/>
        </w:rPr>
        <w:t xml:space="preserve"> </w:t>
      </w:r>
      <w:r>
        <w:rPr>
          <w:w w:val="105"/>
        </w:rPr>
        <w:t>processed</w:t>
      </w:r>
      <w:r>
        <w:rPr>
          <w:spacing w:val="11"/>
          <w:w w:val="105"/>
        </w:rPr>
        <w:t xml:space="preserve"> </w:t>
      </w:r>
      <w:r>
        <w:rPr>
          <w:w w:val="105"/>
        </w:rPr>
        <w:t>and</w:t>
      </w:r>
      <w:r>
        <w:rPr>
          <w:spacing w:val="12"/>
          <w:w w:val="105"/>
        </w:rPr>
        <w:t xml:space="preserve"> </w:t>
      </w:r>
      <w:r>
        <w:rPr>
          <w:w w:val="105"/>
        </w:rPr>
        <w:t>acted</w:t>
      </w:r>
      <w:r>
        <w:rPr>
          <w:spacing w:val="10"/>
          <w:w w:val="105"/>
        </w:rPr>
        <w:t xml:space="preserve"> </w:t>
      </w:r>
      <w:r>
        <w:rPr>
          <w:w w:val="105"/>
        </w:rPr>
        <w:t>upon,</w:t>
      </w:r>
      <w:r>
        <w:rPr>
          <w:spacing w:val="12"/>
          <w:w w:val="105"/>
        </w:rPr>
        <w:t xml:space="preserve"> </w:t>
      </w:r>
      <w:r>
        <w:rPr>
          <w:w w:val="105"/>
        </w:rPr>
        <w:t>as</w:t>
      </w:r>
      <w:r>
        <w:rPr>
          <w:spacing w:val="10"/>
          <w:w w:val="105"/>
        </w:rPr>
        <w:t xml:space="preserve"> </w:t>
      </w:r>
      <w:r>
        <w:rPr>
          <w:w w:val="105"/>
        </w:rPr>
        <w:t>response</w:t>
      </w:r>
    </w:p>
    <w:p w14:paraId="56CFD825" w14:textId="77777777" w:rsidR="00735E2D" w:rsidRDefault="00000000">
      <w:pPr>
        <w:pStyle w:val="BodyText"/>
      </w:pPr>
      <w:r>
        <w:rPr>
          <w:rFonts w:ascii="Trebuchet MS"/>
          <w:sz w:val="12"/>
        </w:rPr>
        <w:t xml:space="preserve">379    </w:t>
      </w:r>
      <w:r>
        <w:rPr>
          <w:rFonts w:ascii="Trebuchet MS"/>
          <w:spacing w:val="19"/>
          <w:sz w:val="12"/>
        </w:rPr>
        <w:t xml:space="preserve"> </w:t>
      </w:r>
      <w:r>
        <w:rPr>
          <w:w w:val="105"/>
        </w:rPr>
        <w:t>times</w:t>
      </w:r>
      <w:r>
        <w:rPr>
          <w:spacing w:val="10"/>
          <w:w w:val="105"/>
        </w:rPr>
        <w:t xml:space="preserve"> </w:t>
      </w:r>
      <w:r>
        <w:rPr>
          <w:w w:val="105"/>
        </w:rPr>
        <w:t>to</w:t>
      </w:r>
      <w:r>
        <w:rPr>
          <w:spacing w:val="11"/>
          <w:w w:val="105"/>
        </w:rPr>
        <w:t xml:space="preserve"> </w:t>
      </w:r>
      <w:r>
        <w:rPr>
          <w:w w:val="105"/>
        </w:rPr>
        <w:t>the</w:t>
      </w:r>
      <w:r>
        <w:rPr>
          <w:spacing w:val="9"/>
          <w:w w:val="105"/>
        </w:rPr>
        <w:t xml:space="preserve"> </w:t>
      </w:r>
      <w:r>
        <w:rPr>
          <w:w w:val="105"/>
        </w:rPr>
        <w:t>target</w:t>
      </w:r>
      <w:r>
        <w:rPr>
          <w:spacing w:val="10"/>
          <w:w w:val="105"/>
        </w:rPr>
        <w:t xml:space="preserve"> </w:t>
      </w:r>
      <w:r>
        <w:rPr>
          <w:w w:val="105"/>
        </w:rPr>
        <w:t>were</w:t>
      </w:r>
      <w:r>
        <w:rPr>
          <w:spacing w:val="10"/>
          <w:w w:val="105"/>
        </w:rPr>
        <w:t xml:space="preserve"> </w:t>
      </w:r>
      <w:r>
        <w:rPr>
          <w:w w:val="105"/>
        </w:rPr>
        <w:t>much</w:t>
      </w:r>
      <w:r>
        <w:rPr>
          <w:spacing w:val="10"/>
          <w:w w:val="105"/>
        </w:rPr>
        <w:t xml:space="preserve"> </w:t>
      </w:r>
      <w:r>
        <w:rPr>
          <w:w w:val="105"/>
        </w:rPr>
        <w:t>faster</w:t>
      </w:r>
      <w:r>
        <w:rPr>
          <w:spacing w:val="11"/>
          <w:w w:val="105"/>
        </w:rPr>
        <w:t xml:space="preserve"> </w:t>
      </w:r>
      <w:r>
        <w:rPr>
          <w:w w:val="105"/>
        </w:rPr>
        <w:t>on</w:t>
      </w:r>
      <w:r>
        <w:rPr>
          <w:spacing w:val="9"/>
          <w:w w:val="105"/>
        </w:rPr>
        <w:t xml:space="preserve"> </w:t>
      </w:r>
      <w:r>
        <w:rPr>
          <w:w w:val="105"/>
        </w:rPr>
        <w:t>cued</w:t>
      </w:r>
      <w:r>
        <w:rPr>
          <w:spacing w:val="11"/>
          <w:w w:val="105"/>
        </w:rPr>
        <w:t xml:space="preserve"> </w:t>
      </w:r>
      <w:r>
        <w:rPr>
          <w:w w:val="105"/>
        </w:rPr>
        <w:t>trials.</w:t>
      </w:r>
      <w:r>
        <w:rPr>
          <w:spacing w:val="34"/>
          <w:w w:val="105"/>
        </w:rPr>
        <w:t xml:space="preserve"> </w:t>
      </w:r>
      <w:r>
        <w:rPr>
          <w:w w:val="105"/>
        </w:rPr>
        <w:t>However,</w:t>
      </w:r>
      <w:r>
        <w:rPr>
          <w:spacing w:val="10"/>
          <w:w w:val="105"/>
        </w:rPr>
        <w:t xml:space="preserve"> </w:t>
      </w:r>
      <w:r>
        <w:rPr>
          <w:w w:val="105"/>
        </w:rPr>
        <w:t>there</w:t>
      </w:r>
      <w:r>
        <w:rPr>
          <w:spacing w:val="10"/>
          <w:w w:val="105"/>
        </w:rPr>
        <w:t xml:space="preserve"> </w:t>
      </w:r>
      <w:r>
        <w:rPr>
          <w:w w:val="105"/>
        </w:rPr>
        <w:t>was</w:t>
      </w:r>
      <w:r>
        <w:rPr>
          <w:spacing w:val="10"/>
          <w:w w:val="105"/>
        </w:rPr>
        <w:t xml:space="preserve"> </w:t>
      </w:r>
      <w:r>
        <w:rPr>
          <w:w w:val="105"/>
        </w:rPr>
        <w:t>no</w:t>
      </w:r>
      <w:r>
        <w:rPr>
          <w:spacing w:val="10"/>
          <w:w w:val="105"/>
        </w:rPr>
        <w:t xml:space="preserve"> </w:t>
      </w:r>
      <w:r>
        <w:rPr>
          <w:w w:val="105"/>
        </w:rPr>
        <w:t>evidence</w:t>
      </w:r>
      <w:r>
        <w:rPr>
          <w:spacing w:val="11"/>
          <w:w w:val="105"/>
        </w:rPr>
        <w:t xml:space="preserve"> </w:t>
      </w:r>
      <w:r>
        <w:rPr>
          <w:w w:val="105"/>
        </w:rPr>
        <w:t>to</w:t>
      </w:r>
    </w:p>
    <w:p w14:paraId="7EA3F6FA" w14:textId="77777777" w:rsidR="00735E2D" w:rsidRDefault="00000000">
      <w:pPr>
        <w:pStyle w:val="BodyText"/>
      </w:pPr>
      <w:r>
        <w:rPr>
          <w:rFonts w:ascii="Trebuchet MS"/>
          <w:sz w:val="12"/>
        </w:rPr>
        <w:t xml:space="preserve">380    </w:t>
      </w:r>
      <w:r>
        <w:rPr>
          <w:rFonts w:ascii="Trebuchet MS"/>
          <w:spacing w:val="19"/>
          <w:sz w:val="12"/>
        </w:rPr>
        <w:t xml:space="preserve"> </w:t>
      </w:r>
      <w:r>
        <w:rPr>
          <w:w w:val="105"/>
        </w:rPr>
        <w:t>suggest</w:t>
      </w:r>
      <w:r>
        <w:rPr>
          <w:spacing w:val="17"/>
          <w:w w:val="105"/>
        </w:rPr>
        <w:t xml:space="preserve"> </w:t>
      </w:r>
      <w:r>
        <w:rPr>
          <w:w w:val="105"/>
        </w:rPr>
        <w:t>that</w:t>
      </w:r>
      <w:r>
        <w:rPr>
          <w:spacing w:val="16"/>
          <w:w w:val="105"/>
        </w:rPr>
        <w:t xml:space="preserve"> </w:t>
      </w:r>
      <w:r>
        <w:rPr>
          <w:w w:val="105"/>
        </w:rPr>
        <w:t>this</w:t>
      </w:r>
      <w:r>
        <w:rPr>
          <w:spacing w:val="16"/>
          <w:w w:val="105"/>
        </w:rPr>
        <w:t xml:space="preserve"> </w:t>
      </w:r>
      <w:r>
        <w:rPr>
          <w:w w:val="105"/>
        </w:rPr>
        <w:t>initial</w:t>
      </w:r>
      <w:r>
        <w:rPr>
          <w:spacing w:val="16"/>
          <w:w w:val="105"/>
        </w:rPr>
        <w:t xml:space="preserve"> </w:t>
      </w:r>
      <w:r>
        <w:rPr>
          <w:w w:val="105"/>
        </w:rPr>
        <w:t>guidance</w:t>
      </w:r>
      <w:r>
        <w:rPr>
          <w:spacing w:val="17"/>
          <w:w w:val="105"/>
        </w:rPr>
        <w:t xml:space="preserve"> </w:t>
      </w:r>
      <w:r>
        <w:rPr>
          <w:w w:val="105"/>
        </w:rPr>
        <w:t>of</w:t>
      </w:r>
      <w:r>
        <w:rPr>
          <w:spacing w:val="15"/>
          <w:w w:val="105"/>
        </w:rPr>
        <w:t xml:space="preserve"> </w:t>
      </w:r>
      <w:r>
        <w:rPr>
          <w:w w:val="105"/>
        </w:rPr>
        <w:t>attention</w:t>
      </w:r>
      <w:r>
        <w:rPr>
          <w:spacing w:val="16"/>
          <w:w w:val="105"/>
        </w:rPr>
        <w:t xml:space="preserve"> </w:t>
      </w:r>
      <w:r>
        <w:rPr>
          <w:w w:val="105"/>
        </w:rPr>
        <w:t>impaired</w:t>
      </w:r>
      <w:r>
        <w:rPr>
          <w:spacing w:val="16"/>
          <w:w w:val="105"/>
        </w:rPr>
        <w:t xml:space="preserve"> </w:t>
      </w:r>
      <w:r>
        <w:rPr>
          <w:w w:val="105"/>
        </w:rPr>
        <w:t>the</w:t>
      </w:r>
      <w:r>
        <w:rPr>
          <w:spacing w:val="17"/>
          <w:w w:val="105"/>
        </w:rPr>
        <w:t xml:space="preserve"> </w:t>
      </w:r>
      <w:r>
        <w:rPr>
          <w:w w:val="105"/>
        </w:rPr>
        <w:t>acquisition</w:t>
      </w:r>
      <w:r>
        <w:rPr>
          <w:spacing w:val="15"/>
          <w:w w:val="105"/>
        </w:rPr>
        <w:t xml:space="preserve"> </w:t>
      </w:r>
      <w:r>
        <w:rPr>
          <w:w w:val="105"/>
        </w:rPr>
        <w:t>of</w:t>
      </w:r>
      <w:r>
        <w:rPr>
          <w:spacing w:val="17"/>
          <w:w w:val="105"/>
        </w:rPr>
        <w:t xml:space="preserve"> </w:t>
      </w:r>
      <w:r>
        <w:rPr>
          <w:w w:val="105"/>
        </w:rPr>
        <w:t>the</w:t>
      </w:r>
      <w:r>
        <w:rPr>
          <w:spacing w:val="15"/>
          <w:w w:val="105"/>
        </w:rPr>
        <w:t xml:space="preserve"> </w:t>
      </w:r>
      <w:proofErr w:type="gramStart"/>
      <w:r>
        <w:rPr>
          <w:w w:val="105"/>
        </w:rPr>
        <w:t>configurations</w:t>
      </w:r>
      <w:proofErr w:type="gramEnd"/>
    </w:p>
    <w:p w14:paraId="7346D877" w14:textId="77777777" w:rsidR="00735E2D" w:rsidRDefault="00000000">
      <w:pPr>
        <w:pStyle w:val="BodyText"/>
      </w:pPr>
      <w:r>
        <w:rPr>
          <w:rFonts w:ascii="Trebuchet MS"/>
          <w:sz w:val="12"/>
        </w:rPr>
        <w:t xml:space="preserve">381    </w:t>
      </w:r>
      <w:r>
        <w:rPr>
          <w:rFonts w:ascii="Trebuchet MS"/>
          <w:spacing w:val="19"/>
          <w:sz w:val="12"/>
        </w:rPr>
        <w:t xml:space="preserve"> </w:t>
      </w:r>
      <w:r>
        <w:rPr>
          <w:w w:val="105"/>
        </w:rPr>
        <w:t>on</w:t>
      </w:r>
      <w:r>
        <w:rPr>
          <w:spacing w:val="11"/>
          <w:w w:val="105"/>
        </w:rPr>
        <w:t xml:space="preserve"> </w:t>
      </w:r>
      <w:r>
        <w:rPr>
          <w:w w:val="105"/>
        </w:rPr>
        <w:t>those</w:t>
      </w:r>
      <w:r>
        <w:rPr>
          <w:spacing w:val="11"/>
          <w:w w:val="105"/>
        </w:rPr>
        <w:t xml:space="preserve"> </w:t>
      </w:r>
      <w:r>
        <w:rPr>
          <w:w w:val="105"/>
        </w:rPr>
        <w:t>trials.</w:t>
      </w:r>
      <w:r>
        <w:rPr>
          <w:spacing w:val="35"/>
          <w:w w:val="105"/>
        </w:rPr>
        <w:t xml:space="preserve"> </w:t>
      </w:r>
      <w:r>
        <w:rPr>
          <w:w w:val="105"/>
        </w:rPr>
        <w:t>Furthermore,</w:t>
      </w:r>
      <w:r>
        <w:rPr>
          <w:spacing w:val="10"/>
          <w:w w:val="105"/>
        </w:rPr>
        <w:t xml:space="preserve"> </w:t>
      </w:r>
      <w:r>
        <w:rPr>
          <w:w w:val="105"/>
        </w:rPr>
        <w:t>when</w:t>
      </w:r>
      <w:r>
        <w:rPr>
          <w:spacing w:val="11"/>
          <w:w w:val="105"/>
        </w:rPr>
        <w:t xml:space="preserve"> </w:t>
      </w:r>
      <w:r>
        <w:rPr>
          <w:w w:val="105"/>
        </w:rPr>
        <w:t>the</w:t>
      </w:r>
      <w:r>
        <w:rPr>
          <w:spacing w:val="10"/>
          <w:w w:val="105"/>
        </w:rPr>
        <w:t xml:space="preserve"> </w:t>
      </w:r>
      <w:r>
        <w:rPr>
          <w:w w:val="105"/>
        </w:rPr>
        <w:t>endogenous</w:t>
      </w:r>
      <w:r>
        <w:rPr>
          <w:spacing w:val="11"/>
          <w:w w:val="105"/>
        </w:rPr>
        <w:t xml:space="preserve"> </w:t>
      </w:r>
      <w:r>
        <w:rPr>
          <w:w w:val="105"/>
        </w:rPr>
        <w:t>cue</w:t>
      </w:r>
      <w:r>
        <w:rPr>
          <w:spacing w:val="12"/>
          <w:w w:val="105"/>
        </w:rPr>
        <w:t xml:space="preserve"> </w:t>
      </w:r>
      <w:r>
        <w:rPr>
          <w:w w:val="105"/>
        </w:rPr>
        <w:t>was</w:t>
      </w:r>
      <w:r>
        <w:rPr>
          <w:spacing w:val="11"/>
          <w:w w:val="105"/>
        </w:rPr>
        <w:t xml:space="preserve"> </w:t>
      </w:r>
      <w:r>
        <w:rPr>
          <w:w w:val="105"/>
        </w:rPr>
        <w:t>never</w:t>
      </w:r>
      <w:r>
        <w:rPr>
          <w:spacing w:val="11"/>
          <w:w w:val="105"/>
        </w:rPr>
        <w:t xml:space="preserve"> </w:t>
      </w:r>
      <w:r>
        <w:rPr>
          <w:w w:val="105"/>
        </w:rPr>
        <w:t>presented</w:t>
      </w:r>
      <w:r>
        <w:rPr>
          <w:spacing w:val="10"/>
          <w:w w:val="105"/>
        </w:rPr>
        <w:t xml:space="preserve"> </w:t>
      </w:r>
      <w:r>
        <w:rPr>
          <w:w w:val="105"/>
        </w:rPr>
        <w:t>in</w:t>
      </w:r>
      <w:r>
        <w:rPr>
          <w:spacing w:val="10"/>
          <w:w w:val="105"/>
        </w:rPr>
        <w:t xml:space="preserve"> </w:t>
      </w:r>
      <w:r>
        <w:rPr>
          <w:w w:val="105"/>
        </w:rPr>
        <w:t>the</w:t>
      </w:r>
      <w:r>
        <w:rPr>
          <w:spacing w:val="11"/>
          <w:w w:val="105"/>
        </w:rPr>
        <w:t xml:space="preserve"> </w:t>
      </w:r>
      <w:r>
        <w:rPr>
          <w:w w:val="105"/>
        </w:rPr>
        <w:t>final</w:t>
      </w:r>
    </w:p>
    <w:p w14:paraId="7FEB52F9" w14:textId="77777777" w:rsidR="00735E2D" w:rsidRDefault="00000000">
      <w:pPr>
        <w:pStyle w:val="BodyText"/>
      </w:pPr>
      <w:r>
        <w:rPr>
          <w:rFonts w:ascii="Trebuchet MS"/>
          <w:sz w:val="12"/>
        </w:rPr>
        <w:t xml:space="preserve">382    </w:t>
      </w:r>
      <w:r>
        <w:rPr>
          <w:rFonts w:ascii="Trebuchet MS"/>
          <w:spacing w:val="19"/>
          <w:sz w:val="12"/>
        </w:rPr>
        <w:t xml:space="preserve"> </w:t>
      </w:r>
      <w:proofErr w:type="gramStart"/>
      <w:r>
        <w:rPr>
          <w:w w:val="105"/>
        </w:rPr>
        <w:t>phase</w:t>
      </w:r>
      <w:proofErr w:type="gramEnd"/>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experiment,</w:t>
      </w:r>
      <w:r>
        <w:rPr>
          <w:spacing w:val="7"/>
          <w:w w:val="105"/>
        </w:rPr>
        <w:t xml:space="preserve"> </w:t>
      </w:r>
      <w:r>
        <w:rPr>
          <w:w w:val="105"/>
        </w:rPr>
        <w:t>the</w:t>
      </w:r>
      <w:r>
        <w:rPr>
          <w:spacing w:val="9"/>
          <w:w w:val="105"/>
        </w:rPr>
        <w:t xml:space="preserve"> </w:t>
      </w:r>
      <w:r>
        <w:rPr>
          <w:w w:val="105"/>
        </w:rPr>
        <w:t>size</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contextual</w:t>
      </w:r>
      <w:r>
        <w:rPr>
          <w:spacing w:val="8"/>
          <w:w w:val="105"/>
        </w:rPr>
        <w:t xml:space="preserve"> </w:t>
      </w:r>
      <w:r>
        <w:rPr>
          <w:w w:val="105"/>
        </w:rPr>
        <w:t>cuing</w:t>
      </w:r>
      <w:r>
        <w:rPr>
          <w:spacing w:val="9"/>
          <w:w w:val="105"/>
        </w:rPr>
        <w:t xml:space="preserve"> </w:t>
      </w:r>
      <w:r>
        <w:rPr>
          <w:w w:val="105"/>
        </w:rPr>
        <w:t>effect</w:t>
      </w:r>
      <w:r>
        <w:rPr>
          <w:spacing w:val="8"/>
          <w:w w:val="105"/>
        </w:rPr>
        <w:t xml:space="preserve"> </w:t>
      </w:r>
      <w:r>
        <w:rPr>
          <w:w w:val="105"/>
        </w:rPr>
        <w:t>was</w:t>
      </w:r>
      <w:r>
        <w:rPr>
          <w:spacing w:val="7"/>
          <w:w w:val="105"/>
        </w:rPr>
        <w:t xml:space="preserve"> </w:t>
      </w:r>
      <w:r>
        <w:rPr>
          <w:w w:val="105"/>
        </w:rPr>
        <w:t>equivalent</w:t>
      </w:r>
      <w:r>
        <w:rPr>
          <w:spacing w:val="7"/>
          <w:w w:val="105"/>
        </w:rPr>
        <w:t xml:space="preserve"> </w:t>
      </w:r>
      <w:r>
        <w:rPr>
          <w:w w:val="105"/>
        </w:rPr>
        <w:t>between</w:t>
      </w:r>
      <w:r>
        <w:rPr>
          <w:spacing w:val="9"/>
          <w:w w:val="105"/>
        </w:rPr>
        <w:t xml:space="preserve"> </w:t>
      </w:r>
      <w:r>
        <w:rPr>
          <w:w w:val="105"/>
        </w:rPr>
        <w:t>the</w:t>
      </w:r>
    </w:p>
    <w:p w14:paraId="01DB2381" w14:textId="77777777" w:rsidR="00735E2D" w:rsidRDefault="00000000">
      <w:pPr>
        <w:pStyle w:val="BodyText"/>
      </w:pPr>
      <w:r>
        <w:rPr>
          <w:rFonts w:ascii="Trebuchet MS"/>
          <w:sz w:val="12"/>
        </w:rPr>
        <w:t xml:space="preserve">383    </w:t>
      </w:r>
      <w:r>
        <w:rPr>
          <w:rFonts w:ascii="Trebuchet MS"/>
          <w:spacing w:val="19"/>
          <w:sz w:val="12"/>
        </w:rPr>
        <w:t xml:space="preserve"> </w:t>
      </w:r>
      <w:r>
        <w:rPr>
          <w:w w:val="105"/>
        </w:rPr>
        <w:t>two</w:t>
      </w:r>
      <w:r>
        <w:rPr>
          <w:spacing w:val="4"/>
          <w:w w:val="105"/>
        </w:rPr>
        <w:t xml:space="preserve"> </w:t>
      </w:r>
      <w:r>
        <w:rPr>
          <w:w w:val="105"/>
        </w:rPr>
        <w:t>sets</w:t>
      </w:r>
      <w:r>
        <w:rPr>
          <w:spacing w:val="4"/>
          <w:w w:val="105"/>
        </w:rPr>
        <w:t xml:space="preserve"> </w:t>
      </w:r>
      <w:r>
        <w:rPr>
          <w:w w:val="105"/>
        </w:rPr>
        <w:t>of</w:t>
      </w:r>
      <w:r>
        <w:rPr>
          <w:spacing w:val="5"/>
          <w:w w:val="105"/>
        </w:rPr>
        <w:t xml:space="preserve"> </w:t>
      </w:r>
      <w:r>
        <w:rPr>
          <w:w w:val="105"/>
        </w:rPr>
        <w:t>configurations;</w:t>
      </w:r>
      <w:r>
        <w:rPr>
          <w:spacing w:val="4"/>
          <w:w w:val="105"/>
        </w:rPr>
        <w:t xml:space="preserve"> </w:t>
      </w:r>
      <w:r>
        <w:rPr>
          <w:w w:val="105"/>
        </w:rPr>
        <w:t>the</w:t>
      </w:r>
      <w:r>
        <w:rPr>
          <w:spacing w:val="4"/>
          <w:w w:val="105"/>
        </w:rPr>
        <w:t xml:space="preserve"> </w:t>
      </w:r>
      <w:r>
        <w:rPr>
          <w:w w:val="105"/>
        </w:rPr>
        <w:t>Bayesian</w:t>
      </w:r>
      <w:r>
        <w:rPr>
          <w:spacing w:val="5"/>
          <w:w w:val="105"/>
        </w:rPr>
        <w:t xml:space="preserve"> </w:t>
      </w:r>
      <w:r>
        <w:rPr>
          <w:w w:val="105"/>
        </w:rPr>
        <w:t>analyses</w:t>
      </w:r>
      <w:r>
        <w:rPr>
          <w:spacing w:val="3"/>
          <w:w w:val="105"/>
        </w:rPr>
        <w:t xml:space="preserve"> </w:t>
      </w:r>
      <w:r>
        <w:rPr>
          <w:w w:val="105"/>
        </w:rPr>
        <w:t>found</w:t>
      </w:r>
      <w:r>
        <w:rPr>
          <w:spacing w:val="5"/>
          <w:w w:val="105"/>
        </w:rPr>
        <w:t xml:space="preserve"> </w:t>
      </w:r>
      <w:r>
        <w:rPr>
          <w:w w:val="105"/>
        </w:rPr>
        <w:t>support</w:t>
      </w:r>
      <w:r>
        <w:rPr>
          <w:spacing w:val="3"/>
          <w:w w:val="105"/>
        </w:rPr>
        <w:t xml:space="preserve"> </w:t>
      </w:r>
      <w:r>
        <w:rPr>
          <w:w w:val="105"/>
        </w:rPr>
        <w:t>for</w:t>
      </w:r>
      <w:r>
        <w:rPr>
          <w:spacing w:val="5"/>
          <w:w w:val="105"/>
        </w:rPr>
        <w:t xml:space="preserve"> </w:t>
      </w:r>
      <w:r>
        <w:rPr>
          <w:w w:val="105"/>
        </w:rPr>
        <w:t>the</w:t>
      </w:r>
      <w:r>
        <w:rPr>
          <w:spacing w:val="4"/>
          <w:w w:val="105"/>
        </w:rPr>
        <w:t xml:space="preserve"> </w:t>
      </w:r>
      <w:r>
        <w:rPr>
          <w:w w:val="105"/>
        </w:rPr>
        <w:t>equivalence</w:t>
      </w:r>
      <w:r>
        <w:rPr>
          <w:spacing w:val="4"/>
          <w:w w:val="105"/>
        </w:rPr>
        <w:t xml:space="preserve"> </w:t>
      </w:r>
      <w:r>
        <w:rPr>
          <w:w w:val="105"/>
        </w:rPr>
        <w:t>of</w:t>
      </w:r>
      <w:r>
        <w:rPr>
          <w:spacing w:val="4"/>
          <w:w w:val="105"/>
        </w:rPr>
        <w:t xml:space="preserve"> </w:t>
      </w:r>
      <w:proofErr w:type="gramStart"/>
      <w:r>
        <w:rPr>
          <w:w w:val="105"/>
        </w:rPr>
        <w:t>these</w:t>
      </w:r>
      <w:proofErr w:type="gramEnd"/>
    </w:p>
    <w:p w14:paraId="4EEDC7E1" w14:textId="77777777" w:rsidR="00735E2D" w:rsidRDefault="00000000">
      <w:pPr>
        <w:spacing w:before="203"/>
        <w:ind w:left="150"/>
        <w:rPr>
          <w:sz w:val="24"/>
        </w:rPr>
      </w:pPr>
      <w:r>
        <w:rPr>
          <w:rFonts w:ascii="Trebuchet MS"/>
          <w:sz w:val="12"/>
        </w:rPr>
        <w:t xml:space="preserve">384    </w:t>
      </w:r>
      <w:r>
        <w:rPr>
          <w:rFonts w:ascii="Trebuchet MS"/>
          <w:spacing w:val="19"/>
          <w:sz w:val="12"/>
        </w:rPr>
        <w:t xml:space="preserve"> </w:t>
      </w:r>
      <w:r>
        <w:rPr>
          <w:sz w:val="24"/>
        </w:rPr>
        <w:t>CC</w:t>
      </w:r>
      <w:r>
        <w:rPr>
          <w:spacing w:val="29"/>
          <w:sz w:val="24"/>
        </w:rPr>
        <w:t xml:space="preserve"> </w:t>
      </w:r>
      <w:r>
        <w:rPr>
          <w:sz w:val="24"/>
        </w:rPr>
        <w:t>effects.</w:t>
      </w:r>
    </w:p>
    <w:p w14:paraId="1319EF8A" w14:textId="77777777" w:rsidR="00735E2D" w:rsidRDefault="00735E2D">
      <w:pPr>
        <w:pStyle w:val="BodyText"/>
        <w:spacing w:before="11"/>
        <w:ind w:left="0"/>
        <w:rPr>
          <w:sz w:val="27"/>
        </w:rPr>
      </w:pPr>
    </w:p>
    <w:p w14:paraId="650741B8" w14:textId="77777777" w:rsidR="00735E2D" w:rsidRDefault="00000000">
      <w:pPr>
        <w:pStyle w:val="BodyText"/>
        <w:tabs>
          <w:tab w:val="left" w:pos="1259"/>
        </w:tabs>
        <w:spacing w:before="0"/>
      </w:pPr>
      <w:r>
        <w:rPr>
          <w:rFonts w:ascii="Trebuchet MS"/>
          <w:w w:val="105"/>
          <w:sz w:val="12"/>
        </w:rPr>
        <w:t>385</w:t>
      </w:r>
      <w:r>
        <w:rPr>
          <w:rFonts w:ascii="Trebuchet MS"/>
          <w:w w:val="105"/>
          <w:sz w:val="12"/>
        </w:rPr>
        <w:tab/>
      </w:r>
      <w:r>
        <w:rPr>
          <w:w w:val="105"/>
        </w:rPr>
        <w:t>The</w:t>
      </w:r>
      <w:r>
        <w:rPr>
          <w:spacing w:val="8"/>
          <w:w w:val="105"/>
        </w:rPr>
        <w:t xml:space="preserve"> </w:t>
      </w:r>
      <w:r>
        <w:rPr>
          <w:w w:val="105"/>
        </w:rPr>
        <w:t>lack</w:t>
      </w:r>
      <w:r>
        <w:rPr>
          <w:spacing w:val="8"/>
          <w:w w:val="105"/>
        </w:rPr>
        <w:t xml:space="preserve"> </w:t>
      </w:r>
      <w:r>
        <w:rPr>
          <w:w w:val="105"/>
        </w:rPr>
        <w:t>of</w:t>
      </w:r>
      <w:r>
        <w:rPr>
          <w:spacing w:val="9"/>
          <w:w w:val="105"/>
        </w:rPr>
        <w:t xml:space="preserve"> </w:t>
      </w:r>
      <w:r>
        <w:rPr>
          <w:w w:val="105"/>
        </w:rPr>
        <w:t>competition</w:t>
      </w:r>
      <w:r>
        <w:rPr>
          <w:spacing w:val="9"/>
          <w:w w:val="105"/>
        </w:rPr>
        <w:t xml:space="preserve"> </w:t>
      </w:r>
      <w:r>
        <w:rPr>
          <w:w w:val="105"/>
        </w:rPr>
        <w:t>effects</w:t>
      </w:r>
      <w:r>
        <w:rPr>
          <w:spacing w:val="9"/>
          <w:w w:val="105"/>
        </w:rPr>
        <w:t xml:space="preserve"> </w:t>
      </w:r>
      <w:r>
        <w:rPr>
          <w:w w:val="105"/>
        </w:rPr>
        <w:t>seen</w:t>
      </w:r>
      <w:r>
        <w:rPr>
          <w:spacing w:val="9"/>
          <w:w w:val="105"/>
        </w:rPr>
        <w:t xml:space="preserve"> </w:t>
      </w:r>
      <w:r>
        <w:rPr>
          <w:w w:val="105"/>
        </w:rPr>
        <w:t>in</w:t>
      </w:r>
      <w:r>
        <w:rPr>
          <w:spacing w:val="8"/>
          <w:w w:val="105"/>
        </w:rPr>
        <w:t xml:space="preserve"> </w:t>
      </w:r>
      <w:r>
        <w:rPr>
          <w:w w:val="105"/>
        </w:rPr>
        <w:t>Experiment</w:t>
      </w:r>
      <w:r>
        <w:rPr>
          <w:spacing w:val="8"/>
          <w:w w:val="105"/>
        </w:rPr>
        <w:t xml:space="preserve"> </w:t>
      </w:r>
      <w:r>
        <w:rPr>
          <w:w w:val="105"/>
        </w:rPr>
        <w:t>2</w:t>
      </w:r>
      <w:r>
        <w:rPr>
          <w:spacing w:val="9"/>
          <w:w w:val="105"/>
        </w:rPr>
        <w:t xml:space="preserve"> </w:t>
      </w:r>
      <w:r>
        <w:rPr>
          <w:w w:val="105"/>
        </w:rPr>
        <w:t>are</w:t>
      </w:r>
      <w:r>
        <w:rPr>
          <w:spacing w:val="8"/>
          <w:w w:val="105"/>
        </w:rPr>
        <w:t xml:space="preserve"> </w:t>
      </w:r>
      <w:r>
        <w:rPr>
          <w:w w:val="105"/>
        </w:rPr>
        <w:t>at</w:t>
      </w:r>
      <w:r>
        <w:rPr>
          <w:spacing w:val="7"/>
          <w:w w:val="105"/>
        </w:rPr>
        <w:t xml:space="preserve"> </w:t>
      </w:r>
      <w:r>
        <w:rPr>
          <w:w w:val="105"/>
        </w:rPr>
        <w:t>odds</w:t>
      </w:r>
      <w:r>
        <w:rPr>
          <w:spacing w:val="8"/>
          <w:w w:val="105"/>
        </w:rPr>
        <w:t xml:space="preserve"> </w:t>
      </w:r>
      <w:r>
        <w:rPr>
          <w:w w:val="105"/>
        </w:rPr>
        <w:t>with</w:t>
      </w:r>
      <w:r>
        <w:rPr>
          <w:spacing w:val="9"/>
          <w:w w:val="105"/>
        </w:rPr>
        <w:t xml:space="preserve"> </w:t>
      </w:r>
      <w:r>
        <w:rPr>
          <w:w w:val="105"/>
        </w:rPr>
        <w:t>some</w:t>
      </w:r>
      <w:r>
        <w:rPr>
          <w:spacing w:val="9"/>
          <w:w w:val="105"/>
        </w:rPr>
        <w:t xml:space="preserve"> </w:t>
      </w:r>
      <w:proofErr w:type="gramStart"/>
      <w:r>
        <w:rPr>
          <w:w w:val="105"/>
        </w:rPr>
        <w:t>findings</w:t>
      </w:r>
      <w:proofErr w:type="gramEnd"/>
    </w:p>
    <w:p w14:paraId="62711FB6" w14:textId="77777777" w:rsidR="00735E2D" w:rsidRDefault="00000000">
      <w:pPr>
        <w:pStyle w:val="BodyText"/>
      </w:pPr>
      <w:r>
        <w:rPr>
          <w:rFonts w:ascii="Trebuchet MS"/>
          <w:sz w:val="12"/>
        </w:rPr>
        <w:t xml:space="preserve">386    </w:t>
      </w:r>
      <w:r>
        <w:rPr>
          <w:rFonts w:ascii="Trebuchet MS"/>
          <w:spacing w:val="19"/>
          <w:sz w:val="12"/>
        </w:rPr>
        <w:t xml:space="preserve"> </w:t>
      </w:r>
      <w:r>
        <w:rPr>
          <w:w w:val="105"/>
        </w:rPr>
        <w:t>in</w:t>
      </w:r>
      <w:r>
        <w:rPr>
          <w:spacing w:val="10"/>
          <w:w w:val="105"/>
        </w:rPr>
        <w:t xml:space="preserve"> </w:t>
      </w:r>
      <w:r>
        <w:rPr>
          <w:w w:val="105"/>
        </w:rPr>
        <w:t>the</w:t>
      </w:r>
      <w:r>
        <w:rPr>
          <w:spacing w:val="9"/>
          <w:w w:val="105"/>
        </w:rPr>
        <w:t xml:space="preserve"> </w:t>
      </w:r>
      <w:r>
        <w:rPr>
          <w:w w:val="105"/>
        </w:rPr>
        <w:t>CC</w:t>
      </w:r>
      <w:r>
        <w:rPr>
          <w:spacing w:val="10"/>
          <w:w w:val="105"/>
        </w:rPr>
        <w:t xml:space="preserve"> </w:t>
      </w:r>
      <w:r>
        <w:rPr>
          <w:w w:val="105"/>
        </w:rPr>
        <w:t>literature</w:t>
      </w:r>
      <w:r>
        <w:rPr>
          <w:spacing w:val="10"/>
          <w:w w:val="105"/>
        </w:rPr>
        <w:t xml:space="preserve"> </w:t>
      </w:r>
      <w:r>
        <w:rPr>
          <w:w w:val="105"/>
        </w:rPr>
        <w:t>(i.e.,</w:t>
      </w:r>
      <w:r>
        <w:rPr>
          <w:spacing w:val="10"/>
          <w:w w:val="105"/>
        </w:rPr>
        <w:t xml:space="preserve"> </w:t>
      </w:r>
      <w:r>
        <w:rPr>
          <w:w w:val="105"/>
        </w:rPr>
        <w:t>Endo</w:t>
      </w:r>
      <w:r>
        <w:rPr>
          <w:spacing w:val="10"/>
          <w:w w:val="105"/>
        </w:rPr>
        <w:t xml:space="preserve"> </w:t>
      </w:r>
      <w:r>
        <w:rPr>
          <w:w w:val="105"/>
        </w:rPr>
        <w:t>&amp;</w:t>
      </w:r>
      <w:r>
        <w:rPr>
          <w:spacing w:val="9"/>
          <w:w w:val="105"/>
        </w:rPr>
        <w:t xml:space="preserve"> </w:t>
      </w:r>
      <w:r>
        <w:rPr>
          <w:w w:val="105"/>
        </w:rPr>
        <w:t>Takeda,</w:t>
      </w:r>
      <w:r>
        <w:rPr>
          <w:spacing w:val="11"/>
          <w:w w:val="105"/>
        </w:rPr>
        <w:t xml:space="preserve"> </w:t>
      </w:r>
      <w:r>
        <w:rPr>
          <w:w w:val="105"/>
        </w:rPr>
        <w:t>2004;</w:t>
      </w:r>
      <w:r>
        <w:rPr>
          <w:spacing w:val="11"/>
          <w:w w:val="105"/>
        </w:rPr>
        <w:t xml:space="preserve"> </w:t>
      </w:r>
      <w:r>
        <w:rPr>
          <w:w w:val="105"/>
        </w:rPr>
        <w:t>Kunar</w:t>
      </w:r>
      <w:r>
        <w:rPr>
          <w:spacing w:val="9"/>
          <w:w w:val="105"/>
        </w:rPr>
        <w:t xml:space="preserve"> </w:t>
      </w:r>
      <w:r>
        <w:rPr>
          <w:w w:val="105"/>
        </w:rPr>
        <w:t>et</w:t>
      </w:r>
      <w:r>
        <w:rPr>
          <w:spacing w:val="10"/>
          <w:w w:val="105"/>
        </w:rPr>
        <w:t xml:space="preserve"> </w:t>
      </w:r>
      <w:r>
        <w:rPr>
          <w:w w:val="105"/>
        </w:rPr>
        <w:t>al.,</w:t>
      </w:r>
      <w:r>
        <w:rPr>
          <w:spacing w:val="10"/>
          <w:w w:val="105"/>
        </w:rPr>
        <w:t xml:space="preserve"> </w:t>
      </w:r>
      <w:r>
        <w:rPr>
          <w:w w:val="105"/>
        </w:rPr>
        <w:t>2014),</w:t>
      </w:r>
      <w:r>
        <w:rPr>
          <w:spacing w:val="11"/>
          <w:w w:val="105"/>
        </w:rPr>
        <w:t xml:space="preserve"> </w:t>
      </w:r>
      <w:r>
        <w:rPr>
          <w:w w:val="105"/>
        </w:rPr>
        <w:t>where</w:t>
      </w:r>
      <w:r>
        <w:rPr>
          <w:spacing w:val="9"/>
          <w:w w:val="105"/>
        </w:rPr>
        <w:t xml:space="preserve"> </w:t>
      </w:r>
      <w:r>
        <w:rPr>
          <w:w w:val="105"/>
        </w:rPr>
        <w:t>competition</w:t>
      </w:r>
      <w:r>
        <w:rPr>
          <w:spacing w:val="10"/>
          <w:w w:val="105"/>
        </w:rPr>
        <w:t xml:space="preserve"> </w:t>
      </w:r>
      <w:r>
        <w:rPr>
          <w:w w:val="105"/>
        </w:rPr>
        <w:t>has</w:t>
      </w:r>
    </w:p>
    <w:p w14:paraId="28DA6A3A" w14:textId="77777777" w:rsidR="00735E2D" w:rsidRDefault="00000000">
      <w:pPr>
        <w:pStyle w:val="BodyText"/>
      </w:pPr>
      <w:r>
        <w:rPr>
          <w:rFonts w:ascii="Trebuchet MS"/>
          <w:sz w:val="12"/>
        </w:rPr>
        <w:t xml:space="preserve">387    </w:t>
      </w:r>
      <w:r>
        <w:rPr>
          <w:rFonts w:ascii="Trebuchet MS"/>
          <w:spacing w:val="19"/>
          <w:sz w:val="12"/>
        </w:rPr>
        <w:t xml:space="preserve"> </w:t>
      </w:r>
      <w:r>
        <w:rPr>
          <w:w w:val="105"/>
        </w:rPr>
        <w:t>been</w:t>
      </w:r>
      <w:r>
        <w:rPr>
          <w:spacing w:val="14"/>
          <w:w w:val="105"/>
        </w:rPr>
        <w:t xml:space="preserve"> </w:t>
      </w:r>
      <w:r>
        <w:rPr>
          <w:w w:val="105"/>
        </w:rPr>
        <w:t>seen</w:t>
      </w:r>
      <w:r>
        <w:rPr>
          <w:spacing w:val="13"/>
          <w:w w:val="105"/>
        </w:rPr>
        <w:t xml:space="preserve"> </w:t>
      </w:r>
      <w:r>
        <w:rPr>
          <w:w w:val="105"/>
        </w:rPr>
        <w:t>by</w:t>
      </w:r>
      <w:r>
        <w:rPr>
          <w:spacing w:val="13"/>
          <w:w w:val="105"/>
        </w:rPr>
        <w:t xml:space="preserve"> </w:t>
      </w:r>
      <w:r>
        <w:rPr>
          <w:w w:val="105"/>
        </w:rPr>
        <w:t>more</w:t>
      </w:r>
      <w:r>
        <w:rPr>
          <w:spacing w:val="12"/>
          <w:w w:val="105"/>
        </w:rPr>
        <w:t xml:space="preserve"> </w:t>
      </w:r>
      <w:r>
        <w:rPr>
          <w:w w:val="105"/>
        </w:rPr>
        <w:t>dominant</w:t>
      </w:r>
      <w:r>
        <w:rPr>
          <w:spacing w:val="13"/>
          <w:w w:val="105"/>
        </w:rPr>
        <w:t xml:space="preserve"> </w:t>
      </w:r>
      <w:r>
        <w:rPr>
          <w:w w:val="105"/>
        </w:rPr>
        <w:t>or</w:t>
      </w:r>
      <w:r>
        <w:rPr>
          <w:spacing w:val="13"/>
          <w:w w:val="105"/>
        </w:rPr>
        <w:t xml:space="preserve"> </w:t>
      </w:r>
      <w:r>
        <w:rPr>
          <w:w w:val="105"/>
        </w:rPr>
        <w:t>salient</w:t>
      </w:r>
      <w:r>
        <w:rPr>
          <w:spacing w:val="13"/>
          <w:w w:val="105"/>
        </w:rPr>
        <w:t xml:space="preserve"> </w:t>
      </w:r>
      <w:r>
        <w:rPr>
          <w:w w:val="105"/>
        </w:rPr>
        <w:t>features</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displays.</w:t>
      </w:r>
      <w:r>
        <w:rPr>
          <w:spacing w:val="38"/>
          <w:w w:val="105"/>
        </w:rPr>
        <w:t xml:space="preserve"> </w:t>
      </w:r>
      <w:r>
        <w:rPr>
          <w:w w:val="105"/>
        </w:rPr>
        <w:t>Instead,</w:t>
      </w:r>
      <w:r>
        <w:rPr>
          <w:spacing w:val="14"/>
          <w:w w:val="105"/>
        </w:rPr>
        <w:t xml:space="preserve"> </w:t>
      </w:r>
      <w:r>
        <w:rPr>
          <w:w w:val="105"/>
        </w:rPr>
        <w:t>the</w:t>
      </w:r>
      <w:r>
        <w:rPr>
          <w:spacing w:val="12"/>
          <w:w w:val="105"/>
        </w:rPr>
        <w:t xml:space="preserve"> </w:t>
      </w:r>
      <w:r>
        <w:rPr>
          <w:w w:val="105"/>
        </w:rPr>
        <w:t>findings</w:t>
      </w:r>
      <w:r>
        <w:rPr>
          <w:spacing w:val="14"/>
          <w:w w:val="105"/>
        </w:rPr>
        <w:t xml:space="preserve"> </w:t>
      </w:r>
      <w:proofErr w:type="gramStart"/>
      <w:r>
        <w:rPr>
          <w:w w:val="105"/>
        </w:rPr>
        <w:t>point</w:t>
      </w:r>
      <w:proofErr w:type="gramEnd"/>
    </w:p>
    <w:p w14:paraId="5E29F621" w14:textId="77777777" w:rsidR="00735E2D" w:rsidRDefault="00000000">
      <w:pPr>
        <w:pStyle w:val="BodyText"/>
      </w:pPr>
      <w:r>
        <w:rPr>
          <w:rFonts w:ascii="Trebuchet MS"/>
          <w:sz w:val="12"/>
        </w:rPr>
        <w:t xml:space="preserve">388    </w:t>
      </w:r>
      <w:r>
        <w:rPr>
          <w:rFonts w:ascii="Trebuchet MS"/>
          <w:spacing w:val="19"/>
          <w:sz w:val="12"/>
        </w:rPr>
        <w:t xml:space="preserve"> </w:t>
      </w:r>
      <w:r>
        <w:rPr>
          <w:w w:val="105"/>
        </w:rPr>
        <w:t>towards</w:t>
      </w:r>
      <w:r>
        <w:rPr>
          <w:spacing w:val="16"/>
          <w:w w:val="105"/>
        </w:rPr>
        <w:t xml:space="preserve"> </w:t>
      </w:r>
      <w:r>
        <w:rPr>
          <w:w w:val="105"/>
        </w:rPr>
        <w:t>a</w:t>
      </w:r>
      <w:r>
        <w:rPr>
          <w:spacing w:val="15"/>
          <w:w w:val="105"/>
        </w:rPr>
        <w:t xml:space="preserve"> </w:t>
      </w:r>
      <w:r>
        <w:rPr>
          <w:w w:val="105"/>
        </w:rPr>
        <w:t>more</w:t>
      </w:r>
      <w:r>
        <w:rPr>
          <w:spacing w:val="16"/>
          <w:w w:val="105"/>
        </w:rPr>
        <w:t xml:space="preserve"> </w:t>
      </w:r>
      <w:r>
        <w:rPr>
          <w:w w:val="105"/>
        </w:rPr>
        <w:t>automatic</w:t>
      </w:r>
      <w:r>
        <w:rPr>
          <w:spacing w:val="17"/>
          <w:w w:val="105"/>
        </w:rPr>
        <w:t xml:space="preserve"> </w:t>
      </w:r>
      <w:r>
        <w:rPr>
          <w:w w:val="105"/>
        </w:rPr>
        <w:t>nature</w:t>
      </w:r>
      <w:r>
        <w:rPr>
          <w:spacing w:val="15"/>
          <w:w w:val="105"/>
        </w:rPr>
        <w:t xml:space="preserve"> </w:t>
      </w:r>
      <w:r>
        <w:rPr>
          <w:w w:val="105"/>
        </w:rPr>
        <w:t>to</w:t>
      </w:r>
      <w:r>
        <w:rPr>
          <w:spacing w:val="15"/>
          <w:w w:val="105"/>
        </w:rPr>
        <w:t xml:space="preserve"> </w:t>
      </w:r>
      <w:r>
        <w:rPr>
          <w:w w:val="105"/>
        </w:rPr>
        <w:t>contextual</w:t>
      </w:r>
      <w:r>
        <w:rPr>
          <w:spacing w:val="15"/>
          <w:w w:val="105"/>
        </w:rPr>
        <w:t xml:space="preserve"> </w:t>
      </w:r>
      <w:r>
        <w:rPr>
          <w:w w:val="105"/>
        </w:rPr>
        <w:t>cuing,</w:t>
      </w:r>
      <w:r>
        <w:rPr>
          <w:spacing w:val="16"/>
          <w:w w:val="105"/>
        </w:rPr>
        <w:t xml:space="preserve"> </w:t>
      </w:r>
      <w:r>
        <w:rPr>
          <w:w w:val="105"/>
        </w:rPr>
        <w:t>whereby</w:t>
      </w:r>
      <w:r>
        <w:rPr>
          <w:spacing w:val="16"/>
          <w:w w:val="105"/>
        </w:rPr>
        <w:t xml:space="preserve"> </w:t>
      </w:r>
      <w:r>
        <w:rPr>
          <w:w w:val="105"/>
        </w:rPr>
        <w:t>associations</w:t>
      </w:r>
      <w:r>
        <w:rPr>
          <w:spacing w:val="16"/>
          <w:w w:val="105"/>
        </w:rPr>
        <w:t xml:space="preserve"> </w:t>
      </w:r>
      <w:r>
        <w:rPr>
          <w:w w:val="105"/>
        </w:rPr>
        <w:t>form</w:t>
      </w:r>
    </w:p>
    <w:p w14:paraId="0AD43FA3" w14:textId="77777777" w:rsidR="00735E2D" w:rsidRDefault="00000000">
      <w:pPr>
        <w:pStyle w:val="BodyText"/>
        <w:spacing w:before="203"/>
      </w:pPr>
      <w:r>
        <w:rPr>
          <w:rFonts w:ascii="Trebuchet MS"/>
          <w:sz w:val="12"/>
        </w:rPr>
        <w:t xml:space="preserve">389    </w:t>
      </w:r>
      <w:r>
        <w:rPr>
          <w:rFonts w:ascii="Trebuchet MS"/>
          <w:spacing w:val="19"/>
          <w:sz w:val="12"/>
        </w:rPr>
        <w:t xml:space="preserve"> </w:t>
      </w:r>
      <w:r>
        <w:rPr>
          <w:w w:val="105"/>
        </w:rPr>
        <w:t>ubiquitously,</w:t>
      </w:r>
      <w:r>
        <w:rPr>
          <w:spacing w:val="12"/>
          <w:w w:val="105"/>
        </w:rPr>
        <w:t xml:space="preserve"> </w:t>
      </w:r>
      <w:r>
        <w:rPr>
          <w:w w:val="105"/>
        </w:rPr>
        <w:t>so</w:t>
      </w:r>
      <w:r>
        <w:rPr>
          <w:spacing w:val="12"/>
          <w:w w:val="105"/>
        </w:rPr>
        <w:t xml:space="preserve"> </w:t>
      </w:r>
      <w:r>
        <w:rPr>
          <w:w w:val="105"/>
        </w:rPr>
        <w:t>long</w:t>
      </w:r>
      <w:r>
        <w:rPr>
          <w:spacing w:val="11"/>
          <w:w w:val="105"/>
        </w:rPr>
        <w:t xml:space="preserve"> </w:t>
      </w:r>
      <w:r>
        <w:rPr>
          <w:w w:val="105"/>
        </w:rPr>
        <w:t>as</w:t>
      </w:r>
      <w:r>
        <w:rPr>
          <w:spacing w:val="12"/>
          <w:w w:val="105"/>
        </w:rPr>
        <w:t xml:space="preserve"> </w:t>
      </w:r>
      <w:r>
        <w:rPr>
          <w:w w:val="105"/>
        </w:rPr>
        <w:t>they</w:t>
      </w:r>
      <w:r>
        <w:rPr>
          <w:spacing w:val="11"/>
          <w:w w:val="105"/>
        </w:rPr>
        <w:t xml:space="preserve"> </w:t>
      </w:r>
      <w:r>
        <w:rPr>
          <w:w w:val="105"/>
        </w:rPr>
        <w:t>receive</w:t>
      </w:r>
      <w:r>
        <w:rPr>
          <w:spacing w:val="12"/>
          <w:w w:val="105"/>
        </w:rPr>
        <w:t xml:space="preserve"> </w:t>
      </w:r>
      <w:r>
        <w:rPr>
          <w:w w:val="105"/>
        </w:rPr>
        <w:t>the</w:t>
      </w:r>
      <w:r>
        <w:rPr>
          <w:spacing w:val="11"/>
          <w:w w:val="105"/>
        </w:rPr>
        <w:t xml:space="preserve"> </w:t>
      </w:r>
      <w:r>
        <w:rPr>
          <w:w w:val="105"/>
        </w:rPr>
        <w:t>focus</w:t>
      </w:r>
      <w:r>
        <w:rPr>
          <w:spacing w:val="12"/>
          <w:w w:val="105"/>
        </w:rPr>
        <w:t xml:space="preserve"> </w:t>
      </w:r>
      <w:r>
        <w:rPr>
          <w:w w:val="105"/>
        </w:rPr>
        <w:t>of</w:t>
      </w:r>
      <w:r>
        <w:rPr>
          <w:spacing w:val="11"/>
          <w:w w:val="105"/>
        </w:rPr>
        <w:t xml:space="preserve"> </w:t>
      </w:r>
      <w:r>
        <w:rPr>
          <w:w w:val="105"/>
        </w:rPr>
        <w:t>attention</w:t>
      </w:r>
      <w:r>
        <w:rPr>
          <w:spacing w:val="11"/>
          <w:w w:val="105"/>
        </w:rPr>
        <w:t xml:space="preserve"> </w:t>
      </w:r>
      <w:r>
        <w:rPr>
          <w:w w:val="105"/>
        </w:rPr>
        <w:t>at</w:t>
      </w:r>
      <w:r>
        <w:rPr>
          <w:spacing w:val="12"/>
          <w:w w:val="105"/>
        </w:rPr>
        <w:t xml:space="preserve"> </w:t>
      </w:r>
      <w:r>
        <w:rPr>
          <w:w w:val="105"/>
        </w:rPr>
        <w:t>some</w:t>
      </w:r>
      <w:r>
        <w:rPr>
          <w:spacing w:val="11"/>
          <w:w w:val="105"/>
        </w:rPr>
        <w:t xml:space="preserve"> </w:t>
      </w:r>
      <w:r>
        <w:rPr>
          <w:w w:val="105"/>
        </w:rPr>
        <w:t>point</w:t>
      </w:r>
      <w:r>
        <w:rPr>
          <w:spacing w:val="11"/>
          <w:w w:val="105"/>
        </w:rPr>
        <w:t xml:space="preserve"> </w:t>
      </w:r>
      <w:r>
        <w:rPr>
          <w:w w:val="105"/>
        </w:rPr>
        <w:t>within</w:t>
      </w:r>
      <w:r>
        <w:rPr>
          <w:spacing w:val="12"/>
          <w:w w:val="105"/>
        </w:rPr>
        <w:t xml:space="preserve"> </w:t>
      </w:r>
      <w:r>
        <w:rPr>
          <w:w w:val="105"/>
        </w:rPr>
        <w:t>the</w:t>
      </w:r>
      <w:r>
        <w:rPr>
          <w:spacing w:val="11"/>
          <w:w w:val="105"/>
        </w:rPr>
        <w:t xml:space="preserve"> </w:t>
      </w:r>
      <w:proofErr w:type="gramStart"/>
      <w:r>
        <w:rPr>
          <w:w w:val="105"/>
        </w:rPr>
        <w:t>search</w:t>
      </w:r>
      <w:proofErr w:type="gramEnd"/>
    </w:p>
    <w:p w14:paraId="0B99F60F" w14:textId="77777777" w:rsidR="00735E2D" w:rsidRDefault="00000000">
      <w:pPr>
        <w:pStyle w:val="BodyText"/>
      </w:pPr>
      <w:r>
        <w:rPr>
          <w:rFonts w:ascii="Trebuchet MS"/>
          <w:sz w:val="12"/>
        </w:rPr>
        <w:t xml:space="preserve">390    </w:t>
      </w:r>
      <w:r>
        <w:rPr>
          <w:rFonts w:ascii="Trebuchet MS"/>
          <w:spacing w:val="19"/>
          <w:sz w:val="12"/>
        </w:rPr>
        <w:t xml:space="preserve"> </w:t>
      </w:r>
      <w:proofErr w:type="gramStart"/>
      <w:r>
        <w:t>process</w:t>
      </w:r>
      <w:proofErr w:type="gramEnd"/>
      <w:r>
        <w:rPr>
          <w:spacing w:val="30"/>
        </w:rPr>
        <w:t xml:space="preserve"> </w:t>
      </w:r>
      <w:r>
        <w:t>(e.g.,</w:t>
      </w:r>
      <w:r>
        <w:rPr>
          <w:spacing w:val="30"/>
        </w:rPr>
        <w:t xml:space="preserve"> </w:t>
      </w:r>
      <w:r>
        <w:t>Beesley</w:t>
      </w:r>
      <w:r>
        <w:rPr>
          <w:spacing w:val="30"/>
        </w:rPr>
        <w:t xml:space="preserve"> </w:t>
      </w:r>
      <w:r>
        <w:t>&amp;</w:t>
      </w:r>
      <w:r>
        <w:rPr>
          <w:spacing w:val="29"/>
        </w:rPr>
        <w:t xml:space="preserve"> </w:t>
      </w:r>
      <w:r>
        <w:t>Shanks,</w:t>
      </w:r>
      <w:r>
        <w:rPr>
          <w:spacing w:val="30"/>
        </w:rPr>
        <w:t xml:space="preserve"> </w:t>
      </w:r>
      <w:r>
        <w:t>2012).</w:t>
      </w:r>
    </w:p>
    <w:p w14:paraId="2C814683" w14:textId="77777777" w:rsidR="00735E2D" w:rsidRDefault="00735E2D">
      <w:pPr>
        <w:pStyle w:val="BodyText"/>
        <w:spacing w:before="11"/>
        <w:ind w:left="0"/>
        <w:rPr>
          <w:sz w:val="27"/>
        </w:rPr>
      </w:pPr>
    </w:p>
    <w:p w14:paraId="767AD7BE" w14:textId="77777777" w:rsidR="00735E2D" w:rsidRDefault="00000000">
      <w:pPr>
        <w:pStyle w:val="BodyText"/>
        <w:tabs>
          <w:tab w:val="left" w:pos="1259"/>
        </w:tabs>
        <w:spacing w:before="0"/>
      </w:pPr>
      <w:r>
        <w:rPr>
          <w:rFonts w:ascii="Trebuchet MS"/>
          <w:w w:val="110"/>
          <w:sz w:val="12"/>
        </w:rPr>
        <w:t>391</w:t>
      </w:r>
      <w:r>
        <w:rPr>
          <w:rFonts w:ascii="Trebuchet MS"/>
          <w:w w:val="110"/>
          <w:sz w:val="12"/>
        </w:rPr>
        <w:tab/>
      </w:r>
      <w:r>
        <w:rPr>
          <w:w w:val="110"/>
        </w:rPr>
        <w:t>Taken</w:t>
      </w:r>
      <w:r>
        <w:rPr>
          <w:spacing w:val="-10"/>
          <w:w w:val="110"/>
        </w:rPr>
        <w:t xml:space="preserve"> </w:t>
      </w:r>
      <w:r>
        <w:rPr>
          <w:w w:val="110"/>
        </w:rPr>
        <w:t>together</w:t>
      </w:r>
      <w:r>
        <w:rPr>
          <w:spacing w:val="-10"/>
          <w:w w:val="110"/>
        </w:rPr>
        <w:t xml:space="preserve"> </w:t>
      </w:r>
      <w:r>
        <w:rPr>
          <w:w w:val="110"/>
        </w:rPr>
        <w:t>with</w:t>
      </w:r>
      <w:r>
        <w:rPr>
          <w:spacing w:val="-10"/>
          <w:w w:val="110"/>
        </w:rPr>
        <w:t xml:space="preserve"> </w:t>
      </w:r>
      <w:r>
        <w:rPr>
          <w:w w:val="110"/>
        </w:rPr>
        <w:t>the</w:t>
      </w:r>
      <w:r>
        <w:rPr>
          <w:spacing w:val="-10"/>
          <w:w w:val="110"/>
        </w:rPr>
        <w:t xml:space="preserve"> </w:t>
      </w:r>
      <w:r>
        <w:rPr>
          <w:w w:val="110"/>
        </w:rPr>
        <w:t>findings</w:t>
      </w:r>
      <w:r>
        <w:rPr>
          <w:spacing w:val="-10"/>
          <w:w w:val="110"/>
        </w:rPr>
        <w:t xml:space="preserve"> </w:t>
      </w:r>
      <w:r>
        <w:rPr>
          <w:w w:val="110"/>
        </w:rPr>
        <w:t>of</w:t>
      </w:r>
      <w:r>
        <w:rPr>
          <w:spacing w:val="-11"/>
          <w:w w:val="110"/>
        </w:rPr>
        <w:t xml:space="preserve"> </w:t>
      </w:r>
      <w:r>
        <w:rPr>
          <w:w w:val="110"/>
        </w:rPr>
        <w:t>Experiment</w:t>
      </w:r>
      <w:r>
        <w:rPr>
          <w:spacing w:val="-10"/>
          <w:w w:val="110"/>
        </w:rPr>
        <w:t xml:space="preserve"> </w:t>
      </w:r>
      <w:r>
        <w:rPr>
          <w:w w:val="110"/>
        </w:rPr>
        <w:t>1,</w:t>
      </w:r>
      <w:r>
        <w:rPr>
          <w:spacing w:val="-10"/>
          <w:w w:val="110"/>
        </w:rPr>
        <w:t xml:space="preserve"> </w:t>
      </w:r>
      <w:r>
        <w:rPr>
          <w:w w:val="110"/>
        </w:rPr>
        <w:t>these</w:t>
      </w:r>
      <w:r>
        <w:rPr>
          <w:spacing w:val="-10"/>
          <w:w w:val="110"/>
        </w:rPr>
        <w:t xml:space="preserve"> </w:t>
      </w:r>
      <w:r>
        <w:rPr>
          <w:w w:val="110"/>
        </w:rPr>
        <w:t>data</w:t>
      </w:r>
      <w:r>
        <w:rPr>
          <w:spacing w:val="-11"/>
          <w:w w:val="110"/>
        </w:rPr>
        <w:t xml:space="preserve"> </w:t>
      </w:r>
      <w:r>
        <w:rPr>
          <w:w w:val="110"/>
        </w:rPr>
        <w:t>suggest</w:t>
      </w:r>
      <w:r>
        <w:rPr>
          <w:spacing w:val="-10"/>
          <w:w w:val="110"/>
        </w:rPr>
        <w:t xml:space="preserve"> </w:t>
      </w:r>
      <w:r>
        <w:rPr>
          <w:w w:val="110"/>
        </w:rPr>
        <w:t>that</w:t>
      </w:r>
      <w:r>
        <w:rPr>
          <w:spacing w:val="-10"/>
          <w:w w:val="110"/>
        </w:rPr>
        <w:t xml:space="preserve"> </w:t>
      </w:r>
      <w:proofErr w:type="gramStart"/>
      <w:r>
        <w:rPr>
          <w:w w:val="110"/>
        </w:rPr>
        <w:t>attention</w:t>
      </w:r>
      <w:proofErr w:type="gramEnd"/>
    </w:p>
    <w:p w14:paraId="61B39127" w14:textId="77777777" w:rsidR="00735E2D" w:rsidRDefault="00000000">
      <w:pPr>
        <w:pStyle w:val="BodyText"/>
      </w:pPr>
      <w:r>
        <w:rPr>
          <w:rFonts w:ascii="Trebuchet MS"/>
          <w:sz w:val="12"/>
        </w:rPr>
        <w:t xml:space="preserve">392    </w:t>
      </w:r>
      <w:r>
        <w:rPr>
          <w:rFonts w:ascii="Trebuchet MS"/>
          <w:spacing w:val="19"/>
          <w:sz w:val="12"/>
        </w:rPr>
        <w:t xml:space="preserve"> </w:t>
      </w:r>
      <w:r>
        <w:rPr>
          <w:w w:val="105"/>
        </w:rPr>
        <w:t>can</w:t>
      </w:r>
      <w:r>
        <w:rPr>
          <w:spacing w:val="11"/>
          <w:w w:val="105"/>
        </w:rPr>
        <w:t xml:space="preserve"> </w:t>
      </w:r>
      <w:r>
        <w:rPr>
          <w:w w:val="105"/>
        </w:rPr>
        <w:t>be</w:t>
      </w:r>
      <w:r>
        <w:rPr>
          <w:spacing w:val="11"/>
          <w:w w:val="105"/>
        </w:rPr>
        <w:t xml:space="preserve"> </w:t>
      </w:r>
      <w:r>
        <w:rPr>
          <w:w w:val="105"/>
        </w:rPr>
        <w:t>initially</w:t>
      </w:r>
      <w:r>
        <w:rPr>
          <w:spacing w:val="10"/>
          <w:w w:val="105"/>
        </w:rPr>
        <w:t xml:space="preserve"> </w:t>
      </w:r>
      <w:r>
        <w:rPr>
          <w:w w:val="105"/>
        </w:rPr>
        <w:t>cued</w:t>
      </w:r>
      <w:r>
        <w:rPr>
          <w:spacing w:val="11"/>
          <w:w w:val="105"/>
        </w:rPr>
        <w:t xml:space="preserve"> </w:t>
      </w:r>
      <w:r>
        <w:rPr>
          <w:w w:val="105"/>
        </w:rPr>
        <w:t>in</w:t>
      </w:r>
      <w:r>
        <w:rPr>
          <w:spacing w:val="10"/>
          <w:w w:val="105"/>
        </w:rPr>
        <w:t xml:space="preserve"> </w:t>
      </w:r>
      <w:r>
        <w:rPr>
          <w:w w:val="105"/>
        </w:rPr>
        <w:t>an</w:t>
      </w:r>
      <w:r>
        <w:rPr>
          <w:spacing w:val="10"/>
          <w:w w:val="105"/>
        </w:rPr>
        <w:t xml:space="preserve"> </w:t>
      </w:r>
      <w:r>
        <w:rPr>
          <w:w w:val="105"/>
        </w:rPr>
        <w:t>endogenous</w:t>
      </w:r>
      <w:r>
        <w:rPr>
          <w:spacing w:val="11"/>
          <w:w w:val="105"/>
        </w:rPr>
        <w:t xml:space="preserve"> </w:t>
      </w:r>
      <w:r>
        <w:rPr>
          <w:w w:val="105"/>
        </w:rPr>
        <w:t>manner,</w:t>
      </w:r>
      <w:r>
        <w:rPr>
          <w:spacing w:val="11"/>
          <w:w w:val="105"/>
        </w:rPr>
        <w:t xml:space="preserve"> </w:t>
      </w:r>
      <w:commentRangeStart w:id="99"/>
      <w:r>
        <w:rPr>
          <w:w w:val="105"/>
        </w:rPr>
        <w:t>before</w:t>
      </w:r>
      <w:r>
        <w:rPr>
          <w:spacing w:val="11"/>
          <w:w w:val="105"/>
        </w:rPr>
        <w:t xml:space="preserve"> </w:t>
      </w:r>
      <w:commentRangeEnd w:id="99"/>
      <w:r w:rsidR="00F2655D">
        <w:rPr>
          <w:rStyle w:val="CommentReference"/>
        </w:rPr>
        <w:commentReference w:id="99"/>
      </w:r>
      <w:r>
        <w:rPr>
          <w:w w:val="105"/>
        </w:rPr>
        <w:t>the</w:t>
      </w:r>
      <w:r>
        <w:rPr>
          <w:spacing w:val="10"/>
          <w:w w:val="105"/>
        </w:rPr>
        <w:t xml:space="preserve"> </w:t>
      </w:r>
      <w:r>
        <w:rPr>
          <w:w w:val="105"/>
        </w:rPr>
        <w:t>underlying</w:t>
      </w:r>
      <w:r>
        <w:rPr>
          <w:spacing w:val="10"/>
          <w:w w:val="105"/>
        </w:rPr>
        <w:t xml:space="preserve"> </w:t>
      </w:r>
      <w:r>
        <w:rPr>
          <w:w w:val="105"/>
        </w:rPr>
        <w:t>search</w:t>
      </w:r>
      <w:r>
        <w:rPr>
          <w:spacing w:val="10"/>
          <w:w w:val="105"/>
        </w:rPr>
        <w:t xml:space="preserve"> </w:t>
      </w:r>
      <w:proofErr w:type="gramStart"/>
      <w:r>
        <w:rPr>
          <w:w w:val="105"/>
        </w:rPr>
        <w:t>configuration</w:t>
      </w:r>
      <w:proofErr w:type="gramEnd"/>
    </w:p>
    <w:p w14:paraId="40D46C32" w14:textId="77777777" w:rsidR="00735E2D" w:rsidRDefault="00000000">
      <w:pPr>
        <w:pStyle w:val="BodyText"/>
      </w:pPr>
      <w:r>
        <w:rPr>
          <w:rFonts w:ascii="Trebuchet MS"/>
          <w:sz w:val="12"/>
        </w:rPr>
        <w:t xml:space="preserve">393    </w:t>
      </w:r>
      <w:r>
        <w:rPr>
          <w:rFonts w:ascii="Trebuchet MS"/>
          <w:spacing w:val="19"/>
          <w:sz w:val="12"/>
        </w:rPr>
        <w:t xml:space="preserve"> </w:t>
      </w:r>
      <w:r>
        <w:rPr>
          <w:w w:val="105"/>
        </w:rPr>
        <w:t>refines</w:t>
      </w:r>
      <w:r>
        <w:rPr>
          <w:spacing w:val="16"/>
          <w:w w:val="105"/>
        </w:rPr>
        <w:t xml:space="preserve"> </w:t>
      </w:r>
      <w:r>
        <w:rPr>
          <w:w w:val="105"/>
        </w:rPr>
        <w:t>this</w:t>
      </w:r>
      <w:r>
        <w:rPr>
          <w:spacing w:val="16"/>
          <w:w w:val="105"/>
        </w:rPr>
        <w:t xml:space="preserve"> </w:t>
      </w:r>
      <w:r>
        <w:rPr>
          <w:w w:val="105"/>
        </w:rPr>
        <w:t>attentional</w:t>
      </w:r>
      <w:r>
        <w:rPr>
          <w:spacing w:val="17"/>
          <w:w w:val="105"/>
        </w:rPr>
        <w:t xml:space="preserve"> </w:t>
      </w:r>
      <w:r>
        <w:rPr>
          <w:w w:val="105"/>
        </w:rPr>
        <w:t>process</w:t>
      </w:r>
      <w:r>
        <w:rPr>
          <w:spacing w:val="17"/>
          <w:w w:val="105"/>
        </w:rPr>
        <w:t xml:space="preserve"> </w:t>
      </w:r>
      <w:r>
        <w:rPr>
          <w:w w:val="105"/>
        </w:rPr>
        <w:t>to</w:t>
      </w:r>
      <w:r>
        <w:rPr>
          <w:spacing w:val="16"/>
          <w:w w:val="105"/>
        </w:rPr>
        <w:t xml:space="preserve"> </w:t>
      </w:r>
      <w:r>
        <w:rPr>
          <w:w w:val="105"/>
        </w:rPr>
        <w:t>facilitate</w:t>
      </w:r>
      <w:r>
        <w:rPr>
          <w:spacing w:val="17"/>
          <w:w w:val="105"/>
        </w:rPr>
        <w:t xml:space="preserve"> </w:t>
      </w:r>
      <w:r>
        <w:rPr>
          <w:w w:val="105"/>
        </w:rPr>
        <w:t>search</w:t>
      </w:r>
      <w:r>
        <w:rPr>
          <w:spacing w:val="16"/>
          <w:w w:val="105"/>
        </w:rPr>
        <w:t xml:space="preserve"> </w:t>
      </w:r>
      <w:r>
        <w:rPr>
          <w:w w:val="105"/>
        </w:rPr>
        <w:t>for</w:t>
      </w:r>
      <w:r>
        <w:rPr>
          <w:spacing w:val="17"/>
          <w:w w:val="105"/>
        </w:rPr>
        <w:t xml:space="preserve"> </w:t>
      </w:r>
      <w:r>
        <w:rPr>
          <w:w w:val="105"/>
        </w:rPr>
        <w:t>the</w:t>
      </w:r>
      <w:r>
        <w:rPr>
          <w:spacing w:val="16"/>
          <w:w w:val="105"/>
        </w:rPr>
        <w:t xml:space="preserve"> </w:t>
      </w:r>
      <w:r>
        <w:rPr>
          <w:w w:val="105"/>
        </w:rPr>
        <w:t>target</w:t>
      </w:r>
      <w:r>
        <w:rPr>
          <w:spacing w:val="17"/>
          <w:w w:val="105"/>
        </w:rPr>
        <w:t xml:space="preserve"> </w:t>
      </w:r>
      <w:r>
        <w:rPr>
          <w:w w:val="105"/>
        </w:rPr>
        <w:t>in</w:t>
      </w:r>
      <w:r>
        <w:rPr>
          <w:spacing w:val="15"/>
          <w:w w:val="105"/>
        </w:rPr>
        <w:t xml:space="preserve"> </w:t>
      </w:r>
      <w:r>
        <w:rPr>
          <w:w w:val="105"/>
        </w:rPr>
        <w:t>repeated</w:t>
      </w:r>
      <w:r>
        <w:rPr>
          <w:spacing w:val="17"/>
          <w:w w:val="105"/>
        </w:rPr>
        <w:t xml:space="preserve"> </w:t>
      </w:r>
      <w:r>
        <w:rPr>
          <w:w w:val="105"/>
        </w:rPr>
        <w:t>configurations.</w:t>
      </w:r>
    </w:p>
    <w:p w14:paraId="30478AA3" w14:textId="77777777" w:rsidR="00735E2D" w:rsidRDefault="00000000">
      <w:pPr>
        <w:pStyle w:val="BodyText"/>
        <w:spacing w:before="203"/>
      </w:pPr>
      <w:r>
        <w:rPr>
          <w:rFonts w:ascii="Trebuchet MS"/>
          <w:sz w:val="12"/>
        </w:rPr>
        <w:t xml:space="preserve">394    </w:t>
      </w:r>
      <w:r>
        <w:rPr>
          <w:rFonts w:ascii="Trebuchet MS"/>
          <w:spacing w:val="19"/>
          <w:sz w:val="12"/>
        </w:rPr>
        <w:t xml:space="preserve"> </w:t>
      </w:r>
      <w:r>
        <w:rPr>
          <w:w w:val="105"/>
        </w:rPr>
        <w:t>The</w:t>
      </w:r>
      <w:r>
        <w:rPr>
          <w:spacing w:val="12"/>
          <w:w w:val="105"/>
        </w:rPr>
        <w:t xml:space="preserve"> </w:t>
      </w:r>
      <w:r>
        <w:rPr>
          <w:w w:val="105"/>
        </w:rPr>
        <w:t>equivalence</w:t>
      </w:r>
      <w:r>
        <w:rPr>
          <w:spacing w:val="11"/>
          <w:w w:val="105"/>
        </w:rPr>
        <w:t xml:space="preserve"> </w:t>
      </w:r>
      <w:r>
        <w:rPr>
          <w:w w:val="105"/>
        </w:rPr>
        <w:t>of</w:t>
      </w:r>
      <w:r>
        <w:rPr>
          <w:spacing w:val="11"/>
          <w:w w:val="105"/>
        </w:rPr>
        <w:t xml:space="preserve"> </w:t>
      </w:r>
      <w:r>
        <w:rPr>
          <w:w w:val="105"/>
        </w:rPr>
        <w:t>the</w:t>
      </w:r>
      <w:r>
        <w:rPr>
          <w:spacing w:val="12"/>
          <w:w w:val="105"/>
        </w:rPr>
        <w:t xml:space="preserve"> </w:t>
      </w:r>
      <w:r>
        <w:rPr>
          <w:w w:val="105"/>
        </w:rPr>
        <w:t>CC</w:t>
      </w:r>
      <w:r>
        <w:rPr>
          <w:spacing w:val="12"/>
          <w:w w:val="105"/>
        </w:rPr>
        <w:t xml:space="preserve"> </w:t>
      </w:r>
      <w:r>
        <w:rPr>
          <w:w w:val="105"/>
        </w:rPr>
        <w:t>effects</w:t>
      </w:r>
      <w:r>
        <w:rPr>
          <w:spacing w:val="12"/>
          <w:w w:val="105"/>
        </w:rPr>
        <w:t xml:space="preserve"> </w:t>
      </w:r>
      <w:r>
        <w:rPr>
          <w:w w:val="105"/>
        </w:rPr>
        <w:t>in</w:t>
      </w:r>
      <w:r>
        <w:rPr>
          <w:spacing w:val="12"/>
          <w:w w:val="105"/>
        </w:rPr>
        <w:t xml:space="preserve"> </w:t>
      </w:r>
      <w:r>
        <w:rPr>
          <w:w w:val="105"/>
        </w:rPr>
        <w:t>the</w:t>
      </w:r>
      <w:r>
        <w:rPr>
          <w:spacing w:val="11"/>
          <w:w w:val="105"/>
        </w:rPr>
        <w:t xml:space="preserve"> </w:t>
      </w:r>
      <w:r>
        <w:rPr>
          <w:w w:val="105"/>
        </w:rPr>
        <w:t>two</w:t>
      </w:r>
      <w:r>
        <w:rPr>
          <w:spacing w:val="12"/>
          <w:w w:val="105"/>
        </w:rPr>
        <w:t xml:space="preserve"> </w:t>
      </w:r>
      <w:r>
        <w:rPr>
          <w:w w:val="105"/>
        </w:rPr>
        <w:t>conditions</w:t>
      </w:r>
      <w:r>
        <w:rPr>
          <w:spacing w:val="12"/>
          <w:w w:val="105"/>
        </w:rPr>
        <w:t xml:space="preserve"> </w:t>
      </w:r>
      <w:r>
        <w:rPr>
          <w:w w:val="105"/>
        </w:rPr>
        <w:t>(cued</w:t>
      </w:r>
      <w:r>
        <w:rPr>
          <w:spacing w:val="12"/>
          <w:w w:val="105"/>
        </w:rPr>
        <w:t xml:space="preserve"> </w:t>
      </w:r>
      <w:r>
        <w:rPr>
          <w:w w:val="105"/>
        </w:rPr>
        <w:t>and</w:t>
      </w:r>
      <w:r>
        <w:rPr>
          <w:spacing w:val="12"/>
          <w:w w:val="105"/>
        </w:rPr>
        <w:t xml:space="preserve"> </w:t>
      </w:r>
      <w:proofErr w:type="spellStart"/>
      <w:r>
        <w:rPr>
          <w:w w:val="105"/>
        </w:rPr>
        <w:t>uncued</w:t>
      </w:r>
      <w:proofErr w:type="spellEnd"/>
      <w:r>
        <w:rPr>
          <w:w w:val="105"/>
        </w:rPr>
        <w:t>)</w:t>
      </w:r>
      <w:r>
        <w:rPr>
          <w:spacing w:val="11"/>
          <w:w w:val="105"/>
        </w:rPr>
        <w:t xml:space="preserve"> </w:t>
      </w:r>
      <w:r>
        <w:rPr>
          <w:w w:val="105"/>
        </w:rPr>
        <w:t>suggests</w:t>
      </w:r>
      <w:r>
        <w:rPr>
          <w:spacing w:val="12"/>
          <w:w w:val="105"/>
        </w:rPr>
        <w:t xml:space="preserve"> </w:t>
      </w:r>
      <w:proofErr w:type="gramStart"/>
      <w:r>
        <w:rPr>
          <w:w w:val="105"/>
        </w:rPr>
        <w:t>that</w:t>
      </w:r>
      <w:proofErr w:type="gramEnd"/>
    </w:p>
    <w:p w14:paraId="439E6C33" w14:textId="77777777" w:rsidR="00735E2D" w:rsidRDefault="00000000">
      <w:pPr>
        <w:pStyle w:val="BodyText"/>
      </w:pPr>
      <w:r>
        <w:rPr>
          <w:rFonts w:ascii="Trebuchet MS"/>
          <w:sz w:val="12"/>
        </w:rPr>
        <w:t xml:space="preserve">395    </w:t>
      </w:r>
      <w:r>
        <w:rPr>
          <w:rFonts w:ascii="Trebuchet MS"/>
          <w:spacing w:val="19"/>
          <w:sz w:val="12"/>
        </w:rPr>
        <w:t xml:space="preserve"> </w:t>
      </w:r>
      <w:r>
        <w:rPr>
          <w:w w:val="110"/>
        </w:rPr>
        <w:t>the</w:t>
      </w:r>
      <w:r>
        <w:rPr>
          <w:spacing w:val="-11"/>
          <w:w w:val="110"/>
        </w:rPr>
        <w:t xml:space="preserve"> </w:t>
      </w:r>
      <w:r>
        <w:rPr>
          <w:w w:val="110"/>
        </w:rPr>
        <w:t>guidance</w:t>
      </w:r>
      <w:r>
        <w:rPr>
          <w:spacing w:val="-11"/>
          <w:w w:val="110"/>
        </w:rPr>
        <w:t xml:space="preserve"> </w:t>
      </w:r>
      <w:r>
        <w:rPr>
          <w:w w:val="110"/>
        </w:rPr>
        <w:t>by</w:t>
      </w:r>
      <w:r>
        <w:rPr>
          <w:spacing w:val="-11"/>
          <w:w w:val="110"/>
        </w:rPr>
        <w:t xml:space="preserve"> </w:t>
      </w:r>
      <w:r>
        <w:rPr>
          <w:w w:val="110"/>
        </w:rPr>
        <w:t>the</w:t>
      </w:r>
      <w:r>
        <w:rPr>
          <w:spacing w:val="-12"/>
          <w:w w:val="110"/>
        </w:rPr>
        <w:t xml:space="preserve"> </w:t>
      </w:r>
      <w:r>
        <w:rPr>
          <w:w w:val="110"/>
        </w:rPr>
        <w:t>context</w:t>
      </w:r>
      <w:r>
        <w:rPr>
          <w:spacing w:val="-11"/>
          <w:w w:val="110"/>
        </w:rPr>
        <w:t xml:space="preserve"> </w:t>
      </w:r>
      <w:r>
        <w:rPr>
          <w:w w:val="110"/>
        </w:rPr>
        <w:t>was</w:t>
      </w:r>
      <w:r>
        <w:rPr>
          <w:spacing w:val="-11"/>
          <w:w w:val="110"/>
        </w:rPr>
        <w:t xml:space="preserve"> </w:t>
      </w:r>
      <w:r>
        <w:rPr>
          <w:w w:val="110"/>
        </w:rPr>
        <w:t>driven</w:t>
      </w:r>
      <w:r>
        <w:rPr>
          <w:spacing w:val="-11"/>
          <w:w w:val="110"/>
        </w:rPr>
        <w:t xml:space="preserve"> </w:t>
      </w:r>
      <w:r>
        <w:rPr>
          <w:w w:val="110"/>
        </w:rPr>
        <w:t>largely</w:t>
      </w:r>
      <w:r>
        <w:rPr>
          <w:spacing w:val="-11"/>
          <w:w w:val="110"/>
        </w:rPr>
        <w:t xml:space="preserve"> </w:t>
      </w:r>
      <w:r>
        <w:rPr>
          <w:w w:val="110"/>
        </w:rPr>
        <w:t>(or</w:t>
      </w:r>
      <w:r>
        <w:rPr>
          <w:spacing w:val="-11"/>
          <w:w w:val="110"/>
        </w:rPr>
        <w:t xml:space="preserve"> </w:t>
      </w:r>
      <w:r>
        <w:rPr>
          <w:w w:val="110"/>
        </w:rPr>
        <w:t>perhaps</w:t>
      </w:r>
      <w:r>
        <w:rPr>
          <w:spacing w:val="-11"/>
          <w:w w:val="110"/>
        </w:rPr>
        <w:t xml:space="preserve"> </w:t>
      </w:r>
      <w:r>
        <w:rPr>
          <w:w w:val="110"/>
        </w:rPr>
        <w:t>entirely)</w:t>
      </w:r>
      <w:r>
        <w:rPr>
          <w:spacing w:val="-12"/>
          <w:w w:val="110"/>
        </w:rPr>
        <w:t xml:space="preserve"> </w:t>
      </w:r>
      <w:r>
        <w:rPr>
          <w:w w:val="110"/>
        </w:rPr>
        <w:t>by</w:t>
      </w:r>
      <w:r>
        <w:rPr>
          <w:spacing w:val="-11"/>
          <w:w w:val="110"/>
        </w:rPr>
        <w:t xml:space="preserve"> </w:t>
      </w:r>
      <w:r>
        <w:rPr>
          <w:w w:val="110"/>
        </w:rPr>
        <w:t>the</w:t>
      </w:r>
      <w:r>
        <w:rPr>
          <w:spacing w:val="-11"/>
          <w:w w:val="110"/>
        </w:rPr>
        <w:t xml:space="preserve"> </w:t>
      </w:r>
      <w:r>
        <w:rPr>
          <w:w w:val="110"/>
        </w:rPr>
        <w:t>distractors</w:t>
      </w:r>
      <w:r>
        <w:rPr>
          <w:spacing w:val="-11"/>
          <w:w w:val="110"/>
        </w:rPr>
        <w:t xml:space="preserve"> </w:t>
      </w:r>
      <w:proofErr w:type="gramStart"/>
      <w:r>
        <w:rPr>
          <w:w w:val="110"/>
        </w:rPr>
        <w:t>that</w:t>
      </w:r>
      <w:proofErr w:type="gramEnd"/>
    </w:p>
    <w:p w14:paraId="2FA9CA54" w14:textId="77777777" w:rsidR="00735E2D" w:rsidRDefault="00000000">
      <w:pPr>
        <w:pStyle w:val="BodyText"/>
      </w:pPr>
      <w:r>
        <w:rPr>
          <w:rFonts w:ascii="Trebuchet MS"/>
          <w:sz w:val="12"/>
        </w:rPr>
        <w:t xml:space="preserve">396    </w:t>
      </w:r>
      <w:r>
        <w:rPr>
          <w:rFonts w:ascii="Trebuchet MS"/>
          <w:spacing w:val="19"/>
          <w:sz w:val="12"/>
        </w:rPr>
        <w:t xml:space="preserve"> </w:t>
      </w:r>
      <w:commentRangeStart w:id="100"/>
      <w:r>
        <w:rPr>
          <w:w w:val="105"/>
        </w:rPr>
        <w:t>appear</w:t>
      </w:r>
      <w:r>
        <w:rPr>
          <w:spacing w:val="17"/>
          <w:w w:val="105"/>
        </w:rPr>
        <w:t xml:space="preserve"> </w:t>
      </w:r>
      <w:r>
        <w:rPr>
          <w:w w:val="105"/>
        </w:rPr>
        <w:t>close</w:t>
      </w:r>
      <w:r>
        <w:rPr>
          <w:spacing w:val="17"/>
          <w:w w:val="105"/>
        </w:rPr>
        <w:t xml:space="preserve"> </w:t>
      </w:r>
      <w:r>
        <w:rPr>
          <w:w w:val="105"/>
        </w:rPr>
        <w:t>to</w:t>
      </w:r>
      <w:r>
        <w:rPr>
          <w:spacing w:val="16"/>
          <w:w w:val="105"/>
        </w:rPr>
        <w:t xml:space="preserve"> </w:t>
      </w:r>
      <w:r>
        <w:rPr>
          <w:w w:val="105"/>
        </w:rPr>
        <w:t>the</w:t>
      </w:r>
      <w:r>
        <w:rPr>
          <w:spacing w:val="16"/>
          <w:w w:val="105"/>
        </w:rPr>
        <w:t xml:space="preserve"> </w:t>
      </w:r>
      <w:r>
        <w:rPr>
          <w:w w:val="105"/>
        </w:rPr>
        <w:t>target</w:t>
      </w:r>
      <w:commentRangeEnd w:id="100"/>
      <w:r w:rsidR="00F2655D">
        <w:rPr>
          <w:rStyle w:val="CommentReference"/>
        </w:rPr>
        <w:commentReference w:id="100"/>
      </w:r>
      <w:r>
        <w:rPr>
          <w:w w:val="105"/>
        </w:rPr>
        <w:t>.</w:t>
      </w:r>
      <w:r>
        <w:rPr>
          <w:spacing w:val="42"/>
          <w:w w:val="105"/>
        </w:rPr>
        <w:t xml:space="preserve"> </w:t>
      </w:r>
      <w:r>
        <w:rPr>
          <w:w w:val="105"/>
        </w:rPr>
        <w:t>That</w:t>
      </w:r>
      <w:r>
        <w:rPr>
          <w:spacing w:val="17"/>
          <w:w w:val="105"/>
        </w:rPr>
        <w:t xml:space="preserve"> </w:t>
      </w:r>
      <w:r>
        <w:rPr>
          <w:w w:val="105"/>
        </w:rPr>
        <w:t>is,</w:t>
      </w:r>
      <w:r>
        <w:rPr>
          <w:spacing w:val="16"/>
          <w:w w:val="105"/>
        </w:rPr>
        <w:t xml:space="preserve"> </w:t>
      </w:r>
      <w:r>
        <w:rPr>
          <w:w w:val="105"/>
        </w:rPr>
        <w:t>while</w:t>
      </w:r>
      <w:r>
        <w:rPr>
          <w:spacing w:val="16"/>
          <w:w w:val="105"/>
        </w:rPr>
        <w:t xml:space="preserve"> </w:t>
      </w:r>
      <w:r>
        <w:rPr>
          <w:w w:val="105"/>
        </w:rPr>
        <w:t>search</w:t>
      </w:r>
      <w:r>
        <w:rPr>
          <w:spacing w:val="17"/>
          <w:w w:val="105"/>
        </w:rPr>
        <w:t xml:space="preserve"> </w:t>
      </w:r>
      <w:r>
        <w:rPr>
          <w:w w:val="105"/>
        </w:rPr>
        <w:t>times</w:t>
      </w:r>
      <w:r>
        <w:rPr>
          <w:spacing w:val="16"/>
          <w:w w:val="105"/>
        </w:rPr>
        <w:t xml:space="preserve"> </w:t>
      </w:r>
      <w:r>
        <w:rPr>
          <w:w w:val="105"/>
        </w:rPr>
        <w:t>are</w:t>
      </w:r>
      <w:r>
        <w:rPr>
          <w:spacing w:val="16"/>
          <w:w w:val="105"/>
        </w:rPr>
        <w:t xml:space="preserve"> </w:t>
      </w:r>
      <w:r>
        <w:rPr>
          <w:w w:val="105"/>
        </w:rPr>
        <w:t>longer</w:t>
      </w:r>
      <w:r>
        <w:rPr>
          <w:spacing w:val="17"/>
          <w:w w:val="105"/>
        </w:rPr>
        <w:t xml:space="preserve"> </w:t>
      </w:r>
      <w:r>
        <w:rPr>
          <w:w w:val="105"/>
        </w:rPr>
        <w:t>in</w:t>
      </w:r>
      <w:r>
        <w:rPr>
          <w:spacing w:val="15"/>
          <w:w w:val="105"/>
        </w:rPr>
        <w:t xml:space="preserve"> </w:t>
      </w:r>
      <w:r>
        <w:rPr>
          <w:w w:val="105"/>
        </w:rPr>
        <w:t>the</w:t>
      </w:r>
      <w:r>
        <w:rPr>
          <w:spacing w:val="16"/>
          <w:w w:val="105"/>
        </w:rPr>
        <w:t xml:space="preserve"> </w:t>
      </w:r>
      <w:proofErr w:type="spellStart"/>
      <w:r>
        <w:rPr>
          <w:w w:val="105"/>
        </w:rPr>
        <w:t>uncued</w:t>
      </w:r>
      <w:proofErr w:type="spellEnd"/>
      <w:r>
        <w:rPr>
          <w:spacing w:val="17"/>
          <w:w w:val="105"/>
        </w:rPr>
        <w:t xml:space="preserve"> </w:t>
      </w:r>
      <w:r>
        <w:rPr>
          <w:w w:val="105"/>
        </w:rPr>
        <w:t>condition,</w:t>
      </w:r>
    </w:p>
    <w:p w14:paraId="1FC3BE47" w14:textId="77777777" w:rsidR="00735E2D" w:rsidRDefault="00000000">
      <w:pPr>
        <w:pStyle w:val="BodyText"/>
      </w:pPr>
      <w:r>
        <w:rPr>
          <w:rFonts w:ascii="Trebuchet MS"/>
          <w:sz w:val="12"/>
        </w:rPr>
        <w:t xml:space="preserve">397    </w:t>
      </w:r>
      <w:r>
        <w:rPr>
          <w:rFonts w:ascii="Trebuchet MS"/>
          <w:spacing w:val="19"/>
          <w:sz w:val="12"/>
        </w:rPr>
        <w:t xml:space="preserve"> </w:t>
      </w:r>
      <w:r>
        <w:rPr>
          <w:w w:val="105"/>
        </w:rPr>
        <w:t>and</w:t>
      </w:r>
      <w:r>
        <w:rPr>
          <w:spacing w:val="18"/>
          <w:w w:val="105"/>
        </w:rPr>
        <w:t xml:space="preserve"> </w:t>
      </w:r>
      <w:r>
        <w:rPr>
          <w:w w:val="105"/>
        </w:rPr>
        <w:t>therefore</w:t>
      </w:r>
      <w:r>
        <w:rPr>
          <w:spacing w:val="19"/>
          <w:w w:val="105"/>
        </w:rPr>
        <w:t xml:space="preserve"> </w:t>
      </w:r>
      <w:commentRangeStart w:id="101"/>
      <w:r>
        <w:rPr>
          <w:w w:val="105"/>
        </w:rPr>
        <w:t>more</w:t>
      </w:r>
      <w:r>
        <w:rPr>
          <w:spacing w:val="18"/>
          <w:w w:val="105"/>
        </w:rPr>
        <w:t xml:space="preserve"> </w:t>
      </w:r>
      <w:r>
        <w:rPr>
          <w:w w:val="105"/>
        </w:rPr>
        <w:t>distractors</w:t>
      </w:r>
      <w:r>
        <w:rPr>
          <w:spacing w:val="18"/>
          <w:w w:val="105"/>
        </w:rPr>
        <w:t xml:space="preserve"> </w:t>
      </w:r>
      <w:r>
        <w:rPr>
          <w:w w:val="105"/>
        </w:rPr>
        <w:t>are</w:t>
      </w:r>
      <w:r>
        <w:rPr>
          <w:spacing w:val="17"/>
          <w:w w:val="105"/>
        </w:rPr>
        <w:t xml:space="preserve"> </w:t>
      </w:r>
      <w:r>
        <w:rPr>
          <w:w w:val="105"/>
        </w:rPr>
        <w:t>inevitably</w:t>
      </w:r>
      <w:r>
        <w:rPr>
          <w:spacing w:val="19"/>
          <w:w w:val="105"/>
        </w:rPr>
        <w:t xml:space="preserve"> </w:t>
      </w:r>
      <w:r>
        <w:rPr>
          <w:w w:val="105"/>
        </w:rPr>
        <w:t>processed</w:t>
      </w:r>
      <w:r>
        <w:rPr>
          <w:spacing w:val="19"/>
          <w:w w:val="105"/>
        </w:rPr>
        <w:t xml:space="preserve"> </w:t>
      </w:r>
      <w:commentRangeEnd w:id="101"/>
      <w:r w:rsidR="005E4E0C">
        <w:rPr>
          <w:rStyle w:val="CommentReference"/>
        </w:rPr>
        <w:commentReference w:id="101"/>
      </w:r>
      <w:r>
        <w:rPr>
          <w:w w:val="105"/>
        </w:rPr>
        <w:t>in</w:t>
      </w:r>
      <w:r>
        <w:rPr>
          <w:spacing w:val="18"/>
          <w:w w:val="105"/>
        </w:rPr>
        <w:t xml:space="preserve"> </w:t>
      </w:r>
      <w:r>
        <w:rPr>
          <w:w w:val="105"/>
        </w:rPr>
        <w:t>this</w:t>
      </w:r>
      <w:r>
        <w:rPr>
          <w:spacing w:val="18"/>
          <w:w w:val="105"/>
        </w:rPr>
        <w:t xml:space="preserve"> </w:t>
      </w:r>
      <w:r>
        <w:rPr>
          <w:w w:val="105"/>
        </w:rPr>
        <w:t>condition,</w:t>
      </w:r>
      <w:r>
        <w:rPr>
          <w:spacing w:val="18"/>
          <w:w w:val="105"/>
        </w:rPr>
        <w:t xml:space="preserve"> </w:t>
      </w:r>
      <w:r>
        <w:rPr>
          <w:w w:val="105"/>
        </w:rPr>
        <w:t>this</w:t>
      </w:r>
      <w:r>
        <w:rPr>
          <w:spacing w:val="19"/>
          <w:w w:val="105"/>
        </w:rPr>
        <w:t xml:space="preserve"> </w:t>
      </w:r>
      <w:r>
        <w:rPr>
          <w:w w:val="105"/>
        </w:rPr>
        <w:t>additional</w:t>
      </w:r>
    </w:p>
    <w:p w14:paraId="33676164" w14:textId="77777777" w:rsidR="00735E2D" w:rsidRDefault="00000000">
      <w:pPr>
        <w:pStyle w:val="BodyText"/>
      </w:pPr>
      <w:r>
        <w:rPr>
          <w:rFonts w:ascii="Trebuchet MS"/>
          <w:sz w:val="12"/>
        </w:rPr>
        <w:t xml:space="preserve">398    </w:t>
      </w:r>
      <w:r>
        <w:rPr>
          <w:rFonts w:ascii="Trebuchet MS"/>
          <w:spacing w:val="19"/>
          <w:sz w:val="12"/>
        </w:rPr>
        <w:t xml:space="preserve"> </w:t>
      </w:r>
      <w:r>
        <w:rPr>
          <w:w w:val="105"/>
        </w:rPr>
        <w:t>distractor</w:t>
      </w:r>
      <w:r>
        <w:rPr>
          <w:spacing w:val="16"/>
          <w:w w:val="105"/>
        </w:rPr>
        <w:t xml:space="preserve"> </w:t>
      </w:r>
      <w:r>
        <w:rPr>
          <w:w w:val="105"/>
        </w:rPr>
        <w:t>processing</w:t>
      </w:r>
      <w:r>
        <w:rPr>
          <w:spacing w:val="16"/>
          <w:w w:val="105"/>
        </w:rPr>
        <w:t xml:space="preserve"> </w:t>
      </w:r>
      <w:r>
        <w:rPr>
          <w:w w:val="105"/>
        </w:rPr>
        <w:t>does</w:t>
      </w:r>
      <w:r>
        <w:rPr>
          <w:spacing w:val="16"/>
          <w:w w:val="105"/>
        </w:rPr>
        <w:t xml:space="preserve"> </w:t>
      </w:r>
      <w:r>
        <w:rPr>
          <w:w w:val="105"/>
        </w:rPr>
        <w:t>not</w:t>
      </w:r>
      <w:r>
        <w:rPr>
          <w:spacing w:val="16"/>
          <w:w w:val="105"/>
        </w:rPr>
        <w:t xml:space="preserve"> </w:t>
      </w:r>
      <w:r>
        <w:rPr>
          <w:w w:val="105"/>
        </w:rPr>
        <w:t>result</w:t>
      </w:r>
      <w:r>
        <w:rPr>
          <w:spacing w:val="15"/>
          <w:w w:val="105"/>
        </w:rPr>
        <w:t xml:space="preserve"> </w:t>
      </w:r>
      <w:r>
        <w:rPr>
          <w:w w:val="105"/>
        </w:rPr>
        <w:t>in</w:t>
      </w:r>
      <w:r>
        <w:rPr>
          <w:spacing w:val="16"/>
          <w:w w:val="105"/>
        </w:rPr>
        <w:t xml:space="preserve"> </w:t>
      </w:r>
      <w:r>
        <w:rPr>
          <w:w w:val="105"/>
        </w:rPr>
        <w:t>stronger</w:t>
      </w:r>
      <w:r>
        <w:rPr>
          <w:spacing w:val="16"/>
          <w:w w:val="105"/>
        </w:rPr>
        <w:t xml:space="preserve"> </w:t>
      </w:r>
      <w:r>
        <w:rPr>
          <w:w w:val="105"/>
        </w:rPr>
        <w:t>associative</w:t>
      </w:r>
      <w:r>
        <w:rPr>
          <w:spacing w:val="16"/>
          <w:w w:val="105"/>
        </w:rPr>
        <w:t xml:space="preserve"> </w:t>
      </w:r>
      <w:r>
        <w:rPr>
          <w:w w:val="105"/>
        </w:rPr>
        <w:t>learning.</w:t>
      </w:r>
      <w:r>
        <w:rPr>
          <w:spacing w:val="43"/>
          <w:w w:val="105"/>
        </w:rPr>
        <w:t xml:space="preserve"> </w:t>
      </w:r>
      <w:commentRangeStart w:id="102"/>
      <w:commentRangeStart w:id="103"/>
      <w:r>
        <w:rPr>
          <w:w w:val="105"/>
        </w:rPr>
        <w:t>Experiment</w:t>
      </w:r>
      <w:r>
        <w:rPr>
          <w:spacing w:val="15"/>
          <w:w w:val="105"/>
        </w:rPr>
        <w:t xml:space="preserve"> </w:t>
      </w:r>
      <w:r>
        <w:rPr>
          <w:w w:val="105"/>
        </w:rPr>
        <w:t>3</w:t>
      </w:r>
      <w:commentRangeEnd w:id="102"/>
      <w:r w:rsidR="005E4E0C">
        <w:rPr>
          <w:rStyle w:val="CommentReference"/>
        </w:rPr>
        <w:commentReference w:id="102"/>
      </w:r>
      <w:commentRangeEnd w:id="103"/>
      <w:r w:rsidR="00A554CC">
        <w:rPr>
          <w:rStyle w:val="CommentReference"/>
        </w:rPr>
        <w:commentReference w:id="103"/>
      </w:r>
    </w:p>
    <w:p w14:paraId="20100AA1" w14:textId="77777777" w:rsidR="00735E2D" w:rsidRDefault="00735E2D">
      <w:pPr>
        <w:sectPr w:rsidR="00735E2D">
          <w:pgSz w:w="12240" w:h="15840"/>
          <w:pgMar w:top="1360" w:right="1280" w:bottom="280" w:left="900" w:header="649" w:footer="0" w:gutter="0"/>
          <w:cols w:space="720"/>
        </w:sectPr>
      </w:pPr>
    </w:p>
    <w:p w14:paraId="2274790A" w14:textId="77777777" w:rsidR="00735E2D" w:rsidRDefault="00735E2D">
      <w:pPr>
        <w:pStyle w:val="BodyText"/>
        <w:spacing w:before="7" w:after="1"/>
        <w:ind w:left="0"/>
        <w:rPr>
          <w:sz w:val="19"/>
        </w:rPr>
      </w:pPr>
    </w:p>
    <w:tbl>
      <w:tblPr>
        <w:tblStyle w:val="TableNormal1"/>
        <w:tblW w:w="0" w:type="auto"/>
        <w:tblInd w:w="107" w:type="dxa"/>
        <w:tblLayout w:type="fixed"/>
        <w:tblLook w:val="01E0" w:firstRow="1" w:lastRow="1" w:firstColumn="1" w:lastColumn="1" w:noHBand="0" w:noVBand="0"/>
      </w:tblPr>
      <w:tblGrid>
        <w:gridCol w:w="340"/>
        <w:gridCol w:w="9512"/>
      </w:tblGrid>
      <w:tr w:rsidR="00735E2D" w14:paraId="546A59BD" w14:textId="77777777">
        <w:trPr>
          <w:trHeight w:val="348"/>
        </w:trPr>
        <w:tc>
          <w:tcPr>
            <w:tcW w:w="340" w:type="dxa"/>
          </w:tcPr>
          <w:p w14:paraId="69543119" w14:textId="77777777" w:rsidR="00735E2D" w:rsidRDefault="00000000">
            <w:pPr>
              <w:pStyle w:val="TableParagraph"/>
              <w:spacing w:before="25"/>
              <w:rPr>
                <w:rFonts w:ascii="Trebuchet MS"/>
                <w:sz w:val="12"/>
              </w:rPr>
            </w:pPr>
            <w:r>
              <w:rPr>
                <w:rFonts w:ascii="Trebuchet MS"/>
                <w:sz w:val="12"/>
              </w:rPr>
              <w:t>399</w:t>
            </w:r>
          </w:p>
        </w:tc>
        <w:tc>
          <w:tcPr>
            <w:tcW w:w="9512" w:type="dxa"/>
          </w:tcPr>
          <w:p w14:paraId="5DEC7C53" w14:textId="77777777" w:rsidR="00735E2D" w:rsidRDefault="00000000">
            <w:pPr>
              <w:pStyle w:val="TableParagraph"/>
              <w:spacing w:line="190" w:lineRule="exact"/>
              <w:ind w:left="99"/>
              <w:rPr>
                <w:sz w:val="24"/>
              </w:rPr>
            </w:pPr>
            <w:r>
              <w:rPr>
                <w:w w:val="105"/>
                <w:sz w:val="24"/>
              </w:rPr>
              <w:t>explored</w:t>
            </w:r>
            <w:r>
              <w:rPr>
                <w:spacing w:val="9"/>
                <w:w w:val="105"/>
                <w:sz w:val="24"/>
              </w:rPr>
              <w:t xml:space="preserve"> </w:t>
            </w:r>
            <w:r>
              <w:rPr>
                <w:w w:val="105"/>
                <w:sz w:val="24"/>
              </w:rPr>
              <w:t>this</w:t>
            </w:r>
            <w:r>
              <w:rPr>
                <w:spacing w:val="10"/>
                <w:w w:val="105"/>
                <w:sz w:val="24"/>
              </w:rPr>
              <w:t xml:space="preserve"> </w:t>
            </w:r>
            <w:r>
              <w:rPr>
                <w:w w:val="105"/>
                <w:sz w:val="24"/>
              </w:rPr>
              <w:t>hypothesis.</w:t>
            </w:r>
          </w:p>
        </w:tc>
      </w:tr>
      <w:tr w:rsidR="00735E2D" w14:paraId="2DE7C584" w14:textId="77777777">
        <w:trPr>
          <w:trHeight w:val="672"/>
        </w:trPr>
        <w:tc>
          <w:tcPr>
            <w:tcW w:w="340" w:type="dxa"/>
          </w:tcPr>
          <w:p w14:paraId="0F017C7B" w14:textId="77777777" w:rsidR="00735E2D" w:rsidRDefault="00735E2D">
            <w:pPr>
              <w:pStyle w:val="TableParagraph"/>
              <w:ind w:left="0"/>
              <w:rPr>
                <w:sz w:val="18"/>
              </w:rPr>
            </w:pPr>
          </w:p>
          <w:p w14:paraId="471145D6" w14:textId="77777777" w:rsidR="00735E2D" w:rsidRDefault="00000000">
            <w:pPr>
              <w:pStyle w:val="TableParagraph"/>
              <w:spacing w:before="125"/>
              <w:rPr>
                <w:rFonts w:ascii="Trebuchet MS"/>
                <w:sz w:val="12"/>
              </w:rPr>
            </w:pPr>
            <w:r>
              <w:rPr>
                <w:rFonts w:ascii="Trebuchet MS"/>
                <w:sz w:val="12"/>
              </w:rPr>
              <w:t>400</w:t>
            </w:r>
          </w:p>
        </w:tc>
        <w:tc>
          <w:tcPr>
            <w:tcW w:w="9512" w:type="dxa"/>
          </w:tcPr>
          <w:p w14:paraId="7CB103B2" w14:textId="77777777" w:rsidR="00735E2D" w:rsidRDefault="00000000">
            <w:pPr>
              <w:pStyle w:val="TableParagraph"/>
              <w:spacing w:before="193"/>
              <w:ind w:left="3960" w:right="3912"/>
              <w:jc w:val="center"/>
              <w:rPr>
                <w:rFonts w:ascii="Palatino Linotype"/>
                <w:b/>
                <w:sz w:val="24"/>
              </w:rPr>
            </w:pPr>
            <w:bookmarkStart w:id="104" w:name="Experiment_3"/>
            <w:bookmarkEnd w:id="104"/>
            <w:r>
              <w:rPr>
                <w:rFonts w:ascii="Palatino Linotype"/>
                <w:b/>
                <w:w w:val="110"/>
                <w:sz w:val="24"/>
              </w:rPr>
              <w:t>Experiment</w:t>
            </w:r>
            <w:r>
              <w:rPr>
                <w:rFonts w:ascii="Palatino Linotype"/>
                <w:b/>
                <w:spacing w:val="9"/>
                <w:w w:val="110"/>
                <w:sz w:val="24"/>
              </w:rPr>
              <w:t xml:space="preserve"> </w:t>
            </w:r>
            <w:r>
              <w:rPr>
                <w:rFonts w:ascii="Palatino Linotype"/>
                <w:b/>
                <w:w w:val="110"/>
                <w:sz w:val="24"/>
              </w:rPr>
              <w:t>3</w:t>
            </w:r>
          </w:p>
        </w:tc>
      </w:tr>
      <w:tr w:rsidR="00735E2D" w14:paraId="2A385B56" w14:textId="77777777">
        <w:trPr>
          <w:trHeight w:val="565"/>
        </w:trPr>
        <w:tc>
          <w:tcPr>
            <w:tcW w:w="340" w:type="dxa"/>
          </w:tcPr>
          <w:p w14:paraId="2F912A8D" w14:textId="77777777" w:rsidR="00735E2D" w:rsidRDefault="00735E2D">
            <w:pPr>
              <w:pStyle w:val="TableParagraph"/>
              <w:ind w:left="0"/>
              <w:rPr>
                <w:sz w:val="18"/>
              </w:rPr>
            </w:pPr>
          </w:p>
          <w:p w14:paraId="6F1A35A4" w14:textId="77777777" w:rsidR="00735E2D" w:rsidRDefault="00000000">
            <w:pPr>
              <w:pStyle w:val="TableParagraph"/>
              <w:spacing w:before="108"/>
              <w:rPr>
                <w:rFonts w:ascii="Trebuchet MS"/>
                <w:sz w:val="12"/>
              </w:rPr>
            </w:pPr>
            <w:r>
              <w:rPr>
                <w:rFonts w:ascii="Trebuchet MS"/>
                <w:sz w:val="12"/>
              </w:rPr>
              <w:t>401</w:t>
            </w:r>
          </w:p>
        </w:tc>
        <w:tc>
          <w:tcPr>
            <w:tcW w:w="9512" w:type="dxa"/>
          </w:tcPr>
          <w:p w14:paraId="5B88CD49" w14:textId="77777777" w:rsidR="00735E2D" w:rsidRDefault="00000000">
            <w:pPr>
              <w:pStyle w:val="TableParagraph"/>
              <w:spacing w:before="204"/>
              <w:ind w:left="819"/>
              <w:rPr>
                <w:sz w:val="24"/>
              </w:rPr>
            </w:pPr>
            <w:r>
              <w:rPr>
                <w:w w:val="105"/>
                <w:sz w:val="24"/>
              </w:rPr>
              <w:t>Existing</w:t>
            </w:r>
            <w:r>
              <w:rPr>
                <w:spacing w:val="13"/>
                <w:w w:val="105"/>
                <w:sz w:val="24"/>
              </w:rPr>
              <w:t xml:space="preserve"> </w:t>
            </w:r>
            <w:r>
              <w:rPr>
                <w:w w:val="105"/>
                <w:sz w:val="24"/>
              </w:rPr>
              <w:t>data</w:t>
            </w:r>
            <w:r>
              <w:rPr>
                <w:spacing w:val="14"/>
                <w:w w:val="105"/>
                <w:sz w:val="24"/>
              </w:rPr>
              <w:t xml:space="preserve"> </w:t>
            </w:r>
            <w:r>
              <w:rPr>
                <w:w w:val="105"/>
                <w:sz w:val="24"/>
              </w:rPr>
              <w:t>from</w:t>
            </w:r>
            <w:r>
              <w:rPr>
                <w:spacing w:val="13"/>
                <w:w w:val="105"/>
                <w:sz w:val="24"/>
              </w:rPr>
              <w:t xml:space="preserve"> </w:t>
            </w:r>
            <w:r>
              <w:rPr>
                <w:w w:val="105"/>
                <w:sz w:val="24"/>
              </w:rPr>
              <w:t>studies</w:t>
            </w:r>
            <w:r>
              <w:rPr>
                <w:spacing w:val="14"/>
                <w:w w:val="105"/>
                <w:sz w:val="24"/>
              </w:rPr>
              <w:t xml:space="preserve"> </w:t>
            </w:r>
            <w:r>
              <w:rPr>
                <w:w w:val="105"/>
                <w:sz w:val="24"/>
              </w:rPr>
              <w:t>of</w:t>
            </w:r>
            <w:r>
              <w:rPr>
                <w:spacing w:val="13"/>
                <w:w w:val="105"/>
                <w:sz w:val="24"/>
              </w:rPr>
              <w:t xml:space="preserve"> </w:t>
            </w:r>
            <w:r>
              <w:rPr>
                <w:w w:val="105"/>
                <w:sz w:val="24"/>
              </w:rPr>
              <w:t>contextual</w:t>
            </w:r>
            <w:r>
              <w:rPr>
                <w:spacing w:val="13"/>
                <w:w w:val="105"/>
                <w:sz w:val="24"/>
              </w:rPr>
              <w:t xml:space="preserve"> </w:t>
            </w:r>
            <w:r>
              <w:rPr>
                <w:w w:val="105"/>
                <w:sz w:val="24"/>
              </w:rPr>
              <w:t>cuing</w:t>
            </w:r>
            <w:r>
              <w:rPr>
                <w:spacing w:val="14"/>
                <w:w w:val="105"/>
                <w:sz w:val="24"/>
              </w:rPr>
              <w:t xml:space="preserve"> </w:t>
            </w:r>
            <w:r>
              <w:rPr>
                <w:w w:val="105"/>
                <w:sz w:val="24"/>
              </w:rPr>
              <w:t>has</w:t>
            </w:r>
            <w:r>
              <w:rPr>
                <w:spacing w:val="13"/>
                <w:w w:val="105"/>
                <w:sz w:val="24"/>
              </w:rPr>
              <w:t xml:space="preserve"> </w:t>
            </w:r>
            <w:r>
              <w:rPr>
                <w:w w:val="105"/>
                <w:sz w:val="24"/>
              </w:rPr>
              <w:t>pointed</w:t>
            </w:r>
            <w:r>
              <w:rPr>
                <w:spacing w:val="13"/>
                <w:w w:val="105"/>
                <w:sz w:val="24"/>
              </w:rPr>
              <w:t xml:space="preserve"> </w:t>
            </w:r>
            <w:r>
              <w:rPr>
                <w:w w:val="105"/>
                <w:sz w:val="24"/>
              </w:rPr>
              <w:t>towards</w:t>
            </w:r>
            <w:r>
              <w:rPr>
                <w:spacing w:val="14"/>
                <w:w w:val="105"/>
                <w:sz w:val="24"/>
              </w:rPr>
              <w:t xml:space="preserve"> </w:t>
            </w:r>
            <w:r>
              <w:rPr>
                <w:w w:val="105"/>
                <w:sz w:val="24"/>
              </w:rPr>
              <w:t>a</w:t>
            </w:r>
            <w:r>
              <w:rPr>
                <w:spacing w:val="12"/>
                <w:w w:val="105"/>
                <w:sz w:val="24"/>
              </w:rPr>
              <w:t xml:space="preserve"> </w:t>
            </w:r>
            <w:proofErr w:type="spellStart"/>
            <w:r>
              <w:rPr>
                <w:w w:val="105"/>
                <w:sz w:val="24"/>
              </w:rPr>
              <w:t>localised</w:t>
            </w:r>
            <w:proofErr w:type="spellEnd"/>
          </w:p>
        </w:tc>
      </w:tr>
      <w:tr w:rsidR="00735E2D" w14:paraId="3DEA86E3" w14:textId="77777777">
        <w:trPr>
          <w:trHeight w:val="478"/>
        </w:trPr>
        <w:tc>
          <w:tcPr>
            <w:tcW w:w="340" w:type="dxa"/>
          </w:tcPr>
          <w:p w14:paraId="4F14C8B5" w14:textId="77777777" w:rsidR="00735E2D" w:rsidRDefault="00735E2D">
            <w:pPr>
              <w:pStyle w:val="TableParagraph"/>
              <w:spacing w:before="9"/>
              <w:ind w:left="0"/>
              <w:rPr>
                <w:sz w:val="19"/>
              </w:rPr>
            </w:pPr>
          </w:p>
          <w:p w14:paraId="6B64B91E" w14:textId="77777777" w:rsidR="00735E2D" w:rsidRDefault="00000000">
            <w:pPr>
              <w:pStyle w:val="TableParagraph"/>
              <w:rPr>
                <w:rFonts w:ascii="Trebuchet MS"/>
                <w:sz w:val="12"/>
              </w:rPr>
            </w:pPr>
            <w:r>
              <w:rPr>
                <w:rFonts w:ascii="Trebuchet MS"/>
                <w:sz w:val="12"/>
              </w:rPr>
              <w:t>402</w:t>
            </w:r>
          </w:p>
        </w:tc>
        <w:tc>
          <w:tcPr>
            <w:tcW w:w="9512" w:type="dxa"/>
          </w:tcPr>
          <w:p w14:paraId="121EAD49" w14:textId="77777777" w:rsidR="00735E2D" w:rsidRDefault="00000000">
            <w:pPr>
              <w:pStyle w:val="TableParagraph"/>
              <w:spacing w:before="116"/>
              <w:ind w:left="99"/>
              <w:rPr>
                <w:sz w:val="24"/>
              </w:rPr>
            </w:pPr>
            <w:r>
              <w:rPr>
                <w:w w:val="105"/>
                <w:sz w:val="24"/>
              </w:rPr>
              <w:t>learning</w:t>
            </w:r>
            <w:r>
              <w:rPr>
                <w:spacing w:val="13"/>
                <w:w w:val="105"/>
                <w:sz w:val="24"/>
              </w:rPr>
              <w:t xml:space="preserve"> </w:t>
            </w:r>
            <w:r>
              <w:rPr>
                <w:w w:val="105"/>
                <w:sz w:val="24"/>
              </w:rPr>
              <w:t>effect</w:t>
            </w:r>
            <w:r>
              <w:rPr>
                <w:spacing w:val="13"/>
                <w:w w:val="105"/>
                <w:sz w:val="24"/>
              </w:rPr>
              <w:t xml:space="preserve"> </w:t>
            </w:r>
            <w:r>
              <w:rPr>
                <w:w w:val="105"/>
                <w:sz w:val="24"/>
              </w:rPr>
              <w:t>for</w:t>
            </w:r>
            <w:r>
              <w:rPr>
                <w:spacing w:val="14"/>
                <w:w w:val="105"/>
                <w:sz w:val="24"/>
              </w:rPr>
              <w:t xml:space="preserve"> </w:t>
            </w:r>
            <w:r>
              <w:rPr>
                <w:w w:val="105"/>
                <w:sz w:val="24"/>
              </w:rPr>
              <w:t>repeated</w:t>
            </w:r>
            <w:r>
              <w:rPr>
                <w:spacing w:val="14"/>
                <w:w w:val="105"/>
                <w:sz w:val="24"/>
              </w:rPr>
              <w:t xml:space="preserve"> </w:t>
            </w:r>
            <w:r>
              <w:rPr>
                <w:w w:val="105"/>
                <w:sz w:val="24"/>
              </w:rPr>
              <w:t>configurations,</w:t>
            </w:r>
            <w:r>
              <w:rPr>
                <w:spacing w:val="14"/>
                <w:w w:val="105"/>
                <w:sz w:val="24"/>
              </w:rPr>
              <w:t xml:space="preserve"> </w:t>
            </w:r>
            <w:r>
              <w:rPr>
                <w:w w:val="105"/>
                <w:sz w:val="24"/>
              </w:rPr>
              <w:t>with</w:t>
            </w:r>
            <w:r>
              <w:rPr>
                <w:spacing w:val="13"/>
                <w:w w:val="105"/>
                <w:sz w:val="24"/>
              </w:rPr>
              <w:t xml:space="preserve"> </w:t>
            </w:r>
            <w:r>
              <w:rPr>
                <w:w w:val="105"/>
                <w:sz w:val="24"/>
              </w:rPr>
              <w:t>those</w:t>
            </w:r>
            <w:r>
              <w:rPr>
                <w:spacing w:val="14"/>
                <w:w w:val="105"/>
                <w:sz w:val="24"/>
              </w:rPr>
              <w:t xml:space="preserve"> </w:t>
            </w:r>
            <w:r>
              <w:rPr>
                <w:w w:val="105"/>
                <w:sz w:val="24"/>
              </w:rPr>
              <w:t>distractors</w:t>
            </w:r>
            <w:r>
              <w:rPr>
                <w:spacing w:val="14"/>
                <w:w w:val="105"/>
                <w:sz w:val="24"/>
              </w:rPr>
              <w:t xml:space="preserve"> </w:t>
            </w:r>
            <w:r>
              <w:rPr>
                <w:w w:val="105"/>
                <w:sz w:val="24"/>
              </w:rPr>
              <w:t>closest</w:t>
            </w:r>
            <w:r>
              <w:rPr>
                <w:spacing w:val="14"/>
                <w:w w:val="105"/>
                <w:sz w:val="24"/>
              </w:rPr>
              <w:t xml:space="preserve"> </w:t>
            </w:r>
            <w:r>
              <w:rPr>
                <w:w w:val="105"/>
                <w:sz w:val="24"/>
              </w:rPr>
              <w:t>to</w:t>
            </w:r>
            <w:r>
              <w:rPr>
                <w:spacing w:val="14"/>
                <w:w w:val="105"/>
                <w:sz w:val="24"/>
              </w:rPr>
              <w:t xml:space="preserve"> </w:t>
            </w:r>
            <w:r>
              <w:rPr>
                <w:w w:val="105"/>
                <w:sz w:val="24"/>
              </w:rPr>
              <w:t>the</w:t>
            </w:r>
            <w:r>
              <w:rPr>
                <w:spacing w:val="13"/>
                <w:w w:val="105"/>
                <w:sz w:val="24"/>
              </w:rPr>
              <w:t xml:space="preserve"> </w:t>
            </w:r>
            <w:r>
              <w:rPr>
                <w:w w:val="105"/>
                <w:sz w:val="24"/>
              </w:rPr>
              <w:t>target</w:t>
            </w:r>
            <w:r>
              <w:rPr>
                <w:spacing w:val="13"/>
                <w:w w:val="105"/>
                <w:sz w:val="24"/>
              </w:rPr>
              <w:t xml:space="preserve"> </w:t>
            </w:r>
            <w:r>
              <w:rPr>
                <w:w w:val="105"/>
                <w:sz w:val="24"/>
              </w:rPr>
              <w:t>being</w:t>
            </w:r>
          </w:p>
        </w:tc>
      </w:tr>
      <w:tr w:rsidR="00735E2D" w14:paraId="775E0096" w14:textId="77777777">
        <w:trPr>
          <w:trHeight w:val="478"/>
        </w:trPr>
        <w:tc>
          <w:tcPr>
            <w:tcW w:w="340" w:type="dxa"/>
          </w:tcPr>
          <w:p w14:paraId="6945833C" w14:textId="77777777" w:rsidR="00735E2D" w:rsidRDefault="00735E2D">
            <w:pPr>
              <w:pStyle w:val="TableParagraph"/>
              <w:spacing w:before="9"/>
              <w:ind w:left="0"/>
              <w:rPr>
                <w:sz w:val="19"/>
              </w:rPr>
            </w:pPr>
          </w:p>
          <w:p w14:paraId="2AC88DA8" w14:textId="77777777" w:rsidR="00735E2D" w:rsidRDefault="00000000">
            <w:pPr>
              <w:pStyle w:val="TableParagraph"/>
              <w:rPr>
                <w:rFonts w:ascii="Trebuchet MS"/>
                <w:sz w:val="12"/>
              </w:rPr>
            </w:pPr>
            <w:r>
              <w:rPr>
                <w:rFonts w:ascii="Trebuchet MS"/>
                <w:sz w:val="12"/>
              </w:rPr>
              <w:t>403</w:t>
            </w:r>
          </w:p>
        </w:tc>
        <w:tc>
          <w:tcPr>
            <w:tcW w:w="9512" w:type="dxa"/>
          </w:tcPr>
          <w:p w14:paraId="6AEF3F58" w14:textId="77777777" w:rsidR="00735E2D" w:rsidRDefault="00000000">
            <w:pPr>
              <w:pStyle w:val="TableParagraph"/>
              <w:spacing w:before="116"/>
              <w:ind w:left="99"/>
              <w:rPr>
                <w:sz w:val="24"/>
              </w:rPr>
            </w:pPr>
            <w:r>
              <w:rPr>
                <w:w w:val="105"/>
                <w:sz w:val="24"/>
              </w:rPr>
              <w:t>preferentially</w:t>
            </w:r>
            <w:r>
              <w:rPr>
                <w:spacing w:val="12"/>
                <w:w w:val="105"/>
                <w:sz w:val="24"/>
              </w:rPr>
              <w:t xml:space="preserve"> </w:t>
            </w:r>
            <w:r>
              <w:rPr>
                <w:w w:val="105"/>
                <w:sz w:val="24"/>
              </w:rPr>
              <w:t>weighted</w:t>
            </w:r>
            <w:r>
              <w:rPr>
                <w:spacing w:val="14"/>
                <w:w w:val="105"/>
                <w:sz w:val="24"/>
              </w:rPr>
              <w:t xml:space="preserve"> </w:t>
            </w:r>
            <w:r>
              <w:rPr>
                <w:w w:val="105"/>
                <w:sz w:val="24"/>
              </w:rPr>
              <w:t>in</w:t>
            </w:r>
            <w:r>
              <w:rPr>
                <w:spacing w:val="12"/>
                <w:w w:val="105"/>
                <w:sz w:val="24"/>
              </w:rPr>
              <w:t xml:space="preserve"> </w:t>
            </w:r>
            <w:r>
              <w:rPr>
                <w:w w:val="105"/>
                <w:sz w:val="24"/>
              </w:rPr>
              <w:t>the</w:t>
            </w:r>
            <w:r>
              <w:rPr>
                <w:spacing w:val="13"/>
                <w:w w:val="105"/>
                <w:sz w:val="24"/>
              </w:rPr>
              <w:t xml:space="preserve"> </w:t>
            </w:r>
            <w:r>
              <w:rPr>
                <w:w w:val="105"/>
                <w:sz w:val="24"/>
              </w:rPr>
              <w:t>learning</w:t>
            </w:r>
            <w:r>
              <w:rPr>
                <w:spacing w:val="13"/>
                <w:w w:val="105"/>
                <w:sz w:val="24"/>
              </w:rPr>
              <w:t xml:space="preserve"> </w:t>
            </w:r>
            <w:r>
              <w:rPr>
                <w:w w:val="105"/>
                <w:sz w:val="24"/>
              </w:rPr>
              <w:t>process</w:t>
            </w:r>
            <w:r>
              <w:rPr>
                <w:spacing w:val="14"/>
                <w:w w:val="105"/>
                <w:sz w:val="24"/>
              </w:rPr>
              <w:t xml:space="preserve"> </w:t>
            </w:r>
            <w:r>
              <w:rPr>
                <w:w w:val="105"/>
                <w:sz w:val="24"/>
              </w:rPr>
              <w:t>over</w:t>
            </w:r>
            <w:r>
              <w:rPr>
                <w:spacing w:val="13"/>
                <w:w w:val="105"/>
                <w:sz w:val="24"/>
              </w:rPr>
              <w:t xml:space="preserve"> </w:t>
            </w:r>
            <w:r>
              <w:rPr>
                <w:w w:val="105"/>
                <w:sz w:val="24"/>
              </w:rPr>
              <w:t>those</w:t>
            </w:r>
            <w:r>
              <w:rPr>
                <w:spacing w:val="13"/>
                <w:w w:val="105"/>
                <w:sz w:val="24"/>
              </w:rPr>
              <w:t xml:space="preserve"> </w:t>
            </w:r>
            <w:r>
              <w:rPr>
                <w:w w:val="105"/>
                <w:sz w:val="24"/>
              </w:rPr>
              <w:t>located</w:t>
            </w:r>
            <w:r>
              <w:rPr>
                <w:spacing w:val="13"/>
                <w:w w:val="105"/>
                <w:sz w:val="24"/>
              </w:rPr>
              <w:t xml:space="preserve"> </w:t>
            </w:r>
            <w:r>
              <w:rPr>
                <w:w w:val="105"/>
                <w:sz w:val="24"/>
              </w:rPr>
              <w:t>further</w:t>
            </w:r>
            <w:r>
              <w:rPr>
                <w:spacing w:val="14"/>
                <w:w w:val="105"/>
                <w:sz w:val="24"/>
              </w:rPr>
              <w:t xml:space="preserve"> </w:t>
            </w:r>
            <w:r>
              <w:rPr>
                <w:w w:val="105"/>
                <w:sz w:val="24"/>
              </w:rPr>
              <w:t>from</w:t>
            </w:r>
            <w:r>
              <w:rPr>
                <w:spacing w:val="13"/>
                <w:w w:val="105"/>
                <w:sz w:val="24"/>
              </w:rPr>
              <w:t xml:space="preserve"> </w:t>
            </w:r>
            <w:r>
              <w:rPr>
                <w:w w:val="105"/>
                <w:sz w:val="24"/>
              </w:rPr>
              <w:t>the</w:t>
            </w:r>
            <w:r>
              <w:rPr>
                <w:spacing w:val="13"/>
                <w:w w:val="105"/>
                <w:sz w:val="24"/>
              </w:rPr>
              <w:t xml:space="preserve"> </w:t>
            </w:r>
            <w:r>
              <w:rPr>
                <w:w w:val="105"/>
                <w:sz w:val="24"/>
              </w:rPr>
              <w:t>target.</w:t>
            </w:r>
          </w:p>
        </w:tc>
      </w:tr>
      <w:tr w:rsidR="00735E2D" w14:paraId="0F1DA014" w14:textId="77777777">
        <w:trPr>
          <w:trHeight w:val="478"/>
        </w:trPr>
        <w:tc>
          <w:tcPr>
            <w:tcW w:w="340" w:type="dxa"/>
          </w:tcPr>
          <w:p w14:paraId="6C4970CD" w14:textId="77777777" w:rsidR="00735E2D" w:rsidRDefault="00735E2D">
            <w:pPr>
              <w:pStyle w:val="TableParagraph"/>
              <w:spacing w:before="9"/>
              <w:ind w:left="0"/>
              <w:rPr>
                <w:sz w:val="19"/>
              </w:rPr>
            </w:pPr>
          </w:p>
          <w:p w14:paraId="5879617B" w14:textId="77777777" w:rsidR="00735E2D" w:rsidRDefault="00000000">
            <w:pPr>
              <w:pStyle w:val="TableParagraph"/>
              <w:rPr>
                <w:rFonts w:ascii="Trebuchet MS"/>
                <w:sz w:val="12"/>
              </w:rPr>
            </w:pPr>
            <w:r>
              <w:rPr>
                <w:rFonts w:ascii="Trebuchet MS"/>
                <w:sz w:val="12"/>
              </w:rPr>
              <w:t>404</w:t>
            </w:r>
          </w:p>
        </w:tc>
        <w:tc>
          <w:tcPr>
            <w:tcW w:w="9512" w:type="dxa"/>
          </w:tcPr>
          <w:p w14:paraId="439D9303" w14:textId="77777777" w:rsidR="00735E2D" w:rsidRDefault="00000000">
            <w:pPr>
              <w:pStyle w:val="TableParagraph"/>
              <w:spacing w:before="116"/>
              <w:ind w:left="99"/>
              <w:rPr>
                <w:sz w:val="24"/>
              </w:rPr>
            </w:pPr>
            <w:r>
              <w:rPr>
                <w:w w:val="110"/>
                <w:sz w:val="24"/>
              </w:rPr>
              <w:t>For</w:t>
            </w:r>
            <w:r>
              <w:rPr>
                <w:spacing w:val="-15"/>
                <w:w w:val="110"/>
                <w:sz w:val="24"/>
              </w:rPr>
              <w:t xml:space="preserve"> </w:t>
            </w:r>
            <w:r>
              <w:rPr>
                <w:w w:val="110"/>
                <w:sz w:val="24"/>
              </w:rPr>
              <w:t>example,</w:t>
            </w:r>
            <w:r>
              <w:rPr>
                <w:spacing w:val="-14"/>
                <w:w w:val="110"/>
                <w:sz w:val="24"/>
              </w:rPr>
              <w:t xml:space="preserve"> </w:t>
            </w:r>
            <w:r>
              <w:rPr>
                <w:w w:val="110"/>
                <w:sz w:val="24"/>
              </w:rPr>
              <w:t>Olson</w:t>
            </w:r>
            <w:r>
              <w:rPr>
                <w:spacing w:val="-16"/>
                <w:w w:val="110"/>
                <w:sz w:val="24"/>
              </w:rPr>
              <w:t xml:space="preserve"> </w:t>
            </w:r>
            <w:r>
              <w:rPr>
                <w:w w:val="110"/>
                <w:sz w:val="24"/>
              </w:rPr>
              <w:t>and</w:t>
            </w:r>
            <w:r>
              <w:rPr>
                <w:spacing w:val="-14"/>
                <w:w w:val="110"/>
                <w:sz w:val="24"/>
              </w:rPr>
              <w:t xml:space="preserve"> </w:t>
            </w:r>
            <w:r>
              <w:rPr>
                <w:w w:val="110"/>
                <w:sz w:val="24"/>
              </w:rPr>
              <w:t>Chun</w:t>
            </w:r>
            <w:r>
              <w:rPr>
                <w:spacing w:val="-15"/>
                <w:w w:val="110"/>
                <w:sz w:val="24"/>
              </w:rPr>
              <w:t xml:space="preserve"> </w:t>
            </w:r>
            <w:r>
              <w:rPr>
                <w:w w:val="110"/>
                <w:sz w:val="24"/>
              </w:rPr>
              <w:t>(2002)</w:t>
            </w:r>
            <w:r>
              <w:rPr>
                <w:spacing w:val="-15"/>
                <w:w w:val="110"/>
                <w:sz w:val="24"/>
              </w:rPr>
              <w:t xml:space="preserve"> </w:t>
            </w:r>
            <w:r>
              <w:rPr>
                <w:w w:val="110"/>
                <w:sz w:val="24"/>
              </w:rPr>
              <w:t>trained</w:t>
            </w:r>
            <w:r>
              <w:rPr>
                <w:spacing w:val="-15"/>
                <w:w w:val="110"/>
                <w:sz w:val="24"/>
              </w:rPr>
              <w:t xml:space="preserve"> </w:t>
            </w:r>
            <w:r>
              <w:rPr>
                <w:w w:val="110"/>
                <w:sz w:val="24"/>
              </w:rPr>
              <w:t>participants</w:t>
            </w:r>
            <w:r>
              <w:rPr>
                <w:spacing w:val="-16"/>
                <w:w w:val="110"/>
                <w:sz w:val="24"/>
              </w:rPr>
              <w:t xml:space="preserve"> </w:t>
            </w:r>
            <w:r>
              <w:rPr>
                <w:w w:val="110"/>
                <w:sz w:val="24"/>
              </w:rPr>
              <w:t>with</w:t>
            </w:r>
            <w:r>
              <w:rPr>
                <w:spacing w:val="-14"/>
                <w:w w:val="110"/>
                <w:sz w:val="24"/>
              </w:rPr>
              <w:t xml:space="preserve"> </w:t>
            </w:r>
            <w:r>
              <w:rPr>
                <w:w w:val="110"/>
                <w:sz w:val="24"/>
              </w:rPr>
              <w:t>three</w:t>
            </w:r>
            <w:r>
              <w:rPr>
                <w:spacing w:val="-15"/>
                <w:w w:val="110"/>
                <w:sz w:val="24"/>
              </w:rPr>
              <w:t xml:space="preserve"> </w:t>
            </w:r>
            <w:r>
              <w:rPr>
                <w:w w:val="110"/>
                <w:sz w:val="24"/>
              </w:rPr>
              <w:t>sets</w:t>
            </w:r>
            <w:r>
              <w:rPr>
                <w:spacing w:val="-15"/>
                <w:w w:val="110"/>
                <w:sz w:val="24"/>
              </w:rPr>
              <w:t xml:space="preserve"> </w:t>
            </w:r>
            <w:r>
              <w:rPr>
                <w:w w:val="110"/>
                <w:sz w:val="24"/>
              </w:rPr>
              <w:t>of</w:t>
            </w:r>
            <w:r>
              <w:rPr>
                <w:spacing w:val="-14"/>
                <w:w w:val="110"/>
                <w:sz w:val="24"/>
              </w:rPr>
              <w:t xml:space="preserve"> </w:t>
            </w:r>
            <w:r>
              <w:rPr>
                <w:w w:val="110"/>
                <w:sz w:val="24"/>
              </w:rPr>
              <w:t>repeating</w:t>
            </w:r>
          </w:p>
        </w:tc>
      </w:tr>
      <w:tr w:rsidR="00735E2D" w14:paraId="533A0538" w14:textId="77777777">
        <w:trPr>
          <w:trHeight w:val="478"/>
        </w:trPr>
        <w:tc>
          <w:tcPr>
            <w:tcW w:w="340" w:type="dxa"/>
          </w:tcPr>
          <w:p w14:paraId="7E92C567" w14:textId="77777777" w:rsidR="00735E2D" w:rsidRDefault="00735E2D">
            <w:pPr>
              <w:pStyle w:val="TableParagraph"/>
              <w:spacing w:before="9"/>
              <w:ind w:left="0"/>
              <w:rPr>
                <w:sz w:val="19"/>
              </w:rPr>
            </w:pPr>
          </w:p>
          <w:p w14:paraId="5FABEBB7" w14:textId="77777777" w:rsidR="00735E2D" w:rsidRDefault="00000000">
            <w:pPr>
              <w:pStyle w:val="TableParagraph"/>
              <w:rPr>
                <w:rFonts w:ascii="Trebuchet MS"/>
                <w:sz w:val="12"/>
              </w:rPr>
            </w:pPr>
            <w:r>
              <w:rPr>
                <w:rFonts w:ascii="Trebuchet MS"/>
                <w:sz w:val="12"/>
              </w:rPr>
              <w:t>405</w:t>
            </w:r>
          </w:p>
        </w:tc>
        <w:tc>
          <w:tcPr>
            <w:tcW w:w="9512" w:type="dxa"/>
          </w:tcPr>
          <w:p w14:paraId="617EA984" w14:textId="77777777" w:rsidR="00735E2D" w:rsidRDefault="00000000">
            <w:pPr>
              <w:pStyle w:val="TableParagraph"/>
              <w:spacing w:before="116"/>
              <w:ind w:left="99"/>
              <w:rPr>
                <w:sz w:val="24"/>
              </w:rPr>
            </w:pPr>
            <w:r>
              <w:rPr>
                <w:w w:val="105"/>
                <w:sz w:val="24"/>
              </w:rPr>
              <w:t>configurations</w:t>
            </w:r>
            <w:r>
              <w:rPr>
                <w:spacing w:val="12"/>
                <w:w w:val="105"/>
                <w:sz w:val="24"/>
              </w:rPr>
              <w:t xml:space="preserve"> </w:t>
            </w:r>
            <w:r>
              <w:rPr>
                <w:w w:val="105"/>
                <w:sz w:val="24"/>
              </w:rPr>
              <w:t>that</w:t>
            </w:r>
            <w:r>
              <w:rPr>
                <w:spacing w:val="13"/>
                <w:w w:val="105"/>
                <w:sz w:val="24"/>
              </w:rPr>
              <w:t xml:space="preserve"> </w:t>
            </w:r>
            <w:r>
              <w:rPr>
                <w:w w:val="105"/>
                <w:sz w:val="24"/>
              </w:rPr>
              <w:t>differed</w:t>
            </w:r>
            <w:r>
              <w:rPr>
                <w:spacing w:val="13"/>
                <w:w w:val="105"/>
                <w:sz w:val="24"/>
              </w:rPr>
              <w:t xml:space="preserve"> </w:t>
            </w:r>
            <w:r>
              <w:rPr>
                <w:w w:val="105"/>
                <w:sz w:val="24"/>
              </w:rPr>
              <w:t>in</w:t>
            </w:r>
            <w:r>
              <w:rPr>
                <w:spacing w:val="12"/>
                <w:w w:val="105"/>
                <w:sz w:val="24"/>
              </w:rPr>
              <w:t xml:space="preserve"> </w:t>
            </w:r>
            <w:r>
              <w:rPr>
                <w:w w:val="105"/>
                <w:sz w:val="24"/>
              </w:rPr>
              <w:t>terms</w:t>
            </w:r>
            <w:r>
              <w:rPr>
                <w:spacing w:val="12"/>
                <w:w w:val="105"/>
                <w:sz w:val="24"/>
              </w:rPr>
              <w:t xml:space="preserve"> </w:t>
            </w:r>
            <w:r>
              <w:rPr>
                <w:w w:val="105"/>
                <w:sz w:val="24"/>
              </w:rPr>
              <w:t>of</w:t>
            </w:r>
            <w:r>
              <w:rPr>
                <w:spacing w:val="13"/>
                <w:w w:val="105"/>
                <w:sz w:val="24"/>
              </w:rPr>
              <w:t xml:space="preserve"> </w:t>
            </w:r>
            <w:r>
              <w:rPr>
                <w:w w:val="105"/>
                <w:sz w:val="24"/>
              </w:rPr>
              <w:t>which</w:t>
            </w:r>
            <w:r>
              <w:rPr>
                <w:spacing w:val="12"/>
                <w:w w:val="105"/>
                <w:sz w:val="24"/>
              </w:rPr>
              <w:t xml:space="preserve"> </w:t>
            </w:r>
            <w:r>
              <w:rPr>
                <w:w w:val="105"/>
                <w:sz w:val="24"/>
              </w:rPr>
              <w:t>distractors</w:t>
            </w:r>
            <w:r>
              <w:rPr>
                <w:spacing w:val="12"/>
                <w:w w:val="105"/>
                <w:sz w:val="24"/>
              </w:rPr>
              <w:t xml:space="preserve"> </w:t>
            </w:r>
            <w:r>
              <w:rPr>
                <w:w w:val="105"/>
                <w:sz w:val="24"/>
              </w:rPr>
              <w:t>repeated</w:t>
            </w:r>
            <w:r>
              <w:rPr>
                <w:spacing w:val="12"/>
                <w:w w:val="105"/>
                <w:sz w:val="24"/>
              </w:rPr>
              <w:t xml:space="preserve"> </w:t>
            </w:r>
            <w:r>
              <w:rPr>
                <w:w w:val="105"/>
                <w:sz w:val="24"/>
              </w:rPr>
              <w:t>across</w:t>
            </w:r>
            <w:r>
              <w:rPr>
                <w:spacing w:val="12"/>
                <w:w w:val="105"/>
                <w:sz w:val="24"/>
              </w:rPr>
              <w:t xml:space="preserve"> </w:t>
            </w:r>
            <w:r>
              <w:rPr>
                <w:w w:val="105"/>
                <w:sz w:val="24"/>
              </w:rPr>
              <w:t>trials.</w:t>
            </w:r>
            <w:r>
              <w:rPr>
                <w:spacing w:val="37"/>
                <w:w w:val="105"/>
                <w:sz w:val="24"/>
              </w:rPr>
              <w:t xml:space="preserve"> </w:t>
            </w:r>
            <w:r>
              <w:rPr>
                <w:w w:val="105"/>
                <w:sz w:val="24"/>
              </w:rPr>
              <w:t>For</w:t>
            </w:r>
            <w:r>
              <w:rPr>
                <w:spacing w:val="13"/>
                <w:w w:val="105"/>
                <w:sz w:val="24"/>
              </w:rPr>
              <w:t xml:space="preserve"> </w:t>
            </w:r>
            <w:r>
              <w:rPr>
                <w:w w:val="105"/>
                <w:sz w:val="24"/>
              </w:rPr>
              <w:t>one</w:t>
            </w:r>
          </w:p>
        </w:tc>
      </w:tr>
      <w:tr w:rsidR="00735E2D" w14:paraId="271DDCAF" w14:textId="77777777">
        <w:trPr>
          <w:trHeight w:val="478"/>
        </w:trPr>
        <w:tc>
          <w:tcPr>
            <w:tcW w:w="340" w:type="dxa"/>
          </w:tcPr>
          <w:p w14:paraId="73E70E22" w14:textId="77777777" w:rsidR="00735E2D" w:rsidRDefault="00735E2D">
            <w:pPr>
              <w:pStyle w:val="TableParagraph"/>
              <w:spacing w:before="9"/>
              <w:ind w:left="0"/>
              <w:rPr>
                <w:sz w:val="19"/>
              </w:rPr>
            </w:pPr>
          </w:p>
          <w:p w14:paraId="02161190" w14:textId="77777777" w:rsidR="00735E2D" w:rsidRDefault="00000000">
            <w:pPr>
              <w:pStyle w:val="TableParagraph"/>
              <w:rPr>
                <w:rFonts w:ascii="Trebuchet MS"/>
                <w:sz w:val="12"/>
              </w:rPr>
            </w:pPr>
            <w:r>
              <w:rPr>
                <w:rFonts w:ascii="Trebuchet MS"/>
                <w:sz w:val="12"/>
              </w:rPr>
              <w:t>406</w:t>
            </w:r>
          </w:p>
        </w:tc>
        <w:tc>
          <w:tcPr>
            <w:tcW w:w="9512" w:type="dxa"/>
          </w:tcPr>
          <w:p w14:paraId="23AC614F" w14:textId="77777777" w:rsidR="00735E2D" w:rsidRDefault="00000000">
            <w:pPr>
              <w:pStyle w:val="TableParagraph"/>
              <w:spacing w:before="116"/>
              <w:ind w:left="99"/>
              <w:rPr>
                <w:sz w:val="24"/>
              </w:rPr>
            </w:pPr>
            <w:r>
              <w:rPr>
                <w:w w:val="110"/>
                <w:sz w:val="24"/>
              </w:rPr>
              <w:t>set,</w:t>
            </w:r>
            <w:r>
              <w:rPr>
                <w:spacing w:val="-10"/>
                <w:w w:val="110"/>
                <w:sz w:val="24"/>
              </w:rPr>
              <w:t xml:space="preserve"> </w:t>
            </w:r>
            <w:r>
              <w:rPr>
                <w:w w:val="110"/>
                <w:sz w:val="24"/>
              </w:rPr>
              <w:t>the</w:t>
            </w:r>
            <w:r>
              <w:rPr>
                <w:spacing w:val="-9"/>
                <w:w w:val="110"/>
                <w:sz w:val="24"/>
              </w:rPr>
              <w:t xml:space="preserve"> </w:t>
            </w:r>
            <w:r>
              <w:rPr>
                <w:w w:val="110"/>
                <w:sz w:val="24"/>
              </w:rPr>
              <w:t>entire</w:t>
            </w:r>
            <w:r>
              <w:rPr>
                <w:spacing w:val="-9"/>
                <w:w w:val="110"/>
                <w:sz w:val="24"/>
              </w:rPr>
              <w:t xml:space="preserve"> </w:t>
            </w:r>
            <w:r>
              <w:rPr>
                <w:w w:val="110"/>
                <w:sz w:val="24"/>
              </w:rPr>
              <w:t>global</w:t>
            </w:r>
            <w:r>
              <w:rPr>
                <w:spacing w:val="-9"/>
                <w:w w:val="110"/>
                <w:sz w:val="24"/>
              </w:rPr>
              <w:t xml:space="preserve"> </w:t>
            </w:r>
            <w:r>
              <w:rPr>
                <w:w w:val="110"/>
                <w:sz w:val="24"/>
              </w:rPr>
              <w:t>context</w:t>
            </w:r>
            <w:r>
              <w:rPr>
                <w:spacing w:val="-10"/>
                <w:w w:val="110"/>
                <w:sz w:val="24"/>
              </w:rPr>
              <w:t xml:space="preserve"> </w:t>
            </w:r>
            <w:r>
              <w:rPr>
                <w:w w:val="110"/>
                <w:sz w:val="24"/>
              </w:rPr>
              <w:t>(</w:t>
            </w:r>
            <w:proofErr w:type="gramStart"/>
            <w:r>
              <w:rPr>
                <w:w w:val="110"/>
                <w:sz w:val="24"/>
              </w:rPr>
              <w:t>all</w:t>
            </w:r>
            <w:r>
              <w:rPr>
                <w:spacing w:val="-10"/>
                <w:w w:val="110"/>
                <w:sz w:val="24"/>
              </w:rPr>
              <w:t xml:space="preserve"> </w:t>
            </w:r>
            <w:r>
              <w:rPr>
                <w:w w:val="110"/>
                <w:sz w:val="24"/>
              </w:rPr>
              <w:t>of</w:t>
            </w:r>
            <w:proofErr w:type="gramEnd"/>
            <w:r>
              <w:rPr>
                <w:spacing w:val="-9"/>
                <w:w w:val="110"/>
                <w:sz w:val="24"/>
              </w:rPr>
              <w:t xml:space="preserve"> </w:t>
            </w:r>
            <w:r>
              <w:rPr>
                <w:w w:val="110"/>
                <w:sz w:val="24"/>
              </w:rPr>
              <w:t>the</w:t>
            </w:r>
            <w:r>
              <w:rPr>
                <w:spacing w:val="-10"/>
                <w:w w:val="110"/>
                <w:sz w:val="24"/>
              </w:rPr>
              <w:t xml:space="preserve"> </w:t>
            </w:r>
            <w:r>
              <w:rPr>
                <w:w w:val="110"/>
                <w:sz w:val="24"/>
              </w:rPr>
              <w:t>distractors)</w:t>
            </w:r>
            <w:r>
              <w:rPr>
                <w:spacing w:val="-9"/>
                <w:w w:val="110"/>
                <w:sz w:val="24"/>
              </w:rPr>
              <w:t xml:space="preserve"> </w:t>
            </w:r>
            <w:r>
              <w:rPr>
                <w:w w:val="110"/>
                <w:sz w:val="24"/>
              </w:rPr>
              <w:t>repeated,</w:t>
            </w:r>
            <w:r>
              <w:rPr>
                <w:spacing w:val="-10"/>
                <w:w w:val="110"/>
                <w:sz w:val="24"/>
              </w:rPr>
              <w:t xml:space="preserve"> </w:t>
            </w:r>
            <w:r>
              <w:rPr>
                <w:w w:val="110"/>
                <w:sz w:val="24"/>
              </w:rPr>
              <w:t>while</w:t>
            </w:r>
            <w:r>
              <w:rPr>
                <w:spacing w:val="-9"/>
                <w:w w:val="110"/>
                <w:sz w:val="24"/>
              </w:rPr>
              <w:t xml:space="preserve"> </w:t>
            </w:r>
            <w:r>
              <w:rPr>
                <w:w w:val="110"/>
                <w:sz w:val="24"/>
              </w:rPr>
              <w:t>for</w:t>
            </w:r>
            <w:r>
              <w:rPr>
                <w:spacing w:val="-9"/>
                <w:w w:val="110"/>
                <w:sz w:val="24"/>
              </w:rPr>
              <w:t xml:space="preserve"> </w:t>
            </w:r>
            <w:r>
              <w:rPr>
                <w:w w:val="110"/>
                <w:sz w:val="24"/>
              </w:rPr>
              <w:t>the</w:t>
            </w:r>
            <w:r>
              <w:rPr>
                <w:spacing w:val="-9"/>
                <w:w w:val="110"/>
                <w:sz w:val="24"/>
              </w:rPr>
              <w:t xml:space="preserve"> </w:t>
            </w:r>
            <w:r>
              <w:rPr>
                <w:w w:val="110"/>
                <w:sz w:val="24"/>
              </w:rPr>
              <w:t>other</w:t>
            </w:r>
            <w:r>
              <w:rPr>
                <w:spacing w:val="-9"/>
                <w:w w:val="110"/>
                <w:sz w:val="24"/>
              </w:rPr>
              <w:t xml:space="preserve"> </w:t>
            </w:r>
            <w:r>
              <w:rPr>
                <w:w w:val="110"/>
                <w:sz w:val="24"/>
              </w:rPr>
              <w:t>two</w:t>
            </w:r>
            <w:r>
              <w:rPr>
                <w:spacing w:val="-10"/>
                <w:w w:val="110"/>
                <w:sz w:val="24"/>
              </w:rPr>
              <w:t xml:space="preserve"> </w:t>
            </w:r>
            <w:r>
              <w:rPr>
                <w:w w:val="110"/>
                <w:sz w:val="24"/>
              </w:rPr>
              <w:t>sets</w:t>
            </w:r>
          </w:p>
        </w:tc>
      </w:tr>
      <w:tr w:rsidR="00735E2D" w14:paraId="21BCA697" w14:textId="77777777">
        <w:trPr>
          <w:trHeight w:val="478"/>
        </w:trPr>
        <w:tc>
          <w:tcPr>
            <w:tcW w:w="340" w:type="dxa"/>
          </w:tcPr>
          <w:p w14:paraId="3FA7ECE8" w14:textId="77777777" w:rsidR="00735E2D" w:rsidRDefault="00735E2D">
            <w:pPr>
              <w:pStyle w:val="TableParagraph"/>
              <w:spacing w:before="9"/>
              <w:ind w:left="0"/>
              <w:rPr>
                <w:sz w:val="19"/>
              </w:rPr>
            </w:pPr>
          </w:p>
          <w:p w14:paraId="28385720" w14:textId="77777777" w:rsidR="00735E2D" w:rsidRDefault="00000000">
            <w:pPr>
              <w:pStyle w:val="TableParagraph"/>
              <w:rPr>
                <w:rFonts w:ascii="Trebuchet MS"/>
                <w:sz w:val="12"/>
              </w:rPr>
            </w:pPr>
            <w:r>
              <w:rPr>
                <w:rFonts w:ascii="Trebuchet MS"/>
                <w:sz w:val="12"/>
              </w:rPr>
              <w:t>407</w:t>
            </w:r>
          </w:p>
        </w:tc>
        <w:tc>
          <w:tcPr>
            <w:tcW w:w="9512" w:type="dxa"/>
          </w:tcPr>
          <w:p w14:paraId="14732E1C" w14:textId="77777777" w:rsidR="00735E2D" w:rsidRDefault="00000000">
            <w:pPr>
              <w:pStyle w:val="TableParagraph"/>
              <w:spacing w:before="116"/>
              <w:ind w:left="99"/>
              <w:rPr>
                <w:sz w:val="24"/>
              </w:rPr>
            </w:pPr>
            <w:r>
              <w:rPr>
                <w:w w:val="105"/>
                <w:sz w:val="24"/>
              </w:rPr>
              <w:t>only</w:t>
            </w:r>
            <w:r>
              <w:rPr>
                <w:spacing w:val="13"/>
                <w:w w:val="105"/>
                <w:sz w:val="24"/>
              </w:rPr>
              <w:t xml:space="preserve"> </w:t>
            </w:r>
            <w:r>
              <w:rPr>
                <w:w w:val="105"/>
                <w:sz w:val="24"/>
              </w:rPr>
              <w:t>the</w:t>
            </w:r>
            <w:r>
              <w:rPr>
                <w:spacing w:val="14"/>
                <w:w w:val="105"/>
                <w:sz w:val="24"/>
              </w:rPr>
              <w:t xml:space="preserve"> </w:t>
            </w:r>
            <w:r>
              <w:rPr>
                <w:w w:val="105"/>
                <w:sz w:val="24"/>
              </w:rPr>
              <w:t>short-range</w:t>
            </w:r>
            <w:r>
              <w:rPr>
                <w:spacing w:val="14"/>
                <w:w w:val="105"/>
                <w:sz w:val="24"/>
              </w:rPr>
              <w:t xml:space="preserve"> </w:t>
            </w:r>
            <w:r>
              <w:rPr>
                <w:w w:val="105"/>
                <w:sz w:val="24"/>
              </w:rPr>
              <w:t>(those</w:t>
            </w:r>
            <w:r>
              <w:rPr>
                <w:spacing w:val="14"/>
                <w:w w:val="105"/>
                <w:sz w:val="24"/>
              </w:rPr>
              <w:t xml:space="preserve"> </w:t>
            </w:r>
            <w:r>
              <w:rPr>
                <w:w w:val="105"/>
                <w:sz w:val="24"/>
              </w:rPr>
              <w:t>close</w:t>
            </w:r>
            <w:r>
              <w:rPr>
                <w:spacing w:val="14"/>
                <w:w w:val="105"/>
                <w:sz w:val="24"/>
              </w:rPr>
              <w:t xml:space="preserve"> </w:t>
            </w:r>
            <w:r>
              <w:rPr>
                <w:w w:val="105"/>
                <w:sz w:val="24"/>
              </w:rPr>
              <w:t>to</w:t>
            </w:r>
            <w:r>
              <w:rPr>
                <w:spacing w:val="13"/>
                <w:w w:val="105"/>
                <w:sz w:val="24"/>
              </w:rPr>
              <w:t xml:space="preserve"> </w:t>
            </w:r>
            <w:r>
              <w:rPr>
                <w:w w:val="105"/>
                <w:sz w:val="24"/>
              </w:rPr>
              <w:t>the</w:t>
            </w:r>
            <w:r>
              <w:rPr>
                <w:spacing w:val="14"/>
                <w:w w:val="105"/>
                <w:sz w:val="24"/>
              </w:rPr>
              <w:t xml:space="preserve"> </w:t>
            </w:r>
            <w:r>
              <w:rPr>
                <w:w w:val="105"/>
                <w:sz w:val="24"/>
              </w:rPr>
              <w:t>target)</w:t>
            </w:r>
            <w:r>
              <w:rPr>
                <w:spacing w:val="14"/>
                <w:w w:val="105"/>
                <w:sz w:val="24"/>
              </w:rPr>
              <w:t xml:space="preserve"> </w:t>
            </w:r>
            <w:r>
              <w:rPr>
                <w:w w:val="105"/>
                <w:sz w:val="24"/>
              </w:rPr>
              <w:t>or</w:t>
            </w:r>
            <w:r>
              <w:rPr>
                <w:spacing w:val="14"/>
                <w:w w:val="105"/>
                <w:sz w:val="24"/>
              </w:rPr>
              <w:t xml:space="preserve"> </w:t>
            </w:r>
            <w:r>
              <w:rPr>
                <w:w w:val="105"/>
                <w:sz w:val="24"/>
              </w:rPr>
              <w:t>the</w:t>
            </w:r>
            <w:r>
              <w:rPr>
                <w:spacing w:val="14"/>
                <w:w w:val="105"/>
                <w:sz w:val="24"/>
              </w:rPr>
              <w:t xml:space="preserve"> </w:t>
            </w:r>
            <w:r>
              <w:rPr>
                <w:w w:val="105"/>
                <w:sz w:val="24"/>
              </w:rPr>
              <w:t>long-range</w:t>
            </w:r>
            <w:r>
              <w:rPr>
                <w:spacing w:val="14"/>
                <w:w w:val="105"/>
                <w:sz w:val="24"/>
              </w:rPr>
              <w:t xml:space="preserve"> </w:t>
            </w:r>
            <w:r>
              <w:rPr>
                <w:w w:val="105"/>
                <w:sz w:val="24"/>
              </w:rPr>
              <w:t>distractors</w:t>
            </w:r>
            <w:r>
              <w:rPr>
                <w:spacing w:val="13"/>
                <w:w w:val="105"/>
                <w:sz w:val="24"/>
              </w:rPr>
              <w:t xml:space="preserve"> </w:t>
            </w:r>
            <w:r>
              <w:rPr>
                <w:w w:val="105"/>
                <w:sz w:val="24"/>
              </w:rPr>
              <w:t>(those</w:t>
            </w:r>
            <w:r>
              <w:rPr>
                <w:spacing w:val="14"/>
                <w:w w:val="105"/>
                <w:sz w:val="24"/>
              </w:rPr>
              <w:t xml:space="preserve"> </w:t>
            </w:r>
            <w:r>
              <w:rPr>
                <w:w w:val="105"/>
                <w:sz w:val="24"/>
              </w:rPr>
              <w:t>far</w:t>
            </w:r>
            <w:r>
              <w:rPr>
                <w:spacing w:val="14"/>
                <w:w w:val="105"/>
                <w:sz w:val="24"/>
              </w:rPr>
              <w:t xml:space="preserve"> </w:t>
            </w:r>
            <w:r>
              <w:rPr>
                <w:w w:val="105"/>
                <w:sz w:val="24"/>
              </w:rPr>
              <w:t>from</w:t>
            </w:r>
          </w:p>
        </w:tc>
      </w:tr>
      <w:tr w:rsidR="00735E2D" w14:paraId="2D69FF19" w14:textId="77777777">
        <w:trPr>
          <w:trHeight w:val="478"/>
        </w:trPr>
        <w:tc>
          <w:tcPr>
            <w:tcW w:w="340" w:type="dxa"/>
          </w:tcPr>
          <w:p w14:paraId="5D4FAE18" w14:textId="77777777" w:rsidR="00735E2D" w:rsidRDefault="00735E2D">
            <w:pPr>
              <w:pStyle w:val="TableParagraph"/>
              <w:spacing w:before="9"/>
              <w:ind w:left="0"/>
              <w:rPr>
                <w:sz w:val="19"/>
              </w:rPr>
            </w:pPr>
          </w:p>
          <w:p w14:paraId="54D6B43F" w14:textId="77777777" w:rsidR="00735E2D" w:rsidRDefault="00000000">
            <w:pPr>
              <w:pStyle w:val="TableParagraph"/>
              <w:rPr>
                <w:rFonts w:ascii="Trebuchet MS"/>
                <w:sz w:val="12"/>
              </w:rPr>
            </w:pPr>
            <w:r>
              <w:rPr>
                <w:rFonts w:ascii="Trebuchet MS"/>
                <w:sz w:val="12"/>
              </w:rPr>
              <w:t>408</w:t>
            </w:r>
          </w:p>
        </w:tc>
        <w:tc>
          <w:tcPr>
            <w:tcW w:w="9512" w:type="dxa"/>
          </w:tcPr>
          <w:p w14:paraId="4BCDB372" w14:textId="77777777" w:rsidR="00735E2D" w:rsidRDefault="00000000">
            <w:pPr>
              <w:pStyle w:val="TableParagraph"/>
              <w:spacing w:before="116"/>
              <w:ind w:left="99"/>
              <w:rPr>
                <w:sz w:val="24"/>
              </w:rPr>
            </w:pPr>
            <w:r>
              <w:rPr>
                <w:w w:val="105"/>
                <w:sz w:val="24"/>
              </w:rPr>
              <w:t>the</w:t>
            </w:r>
            <w:r>
              <w:rPr>
                <w:spacing w:val="13"/>
                <w:w w:val="105"/>
                <w:sz w:val="24"/>
              </w:rPr>
              <w:t xml:space="preserve"> </w:t>
            </w:r>
            <w:r>
              <w:rPr>
                <w:w w:val="105"/>
                <w:sz w:val="24"/>
              </w:rPr>
              <w:t>target)</w:t>
            </w:r>
            <w:r>
              <w:rPr>
                <w:spacing w:val="15"/>
                <w:w w:val="105"/>
                <w:sz w:val="24"/>
              </w:rPr>
              <w:t xml:space="preserve"> </w:t>
            </w:r>
            <w:r>
              <w:rPr>
                <w:w w:val="105"/>
                <w:sz w:val="24"/>
              </w:rPr>
              <w:t>repeated</w:t>
            </w:r>
            <w:r>
              <w:rPr>
                <w:spacing w:val="14"/>
                <w:w w:val="105"/>
                <w:sz w:val="24"/>
              </w:rPr>
              <w:t xml:space="preserve"> </w:t>
            </w:r>
            <w:r>
              <w:rPr>
                <w:w w:val="105"/>
                <w:sz w:val="24"/>
              </w:rPr>
              <w:t>across</w:t>
            </w:r>
            <w:r>
              <w:rPr>
                <w:spacing w:val="14"/>
                <w:w w:val="105"/>
                <w:sz w:val="24"/>
              </w:rPr>
              <w:t xml:space="preserve"> </w:t>
            </w:r>
            <w:r>
              <w:rPr>
                <w:w w:val="105"/>
                <w:sz w:val="24"/>
              </w:rPr>
              <w:t>trials.</w:t>
            </w:r>
            <w:r>
              <w:rPr>
                <w:spacing w:val="40"/>
                <w:w w:val="105"/>
                <w:sz w:val="24"/>
              </w:rPr>
              <w:t xml:space="preserve"> </w:t>
            </w:r>
            <w:r>
              <w:rPr>
                <w:w w:val="105"/>
                <w:sz w:val="24"/>
              </w:rPr>
              <w:t>They</w:t>
            </w:r>
            <w:r>
              <w:rPr>
                <w:spacing w:val="14"/>
                <w:w w:val="105"/>
                <w:sz w:val="24"/>
              </w:rPr>
              <w:t xml:space="preserve"> </w:t>
            </w:r>
            <w:r>
              <w:rPr>
                <w:w w:val="105"/>
                <w:sz w:val="24"/>
              </w:rPr>
              <w:t>found</w:t>
            </w:r>
            <w:r>
              <w:rPr>
                <w:spacing w:val="15"/>
                <w:w w:val="105"/>
                <w:sz w:val="24"/>
              </w:rPr>
              <w:t xml:space="preserve"> </w:t>
            </w:r>
            <w:r>
              <w:rPr>
                <w:w w:val="105"/>
                <w:sz w:val="24"/>
              </w:rPr>
              <w:t>no</w:t>
            </w:r>
            <w:r>
              <w:rPr>
                <w:spacing w:val="13"/>
                <w:w w:val="105"/>
                <w:sz w:val="24"/>
              </w:rPr>
              <w:t xml:space="preserve"> </w:t>
            </w:r>
            <w:r>
              <w:rPr>
                <w:w w:val="105"/>
                <w:sz w:val="24"/>
              </w:rPr>
              <w:t>difference</w:t>
            </w:r>
            <w:r>
              <w:rPr>
                <w:spacing w:val="15"/>
                <w:w w:val="105"/>
                <w:sz w:val="24"/>
              </w:rPr>
              <w:t xml:space="preserve"> </w:t>
            </w:r>
            <w:r>
              <w:rPr>
                <w:w w:val="105"/>
                <w:sz w:val="24"/>
              </w:rPr>
              <w:t>between</w:t>
            </w:r>
            <w:r>
              <w:rPr>
                <w:spacing w:val="15"/>
                <w:w w:val="105"/>
                <w:sz w:val="24"/>
              </w:rPr>
              <w:t xml:space="preserve"> </w:t>
            </w:r>
            <w:r>
              <w:rPr>
                <w:w w:val="105"/>
                <w:sz w:val="24"/>
              </w:rPr>
              <w:t>the</w:t>
            </w:r>
            <w:r>
              <w:rPr>
                <w:spacing w:val="13"/>
                <w:w w:val="105"/>
                <w:sz w:val="24"/>
              </w:rPr>
              <w:t xml:space="preserve"> </w:t>
            </w:r>
            <w:r>
              <w:rPr>
                <w:w w:val="105"/>
                <w:sz w:val="24"/>
              </w:rPr>
              <w:t>CC</w:t>
            </w:r>
            <w:r>
              <w:rPr>
                <w:spacing w:val="15"/>
                <w:w w:val="105"/>
                <w:sz w:val="24"/>
              </w:rPr>
              <w:t xml:space="preserve"> </w:t>
            </w:r>
            <w:r>
              <w:rPr>
                <w:w w:val="105"/>
                <w:sz w:val="24"/>
              </w:rPr>
              <w:t>effect</w:t>
            </w:r>
            <w:r>
              <w:rPr>
                <w:spacing w:val="15"/>
                <w:w w:val="105"/>
                <w:sz w:val="24"/>
              </w:rPr>
              <w:t xml:space="preserve"> </w:t>
            </w:r>
            <w:r>
              <w:rPr>
                <w:w w:val="105"/>
                <w:sz w:val="24"/>
              </w:rPr>
              <w:t>in</w:t>
            </w:r>
            <w:r>
              <w:rPr>
                <w:spacing w:val="14"/>
                <w:w w:val="105"/>
                <w:sz w:val="24"/>
              </w:rPr>
              <w:t xml:space="preserve"> </w:t>
            </w:r>
            <w:r>
              <w:rPr>
                <w:w w:val="105"/>
                <w:sz w:val="24"/>
              </w:rPr>
              <w:t>the</w:t>
            </w:r>
          </w:p>
        </w:tc>
      </w:tr>
      <w:tr w:rsidR="00735E2D" w14:paraId="64ADC64E" w14:textId="77777777">
        <w:trPr>
          <w:trHeight w:val="478"/>
        </w:trPr>
        <w:tc>
          <w:tcPr>
            <w:tcW w:w="340" w:type="dxa"/>
          </w:tcPr>
          <w:p w14:paraId="566C1E06" w14:textId="77777777" w:rsidR="00735E2D" w:rsidRDefault="00735E2D">
            <w:pPr>
              <w:pStyle w:val="TableParagraph"/>
              <w:spacing w:before="9"/>
              <w:ind w:left="0"/>
              <w:rPr>
                <w:sz w:val="19"/>
              </w:rPr>
            </w:pPr>
          </w:p>
          <w:p w14:paraId="0CC8B203" w14:textId="77777777" w:rsidR="00735E2D" w:rsidRDefault="00000000">
            <w:pPr>
              <w:pStyle w:val="TableParagraph"/>
              <w:rPr>
                <w:rFonts w:ascii="Trebuchet MS"/>
                <w:sz w:val="12"/>
              </w:rPr>
            </w:pPr>
            <w:r>
              <w:rPr>
                <w:rFonts w:ascii="Trebuchet MS"/>
                <w:sz w:val="12"/>
              </w:rPr>
              <w:t>409</w:t>
            </w:r>
          </w:p>
        </w:tc>
        <w:tc>
          <w:tcPr>
            <w:tcW w:w="9512" w:type="dxa"/>
          </w:tcPr>
          <w:p w14:paraId="0A61CACD" w14:textId="77777777" w:rsidR="00735E2D" w:rsidRDefault="00000000">
            <w:pPr>
              <w:pStyle w:val="TableParagraph"/>
              <w:spacing w:before="116"/>
              <w:ind w:left="99"/>
              <w:rPr>
                <w:sz w:val="24"/>
              </w:rPr>
            </w:pPr>
            <w:r>
              <w:rPr>
                <w:w w:val="105"/>
                <w:sz w:val="24"/>
              </w:rPr>
              <w:t>short-range</w:t>
            </w:r>
            <w:r>
              <w:rPr>
                <w:spacing w:val="7"/>
                <w:w w:val="105"/>
                <w:sz w:val="24"/>
              </w:rPr>
              <w:t xml:space="preserve"> </w:t>
            </w:r>
            <w:r>
              <w:rPr>
                <w:w w:val="105"/>
                <w:sz w:val="24"/>
              </w:rPr>
              <w:t>and</w:t>
            </w:r>
            <w:r>
              <w:rPr>
                <w:spacing w:val="7"/>
                <w:w w:val="105"/>
                <w:sz w:val="24"/>
              </w:rPr>
              <w:t xml:space="preserve"> </w:t>
            </w:r>
            <w:r>
              <w:rPr>
                <w:w w:val="105"/>
                <w:sz w:val="24"/>
              </w:rPr>
              <w:t>global</w:t>
            </w:r>
            <w:r>
              <w:rPr>
                <w:spacing w:val="7"/>
                <w:w w:val="105"/>
                <w:sz w:val="24"/>
              </w:rPr>
              <w:t xml:space="preserve"> </w:t>
            </w:r>
            <w:r>
              <w:rPr>
                <w:w w:val="105"/>
                <w:sz w:val="24"/>
              </w:rPr>
              <w:t>configurations,</w:t>
            </w:r>
            <w:r>
              <w:rPr>
                <w:spacing w:val="7"/>
                <w:w w:val="105"/>
                <w:sz w:val="24"/>
              </w:rPr>
              <w:t xml:space="preserve"> </w:t>
            </w:r>
            <w:r>
              <w:rPr>
                <w:w w:val="105"/>
                <w:sz w:val="24"/>
              </w:rPr>
              <w:t>while</w:t>
            </w:r>
            <w:r>
              <w:rPr>
                <w:spacing w:val="8"/>
                <w:w w:val="105"/>
                <w:sz w:val="24"/>
              </w:rPr>
              <w:t xml:space="preserve"> </w:t>
            </w:r>
            <w:r>
              <w:rPr>
                <w:w w:val="105"/>
                <w:sz w:val="24"/>
              </w:rPr>
              <w:t>the</w:t>
            </w:r>
            <w:r>
              <w:rPr>
                <w:spacing w:val="7"/>
                <w:w w:val="105"/>
                <w:sz w:val="24"/>
              </w:rPr>
              <w:t xml:space="preserve"> </w:t>
            </w:r>
            <w:r>
              <w:rPr>
                <w:w w:val="105"/>
                <w:sz w:val="24"/>
              </w:rPr>
              <w:t>CC</w:t>
            </w:r>
            <w:r>
              <w:rPr>
                <w:spacing w:val="8"/>
                <w:w w:val="105"/>
                <w:sz w:val="24"/>
              </w:rPr>
              <w:t xml:space="preserve"> </w:t>
            </w:r>
            <w:r>
              <w:rPr>
                <w:w w:val="105"/>
                <w:sz w:val="24"/>
              </w:rPr>
              <w:t>effect</w:t>
            </w:r>
            <w:r>
              <w:rPr>
                <w:spacing w:val="7"/>
                <w:w w:val="105"/>
                <w:sz w:val="24"/>
              </w:rPr>
              <w:t xml:space="preserve"> </w:t>
            </w:r>
            <w:r>
              <w:rPr>
                <w:w w:val="105"/>
                <w:sz w:val="24"/>
              </w:rPr>
              <w:t>was</w:t>
            </w:r>
            <w:r>
              <w:rPr>
                <w:spacing w:val="7"/>
                <w:w w:val="105"/>
                <w:sz w:val="24"/>
              </w:rPr>
              <w:t xml:space="preserve"> </w:t>
            </w:r>
            <w:r>
              <w:rPr>
                <w:w w:val="105"/>
                <w:sz w:val="24"/>
              </w:rPr>
              <w:t>not</w:t>
            </w:r>
            <w:r>
              <w:rPr>
                <w:spacing w:val="7"/>
                <w:w w:val="105"/>
                <w:sz w:val="24"/>
              </w:rPr>
              <w:t xml:space="preserve"> </w:t>
            </w:r>
            <w:r>
              <w:rPr>
                <w:w w:val="105"/>
                <w:sz w:val="24"/>
              </w:rPr>
              <w:t>significant</w:t>
            </w:r>
            <w:r>
              <w:rPr>
                <w:spacing w:val="7"/>
                <w:w w:val="105"/>
                <w:sz w:val="24"/>
              </w:rPr>
              <w:t xml:space="preserve"> </w:t>
            </w:r>
            <w:r>
              <w:rPr>
                <w:w w:val="105"/>
                <w:sz w:val="24"/>
              </w:rPr>
              <w:t>for</w:t>
            </w:r>
            <w:r>
              <w:rPr>
                <w:spacing w:val="7"/>
                <w:w w:val="105"/>
                <w:sz w:val="24"/>
              </w:rPr>
              <w:t xml:space="preserve"> </w:t>
            </w:r>
            <w:r>
              <w:rPr>
                <w:w w:val="105"/>
                <w:sz w:val="24"/>
              </w:rPr>
              <w:t>the</w:t>
            </w:r>
          </w:p>
        </w:tc>
      </w:tr>
      <w:tr w:rsidR="00735E2D" w14:paraId="1BE34752" w14:textId="77777777">
        <w:trPr>
          <w:trHeight w:val="478"/>
        </w:trPr>
        <w:tc>
          <w:tcPr>
            <w:tcW w:w="340" w:type="dxa"/>
          </w:tcPr>
          <w:p w14:paraId="799D8223" w14:textId="77777777" w:rsidR="00735E2D" w:rsidRDefault="00735E2D">
            <w:pPr>
              <w:pStyle w:val="TableParagraph"/>
              <w:spacing w:before="9"/>
              <w:ind w:left="0"/>
              <w:rPr>
                <w:sz w:val="19"/>
              </w:rPr>
            </w:pPr>
          </w:p>
          <w:p w14:paraId="2A9676D2" w14:textId="77777777" w:rsidR="00735E2D" w:rsidRDefault="00000000">
            <w:pPr>
              <w:pStyle w:val="TableParagraph"/>
              <w:rPr>
                <w:rFonts w:ascii="Trebuchet MS"/>
                <w:sz w:val="12"/>
              </w:rPr>
            </w:pPr>
            <w:r>
              <w:rPr>
                <w:rFonts w:ascii="Trebuchet MS"/>
                <w:sz w:val="12"/>
              </w:rPr>
              <w:t>410</w:t>
            </w:r>
          </w:p>
        </w:tc>
        <w:tc>
          <w:tcPr>
            <w:tcW w:w="9512" w:type="dxa"/>
          </w:tcPr>
          <w:p w14:paraId="695924BD" w14:textId="77777777" w:rsidR="00735E2D" w:rsidRDefault="00000000">
            <w:pPr>
              <w:pStyle w:val="TableParagraph"/>
              <w:spacing w:before="116"/>
              <w:ind w:left="99"/>
              <w:rPr>
                <w:sz w:val="24"/>
              </w:rPr>
            </w:pPr>
            <w:r>
              <w:rPr>
                <w:w w:val="105"/>
                <w:sz w:val="24"/>
              </w:rPr>
              <w:t>long-range</w:t>
            </w:r>
            <w:r>
              <w:rPr>
                <w:spacing w:val="6"/>
                <w:w w:val="105"/>
                <w:sz w:val="24"/>
              </w:rPr>
              <w:t xml:space="preserve"> </w:t>
            </w:r>
            <w:commentRangeStart w:id="105"/>
            <w:r>
              <w:rPr>
                <w:w w:val="105"/>
                <w:sz w:val="24"/>
              </w:rPr>
              <w:t>context</w:t>
            </w:r>
            <w:commentRangeEnd w:id="105"/>
            <w:r w:rsidR="007F0F87">
              <w:rPr>
                <w:rStyle w:val="CommentReference"/>
              </w:rPr>
              <w:commentReference w:id="105"/>
            </w:r>
            <w:r>
              <w:rPr>
                <w:w w:val="105"/>
                <w:sz w:val="24"/>
              </w:rPr>
              <w:t>.</w:t>
            </w:r>
            <w:r>
              <w:rPr>
                <w:spacing w:val="31"/>
                <w:w w:val="105"/>
                <w:sz w:val="24"/>
              </w:rPr>
              <w:t xml:space="preserve"> </w:t>
            </w:r>
            <w:r>
              <w:rPr>
                <w:w w:val="105"/>
                <w:sz w:val="24"/>
              </w:rPr>
              <w:t>Similar</w:t>
            </w:r>
            <w:r>
              <w:rPr>
                <w:spacing w:val="7"/>
                <w:w w:val="105"/>
                <w:sz w:val="24"/>
              </w:rPr>
              <w:t xml:space="preserve"> </w:t>
            </w:r>
            <w:r>
              <w:rPr>
                <w:w w:val="105"/>
                <w:sz w:val="24"/>
              </w:rPr>
              <w:t>results</w:t>
            </w:r>
            <w:r>
              <w:rPr>
                <w:spacing w:val="7"/>
                <w:w w:val="105"/>
                <w:sz w:val="24"/>
              </w:rPr>
              <w:t xml:space="preserve"> </w:t>
            </w:r>
            <w:r>
              <w:rPr>
                <w:w w:val="105"/>
                <w:sz w:val="24"/>
              </w:rPr>
              <w:t>have</w:t>
            </w:r>
            <w:r>
              <w:rPr>
                <w:spacing w:val="8"/>
                <w:w w:val="105"/>
                <w:sz w:val="24"/>
              </w:rPr>
              <w:t xml:space="preserve"> </w:t>
            </w:r>
            <w:r>
              <w:rPr>
                <w:w w:val="105"/>
                <w:sz w:val="24"/>
              </w:rPr>
              <w:t>been</w:t>
            </w:r>
            <w:r>
              <w:rPr>
                <w:spacing w:val="8"/>
                <w:w w:val="105"/>
                <w:sz w:val="24"/>
              </w:rPr>
              <w:t xml:space="preserve"> </w:t>
            </w:r>
            <w:r>
              <w:rPr>
                <w:w w:val="105"/>
                <w:sz w:val="24"/>
              </w:rPr>
              <w:t>shown</w:t>
            </w:r>
            <w:r>
              <w:rPr>
                <w:spacing w:val="8"/>
                <w:w w:val="105"/>
                <w:sz w:val="24"/>
              </w:rPr>
              <w:t xml:space="preserve"> </w:t>
            </w:r>
            <w:r>
              <w:rPr>
                <w:w w:val="105"/>
                <w:sz w:val="24"/>
              </w:rPr>
              <w:t>by</w:t>
            </w:r>
            <w:r>
              <w:rPr>
                <w:spacing w:val="6"/>
                <w:w w:val="105"/>
                <w:sz w:val="24"/>
              </w:rPr>
              <w:t xml:space="preserve"> </w:t>
            </w:r>
            <w:r>
              <w:rPr>
                <w:w w:val="105"/>
                <w:sz w:val="24"/>
              </w:rPr>
              <w:t>Brady</w:t>
            </w:r>
            <w:r>
              <w:rPr>
                <w:spacing w:val="8"/>
                <w:w w:val="105"/>
                <w:sz w:val="24"/>
              </w:rPr>
              <w:t xml:space="preserve"> </w:t>
            </w:r>
            <w:r>
              <w:rPr>
                <w:w w:val="105"/>
                <w:sz w:val="24"/>
              </w:rPr>
              <w:t>and</w:t>
            </w:r>
            <w:r>
              <w:rPr>
                <w:spacing w:val="7"/>
                <w:w w:val="105"/>
                <w:sz w:val="24"/>
              </w:rPr>
              <w:t xml:space="preserve"> </w:t>
            </w:r>
            <w:r>
              <w:rPr>
                <w:w w:val="105"/>
                <w:sz w:val="24"/>
              </w:rPr>
              <w:t>Chun</w:t>
            </w:r>
            <w:r>
              <w:rPr>
                <w:spacing w:val="7"/>
                <w:w w:val="105"/>
                <w:sz w:val="24"/>
              </w:rPr>
              <w:t xml:space="preserve"> </w:t>
            </w:r>
            <w:r>
              <w:rPr>
                <w:w w:val="105"/>
                <w:sz w:val="24"/>
              </w:rPr>
              <w:t>(2007)</w:t>
            </w:r>
            <w:r>
              <w:rPr>
                <w:spacing w:val="7"/>
                <w:w w:val="105"/>
                <w:sz w:val="24"/>
              </w:rPr>
              <w:t xml:space="preserve"> </w:t>
            </w:r>
            <w:r>
              <w:rPr>
                <w:w w:val="105"/>
                <w:sz w:val="24"/>
              </w:rPr>
              <w:t>which</w:t>
            </w:r>
            <w:r>
              <w:rPr>
                <w:spacing w:val="8"/>
                <w:w w:val="105"/>
                <w:sz w:val="24"/>
              </w:rPr>
              <w:t xml:space="preserve"> </w:t>
            </w:r>
            <w:r>
              <w:rPr>
                <w:w w:val="105"/>
                <w:sz w:val="24"/>
              </w:rPr>
              <w:t>led</w:t>
            </w:r>
          </w:p>
        </w:tc>
      </w:tr>
      <w:tr w:rsidR="00735E2D" w14:paraId="7EFC05C6" w14:textId="77777777">
        <w:trPr>
          <w:trHeight w:val="478"/>
        </w:trPr>
        <w:tc>
          <w:tcPr>
            <w:tcW w:w="340" w:type="dxa"/>
          </w:tcPr>
          <w:p w14:paraId="7933D466" w14:textId="77777777" w:rsidR="00735E2D" w:rsidRDefault="00735E2D">
            <w:pPr>
              <w:pStyle w:val="TableParagraph"/>
              <w:spacing w:before="9"/>
              <w:ind w:left="0"/>
              <w:rPr>
                <w:sz w:val="19"/>
              </w:rPr>
            </w:pPr>
          </w:p>
          <w:p w14:paraId="5468556C" w14:textId="77777777" w:rsidR="00735E2D" w:rsidRDefault="00000000">
            <w:pPr>
              <w:pStyle w:val="TableParagraph"/>
              <w:rPr>
                <w:rFonts w:ascii="Trebuchet MS"/>
                <w:sz w:val="12"/>
              </w:rPr>
            </w:pPr>
            <w:r>
              <w:rPr>
                <w:rFonts w:ascii="Trebuchet MS"/>
                <w:sz w:val="12"/>
              </w:rPr>
              <w:t>411</w:t>
            </w:r>
          </w:p>
        </w:tc>
        <w:tc>
          <w:tcPr>
            <w:tcW w:w="9512" w:type="dxa"/>
          </w:tcPr>
          <w:p w14:paraId="41A2008D" w14:textId="77777777" w:rsidR="00735E2D" w:rsidRDefault="00000000">
            <w:pPr>
              <w:pStyle w:val="TableParagraph"/>
              <w:spacing w:before="116"/>
              <w:ind w:left="99"/>
              <w:rPr>
                <w:sz w:val="24"/>
              </w:rPr>
            </w:pPr>
            <w:r>
              <w:rPr>
                <w:w w:val="105"/>
                <w:sz w:val="24"/>
              </w:rPr>
              <w:t>to</w:t>
            </w:r>
            <w:r>
              <w:rPr>
                <w:spacing w:val="12"/>
                <w:w w:val="105"/>
                <w:sz w:val="24"/>
              </w:rPr>
              <w:t xml:space="preserve"> </w:t>
            </w:r>
            <w:r>
              <w:rPr>
                <w:w w:val="105"/>
                <w:sz w:val="24"/>
              </w:rPr>
              <w:t>the</w:t>
            </w:r>
            <w:r>
              <w:rPr>
                <w:spacing w:val="13"/>
                <w:w w:val="105"/>
                <w:sz w:val="24"/>
              </w:rPr>
              <w:t xml:space="preserve"> </w:t>
            </w:r>
            <w:r>
              <w:rPr>
                <w:w w:val="105"/>
                <w:sz w:val="24"/>
              </w:rPr>
              <w:t>development</w:t>
            </w:r>
            <w:r>
              <w:rPr>
                <w:spacing w:val="13"/>
                <w:w w:val="105"/>
                <w:sz w:val="24"/>
              </w:rPr>
              <w:t xml:space="preserve"> </w:t>
            </w:r>
            <w:r>
              <w:rPr>
                <w:w w:val="105"/>
                <w:sz w:val="24"/>
              </w:rPr>
              <w:t>of</w:t>
            </w:r>
            <w:r>
              <w:rPr>
                <w:spacing w:val="13"/>
                <w:w w:val="105"/>
                <w:sz w:val="24"/>
              </w:rPr>
              <w:t xml:space="preserve"> </w:t>
            </w:r>
            <w:r>
              <w:rPr>
                <w:w w:val="105"/>
                <w:sz w:val="24"/>
              </w:rPr>
              <w:t>the</w:t>
            </w:r>
            <w:r>
              <w:rPr>
                <w:spacing w:val="12"/>
                <w:w w:val="105"/>
                <w:sz w:val="24"/>
              </w:rPr>
              <w:t xml:space="preserve"> </w:t>
            </w:r>
            <w:r>
              <w:rPr>
                <w:w w:val="105"/>
                <w:sz w:val="24"/>
              </w:rPr>
              <w:t>spatial</w:t>
            </w:r>
            <w:r>
              <w:rPr>
                <w:spacing w:val="14"/>
                <w:w w:val="105"/>
                <w:sz w:val="24"/>
              </w:rPr>
              <w:t xml:space="preserve"> </w:t>
            </w:r>
            <w:r>
              <w:rPr>
                <w:w w:val="105"/>
                <w:sz w:val="24"/>
              </w:rPr>
              <w:t>constraints</w:t>
            </w:r>
            <w:r>
              <w:rPr>
                <w:spacing w:val="13"/>
                <w:w w:val="105"/>
                <w:sz w:val="24"/>
              </w:rPr>
              <w:t xml:space="preserve"> </w:t>
            </w:r>
            <w:r>
              <w:rPr>
                <w:w w:val="105"/>
                <w:sz w:val="24"/>
              </w:rPr>
              <w:t>model</w:t>
            </w:r>
            <w:r>
              <w:rPr>
                <w:spacing w:val="13"/>
                <w:w w:val="105"/>
                <w:sz w:val="24"/>
              </w:rPr>
              <w:t xml:space="preserve"> </w:t>
            </w:r>
            <w:r>
              <w:rPr>
                <w:w w:val="105"/>
                <w:sz w:val="24"/>
              </w:rPr>
              <w:t>of</w:t>
            </w:r>
            <w:r>
              <w:rPr>
                <w:spacing w:val="12"/>
                <w:w w:val="105"/>
                <w:sz w:val="24"/>
              </w:rPr>
              <w:t xml:space="preserve"> </w:t>
            </w:r>
            <w:r>
              <w:rPr>
                <w:w w:val="105"/>
                <w:sz w:val="24"/>
              </w:rPr>
              <w:t>contextual</w:t>
            </w:r>
            <w:r>
              <w:rPr>
                <w:spacing w:val="12"/>
                <w:w w:val="105"/>
                <w:sz w:val="24"/>
              </w:rPr>
              <w:t xml:space="preserve"> </w:t>
            </w:r>
            <w:r>
              <w:rPr>
                <w:w w:val="105"/>
                <w:sz w:val="24"/>
              </w:rPr>
              <w:t>cuing,</w:t>
            </w:r>
            <w:r>
              <w:rPr>
                <w:spacing w:val="14"/>
                <w:w w:val="105"/>
                <w:sz w:val="24"/>
              </w:rPr>
              <w:t xml:space="preserve"> </w:t>
            </w:r>
            <w:r>
              <w:rPr>
                <w:w w:val="105"/>
                <w:sz w:val="24"/>
              </w:rPr>
              <w:t>in</w:t>
            </w:r>
            <w:r>
              <w:rPr>
                <w:spacing w:val="12"/>
                <w:w w:val="105"/>
                <w:sz w:val="24"/>
              </w:rPr>
              <w:t xml:space="preserve"> </w:t>
            </w:r>
            <w:r>
              <w:rPr>
                <w:w w:val="105"/>
                <w:sz w:val="24"/>
              </w:rPr>
              <w:t>which</w:t>
            </w:r>
          </w:p>
        </w:tc>
      </w:tr>
      <w:tr w:rsidR="00735E2D" w14:paraId="3A2E6E6B" w14:textId="77777777">
        <w:trPr>
          <w:trHeight w:val="478"/>
        </w:trPr>
        <w:tc>
          <w:tcPr>
            <w:tcW w:w="340" w:type="dxa"/>
          </w:tcPr>
          <w:p w14:paraId="257673FE" w14:textId="77777777" w:rsidR="00735E2D" w:rsidRDefault="00735E2D">
            <w:pPr>
              <w:pStyle w:val="TableParagraph"/>
              <w:spacing w:before="9"/>
              <w:ind w:left="0"/>
              <w:rPr>
                <w:sz w:val="19"/>
              </w:rPr>
            </w:pPr>
          </w:p>
          <w:p w14:paraId="4C4CA2E0" w14:textId="77777777" w:rsidR="00735E2D" w:rsidRDefault="00000000">
            <w:pPr>
              <w:pStyle w:val="TableParagraph"/>
              <w:rPr>
                <w:rFonts w:ascii="Trebuchet MS"/>
                <w:sz w:val="12"/>
              </w:rPr>
            </w:pPr>
            <w:r>
              <w:rPr>
                <w:rFonts w:ascii="Trebuchet MS"/>
                <w:sz w:val="12"/>
              </w:rPr>
              <w:t>412</w:t>
            </w:r>
          </w:p>
        </w:tc>
        <w:tc>
          <w:tcPr>
            <w:tcW w:w="9512" w:type="dxa"/>
          </w:tcPr>
          <w:p w14:paraId="33114FC8" w14:textId="77777777" w:rsidR="00735E2D" w:rsidRDefault="00000000">
            <w:pPr>
              <w:pStyle w:val="TableParagraph"/>
              <w:spacing w:before="116"/>
              <w:ind w:left="99"/>
              <w:rPr>
                <w:sz w:val="24"/>
              </w:rPr>
            </w:pPr>
            <w:r>
              <w:rPr>
                <w:w w:val="105"/>
                <w:sz w:val="24"/>
              </w:rPr>
              <w:t>distractor-target</w:t>
            </w:r>
            <w:r>
              <w:rPr>
                <w:spacing w:val="6"/>
                <w:w w:val="105"/>
                <w:sz w:val="24"/>
              </w:rPr>
              <w:t xml:space="preserve"> </w:t>
            </w:r>
            <w:r>
              <w:rPr>
                <w:w w:val="105"/>
                <w:sz w:val="24"/>
              </w:rPr>
              <w:t>associations</w:t>
            </w:r>
            <w:r>
              <w:rPr>
                <w:spacing w:val="8"/>
                <w:w w:val="105"/>
                <w:sz w:val="24"/>
              </w:rPr>
              <w:t xml:space="preserve"> </w:t>
            </w:r>
            <w:r>
              <w:rPr>
                <w:w w:val="105"/>
                <w:sz w:val="24"/>
              </w:rPr>
              <w:t>occurring</w:t>
            </w:r>
            <w:r>
              <w:rPr>
                <w:spacing w:val="8"/>
                <w:w w:val="105"/>
                <w:sz w:val="24"/>
              </w:rPr>
              <w:t xml:space="preserve"> </w:t>
            </w:r>
            <w:r>
              <w:rPr>
                <w:w w:val="105"/>
                <w:sz w:val="24"/>
              </w:rPr>
              <w:t>in</w:t>
            </w:r>
            <w:r>
              <w:rPr>
                <w:spacing w:val="7"/>
                <w:w w:val="105"/>
                <w:sz w:val="24"/>
              </w:rPr>
              <w:t xml:space="preserve"> </w:t>
            </w:r>
            <w:r>
              <w:rPr>
                <w:w w:val="105"/>
                <w:sz w:val="24"/>
              </w:rPr>
              <w:t>close</w:t>
            </w:r>
            <w:r>
              <w:rPr>
                <w:spacing w:val="8"/>
                <w:w w:val="105"/>
                <w:sz w:val="24"/>
              </w:rPr>
              <w:t xml:space="preserve"> </w:t>
            </w:r>
            <w:r>
              <w:rPr>
                <w:w w:val="105"/>
                <w:sz w:val="24"/>
              </w:rPr>
              <w:t>proximal</w:t>
            </w:r>
            <w:r>
              <w:rPr>
                <w:spacing w:val="7"/>
                <w:w w:val="105"/>
                <w:sz w:val="24"/>
              </w:rPr>
              <w:t xml:space="preserve"> </w:t>
            </w:r>
            <w:r>
              <w:rPr>
                <w:w w:val="105"/>
                <w:sz w:val="24"/>
              </w:rPr>
              <w:t>space</w:t>
            </w:r>
            <w:r>
              <w:rPr>
                <w:spacing w:val="8"/>
                <w:w w:val="105"/>
                <w:sz w:val="24"/>
              </w:rPr>
              <w:t xml:space="preserve"> </w:t>
            </w:r>
            <w:r>
              <w:rPr>
                <w:w w:val="105"/>
                <w:sz w:val="24"/>
              </w:rPr>
              <w:t>are</w:t>
            </w:r>
            <w:r>
              <w:rPr>
                <w:spacing w:val="7"/>
                <w:w w:val="105"/>
                <w:sz w:val="24"/>
              </w:rPr>
              <w:t xml:space="preserve"> </w:t>
            </w:r>
            <w:r>
              <w:rPr>
                <w:w w:val="105"/>
                <w:sz w:val="24"/>
              </w:rPr>
              <w:t>weighted</w:t>
            </w:r>
            <w:r>
              <w:rPr>
                <w:spacing w:val="7"/>
                <w:w w:val="105"/>
                <w:sz w:val="24"/>
              </w:rPr>
              <w:t xml:space="preserve"> </w:t>
            </w:r>
            <w:r>
              <w:rPr>
                <w:w w:val="105"/>
                <w:sz w:val="24"/>
              </w:rPr>
              <w:t>more</w:t>
            </w:r>
            <w:r>
              <w:rPr>
                <w:spacing w:val="8"/>
                <w:w w:val="105"/>
                <w:sz w:val="24"/>
              </w:rPr>
              <w:t xml:space="preserve"> </w:t>
            </w:r>
            <w:r>
              <w:rPr>
                <w:w w:val="105"/>
                <w:sz w:val="24"/>
              </w:rPr>
              <w:t>heavily</w:t>
            </w:r>
          </w:p>
        </w:tc>
      </w:tr>
      <w:tr w:rsidR="00735E2D" w14:paraId="35E246BB" w14:textId="77777777">
        <w:trPr>
          <w:trHeight w:val="537"/>
        </w:trPr>
        <w:tc>
          <w:tcPr>
            <w:tcW w:w="340" w:type="dxa"/>
          </w:tcPr>
          <w:p w14:paraId="224ED2A5" w14:textId="77777777" w:rsidR="00735E2D" w:rsidRDefault="00735E2D">
            <w:pPr>
              <w:pStyle w:val="TableParagraph"/>
              <w:spacing w:before="9"/>
              <w:ind w:left="0"/>
              <w:rPr>
                <w:sz w:val="19"/>
              </w:rPr>
            </w:pPr>
          </w:p>
          <w:p w14:paraId="44F3BA44" w14:textId="77777777" w:rsidR="00735E2D" w:rsidRDefault="00000000">
            <w:pPr>
              <w:pStyle w:val="TableParagraph"/>
              <w:rPr>
                <w:rFonts w:ascii="Trebuchet MS"/>
                <w:sz w:val="12"/>
              </w:rPr>
            </w:pPr>
            <w:r>
              <w:rPr>
                <w:rFonts w:ascii="Trebuchet MS"/>
                <w:sz w:val="12"/>
              </w:rPr>
              <w:t>413</w:t>
            </w:r>
          </w:p>
        </w:tc>
        <w:tc>
          <w:tcPr>
            <w:tcW w:w="9512" w:type="dxa"/>
          </w:tcPr>
          <w:p w14:paraId="553D90A1" w14:textId="77777777" w:rsidR="00735E2D" w:rsidRDefault="00000000">
            <w:pPr>
              <w:pStyle w:val="TableParagraph"/>
              <w:spacing w:before="116"/>
              <w:ind w:left="99"/>
              <w:rPr>
                <w:sz w:val="24"/>
              </w:rPr>
            </w:pPr>
            <w:r>
              <w:rPr>
                <w:w w:val="105"/>
                <w:sz w:val="24"/>
              </w:rPr>
              <w:t>in</w:t>
            </w:r>
            <w:r>
              <w:rPr>
                <w:spacing w:val="12"/>
                <w:w w:val="105"/>
                <w:sz w:val="24"/>
              </w:rPr>
              <w:t xml:space="preserve"> </w:t>
            </w:r>
            <w:r>
              <w:rPr>
                <w:w w:val="105"/>
                <w:sz w:val="24"/>
              </w:rPr>
              <w:t>the</w:t>
            </w:r>
            <w:r>
              <w:rPr>
                <w:spacing w:val="14"/>
                <w:w w:val="105"/>
                <w:sz w:val="24"/>
              </w:rPr>
              <w:t xml:space="preserve"> </w:t>
            </w:r>
            <w:r>
              <w:rPr>
                <w:w w:val="105"/>
                <w:sz w:val="24"/>
              </w:rPr>
              <w:t>learning</w:t>
            </w:r>
            <w:r>
              <w:rPr>
                <w:spacing w:val="13"/>
                <w:w w:val="105"/>
                <w:sz w:val="24"/>
              </w:rPr>
              <w:t xml:space="preserve"> </w:t>
            </w:r>
            <w:r>
              <w:rPr>
                <w:w w:val="105"/>
                <w:sz w:val="24"/>
              </w:rPr>
              <w:t>process</w:t>
            </w:r>
            <w:r>
              <w:rPr>
                <w:spacing w:val="13"/>
                <w:w w:val="105"/>
                <w:sz w:val="24"/>
              </w:rPr>
              <w:t xml:space="preserve"> </w:t>
            </w:r>
            <w:r>
              <w:rPr>
                <w:w w:val="105"/>
                <w:sz w:val="24"/>
              </w:rPr>
              <w:t>(over</w:t>
            </w:r>
            <w:r>
              <w:rPr>
                <w:spacing w:val="14"/>
                <w:w w:val="105"/>
                <w:sz w:val="24"/>
              </w:rPr>
              <w:t xml:space="preserve"> </w:t>
            </w:r>
            <w:r>
              <w:rPr>
                <w:w w:val="105"/>
                <w:sz w:val="24"/>
              </w:rPr>
              <w:t>those</w:t>
            </w:r>
            <w:r>
              <w:rPr>
                <w:spacing w:val="14"/>
                <w:w w:val="105"/>
                <w:sz w:val="24"/>
              </w:rPr>
              <w:t xml:space="preserve"> </w:t>
            </w:r>
            <w:r>
              <w:rPr>
                <w:w w:val="105"/>
                <w:sz w:val="24"/>
              </w:rPr>
              <w:t>occurring</w:t>
            </w:r>
            <w:r>
              <w:rPr>
                <w:spacing w:val="13"/>
                <w:w w:val="105"/>
                <w:sz w:val="24"/>
              </w:rPr>
              <w:t xml:space="preserve"> </w:t>
            </w:r>
            <w:r>
              <w:rPr>
                <w:w w:val="105"/>
                <w:sz w:val="24"/>
              </w:rPr>
              <w:t>across</w:t>
            </w:r>
            <w:r>
              <w:rPr>
                <w:spacing w:val="13"/>
                <w:w w:val="105"/>
                <w:sz w:val="24"/>
              </w:rPr>
              <w:t xml:space="preserve"> </w:t>
            </w:r>
            <w:r>
              <w:rPr>
                <w:w w:val="105"/>
                <w:sz w:val="24"/>
              </w:rPr>
              <w:t>greater</w:t>
            </w:r>
            <w:r>
              <w:rPr>
                <w:spacing w:val="14"/>
                <w:w w:val="105"/>
                <w:sz w:val="24"/>
              </w:rPr>
              <w:t xml:space="preserve"> </w:t>
            </w:r>
            <w:r>
              <w:rPr>
                <w:w w:val="105"/>
                <w:sz w:val="24"/>
              </w:rPr>
              <w:t>spatial</w:t>
            </w:r>
            <w:r>
              <w:rPr>
                <w:spacing w:val="14"/>
                <w:w w:val="105"/>
                <w:sz w:val="24"/>
              </w:rPr>
              <w:t xml:space="preserve"> </w:t>
            </w:r>
            <w:r>
              <w:rPr>
                <w:w w:val="105"/>
                <w:sz w:val="24"/>
              </w:rPr>
              <w:t>distance).</w:t>
            </w:r>
          </w:p>
        </w:tc>
      </w:tr>
      <w:tr w:rsidR="00735E2D" w14:paraId="40526791" w14:textId="77777777">
        <w:trPr>
          <w:trHeight w:val="537"/>
        </w:trPr>
        <w:tc>
          <w:tcPr>
            <w:tcW w:w="340" w:type="dxa"/>
          </w:tcPr>
          <w:p w14:paraId="44C05065" w14:textId="77777777" w:rsidR="00735E2D" w:rsidRDefault="00735E2D">
            <w:pPr>
              <w:pStyle w:val="TableParagraph"/>
              <w:spacing w:before="11"/>
              <w:ind w:left="0"/>
              <w:rPr>
                <w:sz w:val="24"/>
              </w:rPr>
            </w:pPr>
          </w:p>
          <w:p w14:paraId="20D91214" w14:textId="77777777" w:rsidR="00735E2D" w:rsidRDefault="00000000">
            <w:pPr>
              <w:pStyle w:val="TableParagraph"/>
              <w:rPr>
                <w:rFonts w:ascii="Trebuchet MS"/>
                <w:sz w:val="12"/>
              </w:rPr>
            </w:pPr>
            <w:r>
              <w:rPr>
                <w:rFonts w:ascii="Trebuchet MS"/>
                <w:sz w:val="12"/>
              </w:rPr>
              <w:t>414</w:t>
            </w:r>
          </w:p>
        </w:tc>
        <w:tc>
          <w:tcPr>
            <w:tcW w:w="9512" w:type="dxa"/>
          </w:tcPr>
          <w:p w14:paraId="42974582" w14:textId="77777777" w:rsidR="00735E2D" w:rsidRDefault="00000000">
            <w:pPr>
              <w:pStyle w:val="TableParagraph"/>
              <w:spacing w:before="176"/>
              <w:ind w:left="819"/>
              <w:rPr>
                <w:sz w:val="24"/>
              </w:rPr>
            </w:pPr>
            <w:r>
              <w:rPr>
                <w:w w:val="105"/>
                <w:sz w:val="24"/>
              </w:rPr>
              <w:t>It</w:t>
            </w:r>
            <w:r>
              <w:rPr>
                <w:spacing w:val="17"/>
                <w:w w:val="105"/>
                <w:sz w:val="24"/>
              </w:rPr>
              <w:t xml:space="preserve"> </w:t>
            </w:r>
            <w:r>
              <w:rPr>
                <w:w w:val="105"/>
                <w:sz w:val="24"/>
              </w:rPr>
              <w:t>is</w:t>
            </w:r>
            <w:r>
              <w:rPr>
                <w:spacing w:val="17"/>
                <w:w w:val="105"/>
                <w:sz w:val="24"/>
              </w:rPr>
              <w:t xml:space="preserve"> </w:t>
            </w:r>
            <w:r>
              <w:rPr>
                <w:w w:val="105"/>
                <w:sz w:val="24"/>
              </w:rPr>
              <w:t>important</w:t>
            </w:r>
            <w:r>
              <w:rPr>
                <w:spacing w:val="17"/>
                <w:w w:val="105"/>
                <w:sz w:val="24"/>
              </w:rPr>
              <w:t xml:space="preserve"> </w:t>
            </w:r>
            <w:r>
              <w:rPr>
                <w:w w:val="105"/>
                <w:sz w:val="24"/>
              </w:rPr>
              <w:t>to</w:t>
            </w:r>
            <w:r>
              <w:rPr>
                <w:spacing w:val="16"/>
                <w:w w:val="105"/>
                <w:sz w:val="24"/>
              </w:rPr>
              <w:t xml:space="preserve"> </w:t>
            </w:r>
            <w:r>
              <w:rPr>
                <w:w w:val="105"/>
                <w:sz w:val="24"/>
              </w:rPr>
              <w:t>consider</w:t>
            </w:r>
            <w:r>
              <w:rPr>
                <w:spacing w:val="17"/>
                <w:w w:val="105"/>
                <w:sz w:val="24"/>
              </w:rPr>
              <w:t xml:space="preserve"> </w:t>
            </w:r>
            <w:r>
              <w:rPr>
                <w:w w:val="105"/>
                <w:sz w:val="24"/>
              </w:rPr>
              <w:t>how</w:t>
            </w:r>
            <w:r>
              <w:rPr>
                <w:spacing w:val="18"/>
                <w:w w:val="105"/>
                <w:sz w:val="24"/>
              </w:rPr>
              <w:t xml:space="preserve"> </w:t>
            </w:r>
            <w:r>
              <w:rPr>
                <w:w w:val="105"/>
                <w:sz w:val="24"/>
              </w:rPr>
              <w:t>the</w:t>
            </w:r>
            <w:r>
              <w:rPr>
                <w:spacing w:val="16"/>
                <w:w w:val="105"/>
                <w:sz w:val="24"/>
              </w:rPr>
              <w:t xml:space="preserve"> </w:t>
            </w:r>
            <w:r>
              <w:rPr>
                <w:w w:val="105"/>
                <w:sz w:val="24"/>
              </w:rPr>
              <w:t>bias</w:t>
            </w:r>
            <w:r>
              <w:rPr>
                <w:spacing w:val="18"/>
                <w:w w:val="105"/>
                <w:sz w:val="24"/>
              </w:rPr>
              <w:t xml:space="preserve"> </w:t>
            </w:r>
            <w:r>
              <w:rPr>
                <w:w w:val="105"/>
                <w:sz w:val="24"/>
              </w:rPr>
              <w:t>towards</w:t>
            </w:r>
            <w:r>
              <w:rPr>
                <w:spacing w:val="16"/>
                <w:w w:val="105"/>
                <w:sz w:val="24"/>
              </w:rPr>
              <w:t xml:space="preserve"> </w:t>
            </w:r>
            <w:r>
              <w:rPr>
                <w:w w:val="105"/>
                <w:sz w:val="24"/>
              </w:rPr>
              <w:t>local</w:t>
            </w:r>
            <w:r>
              <w:rPr>
                <w:spacing w:val="17"/>
                <w:w w:val="105"/>
                <w:sz w:val="24"/>
              </w:rPr>
              <w:t xml:space="preserve"> </w:t>
            </w:r>
            <w:r>
              <w:rPr>
                <w:w w:val="105"/>
                <w:sz w:val="24"/>
              </w:rPr>
              <w:t>learning</w:t>
            </w:r>
            <w:r>
              <w:rPr>
                <w:spacing w:val="17"/>
                <w:w w:val="105"/>
                <w:sz w:val="24"/>
              </w:rPr>
              <w:t xml:space="preserve"> </w:t>
            </w:r>
            <w:r>
              <w:rPr>
                <w:w w:val="105"/>
                <w:sz w:val="24"/>
              </w:rPr>
              <w:t>may</w:t>
            </w:r>
            <w:r>
              <w:rPr>
                <w:spacing w:val="16"/>
                <w:w w:val="105"/>
                <w:sz w:val="24"/>
              </w:rPr>
              <w:t xml:space="preserve"> </w:t>
            </w:r>
            <w:r>
              <w:rPr>
                <w:w w:val="105"/>
                <w:sz w:val="24"/>
              </w:rPr>
              <w:t>interact</w:t>
            </w:r>
            <w:r>
              <w:rPr>
                <w:spacing w:val="17"/>
                <w:w w:val="105"/>
                <w:sz w:val="24"/>
              </w:rPr>
              <w:t xml:space="preserve"> </w:t>
            </w:r>
            <w:r>
              <w:rPr>
                <w:w w:val="105"/>
                <w:sz w:val="24"/>
              </w:rPr>
              <w:t>with</w:t>
            </w:r>
          </w:p>
        </w:tc>
      </w:tr>
      <w:tr w:rsidR="00735E2D" w14:paraId="31DB4CF5" w14:textId="77777777">
        <w:trPr>
          <w:trHeight w:val="478"/>
        </w:trPr>
        <w:tc>
          <w:tcPr>
            <w:tcW w:w="340" w:type="dxa"/>
          </w:tcPr>
          <w:p w14:paraId="345BE943" w14:textId="77777777" w:rsidR="00735E2D" w:rsidRDefault="00735E2D">
            <w:pPr>
              <w:pStyle w:val="TableParagraph"/>
              <w:spacing w:before="9"/>
              <w:ind w:left="0"/>
              <w:rPr>
                <w:sz w:val="19"/>
              </w:rPr>
            </w:pPr>
          </w:p>
          <w:p w14:paraId="45108309" w14:textId="77777777" w:rsidR="00735E2D" w:rsidRDefault="00000000">
            <w:pPr>
              <w:pStyle w:val="TableParagraph"/>
              <w:rPr>
                <w:rFonts w:ascii="Trebuchet MS"/>
                <w:sz w:val="12"/>
              </w:rPr>
            </w:pPr>
            <w:r>
              <w:rPr>
                <w:rFonts w:ascii="Trebuchet MS"/>
                <w:sz w:val="12"/>
              </w:rPr>
              <w:t>415</w:t>
            </w:r>
          </w:p>
        </w:tc>
        <w:tc>
          <w:tcPr>
            <w:tcW w:w="9512" w:type="dxa"/>
          </w:tcPr>
          <w:p w14:paraId="257FC5FD" w14:textId="77777777" w:rsidR="00735E2D" w:rsidRDefault="00000000">
            <w:pPr>
              <w:pStyle w:val="TableParagraph"/>
              <w:spacing w:before="116"/>
              <w:ind w:left="99"/>
              <w:rPr>
                <w:sz w:val="24"/>
              </w:rPr>
            </w:pPr>
            <w:r>
              <w:rPr>
                <w:w w:val="105"/>
                <w:sz w:val="24"/>
              </w:rPr>
              <w:t>the</w:t>
            </w:r>
            <w:r>
              <w:rPr>
                <w:spacing w:val="8"/>
                <w:w w:val="105"/>
                <w:sz w:val="24"/>
              </w:rPr>
              <w:t xml:space="preserve"> </w:t>
            </w:r>
            <w:r>
              <w:rPr>
                <w:w w:val="105"/>
                <w:sz w:val="24"/>
              </w:rPr>
              <w:t>attentional</w:t>
            </w:r>
            <w:r>
              <w:rPr>
                <w:spacing w:val="9"/>
                <w:w w:val="105"/>
                <w:sz w:val="24"/>
              </w:rPr>
              <w:t xml:space="preserve"> </w:t>
            </w:r>
            <w:r>
              <w:rPr>
                <w:w w:val="105"/>
                <w:sz w:val="24"/>
              </w:rPr>
              <w:t>scanning</w:t>
            </w:r>
            <w:r>
              <w:rPr>
                <w:spacing w:val="9"/>
                <w:w w:val="105"/>
                <w:sz w:val="24"/>
              </w:rPr>
              <w:t xml:space="preserve"> </w:t>
            </w:r>
            <w:r>
              <w:rPr>
                <w:w w:val="105"/>
                <w:sz w:val="24"/>
              </w:rPr>
              <w:t>process</w:t>
            </w:r>
            <w:r>
              <w:rPr>
                <w:spacing w:val="10"/>
                <w:w w:val="105"/>
                <w:sz w:val="24"/>
              </w:rPr>
              <w:t xml:space="preserve"> </w:t>
            </w:r>
            <w:r>
              <w:rPr>
                <w:w w:val="105"/>
                <w:sz w:val="24"/>
              </w:rPr>
              <w:t>during</w:t>
            </w:r>
            <w:r>
              <w:rPr>
                <w:spacing w:val="9"/>
                <w:w w:val="105"/>
                <w:sz w:val="24"/>
              </w:rPr>
              <w:t xml:space="preserve"> </w:t>
            </w:r>
            <w:r>
              <w:rPr>
                <w:w w:val="105"/>
                <w:sz w:val="24"/>
              </w:rPr>
              <w:t>contextual</w:t>
            </w:r>
            <w:r>
              <w:rPr>
                <w:spacing w:val="9"/>
                <w:w w:val="105"/>
                <w:sz w:val="24"/>
              </w:rPr>
              <w:t xml:space="preserve"> </w:t>
            </w:r>
            <w:r>
              <w:rPr>
                <w:w w:val="105"/>
                <w:sz w:val="24"/>
              </w:rPr>
              <w:t>cuing.</w:t>
            </w:r>
            <w:r>
              <w:rPr>
                <w:spacing w:val="34"/>
                <w:w w:val="105"/>
                <w:sz w:val="24"/>
              </w:rPr>
              <w:t xml:space="preserve"> </w:t>
            </w:r>
            <w:r>
              <w:rPr>
                <w:w w:val="105"/>
                <w:sz w:val="24"/>
              </w:rPr>
              <w:t>The</w:t>
            </w:r>
            <w:r>
              <w:rPr>
                <w:spacing w:val="10"/>
                <w:w w:val="105"/>
                <w:sz w:val="24"/>
              </w:rPr>
              <w:t xml:space="preserve"> </w:t>
            </w:r>
            <w:r>
              <w:rPr>
                <w:w w:val="105"/>
                <w:sz w:val="24"/>
              </w:rPr>
              <w:t>analysis</w:t>
            </w:r>
            <w:r>
              <w:rPr>
                <w:spacing w:val="8"/>
                <w:w w:val="105"/>
                <w:sz w:val="24"/>
              </w:rPr>
              <w:t xml:space="preserve"> </w:t>
            </w:r>
            <w:r>
              <w:rPr>
                <w:w w:val="105"/>
                <w:sz w:val="24"/>
              </w:rPr>
              <w:t>of</w:t>
            </w:r>
            <w:r>
              <w:rPr>
                <w:spacing w:val="10"/>
                <w:w w:val="105"/>
                <w:sz w:val="24"/>
              </w:rPr>
              <w:t xml:space="preserve"> </w:t>
            </w:r>
            <w:r>
              <w:rPr>
                <w:w w:val="105"/>
                <w:sz w:val="24"/>
              </w:rPr>
              <w:t>eye-movements</w:t>
            </w:r>
          </w:p>
        </w:tc>
      </w:tr>
      <w:tr w:rsidR="00735E2D" w14:paraId="5A264112" w14:textId="77777777">
        <w:trPr>
          <w:trHeight w:val="478"/>
        </w:trPr>
        <w:tc>
          <w:tcPr>
            <w:tcW w:w="340" w:type="dxa"/>
          </w:tcPr>
          <w:p w14:paraId="452428DF" w14:textId="77777777" w:rsidR="00735E2D" w:rsidRDefault="00735E2D">
            <w:pPr>
              <w:pStyle w:val="TableParagraph"/>
              <w:spacing w:before="9"/>
              <w:ind w:left="0"/>
              <w:rPr>
                <w:sz w:val="19"/>
              </w:rPr>
            </w:pPr>
          </w:p>
          <w:p w14:paraId="1740D2FF" w14:textId="77777777" w:rsidR="00735E2D" w:rsidRDefault="00000000">
            <w:pPr>
              <w:pStyle w:val="TableParagraph"/>
              <w:rPr>
                <w:rFonts w:ascii="Trebuchet MS"/>
                <w:sz w:val="12"/>
              </w:rPr>
            </w:pPr>
            <w:r>
              <w:rPr>
                <w:rFonts w:ascii="Trebuchet MS"/>
                <w:sz w:val="12"/>
              </w:rPr>
              <w:t>416</w:t>
            </w:r>
          </w:p>
        </w:tc>
        <w:tc>
          <w:tcPr>
            <w:tcW w:w="9512" w:type="dxa"/>
          </w:tcPr>
          <w:p w14:paraId="2CEB4E44" w14:textId="77777777" w:rsidR="00735E2D" w:rsidRDefault="00000000">
            <w:pPr>
              <w:pStyle w:val="TableParagraph"/>
              <w:spacing w:before="116"/>
              <w:ind w:left="99"/>
              <w:rPr>
                <w:sz w:val="24"/>
              </w:rPr>
            </w:pPr>
            <w:r>
              <w:rPr>
                <w:w w:val="105"/>
                <w:sz w:val="24"/>
              </w:rPr>
              <w:t>during</w:t>
            </w:r>
            <w:r>
              <w:rPr>
                <w:spacing w:val="3"/>
                <w:w w:val="105"/>
                <w:sz w:val="24"/>
              </w:rPr>
              <w:t xml:space="preserve"> </w:t>
            </w:r>
            <w:r>
              <w:rPr>
                <w:w w:val="105"/>
                <w:sz w:val="24"/>
              </w:rPr>
              <w:t>contextual</w:t>
            </w:r>
            <w:r>
              <w:rPr>
                <w:spacing w:val="4"/>
                <w:w w:val="105"/>
                <w:sz w:val="24"/>
              </w:rPr>
              <w:t xml:space="preserve"> </w:t>
            </w:r>
            <w:r>
              <w:rPr>
                <w:w w:val="105"/>
                <w:sz w:val="24"/>
              </w:rPr>
              <w:t>cuing</w:t>
            </w:r>
            <w:r>
              <w:rPr>
                <w:spacing w:val="5"/>
                <w:w w:val="105"/>
                <w:sz w:val="24"/>
              </w:rPr>
              <w:t xml:space="preserve"> </w:t>
            </w:r>
            <w:r>
              <w:rPr>
                <w:w w:val="105"/>
                <w:sz w:val="24"/>
              </w:rPr>
              <w:t>tasks</w:t>
            </w:r>
            <w:r>
              <w:rPr>
                <w:spacing w:val="4"/>
                <w:w w:val="105"/>
                <w:sz w:val="24"/>
              </w:rPr>
              <w:t xml:space="preserve"> </w:t>
            </w:r>
            <w:r>
              <w:rPr>
                <w:w w:val="105"/>
                <w:sz w:val="24"/>
              </w:rPr>
              <w:t>(Beesley</w:t>
            </w:r>
            <w:r>
              <w:rPr>
                <w:spacing w:val="4"/>
                <w:w w:val="105"/>
                <w:sz w:val="24"/>
              </w:rPr>
              <w:t xml:space="preserve"> </w:t>
            </w:r>
            <w:r>
              <w:rPr>
                <w:w w:val="105"/>
                <w:sz w:val="24"/>
              </w:rPr>
              <w:t>et</w:t>
            </w:r>
            <w:r>
              <w:rPr>
                <w:spacing w:val="4"/>
                <w:w w:val="105"/>
                <w:sz w:val="24"/>
              </w:rPr>
              <w:t xml:space="preserve"> </w:t>
            </w:r>
            <w:r>
              <w:rPr>
                <w:w w:val="105"/>
                <w:sz w:val="24"/>
              </w:rPr>
              <w:t>al.,</w:t>
            </w:r>
            <w:r>
              <w:rPr>
                <w:spacing w:val="4"/>
                <w:w w:val="105"/>
                <w:sz w:val="24"/>
              </w:rPr>
              <w:t xml:space="preserve"> </w:t>
            </w:r>
            <w:r>
              <w:rPr>
                <w:w w:val="105"/>
                <w:sz w:val="24"/>
              </w:rPr>
              <w:t>2018;</w:t>
            </w:r>
            <w:r>
              <w:rPr>
                <w:spacing w:val="4"/>
                <w:w w:val="105"/>
                <w:sz w:val="24"/>
              </w:rPr>
              <w:t xml:space="preserve"> </w:t>
            </w:r>
            <w:r>
              <w:rPr>
                <w:w w:val="105"/>
                <w:sz w:val="24"/>
              </w:rPr>
              <w:t>Tseng</w:t>
            </w:r>
            <w:r>
              <w:rPr>
                <w:spacing w:val="5"/>
                <w:w w:val="105"/>
                <w:sz w:val="24"/>
              </w:rPr>
              <w:t xml:space="preserve"> </w:t>
            </w:r>
            <w:r>
              <w:rPr>
                <w:w w:val="105"/>
                <w:sz w:val="24"/>
              </w:rPr>
              <w:t>&amp;</w:t>
            </w:r>
            <w:r>
              <w:rPr>
                <w:spacing w:val="4"/>
                <w:w w:val="105"/>
                <w:sz w:val="24"/>
              </w:rPr>
              <w:t xml:space="preserve"> </w:t>
            </w:r>
            <w:r>
              <w:rPr>
                <w:w w:val="105"/>
                <w:sz w:val="24"/>
              </w:rPr>
              <w:t>Li,</w:t>
            </w:r>
            <w:r>
              <w:rPr>
                <w:spacing w:val="4"/>
                <w:w w:val="105"/>
                <w:sz w:val="24"/>
              </w:rPr>
              <w:t xml:space="preserve"> </w:t>
            </w:r>
            <w:r>
              <w:rPr>
                <w:w w:val="105"/>
                <w:sz w:val="24"/>
              </w:rPr>
              <w:t>2004)</w:t>
            </w:r>
            <w:r>
              <w:rPr>
                <w:spacing w:val="4"/>
                <w:w w:val="105"/>
                <w:sz w:val="24"/>
              </w:rPr>
              <w:t xml:space="preserve"> </w:t>
            </w:r>
            <w:r>
              <w:rPr>
                <w:w w:val="105"/>
                <w:sz w:val="24"/>
              </w:rPr>
              <w:t>has</w:t>
            </w:r>
            <w:r>
              <w:rPr>
                <w:spacing w:val="4"/>
                <w:w w:val="105"/>
                <w:sz w:val="24"/>
              </w:rPr>
              <w:t xml:space="preserve"> </w:t>
            </w:r>
            <w:r>
              <w:rPr>
                <w:w w:val="105"/>
                <w:sz w:val="24"/>
              </w:rPr>
              <w:t>revealed</w:t>
            </w:r>
            <w:r>
              <w:rPr>
                <w:spacing w:val="5"/>
                <w:w w:val="105"/>
                <w:sz w:val="24"/>
              </w:rPr>
              <w:t xml:space="preserve"> </w:t>
            </w:r>
            <w:r>
              <w:rPr>
                <w:w w:val="105"/>
                <w:sz w:val="24"/>
              </w:rPr>
              <w:t>a</w:t>
            </w:r>
          </w:p>
        </w:tc>
      </w:tr>
      <w:tr w:rsidR="00735E2D" w14:paraId="297FB634" w14:textId="77777777">
        <w:trPr>
          <w:trHeight w:val="478"/>
        </w:trPr>
        <w:tc>
          <w:tcPr>
            <w:tcW w:w="340" w:type="dxa"/>
          </w:tcPr>
          <w:p w14:paraId="089B3C7D" w14:textId="77777777" w:rsidR="00735E2D" w:rsidRDefault="00735E2D">
            <w:pPr>
              <w:pStyle w:val="TableParagraph"/>
              <w:spacing w:before="9"/>
              <w:ind w:left="0"/>
              <w:rPr>
                <w:sz w:val="19"/>
              </w:rPr>
            </w:pPr>
          </w:p>
          <w:p w14:paraId="466C3EEF" w14:textId="77777777" w:rsidR="00735E2D" w:rsidRDefault="00000000">
            <w:pPr>
              <w:pStyle w:val="TableParagraph"/>
              <w:rPr>
                <w:rFonts w:ascii="Trebuchet MS"/>
                <w:sz w:val="12"/>
              </w:rPr>
            </w:pPr>
            <w:r>
              <w:rPr>
                <w:rFonts w:ascii="Trebuchet MS"/>
                <w:sz w:val="12"/>
              </w:rPr>
              <w:t>417</w:t>
            </w:r>
          </w:p>
        </w:tc>
        <w:tc>
          <w:tcPr>
            <w:tcW w:w="9512" w:type="dxa"/>
          </w:tcPr>
          <w:p w14:paraId="41B72127" w14:textId="77777777" w:rsidR="00735E2D" w:rsidRDefault="00000000">
            <w:pPr>
              <w:pStyle w:val="TableParagraph"/>
              <w:spacing w:before="116"/>
              <w:ind w:left="99"/>
              <w:rPr>
                <w:sz w:val="24"/>
              </w:rPr>
            </w:pPr>
            <w:r>
              <w:rPr>
                <w:w w:val="105"/>
                <w:sz w:val="24"/>
              </w:rPr>
              <w:t>characteristic</w:t>
            </w:r>
            <w:r>
              <w:rPr>
                <w:spacing w:val="12"/>
                <w:w w:val="105"/>
                <w:sz w:val="24"/>
              </w:rPr>
              <w:t xml:space="preserve"> </w:t>
            </w:r>
            <w:r>
              <w:rPr>
                <w:w w:val="105"/>
                <w:sz w:val="24"/>
              </w:rPr>
              <w:t>scanning</w:t>
            </w:r>
            <w:r>
              <w:rPr>
                <w:spacing w:val="14"/>
                <w:w w:val="105"/>
                <w:sz w:val="24"/>
              </w:rPr>
              <w:t xml:space="preserve"> </w:t>
            </w:r>
            <w:r>
              <w:rPr>
                <w:w w:val="105"/>
                <w:sz w:val="24"/>
              </w:rPr>
              <w:t>pattern</w:t>
            </w:r>
            <w:r>
              <w:rPr>
                <w:spacing w:val="13"/>
                <w:w w:val="105"/>
                <w:sz w:val="24"/>
              </w:rPr>
              <w:t xml:space="preserve"> </w:t>
            </w:r>
            <w:r>
              <w:rPr>
                <w:w w:val="105"/>
                <w:sz w:val="24"/>
              </w:rPr>
              <w:t>comprising</w:t>
            </w:r>
            <w:r>
              <w:rPr>
                <w:spacing w:val="14"/>
                <w:w w:val="105"/>
                <w:sz w:val="24"/>
              </w:rPr>
              <w:t xml:space="preserve"> </w:t>
            </w:r>
            <w:r>
              <w:rPr>
                <w:w w:val="105"/>
                <w:sz w:val="24"/>
              </w:rPr>
              <w:t>two</w:t>
            </w:r>
            <w:r>
              <w:rPr>
                <w:spacing w:val="13"/>
                <w:w w:val="105"/>
                <w:sz w:val="24"/>
              </w:rPr>
              <w:t xml:space="preserve"> </w:t>
            </w:r>
            <w:r>
              <w:rPr>
                <w:w w:val="105"/>
                <w:sz w:val="24"/>
              </w:rPr>
              <w:t>phases:</w:t>
            </w:r>
            <w:r>
              <w:rPr>
                <w:spacing w:val="39"/>
                <w:w w:val="105"/>
                <w:sz w:val="24"/>
              </w:rPr>
              <w:t xml:space="preserve"> </w:t>
            </w:r>
            <w:r>
              <w:rPr>
                <w:w w:val="105"/>
                <w:sz w:val="24"/>
              </w:rPr>
              <w:t>search</w:t>
            </w:r>
            <w:r>
              <w:rPr>
                <w:spacing w:val="13"/>
                <w:w w:val="105"/>
                <w:sz w:val="24"/>
              </w:rPr>
              <w:t xml:space="preserve"> </w:t>
            </w:r>
            <w:r>
              <w:rPr>
                <w:w w:val="105"/>
                <w:sz w:val="24"/>
              </w:rPr>
              <w:t>initially</w:t>
            </w:r>
            <w:r>
              <w:rPr>
                <w:spacing w:val="12"/>
                <w:w w:val="105"/>
                <w:sz w:val="24"/>
              </w:rPr>
              <w:t xml:space="preserve"> </w:t>
            </w:r>
            <w:r>
              <w:rPr>
                <w:w w:val="105"/>
                <w:sz w:val="24"/>
              </w:rPr>
              <w:t>occurs</w:t>
            </w:r>
            <w:r>
              <w:rPr>
                <w:spacing w:val="14"/>
                <w:w w:val="105"/>
                <w:sz w:val="24"/>
              </w:rPr>
              <w:t xml:space="preserve"> </w:t>
            </w:r>
            <w:r>
              <w:rPr>
                <w:w w:val="105"/>
                <w:sz w:val="24"/>
              </w:rPr>
              <w:t>in</w:t>
            </w:r>
            <w:r>
              <w:rPr>
                <w:spacing w:val="12"/>
                <w:w w:val="105"/>
                <w:sz w:val="24"/>
              </w:rPr>
              <w:t xml:space="preserve"> </w:t>
            </w:r>
            <w:r>
              <w:rPr>
                <w:w w:val="105"/>
                <w:sz w:val="24"/>
              </w:rPr>
              <w:t>a</w:t>
            </w:r>
          </w:p>
        </w:tc>
      </w:tr>
      <w:tr w:rsidR="00735E2D" w14:paraId="6E8CC0C0" w14:textId="77777777">
        <w:trPr>
          <w:trHeight w:val="478"/>
        </w:trPr>
        <w:tc>
          <w:tcPr>
            <w:tcW w:w="340" w:type="dxa"/>
          </w:tcPr>
          <w:p w14:paraId="237DA4FC" w14:textId="77777777" w:rsidR="00735E2D" w:rsidRDefault="00735E2D">
            <w:pPr>
              <w:pStyle w:val="TableParagraph"/>
              <w:spacing w:before="9"/>
              <w:ind w:left="0"/>
              <w:rPr>
                <w:sz w:val="19"/>
              </w:rPr>
            </w:pPr>
          </w:p>
          <w:p w14:paraId="262F24F3" w14:textId="77777777" w:rsidR="00735E2D" w:rsidRDefault="00000000">
            <w:pPr>
              <w:pStyle w:val="TableParagraph"/>
              <w:rPr>
                <w:rFonts w:ascii="Trebuchet MS"/>
                <w:sz w:val="12"/>
              </w:rPr>
            </w:pPr>
            <w:r>
              <w:rPr>
                <w:rFonts w:ascii="Trebuchet MS"/>
                <w:sz w:val="12"/>
              </w:rPr>
              <w:t>418</w:t>
            </w:r>
          </w:p>
        </w:tc>
        <w:tc>
          <w:tcPr>
            <w:tcW w:w="9512" w:type="dxa"/>
          </w:tcPr>
          <w:p w14:paraId="79A94A1A" w14:textId="77777777" w:rsidR="00735E2D" w:rsidRDefault="00000000">
            <w:pPr>
              <w:pStyle w:val="TableParagraph"/>
              <w:spacing w:before="116"/>
              <w:ind w:left="99"/>
              <w:rPr>
                <w:sz w:val="24"/>
              </w:rPr>
            </w:pPr>
            <w:r>
              <w:rPr>
                <w:w w:val="105"/>
                <w:sz w:val="24"/>
              </w:rPr>
              <w:t>seemingly</w:t>
            </w:r>
            <w:r>
              <w:rPr>
                <w:spacing w:val="9"/>
                <w:w w:val="105"/>
                <w:sz w:val="24"/>
              </w:rPr>
              <w:t xml:space="preserve"> </w:t>
            </w:r>
            <w:r>
              <w:rPr>
                <w:w w:val="105"/>
                <w:sz w:val="24"/>
              </w:rPr>
              <w:t>random</w:t>
            </w:r>
            <w:r>
              <w:rPr>
                <w:spacing w:val="9"/>
                <w:w w:val="105"/>
                <w:sz w:val="24"/>
              </w:rPr>
              <w:t xml:space="preserve"> </w:t>
            </w:r>
            <w:r>
              <w:rPr>
                <w:w w:val="105"/>
                <w:sz w:val="24"/>
              </w:rPr>
              <w:t>manner,</w:t>
            </w:r>
            <w:r>
              <w:rPr>
                <w:spacing w:val="9"/>
                <w:w w:val="105"/>
                <w:sz w:val="24"/>
              </w:rPr>
              <w:t xml:space="preserve"> </w:t>
            </w:r>
            <w:r>
              <w:rPr>
                <w:w w:val="105"/>
                <w:sz w:val="24"/>
              </w:rPr>
              <w:t>as</w:t>
            </w:r>
            <w:r>
              <w:rPr>
                <w:spacing w:val="8"/>
                <w:w w:val="105"/>
                <w:sz w:val="24"/>
              </w:rPr>
              <w:t xml:space="preserve"> </w:t>
            </w:r>
            <w:r>
              <w:rPr>
                <w:w w:val="105"/>
                <w:sz w:val="24"/>
              </w:rPr>
              <w:t>the</w:t>
            </w:r>
            <w:r>
              <w:rPr>
                <w:spacing w:val="9"/>
                <w:w w:val="105"/>
                <w:sz w:val="24"/>
              </w:rPr>
              <w:t xml:space="preserve"> </w:t>
            </w:r>
            <w:r>
              <w:rPr>
                <w:w w:val="105"/>
                <w:sz w:val="24"/>
              </w:rPr>
              <w:t>eyes</w:t>
            </w:r>
            <w:r>
              <w:rPr>
                <w:spacing w:val="10"/>
                <w:w w:val="105"/>
                <w:sz w:val="24"/>
              </w:rPr>
              <w:t xml:space="preserve"> </w:t>
            </w:r>
            <w:r>
              <w:rPr>
                <w:w w:val="105"/>
                <w:sz w:val="24"/>
              </w:rPr>
              <w:t>move</w:t>
            </w:r>
            <w:r>
              <w:rPr>
                <w:spacing w:val="9"/>
                <w:w w:val="105"/>
                <w:sz w:val="24"/>
              </w:rPr>
              <w:t xml:space="preserve"> </w:t>
            </w:r>
            <w:r>
              <w:rPr>
                <w:w w:val="105"/>
                <w:sz w:val="24"/>
              </w:rPr>
              <w:t>between</w:t>
            </w:r>
            <w:r>
              <w:rPr>
                <w:spacing w:val="9"/>
                <w:w w:val="105"/>
                <w:sz w:val="24"/>
              </w:rPr>
              <w:t xml:space="preserve"> </w:t>
            </w:r>
            <w:r>
              <w:rPr>
                <w:w w:val="105"/>
                <w:sz w:val="24"/>
              </w:rPr>
              <w:t>distractors</w:t>
            </w:r>
            <w:r>
              <w:rPr>
                <w:spacing w:val="9"/>
                <w:w w:val="105"/>
                <w:sz w:val="24"/>
              </w:rPr>
              <w:t xml:space="preserve"> </w:t>
            </w:r>
            <w:r>
              <w:rPr>
                <w:w w:val="105"/>
                <w:sz w:val="24"/>
              </w:rPr>
              <w:t>in</w:t>
            </w:r>
            <w:r>
              <w:rPr>
                <w:spacing w:val="8"/>
                <w:w w:val="105"/>
                <w:sz w:val="24"/>
              </w:rPr>
              <w:t xml:space="preserve"> </w:t>
            </w:r>
            <w:r>
              <w:rPr>
                <w:w w:val="105"/>
                <w:sz w:val="24"/>
              </w:rPr>
              <w:t>the</w:t>
            </w:r>
            <w:r>
              <w:rPr>
                <w:spacing w:val="9"/>
                <w:w w:val="105"/>
                <w:sz w:val="24"/>
              </w:rPr>
              <w:t xml:space="preserve"> </w:t>
            </w:r>
            <w:r>
              <w:rPr>
                <w:w w:val="105"/>
                <w:sz w:val="24"/>
              </w:rPr>
              <w:t>central</w:t>
            </w:r>
            <w:r>
              <w:rPr>
                <w:spacing w:val="10"/>
                <w:w w:val="105"/>
                <w:sz w:val="24"/>
              </w:rPr>
              <w:t xml:space="preserve"> </w:t>
            </w:r>
            <w:r>
              <w:rPr>
                <w:w w:val="105"/>
                <w:sz w:val="24"/>
              </w:rPr>
              <w:t>region</w:t>
            </w:r>
            <w:r>
              <w:rPr>
                <w:spacing w:val="8"/>
                <w:w w:val="105"/>
                <w:sz w:val="24"/>
              </w:rPr>
              <w:t xml:space="preserve"> </w:t>
            </w:r>
            <w:r>
              <w:rPr>
                <w:w w:val="105"/>
                <w:sz w:val="24"/>
              </w:rPr>
              <w:t>of</w:t>
            </w:r>
          </w:p>
        </w:tc>
      </w:tr>
      <w:tr w:rsidR="00735E2D" w14:paraId="6D1C6B5D" w14:textId="77777777">
        <w:trPr>
          <w:trHeight w:val="478"/>
        </w:trPr>
        <w:tc>
          <w:tcPr>
            <w:tcW w:w="340" w:type="dxa"/>
          </w:tcPr>
          <w:p w14:paraId="28CB88F4" w14:textId="77777777" w:rsidR="00735E2D" w:rsidRDefault="00735E2D">
            <w:pPr>
              <w:pStyle w:val="TableParagraph"/>
              <w:spacing w:before="9"/>
              <w:ind w:left="0"/>
              <w:rPr>
                <w:sz w:val="19"/>
              </w:rPr>
            </w:pPr>
          </w:p>
          <w:p w14:paraId="2351AE37" w14:textId="77777777" w:rsidR="00735E2D" w:rsidRDefault="00000000">
            <w:pPr>
              <w:pStyle w:val="TableParagraph"/>
              <w:rPr>
                <w:rFonts w:ascii="Trebuchet MS"/>
                <w:sz w:val="12"/>
              </w:rPr>
            </w:pPr>
            <w:r>
              <w:rPr>
                <w:rFonts w:ascii="Trebuchet MS"/>
                <w:sz w:val="12"/>
              </w:rPr>
              <w:t>419</w:t>
            </w:r>
          </w:p>
        </w:tc>
        <w:tc>
          <w:tcPr>
            <w:tcW w:w="9512" w:type="dxa"/>
          </w:tcPr>
          <w:p w14:paraId="0F9548F4" w14:textId="77777777" w:rsidR="00735E2D" w:rsidRDefault="00000000">
            <w:pPr>
              <w:pStyle w:val="TableParagraph"/>
              <w:spacing w:before="116"/>
              <w:ind w:left="99"/>
              <w:rPr>
                <w:sz w:val="24"/>
              </w:rPr>
            </w:pPr>
            <w:r>
              <w:rPr>
                <w:w w:val="110"/>
                <w:sz w:val="24"/>
              </w:rPr>
              <w:t>the</w:t>
            </w:r>
            <w:r>
              <w:rPr>
                <w:spacing w:val="-12"/>
                <w:w w:val="110"/>
                <w:sz w:val="24"/>
              </w:rPr>
              <w:t xml:space="preserve"> </w:t>
            </w:r>
            <w:r>
              <w:rPr>
                <w:w w:val="110"/>
                <w:sz w:val="24"/>
              </w:rPr>
              <w:t>distractor</w:t>
            </w:r>
            <w:r>
              <w:rPr>
                <w:spacing w:val="-11"/>
                <w:w w:val="110"/>
                <w:sz w:val="24"/>
              </w:rPr>
              <w:t xml:space="preserve"> </w:t>
            </w:r>
            <w:r>
              <w:rPr>
                <w:w w:val="110"/>
                <w:sz w:val="24"/>
              </w:rPr>
              <w:t>field,</w:t>
            </w:r>
            <w:r>
              <w:rPr>
                <w:spacing w:val="-12"/>
                <w:w w:val="110"/>
                <w:sz w:val="24"/>
              </w:rPr>
              <w:t xml:space="preserve"> </w:t>
            </w:r>
            <w:r>
              <w:rPr>
                <w:w w:val="110"/>
                <w:sz w:val="24"/>
              </w:rPr>
              <w:t>before</w:t>
            </w:r>
            <w:r>
              <w:rPr>
                <w:spacing w:val="-11"/>
                <w:w w:val="110"/>
                <w:sz w:val="24"/>
              </w:rPr>
              <w:t xml:space="preserve"> </w:t>
            </w:r>
            <w:r>
              <w:rPr>
                <w:w w:val="110"/>
                <w:sz w:val="24"/>
              </w:rPr>
              <w:t>then</w:t>
            </w:r>
            <w:r>
              <w:rPr>
                <w:spacing w:val="-11"/>
                <w:w w:val="110"/>
                <w:sz w:val="24"/>
              </w:rPr>
              <w:t xml:space="preserve"> </w:t>
            </w:r>
            <w:r>
              <w:rPr>
                <w:w w:val="110"/>
                <w:sz w:val="24"/>
              </w:rPr>
              <w:t>moving</w:t>
            </w:r>
            <w:r>
              <w:rPr>
                <w:spacing w:val="-11"/>
                <w:w w:val="110"/>
                <w:sz w:val="24"/>
              </w:rPr>
              <w:t xml:space="preserve"> </w:t>
            </w:r>
            <w:r>
              <w:rPr>
                <w:w w:val="110"/>
                <w:sz w:val="24"/>
              </w:rPr>
              <w:t>in</w:t>
            </w:r>
            <w:r>
              <w:rPr>
                <w:spacing w:val="-12"/>
                <w:w w:val="110"/>
                <w:sz w:val="24"/>
              </w:rPr>
              <w:t xml:space="preserve"> </w:t>
            </w:r>
            <w:r>
              <w:rPr>
                <w:w w:val="110"/>
                <w:sz w:val="24"/>
              </w:rPr>
              <w:t>a</w:t>
            </w:r>
            <w:r>
              <w:rPr>
                <w:spacing w:val="-11"/>
                <w:w w:val="110"/>
                <w:sz w:val="24"/>
              </w:rPr>
              <w:t xml:space="preserve"> </w:t>
            </w:r>
            <w:r>
              <w:rPr>
                <w:w w:val="110"/>
                <w:sz w:val="24"/>
              </w:rPr>
              <w:t>more</w:t>
            </w:r>
            <w:r>
              <w:rPr>
                <w:spacing w:val="-12"/>
                <w:w w:val="110"/>
                <w:sz w:val="24"/>
              </w:rPr>
              <w:t xml:space="preserve"> </w:t>
            </w:r>
            <w:r>
              <w:rPr>
                <w:w w:val="110"/>
                <w:sz w:val="24"/>
              </w:rPr>
              <w:t>directed</w:t>
            </w:r>
            <w:r>
              <w:rPr>
                <w:spacing w:val="-12"/>
                <w:w w:val="110"/>
                <w:sz w:val="24"/>
              </w:rPr>
              <w:t xml:space="preserve"> </w:t>
            </w:r>
            <w:r>
              <w:rPr>
                <w:w w:val="110"/>
                <w:sz w:val="24"/>
              </w:rPr>
              <w:t>manner</w:t>
            </w:r>
            <w:r>
              <w:rPr>
                <w:spacing w:val="-12"/>
                <w:w w:val="110"/>
                <w:sz w:val="24"/>
              </w:rPr>
              <w:t xml:space="preserve"> </w:t>
            </w:r>
            <w:r>
              <w:rPr>
                <w:w w:val="110"/>
                <w:sz w:val="24"/>
              </w:rPr>
              <w:t>towards</w:t>
            </w:r>
            <w:r>
              <w:rPr>
                <w:spacing w:val="-11"/>
                <w:w w:val="110"/>
                <w:sz w:val="24"/>
              </w:rPr>
              <w:t xml:space="preserve"> </w:t>
            </w:r>
            <w:r>
              <w:rPr>
                <w:w w:val="110"/>
                <w:sz w:val="24"/>
              </w:rPr>
              <w:t>the</w:t>
            </w:r>
            <w:r>
              <w:rPr>
                <w:spacing w:val="-11"/>
                <w:w w:val="110"/>
                <w:sz w:val="24"/>
              </w:rPr>
              <w:t xml:space="preserve"> </w:t>
            </w:r>
            <w:r>
              <w:rPr>
                <w:w w:val="110"/>
                <w:sz w:val="24"/>
              </w:rPr>
              <w:t>target</w:t>
            </w:r>
          </w:p>
        </w:tc>
      </w:tr>
      <w:tr w:rsidR="00735E2D" w14:paraId="44831B72" w14:textId="77777777">
        <w:trPr>
          <w:trHeight w:val="478"/>
        </w:trPr>
        <w:tc>
          <w:tcPr>
            <w:tcW w:w="340" w:type="dxa"/>
          </w:tcPr>
          <w:p w14:paraId="764FCDDC" w14:textId="77777777" w:rsidR="00735E2D" w:rsidRDefault="00735E2D">
            <w:pPr>
              <w:pStyle w:val="TableParagraph"/>
              <w:spacing w:before="9"/>
              <w:ind w:left="0"/>
              <w:rPr>
                <w:sz w:val="19"/>
              </w:rPr>
            </w:pPr>
          </w:p>
          <w:p w14:paraId="6E997385" w14:textId="77777777" w:rsidR="00735E2D" w:rsidRDefault="00000000">
            <w:pPr>
              <w:pStyle w:val="TableParagraph"/>
              <w:rPr>
                <w:rFonts w:ascii="Trebuchet MS"/>
                <w:sz w:val="12"/>
              </w:rPr>
            </w:pPr>
            <w:r>
              <w:rPr>
                <w:rFonts w:ascii="Trebuchet MS"/>
                <w:sz w:val="12"/>
              </w:rPr>
              <w:t>420</w:t>
            </w:r>
          </w:p>
        </w:tc>
        <w:tc>
          <w:tcPr>
            <w:tcW w:w="9512" w:type="dxa"/>
          </w:tcPr>
          <w:p w14:paraId="0FF1A63D" w14:textId="77777777" w:rsidR="00735E2D" w:rsidRDefault="00000000">
            <w:pPr>
              <w:pStyle w:val="TableParagraph"/>
              <w:spacing w:before="116"/>
              <w:ind w:left="99"/>
              <w:rPr>
                <w:sz w:val="24"/>
              </w:rPr>
            </w:pPr>
            <w:r>
              <w:rPr>
                <w:w w:val="110"/>
                <w:sz w:val="24"/>
              </w:rPr>
              <w:t>position.</w:t>
            </w:r>
            <w:r>
              <w:rPr>
                <w:spacing w:val="3"/>
                <w:w w:val="110"/>
                <w:sz w:val="24"/>
              </w:rPr>
              <w:t xml:space="preserve"> </w:t>
            </w:r>
            <w:r>
              <w:rPr>
                <w:w w:val="110"/>
                <w:sz w:val="24"/>
              </w:rPr>
              <w:t>Contextual</w:t>
            </w:r>
            <w:r>
              <w:rPr>
                <w:spacing w:val="-14"/>
                <w:w w:val="110"/>
                <w:sz w:val="24"/>
              </w:rPr>
              <w:t xml:space="preserve"> </w:t>
            </w:r>
            <w:r>
              <w:rPr>
                <w:w w:val="110"/>
                <w:sz w:val="24"/>
              </w:rPr>
              <w:t>cuing</w:t>
            </w:r>
            <w:r>
              <w:rPr>
                <w:spacing w:val="-14"/>
                <w:w w:val="110"/>
                <w:sz w:val="24"/>
              </w:rPr>
              <w:t xml:space="preserve"> </w:t>
            </w:r>
            <w:r>
              <w:rPr>
                <w:w w:val="110"/>
                <w:sz w:val="24"/>
              </w:rPr>
              <w:t>appears</w:t>
            </w:r>
            <w:r>
              <w:rPr>
                <w:spacing w:val="-14"/>
                <w:w w:val="110"/>
                <w:sz w:val="24"/>
              </w:rPr>
              <w:t xml:space="preserve"> </w:t>
            </w:r>
            <w:r>
              <w:rPr>
                <w:w w:val="110"/>
                <w:sz w:val="24"/>
              </w:rPr>
              <w:t>to</w:t>
            </w:r>
            <w:r>
              <w:rPr>
                <w:spacing w:val="-13"/>
                <w:w w:val="110"/>
                <w:sz w:val="24"/>
              </w:rPr>
              <w:t xml:space="preserve"> </w:t>
            </w:r>
            <w:r>
              <w:rPr>
                <w:w w:val="110"/>
                <w:sz w:val="24"/>
              </w:rPr>
              <w:t>result</w:t>
            </w:r>
            <w:r>
              <w:rPr>
                <w:spacing w:val="-14"/>
                <w:w w:val="110"/>
                <w:sz w:val="24"/>
              </w:rPr>
              <w:t xml:space="preserve"> </w:t>
            </w:r>
            <w:r>
              <w:rPr>
                <w:w w:val="110"/>
                <w:sz w:val="24"/>
              </w:rPr>
              <w:t>from</w:t>
            </w:r>
            <w:r>
              <w:rPr>
                <w:spacing w:val="-13"/>
                <w:w w:val="110"/>
                <w:sz w:val="24"/>
              </w:rPr>
              <w:t xml:space="preserve"> </w:t>
            </w:r>
            <w:r>
              <w:rPr>
                <w:w w:val="110"/>
                <w:sz w:val="24"/>
              </w:rPr>
              <w:t>a</w:t>
            </w:r>
            <w:r>
              <w:rPr>
                <w:spacing w:val="-14"/>
                <w:w w:val="110"/>
                <w:sz w:val="24"/>
              </w:rPr>
              <w:t xml:space="preserve"> </w:t>
            </w:r>
            <w:r>
              <w:rPr>
                <w:w w:val="110"/>
                <w:sz w:val="24"/>
              </w:rPr>
              <w:t>cessation</w:t>
            </w:r>
            <w:r>
              <w:rPr>
                <w:spacing w:val="-13"/>
                <w:w w:val="110"/>
                <w:sz w:val="24"/>
              </w:rPr>
              <w:t xml:space="preserve"> </w:t>
            </w:r>
            <w:r>
              <w:rPr>
                <w:w w:val="110"/>
                <w:sz w:val="24"/>
              </w:rPr>
              <w:t>of</w:t>
            </w:r>
            <w:r>
              <w:rPr>
                <w:spacing w:val="-15"/>
                <w:w w:val="110"/>
                <w:sz w:val="24"/>
              </w:rPr>
              <w:t xml:space="preserve"> </w:t>
            </w:r>
            <w:r>
              <w:rPr>
                <w:w w:val="110"/>
                <w:sz w:val="24"/>
              </w:rPr>
              <w:t>the</w:t>
            </w:r>
            <w:r>
              <w:rPr>
                <w:spacing w:val="-14"/>
                <w:w w:val="110"/>
                <w:sz w:val="24"/>
              </w:rPr>
              <w:t xml:space="preserve"> </w:t>
            </w:r>
            <w:r>
              <w:rPr>
                <w:w w:val="110"/>
                <w:sz w:val="24"/>
              </w:rPr>
              <w:t>first</w:t>
            </w:r>
            <w:r>
              <w:rPr>
                <w:spacing w:val="-14"/>
                <w:w w:val="110"/>
                <w:sz w:val="24"/>
              </w:rPr>
              <w:t xml:space="preserve"> </w:t>
            </w:r>
            <w:r>
              <w:rPr>
                <w:w w:val="110"/>
                <w:sz w:val="24"/>
              </w:rPr>
              <w:t>(random)</w:t>
            </w:r>
            <w:r>
              <w:rPr>
                <w:spacing w:val="-14"/>
                <w:w w:val="110"/>
                <w:sz w:val="24"/>
              </w:rPr>
              <w:t xml:space="preserve"> </w:t>
            </w:r>
            <w:r>
              <w:rPr>
                <w:w w:val="110"/>
                <w:sz w:val="24"/>
              </w:rPr>
              <w:t>search</w:t>
            </w:r>
          </w:p>
        </w:tc>
      </w:tr>
      <w:tr w:rsidR="00735E2D" w14:paraId="1BFB1376" w14:textId="77777777">
        <w:trPr>
          <w:trHeight w:val="478"/>
        </w:trPr>
        <w:tc>
          <w:tcPr>
            <w:tcW w:w="340" w:type="dxa"/>
          </w:tcPr>
          <w:p w14:paraId="74C0C179" w14:textId="77777777" w:rsidR="00735E2D" w:rsidRDefault="00735E2D">
            <w:pPr>
              <w:pStyle w:val="TableParagraph"/>
              <w:spacing w:before="9"/>
              <w:ind w:left="0"/>
              <w:rPr>
                <w:sz w:val="19"/>
              </w:rPr>
            </w:pPr>
          </w:p>
          <w:p w14:paraId="21CB2FBA" w14:textId="77777777" w:rsidR="00735E2D" w:rsidRDefault="00000000">
            <w:pPr>
              <w:pStyle w:val="TableParagraph"/>
              <w:rPr>
                <w:rFonts w:ascii="Trebuchet MS"/>
                <w:sz w:val="12"/>
              </w:rPr>
            </w:pPr>
            <w:r>
              <w:rPr>
                <w:rFonts w:ascii="Trebuchet MS"/>
                <w:sz w:val="12"/>
              </w:rPr>
              <w:t>421</w:t>
            </w:r>
          </w:p>
        </w:tc>
        <w:tc>
          <w:tcPr>
            <w:tcW w:w="9512" w:type="dxa"/>
          </w:tcPr>
          <w:p w14:paraId="0AF2B449" w14:textId="77777777" w:rsidR="00735E2D" w:rsidRDefault="00000000">
            <w:pPr>
              <w:pStyle w:val="TableParagraph"/>
              <w:spacing w:before="116"/>
              <w:ind w:left="99"/>
              <w:rPr>
                <w:sz w:val="24"/>
              </w:rPr>
            </w:pPr>
            <w:r>
              <w:rPr>
                <w:w w:val="105"/>
                <w:sz w:val="24"/>
              </w:rPr>
              <w:t>phase</w:t>
            </w:r>
            <w:r>
              <w:rPr>
                <w:spacing w:val="16"/>
                <w:w w:val="105"/>
                <w:sz w:val="24"/>
              </w:rPr>
              <w:t xml:space="preserve"> </w:t>
            </w:r>
            <w:r>
              <w:rPr>
                <w:w w:val="105"/>
                <w:sz w:val="24"/>
              </w:rPr>
              <w:t>at</w:t>
            </w:r>
            <w:r>
              <w:rPr>
                <w:spacing w:val="17"/>
                <w:w w:val="105"/>
                <w:sz w:val="24"/>
              </w:rPr>
              <w:t xml:space="preserve"> </w:t>
            </w:r>
            <w:r>
              <w:rPr>
                <w:w w:val="105"/>
                <w:sz w:val="24"/>
              </w:rPr>
              <w:t>an</w:t>
            </w:r>
            <w:r>
              <w:rPr>
                <w:spacing w:val="17"/>
                <w:w w:val="105"/>
                <w:sz w:val="24"/>
              </w:rPr>
              <w:t xml:space="preserve"> </w:t>
            </w:r>
            <w:r>
              <w:rPr>
                <w:w w:val="105"/>
                <w:sz w:val="24"/>
              </w:rPr>
              <w:t>earlier</w:t>
            </w:r>
            <w:r>
              <w:rPr>
                <w:spacing w:val="17"/>
                <w:w w:val="105"/>
                <w:sz w:val="24"/>
              </w:rPr>
              <w:t xml:space="preserve"> </w:t>
            </w:r>
            <w:r>
              <w:rPr>
                <w:w w:val="105"/>
                <w:sz w:val="24"/>
              </w:rPr>
              <w:t>time</w:t>
            </w:r>
            <w:r>
              <w:rPr>
                <w:spacing w:val="18"/>
                <w:w w:val="105"/>
                <w:sz w:val="24"/>
              </w:rPr>
              <w:t xml:space="preserve"> </w:t>
            </w:r>
            <w:r>
              <w:rPr>
                <w:w w:val="105"/>
                <w:sz w:val="24"/>
              </w:rPr>
              <w:t>point</w:t>
            </w:r>
            <w:r>
              <w:rPr>
                <w:spacing w:val="16"/>
                <w:w w:val="105"/>
                <w:sz w:val="24"/>
              </w:rPr>
              <w:t xml:space="preserve"> </w:t>
            </w:r>
            <w:r>
              <w:rPr>
                <w:w w:val="105"/>
                <w:sz w:val="24"/>
              </w:rPr>
              <w:t>in</w:t>
            </w:r>
            <w:r>
              <w:rPr>
                <w:spacing w:val="17"/>
                <w:w w:val="105"/>
                <w:sz w:val="24"/>
              </w:rPr>
              <w:t xml:space="preserve"> </w:t>
            </w:r>
            <w:r>
              <w:rPr>
                <w:w w:val="105"/>
                <w:sz w:val="24"/>
              </w:rPr>
              <w:t>the</w:t>
            </w:r>
            <w:r>
              <w:rPr>
                <w:spacing w:val="17"/>
                <w:w w:val="105"/>
                <w:sz w:val="24"/>
              </w:rPr>
              <w:t xml:space="preserve"> </w:t>
            </w:r>
            <w:r>
              <w:rPr>
                <w:w w:val="105"/>
                <w:sz w:val="24"/>
              </w:rPr>
              <w:t>entire</w:t>
            </w:r>
            <w:r>
              <w:rPr>
                <w:spacing w:val="18"/>
                <w:w w:val="105"/>
                <w:sz w:val="24"/>
              </w:rPr>
              <w:t xml:space="preserve"> </w:t>
            </w:r>
            <w:r>
              <w:rPr>
                <w:w w:val="105"/>
                <w:sz w:val="24"/>
              </w:rPr>
              <w:t>search</w:t>
            </w:r>
            <w:r>
              <w:rPr>
                <w:spacing w:val="17"/>
                <w:w w:val="105"/>
                <w:sz w:val="24"/>
              </w:rPr>
              <w:t xml:space="preserve"> </w:t>
            </w:r>
            <w:r>
              <w:rPr>
                <w:w w:val="105"/>
                <w:sz w:val="24"/>
              </w:rPr>
              <w:t>process,</w:t>
            </w:r>
            <w:r>
              <w:rPr>
                <w:spacing w:val="17"/>
                <w:w w:val="105"/>
                <w:sz w:val="24"/>
              </w:rPr>
              <w:t xml:space="preserve"> </w:t>
            </w:r>
            <w:r>
              <w:rPr>
                <w:w w:val="105"/>
                <w:sz w:val="24"/>
              </w:rPr>
              <w:t>such</w:t>
            </w:r>
            <w:r>
              <w:rPr>
                <w:spacing w:val="17"/>
                <w:w w:val="105"/>
                <w:sz w:val="24"/>
              </w:rPr>
              <w:t xml:space="preserve"> </w:t>
            </w:r>
            <w:r>
              <w:rPr>
                <w:w w:val="105"/>
                <w:sz w:val="24"/>
              </w:rPr>
              <w:t>that</w:t>
            </w:r>
            <w:r>
              <w:rPr>
                <w:spacing w:val="17"/>
                <w:w w:val="105"/>
                <w:sz w:val="24"/>
              </w:rPr>
              <w:t xml:space="preserve"> </w:t>
            </w:r>
            <w:r>
              <w:rPr>
                <w:w w:val="105"/>
                <w:sz w:val="24"/>
              </w:rPr>
              <w:t>processing</w:t>
            </w:r>
            <w:r>
              <w:rPr>
                <w:spacing w:val="18"/>
                <w:w w:val="105"/>
                <w:sz w:val="24"/>
              </w:rPr>
              <w:t xml:space="preserve"> </w:t>
            </w:r>
            <w:r>
              <w:rPr>
                <w:w w:val="105"/>
                <w:sz w:val="24"/>
              </w:rPr>
              <w:t>of</w:t>
            </w:r>
            <w:r>
              <w:rPr>
                <w:spacing w:val="17"/>
                <w:w w:val="105"/>
                <w:sz w:val="24"/>
              </w:rPr>
              <w:t xml:space="preserve"> </w:t>
            </w:r>
            <w:r>
              <w:rPr>
                <w:w w:val="105"/>
                <w:sz w:val="24"/>
              </w:rPr>
              <w:t>repeated</w:t>
            </w:r>
          </w:p>
        </w:tc>
      </w:tr>
      <w:tr w:rsidR="00735E2D" w14:paraId="55FE2669" w14:textId="77777777">
        <w:trPr>
          <w:trHeight w:val="478"/>
        </w:trPr>
        <w:tc>
          <w:tcPr>
            <w:tcW w:w="340" w:type="dxa"/>
          </w:tcPr>
          <w:p w14:paraId="0A265F86" w14:textId="77777777" w:rsidR="00735E2D" w:rsidRDefault="00735E2D">
            <w:pPr>
              <w:pStyle w:val="TableParagraph"/>
              <w:spacing w:before="9"/>
              <w:ind w:left="0"/>
              <w:rPr>
                <w:sz w:val="19"/>
              </w:rPr>
            </w:pPr>
          </w:p>
          <w:p w14:paraId="7D2B605B" w14:textId="77777777" w:rsidR="00735E2D" w:rsidRDefault="00000000">
            <w:pPr>
              <w:pStyle w:val="TableParagraph"/>
              <w:rPr>
                <w:rFonts w:ascii="Trebuchet MS"/>
                <w:sz w:val="12"/>
              </w:rPr>
            </w:pPr>
            <w:r>
              <w:rPr>
                <w:rFonts w:ascii="Trebuchet MS"/>
                <w:sz w:val="12"/>
              </w:rPr>
              <w:t>422</w:t>
            </w:r>
          </w:p>
        </w:tc>
        <w:tc>
          <w:tcPr>
            <w:tcW w:w="9512" w:type="dxa"/>
          </w:tcPr>
          <w:p w14:paraId="041C8A9C" w14:textId="77777777" w:rsidR="00735E2D" w:rsidRDefault="00000000">
            <w:pPr>
              <w:pStyle w:val="TableParagraph"/>
              <w:spacing w:before="116"/>
              <w:ind w:left="99"/>
              <w:rPr>
                <w:sz w:val="24"/>
              </w:rPr>
            </w:pPr>
            <w:r>
              <w:rPr>
                <w:w w:val="105"/>
                <w:sz w:val="24"/>
              </w:rPr>
              <w:t>distractors</w:t>
            </w:r>
            <w:r>
              <w:rPr>
                <w:spacing w:val="14"/>
                <w:w w:val="105"/>
                <w:sz w:val="24"/>
              </w:rPr>
              <w:t xml:space="preserve"> </w:t>
            </w:r>
            <w:r>
              <w:rPr>
                <w:w w:val="105"/>
                <w:sz w:val="24"/>
              </w:rPr>
              <w:t>will,</w:t>
            </w:r>
            <w:r>
              <w:rPr>
                <w:spacing w:val="15"/>
                <w:w w:val="105"/>
                <w:sz w:val="24"/>
              </w:rPr>
              <w:t xml:space="preserve"> </w:t>
            </w:r>
            <w:r>
              <w:rPr>
                <w:w w:val="105"/>
                <w:sz w:val="24"/>
              </w:rPr>
              <w:t>on</w:t>
            </w:r>
            <w:r>
              <w:rPr>
                <w:spacing w:val="14"/>
                <w:w w:val="105"/>
                <w:sz w:val="24"/>
              </w:rPr>
              <w:t xml:space="preserve"> </w:t>
            </w:r>
            <w:r>
              <w:rPr>
                <w:w w:val="105"/>
                <w:sz w:val="24"/>
              </w:rPr>
              <w:t>average,</w:t>
            </w:r>
            <w:r>
              <w:rPr>
                <w:spacing w:val="15"/>
                <w:w w:val="105"/>
                <w:sz w:val="24"/>
              </w:rPr>
              <w:t xml:space="preserve"> </w:t>
            </w:r>
            <w:r>
              <w:rPr>
                <w:w w:val="105"/>
                <w:sz w:val="24"/>
              </w:rPr>
              <w:t>result</w:t>
            </w:r>
            <w:r>
              <w:rPr>
                <w:spacing w:val="14"/>
                <w:w w:val="105"/>
                <w:sz w:val="24"/>
              </w:rPr>
              <w:t xml:space="preserve"> </w:t>
            </w:r>
            <w:r>
              <w:rPr>
                <w:w w:val="105"/>
                <w:sz w:val="24"/>
              </w:rPr>
              <w:t>in</w:t>
            </w:r>
            <w:r>
              <w:rPr>
                <w:spacing w:val="14"/>
                <w:w w:val="105"/>
                <w:sz w:val="24"/>
              </w:rPr>
              <w:t xml:space="preserve"> </w:t>
            </w:r>
            <w:r>
              <w:rPr>
                <w:w w:val="105"/>
                <w:sz w:val="24"/>
              </w:rPr>
              <w:t>fewer</w:t>
            </w:r>
            <w:r>
              <w:rPr>
                <w:spacing w:val="16"/>
                <w:w w:val="105"/>
                <w:sz w:val="24"/>
              </w:rPr>
              <w:t xml:space="preserve"> </w:t>
            </w:r>
            <w:commentRangeStart w:id="106"/>
            <w:r>
              <w:rPr>
                <w:w w:val="105"/>
                <w:sz w:val="24"/>
              </w:rPr>
              <w:t>fixations</w:t>
            </w:r>
            <w:commentRangeEnd w:id="106"/>
            <w:r w:rsidR="00572F94">
              <w:rPr>
                <w:rStyle w:val="CommentReference"/>
              </w:rPr>
              <w:commentReference w:id="106"/>
            </w:r>
            <w:r>
              <w:rPr>
                <w:w w:val="105"/>
                <w:sz w:val="24"/>
              </w:rPr>
              <w:t>.</w:t>
            </w:r>
            <w:r>
              <w:rPr>
                <w:spacing w:val="41"/>
                <w:w w:val="105"/>
                <w:sz w:val="24"/>
              </w:rPr>
              <w:t xml:space="preserve"> </w:t>
            </w:r>
            <w:r>
              <w:rPr>
                <w:w w:val="105"/>
                <w:sz w:val="24"/>
              </w:rPr>
              <w:t>With</w:t>
            </w:r>
            <w:r>
              <w:rPr>
                <w:spacing w:val="14"/>
                <w:w w:val="105"/>
                <w:sz w:val="24"/>
              </w:rPr>
              <w:t xml:space="preserve"> </w:t>
            </w:r>
            <w:r>
              <w:rPr>
                <w:w w:val="105"/>
                <w:sz w:val="24"/>
              </w:rPr>
              <w:t>respect</w:t>
            </w:r>
            <w:r>
              <w:rPr>
                <w:spacing w:val="15"/>
                <w:w w:val="105"/>
                <w:sz w:val="24"/>
              </w:rPr>
              <w:t xml:space="preserve"> </w:t>
            </w:r>
            <w:r>
              <w:rPr>
                <w:w w:val="105"/>
                <w:sz w:val="24"/>
              </w:rPr>
              <w:t>to</w:t>
            </w:r>
            <w:r>
              <w:rPr>
                <w:spacing w:val="15"/>
                <w:w w:val="105"/>
                <w:sz w:val="24"/>
              </w:rPr>
              <w:t xml:space="preserve"> </w:t>
            </w:r>
            <w:r>
              <w:rPr>
                <w:w w:val="105"/>
                <w:sz w:val="24"/>
              </w:rPr>
              <w:t>the</w:t>
            </w:r>
            <w:r>
              <w:rPr>
                <w:spacing w:val="14"/>
                <w:w w:val="105"/>
                <w:sz w:val="24"/>
              </w:rPr>
              <w:t xml:space="preserve"> </w:t>
            </w:r>
            <w:r>
              <w:rPr>
                <w:w w:val="105"/>
                <w:sz w:val="24"/>
              </w:rPr>
              <w:t>current</w:t>
            </w:r>
            <w:r>
              <w:rPr>
                <w:spacing w:val="15"/>
                <w:w w:val="105"/>
                <w:sz w:val="24"/>
              </w:rPr>
              <w:t xml:space="preserve"> </w:t>
            </w:r>
            <w:r>
              <w:rPr>
                <w:w w:val="105"/>
                <w:sz w:val="24"/>
              </w:rPr>
              <w:t>study,</w:t>
            </w:r>
            <w:r>
              <w:rPr>
                <w:spacing w:val="14"/>
                <w:w w:val="105"/>
                <w:sz w:val="24"/>
              </w:rPr>
              <w:t xml:space="preserve"> </w:t>
            </w:r>
            <w:r>
              <w:rPr>
                <w:w w:val="105"/>
                <w:sz w:val="24"/>
              </w:rPr>
              <w:t>in</w:t>
            </w:r>
          </w:p>
        </w:tc>
      </w:tr>
      <w:tr w:rsidR="00735E2D" w14:paraId="1477223C" w14:textId="77777777">
        <w:trPr>
          <w:trHeight w:val="478"/>
        </w:trPr>
        <w:tc>
          <w:tcPr>
            <w:tcW w:w="340" w:type="dxa"/>
          </w:tcPr>
          <w:p w14:paraId="12147CA3" w14:textId="77777777" w:rsidR="00735E2D" w:rsidRDefault="00735E2D">
            <w:pPr>
              <w:pStyle w:val="TableParagraph"/>
              <w:spacing w:before="9"/>
              <w:ind w:left="0"/>
              <w:rPr>
                <w:sz w:val="19"/>
              </w:rPr>
            </w:pPr>
          </w:p>
          <w:p w14:paraId="36FE41AC" w14:textId="77777777" w:rsidR="00735E2D" w:rsidRDefault="00000000">
            <w:pPr>
              <w:pStyle w:val="TableParagraph"/>
              <w:rPr>
                <w:rFonts w:ascii="Trebuchet MS"/>
                <w:sz w:val="12"/>
              </w:rPr>
            </w:pPr>
            <w:r>
              <w:rPr>
                <w:rFonts w:ascii="Trebuchet MS"/>
                <w:sz w:val="12"/>
              </w:rPr>
              <w:t>423</w:t>
            </w:r>
          </w:p>
        </w:tc>
        <w:tc>
          <w:tcPr>
            <w:tcW w:w="9512" w:type="dxa"/>
          </w:tcPr>
          <w:p w14:paraId="532A2FC3" w14:textId="77777777" w:rsidR="00735E2D" w:rsidRDefault="00000000">
            <w:pPr>
              <w:pStyle w:val="TableParagraph"/>
              <w:spacing w:before="116"/>
              <w:ind w:left="99"/>
              <w:rPr>
                <w:sz w:val="24"/>
              </w:rPr>
            </w:pPr>
            <w:r>
              <w:rPr>
                <w:w w:val="105"/>
                <w:sz w:val="24"/>
              </w:rPr>
              <w:t>Experiments</w:t>
            </w:r>
            <w:r>
              <w:rPr>
                <w:spacing w:val="12"/>
                <w:w w:val="105"/>
                <w:sz w:val="24"/>
              </w:rPr>
              <w:t xml:space="preserve"> </w:t>
            </w:r>
            <w:r>
              <w:rPr>
                <w:w w:val="105"/>
                <w:sz w:val="24"/>
              </w:rPr>
              <w:t>1</w:t>
            </w:r>
            <w:r>
              <w:rPr>
                <w:spacing w:val="13"/>
                <w:w w:val="105"/>
                <w:sz w:val="24"/>
              </w:rPr>
              <w:t xml:space="preserve"> </w:t>
            </w:r>
            <w:r>
              <w:rPr>
                <w:w w:val="105"/>
                <w:sz w:val="24"/>
              </w:rPr>
              <w:t>and</w:t>
            </w:r>
            <w:r>
              <w:rPr>
                <w:spacing w:val="13"/>
                <w:w w:val="105"/>
                <w:sz w:val="24"/>
              </w:rPr>
              <w:t xml:space="preserve"> </w:t>
            </w:r>
            <w:r>
              <w:rPr>
                <w:w w:val="105"/>
                <w:sz w:val="24"/>
              </w:rPr>
              <w:t>2</w:t>
            </w:r>
            <w:r>
              <w:rPr>
                <w:spacing w:val="13"/>
                <w:w w:val="105"/>
                <w:sz w:val="24"/>
              </w:rPr>
              <w:t xml:space="preserve"> </w:t>
            </w:r>
            <w:r>
              <w:rPr>
                <w:w w:val="105"/>
                <w:sz w:val="24"/>
              </w:rPr>
              <w:t>we</w:t>
            </w:r>
            <w:r>
              <w:rPr>
                <w:spacing w:val="12"/>
                <w:w w:val="105"/>
                <w:sz w:val="24"/>
              </w:rPr>
              <w:t xml:space="preserve"> </w:t>
            </w:r>
            <w:r>
              <w:rPr>
                <w:w w:val="105"/>
                <w:sz w:val="24"/>
              </w:rPr>
              <w:t>have</w:t>
            </w:r>
            <w:r>
              <w:rPr>
                <w:spacing w:val="13"/>
                <w:w w:val="105"/>
                <w:sz w:val="24"/>
              </w:rPr>
              <w:t xml:space="preserve"> </w:t>
            </w:r>
            <w:r>
              <w:rPr>
                <w:w w:val="105"/>
                <w:sz w:val="24"/>
              </w:rPr>
              <w:t>initially</w:t>
            </w:r>
            <w:r>
              <w:rPr>
                <w:spacing w:val="13"/>
                <w:w w:val="105"/>
                <w:sz w:val="24"/>
              </w:rPr>
              <w:t xml:space="preserve"> </w:t>
            </w:r>
            <w:r>
              <w:rPr>
                <w:w w:val="105"/>
                <w:sz w:val="24"/>
              </w:rPr>
              <w:t>directed</w:t>
            </w:r>
            <w:r>
              <w:rPr>
                <w:spacing w:val="13"/>
                <w:w w:val="105"/>
                <w:sz w:val="24"/>
              </w:rPr>
              <w:t xml:space="preserve"> </w:t>
            </w:r>
            <w:r>
              <w:rPr>
                <w:w w:val="105"/>
                <w:sz w:val="24"/>
              </w:rPr>
              <w:t>attention</w:t>
            </w:r>
            <w:r>
              <w:rPr>
                <w:spacing w:val="13"/>
                <w:w w:val="105"/>
                <w:sz w:val="24"/>
              </w:rPr>
              <w:t xml:space="preserve"> </w:t>
            </w:r>
            <w:r>
              <w:rPr>
                <w:w w:val="105"/>
                <w:sz w:val="24"/>
              </w:rPr>
              <w:t>towards</w:t>
            </w:r>
            <w:r>
              <w:rPr>
                <w:spacing w:val="12"/>
                <w:w w:val="105"/>
                <w:sz w:val="24"/>
              </w:rPr>
              <w:t xml:space="preserve"> </w:t>
            </w:r>
            <w:r>
              <w:rPr>
                <w:w w:val="105"/>
                <w:sz w:val="24"/>
              </w:rPr>
              <w:t>the</w:t>
            </w:r>
            <w:r>
              <w:rPr>
                <w:spacing w:val="13"/>
                <w:w w:val="105"/>
                <w:sz w:val="24"/>
              </w:rPr>
              <w:t xml:space="preserve"> </w:t>
            </w:r>
            <w:r>
              <w:rPr>
                <w:w w:val="105"/>
                <w:sz w:val="24"/>
              </w:rPr>
              <w:t>side</w:t>
            </w:r>
            <w:r>
              <w:rPr>
                <w:spacing w:val="13"/>
                <w:w w:val="105"/>
                <w:sz w:val="24"/>
              </w:rPr>
              <w:t xml:space="preserve"> </w:t>
            </w:r>
            <w:r>
              <w:rPr>
                <w:w w:val="105"/>
                <w:sz w:val="24"/>
              </w:rPr>
              <w:t>of</w:t>
            </w:r>
            <w:r>
              <w:rPr>
                <w:spacing w:val="13"/>
                <w:w w:val="105"/>
                <w:sz w:val="24"/>
              </w:rPr>
              <w:t xml:space="preserve"> </w:t>
            </w:r>
            <w:r>
              <w:rPr>
                <w:w w:val="105"/>
                <w:sz w:val="24"/>
              </w:rPr>
              <w:t>the</w:t>
            </w:r>
            <w:r>
              <w:rPr>
                <w:spacing w:val="13"/>
                <w:w w:val="105"/>
                <w:sz w:val="24"/>
              </w:rPr>
              <w:t xml:space="preserve"> </w:t>
            </w:r>
            <w:r>
              <w:rPr>
                <w:w w:val="105"/>
                <w:sz w:val="24"/>
              </w:rPr>
              <w:t>screen</w:t>
            </w:r>
            <w:r>
              <w:rPr>
                <w:spacing w:val="12"/>
                <w:w w:val="105"/>
                <w:sz w:val="24"/>
              </w:rPr>
              <w:t xml:space="preserve"> </w:t>
            </w:r>
            <w:r>
              <w:rPr>
                <w:w w:val="105"/>
                <w:sz w:val="24"/>
              </w:rPr>
              <w:t>that</w:t>
            </w:r>
          </w:p>
        </w:tc>
      </w:tr>
      <w:tr w:rsidR="00735E2D" w14:paraId="719C60C7" w14:textId="77777777">
        <w:trPr>
          <w:trHeight w:val="407"/>
        </w:trPr>
        <w:tc>
          <w:tcPr>
            <w:tcW w:w="340" w:type="dxa"/>
          </w:tcPr>
          <w:p w14:paraId="39691BD5" w14:textId="77777777" w:rsidR="00735E2D" w:rsidRDefault="00735E2D">
            <w:pPr>
              <w:pStyle w:val="TableParagraph"/>
              <w:spacing w:before="9"/>
              <w:ind w:left="0"/>
              <w:rPr>
                <w:sz w:val="19"/>
              </w:rPr>
            </w:pPr>
          </w:p>
          <w:p w14:paraId="105D9186" w14:textId="77777777" w:rsidR="00735E2D" w:rsidRDefault="00000000">
            <w:pPr>
              <w:pStyle w:val="TableParagraph"/>
              <w:rPr>
                <w:rFonts w:ascii="Trebuchet MS"/>
                <w:sz w:val="12"/>
              </w:rPr>
            </w:pPr>
            <w:r>
              <w:rPr>
                <w:rFonts w:ascii="Trebuchet MS"/>
                <w:sz w:val="12"/>
              </w:rPr>
              <w:t>424</w:t>
            </w:r>
          </w:p>
        </w:tc>
        <w:tc>
          <w:tcPr>
            <w:tcW w:w="9512" w:type="dxa"/>
          </w:tcPr>
          <w:p w14:paraId="70A47EAB" w14:textId="77777777" w:rsidR="00735E2D" w:rsidRDefault="00000000">
            <w:pPr>
              <w:pStyle w:val="TableParagraph"/>
              <w:spacing w:before="116" w:line="271" w:lineRule="exact"/>
              <w:ind w:left="99"/>
              <w:rPr>
                <w:sz w:val="24"/>
              </w:rPr>
            </w:pPr>
            <w:r>
              <w:rPr>
                <w:w w:val="105"/>
                <w:sz w:val="24"/>
              </w:rPr>
              <w:t>contains</w:t>
            </w:r>
            <w:r>
              <w:rPr>
                <w:spacing w:val="16"/>
                <w:w w:val="105"/>
                <w:sz w:val="24"/>
              </w:rPr>
              <w:t xml:space="preserve"> </w:t>
            </w:r>
            <w:r>
              <w:rPr>
                <w:w w:val="105"/>
                <w:sz w:val="24"/>
              </w:rPr>
              <w:t>the</w:t>
            </w:r>
            <w:r>
              <w:rPr>
                <w:spacing w:val="17"/>
                <w:w w:val="105"/>
                <w:sz w:val="24"/>
              </w:rPr>
              <w:t xml:space="preserve"> </w:t>
            </w:r>
            <w:r>
              <w:rPr>
                <w:w w:val="105"/>
                <w:sz w:val="24"/>
              </w:rPr>
              <w:t>target</w:t>
            </w:r>
            <w:r>
              <w:rPr>
                <w:spacing w:val="17"/>
                <w:w w:val="105"/>
                <w:sz w:val="24"/>
              </w:rPr>
              <w:t xml:space="preserve"> </w:t>
            </w:r>
            <w:r>
              <w:rPr>
                <w:w w:val="105"/>
                <w:sz w:val="24"/>
              </w:rPr>
              <w:t>on</w:t>
            </w:r>
            <w:r>
              <w:rPr>
                <w:spacing w:val="17"/>
                <w:w w:val="105"/>
                <w:sz w:val="24"/>
              </w:rPr>
              <w:t xml:space="preserve"> </w:t>
            </w:r>
            <w:r>
              <w:rPr>
                <w:w w:val="105"/>
                <w:sz w:val="24"/>
              </w:rPr>
              <w:t>cued</w:t>
            </w:r>
            <w:r>
              <w:rPr>
                <w:spacing w:val="17"/>
                <w:w w:val="105"/>
                <w:sz w:val="24"/>
              </w:rPr>
              <w:t xml:space="preserve"> </w:t>
            </w:r>
            <w:r>
              <w:rPr>
                <w:w w:val="105"/>
                <w:sz w:val="24"/>
              </w:rPr>
              <w:t>trials.</w:t>
            </w:r>
            <w:r>
              <w:rPr>
                <w:spacing w:val="44"/>
                <w:w w:val="105"/>
                <w:sz w:val="24"/>
              </w:rPr>
              <w:t xml:space="preserve"> </w:t>
            </w:r>
            <w:r>
              <w:rPr>
                <w:w w:val="105"/>
                <w:sz w:val="24"/>
              </w:rPr>
              <w:t>This</w:t>
            </w:r>
            <w:r>
              <w:rPr>
                <w:spacing w:val="18"/>
                <w:w w:val="105"/>
                <w:sz w:val="24"/>
              </w:rPr>
              <w:t xml:space="preserve"> </w:t>
            </w:r>
            <w:commentRangeStart w:id="107"/>
            <w:commentRangeStart w:id="108"/>
            <w:r>
              <w:rPr>
                <w:w w:val="105"/>
                <w:sz w:val="24"/>
              </w:rPr>
              <w:t>will</w:t>
            </w:r>
            <w:r>
              <w:rPr>
                <w:spacing w:val="17"/>
                <w:w w:val="105"/>
                <w:sz w:val="24"/>
              </w:rPr>
              <w:t xml:space="preserve"> </w:t>
            </w:r>
            <w:commentRangeEnd w:id="107"/>
            <w:r w:rsidR="002F46D8">
              <w:rPr>
                <w:rStyle w:val="CommentReference"/>
              </w:rPr>
              <w:commentReference w:id="107"/>
            </w:r>
            <w:commentRangeEnd w:id="108"/>
            <w:r w:rsidR="00816F4D">
              <w:rPr>
                <w:rStyle w:val="CommentReference"/>
              </w:rPr>
              <w:commentReference w:id="108"/>
            </w:r>
            <w:r>
              <w:rPr>
                <w:w w:val="105"/>
                <w:sz w:val="24"/>
              </w:rPr>
              <w:t>bring</w:t>
            </w:r>
            <w:r>
              <w:rPr>
                <w:spacing w:val="18"/>
                <w:w w:val="105"/>
                <w:sz w:val="24"/>
              </w:rPr>
              <w:t xml:space="preserve"> </w:t>
            </w:r>
            <w:r>
              <w:rPr>
                <w:w w:val="105"/>
                <w:sz w:val="24"/>
              </w:rPr>
              <w:t>about</w:t>
            </w:r>
            <w:r>
              <w:rPr>
                <w:spacing w:val="16"/>
                <w:w w:val="105"/>
                <w:sz w:val="24"/>
              </w:rPr>
              <w:t xml:space="preserve"> </w:t>
            </w:r>
            <w:r>
              <w:rPr>
                <w:w w:val="105"/>
                <w:sz w:val="24"/>
              </w:rPr>
              <w:t>an</w:t>
            </w:r>
            <w:r>
              <w:rPr>
                <w:spacing w:val="17"/>
                <w:w w:val="105"/>
                <w:sz w:val="24"/>
              </w:rPr>
              <w:t xml:space="preserve"> </w:t>
            </w:r>
            <w:r>
              <w:rPr>
                <w:w w:val="105"/>
                <w:sz w:val="24"/>
              </w:rPr>
              <w:t>early</w:t>
            </w:r>
            <w:r>
              <w:rPr>
                <w:spacing w:val="18"/>
                <w:w w:val="105"/>
                <w:sz w:val="24"/>
              </w:rPr>
              <w:t xml:space="preserve"> </w:t>
            </w:r>
            <w:r>
              <w:rPr>
                <w:w w:val="105"/>
                <w:sz w:val="24"/>
              </w:rPr>
              <w:t>cessation</w:t>
            </w:r>
            <w:r>
              <w:rPr>
                <w:spacing w:val="17"/>
                <w:w w:val="105"/>
                <w:sz w:val="24"/>
              </w:rPr>
              <w:t xml:space="preserve"> </w:t>
            </w:r>
            <w:r>
              <w:rPr>
                <w:w w:val="105"/>
                <w:sz w:val="24"/>
              </w:rPr>
              <w:t>of</w:t>
            </w:r>
            <w:r>
              <w:rPr>
                <w:spacing w:val="17"/>
                <w:w w:val="105"/>
                <w:sz w:val="24"/>
              </w:rPr>
              <w:t xml:space="preserve"> </w:t>
            </w:r>
            <w:r>
              <w:rPr>
                <w:w w:val="105"/>
                <w:sz w:val="24"/>
              </w:rPr>
              <w:t>the</w:t>
            </w:r>
            <w:r>
              <w:rPr>
                <w:spacing w:val="17"/>
                <w:w w:val="105"/>
                <w:sz w:val="24"/>
              </w:rPr>
              <w:t xml:space="preserve"> </w:t>
            </w:r>
            <w:r>
              <w:rPr>
                <w:w w:val="105"/>
                <w:sz w:val="24"/>
              </w:rPr>
              <w:t>first</w:t>
            </w:r>
          </w:p>
        </w:tc>
      </w:tr>
    </w:tbl>
    <w:p w14:paraId="17399979" w14:textId="77777777" w:rsidR="00735E2D" w:rsidRDefault="00735E2D">
      <w:pPr>
        <w:spacing w:line="271" w:lineRule="exact"/>
        <w:rPr>
          <w:sz w:val="24"/>
        </w:rPr>
        <w:sectPr w:rsidR="00735E2D">
          <w:pgSz w:w="12240" w:h="15840"/>
          <w:pgMar w:top="1360" w:right="1280" w:bottom="280" w:left="900" w:header="649" w:footer="0" w:gutter="0"/>
          <w:cols w:space="720"/>
        </w:sectPr>
      </w:pPr>
    </w:p>
    <w:p w14:paraId="17C16F15" w14:textId="77777777" w:rsidR="00735E2D" w:rsidRDefault="00000000">
      <w:pPr>
        <w:pStyle w:val="BodyText"/>
        <w:spacing w:before="140"/>
      </w:pPr>
      <w:r>
        <w:rPr>
          <w:rFonts w:ascii="Trebuchet MS"/>
          <w:sz w:val="12"/>
        </w:rPr>
        <w:lastRenderedPageBreak/>
        <w:t xml:space="preserve">425    </w:t>
      </w:r>
      <w:r>
        <w:rPr>
          <w:rFonts w:ascii="Trebuchet MS"/>
          <w:spacing w:val="19"/>
          <w:sz w:val="12"/>
        </w:rPr>
        <w:t xml:space="preserve"> </w:t>
      </w:r>
      <w:proofErr w:type="gramStart"/>
      <w:r>
        <w:rPr>
          <w:w w:val="105"/>
        </w:rPr>
        <w:t>phase</w:t>
      </w:r>
      <w:proofErr w:type="gramEnd"/>
      <w:r>
        <w:rPr>
          <w:spacing w:val="6"/>
          <w:w w:val="105"/>
        </w:rPr>
        <w:t xml:space="preserve"> </w:t>
      </w:r>
      <w:r>
        <w:rPr>
          <w:w w:val="105"/>
        </w:rPr>
        <w:t>of</w:t>
      </w:r>
      <w:r>
        <w:rPr>
          <w:spacing w:val="6"/>
          <w:w w:val="105"/>
        </w:rPr>
        <w:t xml:space="preserve"> </w:t>
      </w:r>
      <w:r>
        <w:rPr>
          <w:w w:val="105"/>
        </w:rPr>
        <w:t>the</w:t>
      </w:r>
      <w:r>
        <w:rPr>
          <w:spacing w:val="5"/>
          <w:w w:val="105"/>
        </w:rPr>
        <w:t xml:space="preserve"> </w:t>
      </w:r>
      <w:r>
        <w:rPr>
          <w:w w:val="105"/>
        </w:rPr>
        <w:t>search</w:t>
      </w:r>
      <w:r>
        <w:rPr>
          <w:spacing w:val="6"/>
          <w:w w:val="105"/>
        </w:rPr>
        <w:t xml:space="preserve"> </w:t>
      </w:r>
      <w:r>
        <w:rPr>
          <w:w w:val="105"/>
        </w:rPr>
        <w:t>process.</w:t>
      </w:r>
      <w:r>
        <w:rPr>
          <w:spacing w:val="29"/>
          <w:w w:val="105"/>
        </w:rPr>
        <w:t xml:space="preserve"> </w:t>
      </w:r>
      <w:r>
        <w:rPr>
          <w:w w:val="105"/>
        </w:rPr>
        <w:t>From</w:t>
      </w:r>
      <w:r>
        <w:rPr>
          <w:spacing w:val="5"/>
          <w:w w:val="105"/>
        </w:rPr>
        <w:t xml:space="preserve"> </w:t>
      </w:r>
      <w:r>
        <w:rPr>
          <w:w w:val="105"/>
        </w:rPr>
        <w:t>here,</w:t>
      </w:r>
      <w:r>
        <w:rPr>
          <w:spacing w:val="6"/>
          <w:w w:val="105"/>
        </w:rPr>
        <w:t xml:space="preserve"> </w:t>
      </w:r>
      <w:r>
        <w:rPr>
          <w:w w:val="105"/>
        </w:rPr>
        <w:t>however,</w:t>
      </w:r>
      <w:r>
        <w:rPr>
          <w:spacing w:val="6"/>
          <w:w w:val="105"/>
        </w:rPr>
        <w:t xml:space="preserve"> </w:t>
      </w:r>
      <w:r>
        <w:rPr>
          <w:w w:val="105"/>
        </w:rPr>
        <w:t>it</w:t>
      </w:r>
      <w:r>
        <w:rPr>
          <w:spacing w:val="5"/>
          <w:w w:val="105"/>
        </w:rPr>
        <w:t xml:space="preserve"> </w:t>
      </w:r>
      <w:r>
        <w:rPr>
          <w:w w:val="105"/>
        </w:rPr>
        <w:t>seems</w:t>
      </w:r>
      <w:r>
        <w:rPr>
          <w:spacing w:val="6"/>
          <w:w w:val="105"/>
        </w:rPr>
        <w:t xml:space="preserve"> </w:t>
      </w:r>
      <w:r>
        <w:rPr>
          <w:w w:val="105"/>
        </w:rPr>
        <w:t>that</w:t>
      </w:r>
      <w:r>
        <w:rPr>
          <w:spacing w:val="6"/>
          <w:w w:val="105"/>
        </w:rPr>
        <w:t xml:space="preserve"> </w:t>
      </w:r>
      <w:r>
        <w:rPr>
          <w:w w:val="105"/>
        </w:rPr>
        <w:t>eye-movements</w:t>
      </w:r>
      <w:r>
        <w:rPr>
          <w:spacing w:val="5"/>
          <w:w w:val="105"/>
        </w:rPr>
        <w:t xml:space="preserve"> </w:t>
      </w:r>
      <w:r>
        <w:rPr>
          <w:w w:val="105"/>
        </w:rPr>
        <w:t>are</w:t>
      </w:r>
      <w:r>
        <w:rPr>
          <w:spacing w:val="6"/>
          <w:w w:val="105"/>
        </w:rPr>
        <w:t xml:space="preserve"> </w:t>
      </w:r>
      <w:proofErr w:type="gramStart"/>
      <w:r>
        <w:rPr>
          <w:w w:val="105"/>
        </w:rPr>
        <w:t>still</w:t>
      </w:r>
      <w:proofErr w:type="gramEnd"/>
    </w:p>
    <w:p w14:paraId="72CF2DFA" w14:textId="77777777" w:rsidR="00735E2D" w:rsidRDefault="00000000">
      <w:pPr>
        <w:pStyle w:val="BodyText"/>
      </w:pPr>
      <w:r>
        <w:rPr>
          <w:rFonts w:ascii="Trebuchet MS"/>
          <w:sz w:val="12"/>
        </w:rPr>
        <w:t xml:space="preserve">426    </w:t>
      </w:r>
      <w:r>
        <w:rPr>
          <w:rFonts w:ascii="Trebuchet MS"/>
          <w:spacing w:val="19"/>
          <w:sz w:val="12"/>
        </w:rPr>
        <w:t xml:space="preserve"> </w:t>
      </w:r>
      <w:r>
        <w:rPr>
          <w:w w:val="105"/>
        </w:rPr>
        <w:t>facilitated</w:t>
      </w:r>
      <w:r>
        <w:rPr>
          <w:spacing w:val="24"/>
          <w:w w:val="105"/>
        </w:rPr>
        <w:t xml:space="preserve"> </w:t>
      </w:r>
      <w:r>
        <w:rPr>
          <w:w w:val="105"/>
        </w:rPr>
        <w:t>by</w:t>
      </w:r>
      <w:r>
        <w:rPr>
          <w:spacing w:val="22"/>
          <w:w w:val="105"/>
        </w:rPr>
        <w:t xml:space="preserve"> </w:t>
      </w:r>
      <w:r>
        <w:rPr>
          <w:w w:val="105"/>
        </w:rPr>
        <w:t>the</w:t>
      </w:r>
      <w:r>
        <w:rPr>
          <w:spacing w:val="23"/>
          <w:w w:val="105"/>
        </w:rPr>
        <w:t xml:space="preserve"> </w:t>
      </w:r>
      <w:r>
        <w:rPr>
          <w:w w:val="105"/>
        </w:rPr>
        <w:t>repetition</w:t>
      </w:r>
      <w:r>
        <w:rPr>
          <w:spacing w:val="23"/>
          <w:w w:val="105"/>
        </w:rPr>
        <w:t xml:space="preserve"> </w:t>
      </w:r>
      <w:r>
        <w:rPr>
          <w:w w:val="105"/>
        </w:rPr>
        <w:t>of</w:t>
      </w:r>
      <w:r>
        <w:rPr>
          <w:spacing w:val="22"/>
          <w:w w:val="105"/>
        </w:rPr>
        <w:t xml:space="preserve"> </w:t>
      </w:r>
      <w:r>
        <w:rPr>
          <w:w w:val="105"/>
        </w:rPr>
        <w:t>the</w:t>
      </w:r>
      <w:r>
        <w:rPr>
          <w:spacing w:val="23"/>
          <w:w w:val="105"/>
        </w:rPr>
        <w:t xml:space="preserve"> </w:t>
      </w:r>
      <w:r>
        <w:rPr>
          <w:w w:val="105"/>
        </w:rPr>
        <w:t>context.</w:t>
      </w:r>
    </w:p>
    <w:p w14:paraId="1123B640" w14:textId="77777777" w:rsidR="00735E2D" w:rsidRDefault="00735E2D">
      <w:pPr>
        <w:pStyle w:val="BodyText"/>
        <w:spacing w:before="0"/>
        <w:ind w:left="0"/>
        <w:rPr>
          <w:sz w:val="28"/>
        </w:rPr>
      </w:pPr>
    </w:p>
    <w:p w14:paraId="2213746B" w14:textId="77777777" w:rsidR="00735E2D" w:rsidRDefault="00000000">
      <w:pPr>
        <w:pStyle w:val="BodyText"/>
        <w:tabs>
          <w:tab w:val="left" w:pos="1259"/>
        </w:tabs>
        <w:spacing w:before="0"/>
      </w:pPr>
      <w:r>
        <w:rPr>
          <w:rFonts w:ascii="Trebuchet MS"/>
          <w:w w:val="105"/>
          <w:sz w:val="12"/>
        </w:rPr>
        <w:t>427</w:t>
      </w:r>
      <w:r>
        <w:rPr>
          <w:rFonts w:ascii="Trebuchet MS"/>
          <w:w w:val="105"/>
          <w:sz w:val="12"/>
        </w:rPr>
        <w:tab/>
      </w:r>
      <w:r>
        <w:rPr>
          <w:w w:val="105"/>
        </w:rPr>
        <w:t>To</w:t>
      </w:r>
      <w:r>
        <w:rPr>
          <w:spacing w:val="18"/>
          <w:w w:val="105"/>
        </w:rPr>
        <w:t xml:space="preserve"> </w:t>
      </w:r>
      <w:r>
        <w:rPr>
          <w:w w:val="105"/>
        </w:rPr>
        <w:t>test</w:t>
      </w:r>
      <w:r>
        <w:rPr>
          <w:spacing w:val="17"/>
          <w:w w:val="105"/>
        </w:rPr>
        <w:t xml:space="preserve"> </w:t>
      </w:r>
      <w:r>
        <w:rPr>
          <w:w w:val="105"/>
        </w:rPr>
        <w:t>this</w:t>
      </w:r>
      <w:r>
        <w:rPr>
          <w:spacing w:val="17"/>
          <w:w w:val="105"/>
        </w:rPr>
        <w:t xml:space="preserve"> </w:t>
      </w:r>
      <w:proofErr w:type="spellStart"/>
      <w:r>
        <w:rPr>
          <w:w w:val="105"/>
        </w:rPr>
        <w:t>characterisation</w:t>
      </w:r>
      <w:proofErr w:type="spellEnd"/>
      <w:r>
        <w:rPr>
          <w:spacing w:val="17"/>
          <w:w w:val="105"/>
        </w:rPr>
        <w:t xml:space="preserve"> </w:t>
      </w:r>
      <w:r>
        <w:rPr>
          <w:w w:val="105"/>
        </w:rPr>
        <w:t>of</w:t>
      </w:r>
      <w:r>
        <w:rPr>
          <w:spacing w:val="18"/>
          <w:w w:val="105"/>
        </w:rPr>
        <w:t xml:space="preserve"> </w:t>
      </w:r>
      <w:r>
        <w:rPr>
          <w:w w:val="105"/>
        </w:rPr>
        <w:t>the</w:t>
      </w:r>
      <w:r>
        <w:rPr>
          <w:spacing w:val="17"/>
          <w:w w:val="105"/>
        </w:rPr>
        <w:t xml:space="preserve"> </w:t>
      </w:r>
      <w:r>
        <w:rPr>
          <w:w w:val="105"/>
        </w:rPr>
        <w:t>interaction</w:t>
      </w:r>
      <w:r>
        <w:rPr>
          <w:spacing w:val="17"/>
          <w:w w:val="105"/>
        </w:rPr>
        <w:t xml:space="preserve"> </w:t>
      </w:r>
      <w:r>
        <w:rPr>
          <w:w w:val="105"/>
        </w:rPr>
        <w:t>between</w:t>
      </w:r>
      <w:r>
        <w:rPr>
          <w:spacing w:val="18"/>
          <w:w w:val="105"/>
        </w:rPr>
        <w:t xml:space="preserve"> </w:t>
      </w:r>
      <w:r>
        <w:rPr>
          <w:w w:val="105"/>
        </w:rPr>
        <w:t>the</w:t>
      </w:r>
      <w:r>
        <w:rPr>
          <w:spacing w:val="17"/>
          <w:w w:val="105"/>
        </w:rPr>
        <w:t xml:space="preserve"> </w:t>
      </w:r>
      <w:r>
        <w:rPr>
          <w:w w:val="105"/>
        </w:rPr>
        <w:t>endogenous</w:t>
      </w:r>
      <w:r>
        <w:rPr>
          <w:spacing w:val="18"/>
          <w:w w:val="105"/>
        </w:rPr>
        <w:t xml:space="preserve"> </w:t>
      </w:r>
      <w:r>
        <w:rPr>
          <w:w w:val="105"/>
        </w:rPr>
        <w:t>cue</w:t>
      </w:r>
      <w:r>
        <w:rPr>
          <w:spacing w:val="18"/>
          <w:w w:val="105"/>
        </w:rPr>
        <w:t xml:space="preserve"> </w:t>
      </w:r>
      <w:r>
        <w:rPr>
          <w:w w:val="105"/>
        </w:rPr>
        <w:t>and</w:t>
      </w:r>
      <w:r>
        <w:rPr>
          <w:spacing w:val="17"/>
          <w:w w:val="105"/>
        </w:rPr>
        <w:t xml:space="preserve"> </w:t>
      </w:r>
      <w:r>
        <w:rPr>
          <w:w w:val="105"/>
        </w:rPr>
        <w:t>the</w:t>
      </w:r>
    </w:p>
    <w:p w14:paraId="5F65E511" w14:textId="77777777" w:rsidR="00735E2D" w:rsidRDefault="00000000">
      <w:pPr>
        <w:pStyle w:val="BodyText"/>
      </w:pPr>
      <w:r>
        <w:rPr>
          <w:rFonts w:ascii="Trebuchet MS"/>
          <w:sz w:val="12"/>
        </w:rPr>
        <w:t xml:space="preserve">428    </w:t>
      </w:r>
      <w:r>
        <w:rPr>
          <w:rFonts w:ascii="Trebuchet MS"/>
          <w:spacing w:val="19"/>
          <w:sz w:val="12"/>
        </w:rPr>
        <w:t xml:space="preserve"> </w:t>
      </w:r>
      <w:r>
        <w:rPr>
          <w:w w:val="105"/>
        </w:rPr>
        <w:t>repeated</w:t>
      </w:r>
      <w:r>
        <w:rPr>
          <w:spacing w:val="15"/>
          <w:w w:val="105"/>
        </w:rPr>
        <w:t xml:space="preserve"> </w:t>
      </w:r>
      <w:proofErr w:type="gramStart"/>
      <w:r>
        <w:rPr>
          <w:w w:val="105"/>
        </w:rPr>
        <w:t>context</w:t>
      </w:r>
      <w:proofErr w:type="gramEnd"/>
      <w:r>
        <w:rPr>
          <w:w w:val="105"/>
        </w:rPr>
        <w:t>,</w:t>
      </w:r>
      <w:r>
        <w:rPr>
          <w:spacing w:val="15"/>
          <w:w w:val="105"/>
        </w:rPr>
        <w:t xml:space="preserve"> </w:t>
      </w:r>
      <w:r>
        <w:rPr>
          <w:w w:val="105"/>
        </w:rPr>
        <w:t>we</w:t>
      </w:r>
      <w:r>
        <w:rPr>
          <w:spacing w:val="15"/>
          <w:w w:val="105"/>
        </w:rPr>
        <w:t xml:space="preserve"> </w:t>
      </w:r>
      <w:r>
        <w:rPr>
          <w:w w:val="105"/>
        </w:rPr>
        <w:t>exposed</w:t>
      </w:r>
      <w:r>
        <w:rPr>
          <w:spacing w:val="14"/>
          <w:w w:val="105"/>
        </w:rPr>
        <w:t xml:space="preserve"> </w:t>
      </w:r>
      <w:r>
        <w:rPr>
          <w:w w:val="105"/>
        </w:rPr>
        <w:t>participants</w:t>
      </w:r>
      <w:r>
        <w:rPr>
          <w:spacing w:val="14"/>
          <w:w w:val="105"/>
        </w:rPr>
        <w:t xml:space="preserve"> </w:t>
      </w:r>
      <w:r>
        <w:rPr>
          <w:w w:val="105"/>
        </w:rPr>
        <w:t>to</w:t>
      </w:r>
      <w:r>
        <w:rPr>
          <w:spacing w:val="14"/>
          <w:w w:val="105"/>
        </w:rPr>
        <w:t xml:space="preserve"> </w:t>
      </w:r>
      <w:r>
        <w:rPr>
          <w:w w:val="105"/>
        </w:rPr>
        <w:t>the</w:t>
      </w:r>
      <w:r>
        <w:rPr>
          <w:spacing w:val="15"/>
          <w:w w:val="105"/>
        </w:rPr>
        <w:t xml:space="preserve"> </w:t>
      </w:r>
      <w:r>
        <w:rPr>
          <w:w w:val="105"/>
        </w:rPr>
        <w:t>same</w:t>
      </w:r>
      <w:r>
        <w:rPr>
          <w:spacing w:val="15"/>
          <w:w w:val="105"/>
        </w:rPr>
        <w:t xml:space="preserve"> </w:t>
      </w:r>
      <w:r>
        <w:rPr>
          <w:w w:val="105"/>
        </w:rPr>
        <w:t>procedure</w:t>
      </w:r>
      <w:r>
        <w:rPr>
          <w:spacing w:val="15"/>
          <w:w w:val="105"/>
        </w:rPr>
        <w:t xml:space="preserve"> </w:t>
      </w:r>
      <w:r>
        <w:rPr>
          <w:w w:val="105"/>
        </w:rPr>
        <w:t>as</w:t>
      </w:r>
      <w:r>
        <w:rPr>
          <w:spacing w:val="15"/>
          <w:w w:val="105"/>
        </w:rPr>
        <w:t xml:space="preserve"> </w:t>
      </w:r>
      <w:r>
        <w:rPr>
          <w:w w:val="105"/>
        </w:rPr>
        <w:t>used</w:t>
      </w:r>
      <w:r>
        <w:rPr>
          <w:spacing w:val="14"/>
          <w:w w:val="105"/>
        </w:rPr>
        <w:t xml:space="preserve"> </w:t>
      </w:r>
      <w:r>
        <w:rPr>
          <w:w w:val="105"/>
        </w:rPr>
        <w:t>in</w:t>
      </w:r>
      <w:r>
        <w:rPr>
          <w:spacing w:val="15"/>
          <w:w w:val="105"/>
        </w:rPr>
        <w:t xml:space="preserve"> </w:t>
      </w:r>
      <w:r>
        <w:rPr>
          <w:w w:val="105"/>
        </w:rPr>
        <w:t>phase</w:t>
      </w:r>
      <w:r>
        <w:rPr>
          <w:spacing w:val="15"/>
          <w:w w:val="105"/>
        </w:rPr>
        <w:t xml:space="preserve"> </w:t>
      </w:r>
      <w:r>
        <w:rPr>
          <w:w w:val="105"/>
        </w:rPr>
        <w:t>1</w:t>
      </w:r>
      <w:r>
        <w:rPr>
          <w:spacing w:val="14"/>
          <w:w w:val="105"/>
        </w:rPr>
        <w:t xml:space="preserve"> </w:t>
      </w:r>
      <w:r>
        <w:rPr>
          <w:w w:val="105"/>
        </w:rPr>
        <w:t>of</w:t>
      </w:r>
    </w:p>
    <w:p w14:paraId="63119FDB" w14:textId="77777777" w:rsidR="00735E2D" w:rsidRDefault="00000000">
      <w:pPr>
        <w:pStyle w:val="BodyText"/>
      </w:pPr>
      <w:r>
        <w:rPr>
          <w:rFonts w:ascii="Trebuchet MS"/>
          <w:sz w:val="12"/>
        </w:rPr>
        <w:t xml:space="preserve">429    </w:t>
      </w:r>
      <w:r>
        <w:rPr>
          <w:rFonts w:ascii="Trebuchet MS"/>
          <w:spacing w:val="19"/>
          <w:sz w:val="12"/>
        </w:rPr>
        <w:t xml:space="preserve"> </w:t>
      </w:r>
      <w:r>
        <w:rPr>
          <w:w w:val="105"/>
        </w:rPr>
        <w:t>Experiment</w:t>
      </w:r>
      <w:r>
        <w:rPr>
          <w:spacing w:val="11"/>
          <w:w w:val="105"/>
        </w:rPr>
        <w:t xml:space="preserve"> </w:t>
      </w:r>
      <w:r>
        <w:rPr>
          <w:w w:val="105"/>
        </w:rPr>
        <w:t>1,</w:t>
      </w:r>
      <w:r>
        <w:rPr>
          <w:spacing w:val="12"/>
          <w:w w:val="105"/>
        </w:rPr>
        <w:t xml:space="preserve"> </w:t>
      </w:r>
      <w:r>
        <w:rPr>
          <w:w w:val="105"/>
        </w:rPr>
        <w:t>which</w:t>
      </w:r>
      <w:r>
        <w:rPr>
          <w:spacing w:val="12"/>
          <w:w w:val="105"/>
        </w:rPr>
        <w:t xml:space="preserve"> </w:t>
      </w:r>
      <w:r>
        <w:rPr>
          <w:w w:val="105"/>
        </w:rPr>
        <w:t>establishes</w:t>
      </w:r>
      <w:r>
        <w:rPr>
          <w:spacing w:val="12"/>
          <w:w w:val="105"/>
        </w:rPr>
        <w:t xml:space="preserve"> </w:t>
      </w:r>
      <w:r>
        <w:rPr>
          <w:w w:val="105"/>
        </w:rPr>
        <w:t>a</w:t>
      </w:r>
      <w:r>
        <w:rPr>
          <w:spacing w:val="11"/>
          <w:w w:val="105"/>
        </w:rPr>
        <w:t xml:space="preserve"> </w:t>
      </w:r>
      <w:r>
        <w:rPr>
          <w:w w:val="105"/>
        </w:rPr>
        <w:t>contextual</w:t>
      </w:r>
      <w:r>
        <w:rPr>
          <w:spacing w:val="11"/>
          <w:w w:val="105"/>
        </w:rPr>
        <w:t xml:space="preserve"> </w:t>
      </w:r>
      <w:r>
        <w:rPr>
          <w:w w:val="105"/>
        </w:rPr>
        <w:t>cuing</w:t>
      </w:r>
      <w:r>
        <w:rPr>
          <w:spacing w:val="12"/>
          <w:w w:val="105"/>
        </w:rPr>
        <w:t xml:space="preserve"> </w:t>
      </w:r>
      <w:r>
        <w:rPr>
          <w:w w:val="105"/>
        </w:rPr>
        <w:t>effect</w:t>
      </w:r>
      <w:r>
        <w:rPr>
          <w:spacing w:val="12"/>
          <w:w w:val="105"/>
        </w:rPr>
        <w:t xml:space="preserve"> </w:t>
      </w:r>
      <w:r>
        <w:rPr>
          <w:w w:val="105"/>
        </w:rPr>
        <w:t>prior</w:t>
      </w:r>
      <w:r>
        <w:rPr>
          <w:spacing w:val="11"/>
          <w:w w:val="105"/>
        </w:rPr>
        <w:t xml:space="preserve"> </w:t>
      </w:r>
      <w:r>
        <w:rPr>
          <w:w w:val="105"/>
        </w:rPr>
        <w:t>to</w:t>
      </w:r>
      <w:r>
        <w:rPr>
          <w:spacing w:val="12"/>
          <w:w w:val="105"/>
        </w:rPr>
        <w:t xml:space="preserve"> </w:t>
      </w:r>
      <w:r>
        <w:rPr>
          <w:w w:val="105"/>
        </w:rPr>
        <w:t>the</w:t>
      </w:r>
      <w:r>
        <w:rPr>
          <w:spacing w:val="11"/>
          <w:w w:val="105"/>
        </w:rPr>
        <w:t xml:space="preserve"> </w:t>
      </w:r>
      <w:r>
        <w:rPr>
          <w:w w:val="105"/>
        </w:rPr>
        <w:t>use</w:t>
      </w:r>
      <w:r>
        <w:rPr>
          <w:spacing w:val="10"/>
          <w:w w:val="105"/>
        </w:rPr>
        <w:t xml:space="preserve"> </w:t>
      </w:r>
      <w:r>
        <w:rPr>
          <w:w w:val="105"/>
        </w:rPr>
        <w:t>of</w:t>
      </w:r>
      <w:r>
        <w:rPr>
          <w:spacing w:val="12"/>
          <w:w w:val="105"/>
        </w:rPr>
        <w:t xml:space="preserve"> </w:t>
      </w:r>
      <w:r>
        <w:rPr>
          <w:w w:val="105"/>
        </w:rPr>
        <w:t>the</w:t>
      </w:r>
    </w:p>
    <w:p w14:paraId="362E76DE" w14:textId="77777777" w:rsidR="00735E2D" w:rsidRDefault="00000000">
      <w:pPr>
        <w:pStyle w:val="BodyText"/>
      </w:pPr>
      <w:r>
        <w:rPr>
          <w:rFonts w:ascii="Trebuchet MS"/>
          <w:sz w:val="12"/>
        </w:rPr>
        <w:t xml:space="preserve">430    </w:t>
      </w:r>
      <w:r>
        <w:rPr>
          <w:rFonts w:ascii="Trebuchet MS"/>
          <w:spacing w:val="19"/>
          <w:sz w:val="12"/>
        </w:rPr>
        <w:t xml:space="preserve"> </w:t>
      </w:r>
      <w:r>
        <w:rPr>
          <w:w w:val="105"/>
        </w:rPr>
        <w:t>endogenous</w:t>
      </w:r>
      <w:r>
        <w:rPr>
          <w:spacing w:val="6"/>
          <w:w w:val="105"/>
        </w:rPr>
        <w:t xml:space="preserve"> </w:t>
      </w:r>
      <w:proofErr w:type="gramStart"/>
      <w:r>
        <w:rPr>
          <w:w w:val="105"/>
        </w:rPr>
        <w:t>cue</w:t>
      </w:r>
      <w:proofErr w:type="gramEnd"/>
      <w:r>
        <w:rPr>
          <w:w w:val="105"/>
        </w:rPr>
        <w:t>.</w:t>
      </w:r>
      <w:r>
        <w:rPr>
          <w:spacing w:val="32"/>
          <w:w w:val="105"/>
        </w:rPr>
        <w:t xml:space="preserve"> </w:t>
      </w:r>
      <w:r>
        <w:rPr>
          <w:w w:val="105"/>
        </w:rPr>
        <w:t>In</w:t>
      </w:r>
      <w:r>
        <w:rPr>
          <w:spacing w:val="6"/>
          <w:w w:val="105"/>
        </w:rPr>
        <w:t xml:space="preserve"> </w:t>
      </w:r>
      <w:r>
        <w:rPr>
          <w:w w:val="105"/>
        </w:rPr>
        <w:t>a</w:t>
      </w:r>
      <w:r>
        <w:rPr>
          <w:spacing w:val="6"/>
          <w:w w:val="105"/>
        </w:rPr>
        <w:t xml:space="preserve"> </w:t>
      </w:r>
      <w:r>
        <w:rPr>
          <w:w w:val="105"/>
        </w:rPr>
        <w:t>second</w:t>
      </w:r>
      <w:r>
        <w:rPr>
          <w:spacing w:val="6"/>
          <w:w w:val="105"/>
        </w:rPr>
        <w:t xml:space="preserve"> </w:t>
      </w:r>
      <w:r>
        <w:rPr>
          <w:w w:val="105"/>
        </w:rPr>
        <w:t>phase</w:t>
      </w:r>
      <w:r>
        <w:rPr>
          <w:spacing w:val="6"/>
          <w:w w:val="105"/>
        </w:rPr>
        <w:t xml:space="preserve"> </w:t>
      </w:r>
      <w:r>
        <w:rPr>
          <w:w w:val="105"/>
        </w:rPr>
        <w:t>we</w:t>
      </w:r>
      <w:r>
        <w:rPr>
          <w:spacing w:val="6"/>
          <w:w w:val="105"/>
        </w:rPr>
        <w:t xml:space="preserve"> </w:t>
      </w:r>
      <w:r>
        <w:rPr>
          <w:w w:val="105"/>
        </w:rPr>
        <w:t>then</w:t>
      </w:r>
      <w:r>
        <w:rPr>
          <w:spacing w:val="6"/>
          <w:w w:val="105"/>
        </w:rPr>
        <w:t xml:space="preserve"> </w:t>
      </w:r>
      <w:r>
        <w:rPr>
          <w:w w:val="105"/>
        </w:rPr>
        <w:t>presented</w:t>
      </w:r>
      <w:r>
        <w:rPr>
          <w:spacing w:val="6"/>
          <w:w w:val="105"/>
        </w:rPr>
        <w:t xml:space="preserve"> </w:t>
      </w:r>
      <w:r>
        <w:rPr>
          <w:w w:val="105"/>
        </w:rPr>
        <w:t>the</w:t>
      </w:r>
      <w:r>
        <w:rPr>
          <w:spacing w:val="6"/>
          <w:w w:val="105"/>
        </w:rPr>
        <w:t xml:space="preserve"> </w:t>
      </w:r>
      <w:r>
        <w:rPr>
          <w:w w:val="105"/>
        </w:rPr>
        <w:t>endogenous</w:t>
      </w:r>
      <w:r>
        <w:rPr>
          <w:spacing w:val="6"/>
          <w:w w:val="105"/>
        </w:rPr>
        <w:t xml:space="preserve"> </w:t>
      </w:r>
      <w:r>
        <w:rPr>
          <w:w w:val="105"/>
        </w:rPr>
        <w:t>cue</w:t>
      </w:r>
      <w:r>
        <w:rPr>
          <w:spacing w:val="6"/>
          <w:w w:val="105"/>
        </w:rPr>
        <w:t xml:space="preserve"> </w:t>
      </w:r>
      <w:r>
        <w:rPr>
          <w:w w:val="105"/>
        </w:rPr>
        <w:t>on</w:t>
      </w:r>
      <w:r>
        <w:rPr>
          <w:spacing w:val="6"/>
          <w:w w:val="105"/>
        </w:rPr>
        <w:t xml:space="preserve"> </w:t>
      </w:r>
      <w:r>
        <w:rPr>
          <w:w w:val="105"/>
        </w:rPr>
        <w:t>every</w:t>
      </w:r>
      <w:r>
        <w:rPr>
          <w:spacing w:val="6"/>
          <w:w w:val="105"/>
        </w:rPr>
        <w:t xml:space="preserve"> </w:t>
      </w:r>
      <w:r>
        <w:rPr>
          <w:w w:val="105"/>
        </w:rPr>
        <w:t>trial</w:t>
      </w:r>
      <w:r>
        <w:rPr>
          <w:spacing w:val="6"/>
          <w:w w:val="105"/>
        </w:rPr>
        <w:t xml:space="preserve"> </w:t>
      </w:r>
      <w:r>
        <w:rPr>
          <w:w w:val="105"/>
        </w:rPr>
        <w:t>(as</w:t>
      </w:r>
    </w:p>
    <w:p w14:paraId="2F92E21D" w14:textId="77777777" w:rsidR="00735E2D" w:rsidRDefault="00000000">
      <w:pPr>
        <w:pStyle w:val="BodyText"/>
        <w:spacing w:before="203"/>
      </w:pPr>
      <w:r>
        <w:rPr>
          <w:rFonts w:ascii="Trebuchet MS"/>
          <w:sz w:val="12"/>
        </w:rPr>
        <w:t xml:space="preserve">431    </w:t>
      </w:r>
      <w:r>
        <w:rPr>
          <w:rFonts w:ascii="Trebuchet MS"/>
          <w:spacing w:val="19"/>
          <w:sz w:val="12"/>
        </w:rPr>
        <w:t xml:space="preserve"> </w:t>
      </w:r>
      <w:r>
        <w:rPr>
          <w:w w:val="105"/>
        </w:rPr>
        <w:t>in</w:t>
      </w:r>
      <w:r>
        <w:rPr>
          <w:spacing w:val="22"/>
          <w:w w:val="105"/>
        </w:rPr>
        <w:t xml:space="preserve"> </w:t>
      </w:r>
      <w:r>
        <w:rPr>
          <w:w w:val="105"/>
        </w:rPr>
        <w:t>Experiment</w:t>
      </w:r>
      <w:r>
        <w:rPr>
          <w:spacing w:val="23"/>
          <w:w w:val="105"/>
        </w:rPr>
        <w:t xml:space="preserve"> </w:t>
      </w:r>
      <w:r>
        <w:rPr>
          <w:w w:val="105"/>
        </w:rPr>
        <w:t>1),</w:t>
      </w:r>
      <w:r>
        <w:rPr>
          <w:spacing w:val="22"/>
          <w:w w:val="105"/>
        </w:rPr>
        <w:t xml:space="preserve"> </w:t>
      </w:r>
      <w:r>
        <w:rPr>
          <w:w w:val="105"/>
        </w:rPr>
        <w:t>but</w:t>
      </w:r>
      <w:r>
        <w:rPr>
          <w:spacing w:val="22"/>
          <w:w w:val="105"/>
        </w:rPr>
        <w:t xml:space="preserve"> </w:t>
      </w:r>
      <w:r>
        <w:rPr>
          <w:w w:val="105"/>
        </w:rPr>
        <w:t>we</w:t>
      </w:r>
      <w:r>
        <w:rPr>
          <w:spacing w:val="23"/>
          <w:w w:val="105"/>
        </w:rPr>
        <w:t xml:space="preserve"> </w:t>
      </w:r>
      <w:r>
        <w:rPr>
          <w:w w:val="105"/>
        </w:rPr>
        <w:t>manipulated</w:t>
      </w:r>
      <w:r>
        <w:rPr>
          <w:spacing w:val="22"/>
          <w:w w:val="105"/>
        </w:rPr>
        <w:t xml:space="preserve"> </w:t>
      </w:r>
      <w:r>
        <w:rPr>
          <w:w w:val="105"/>
        </w:rPr>
        <w:t>the</w:t>
      </w:r>
      <w:r>
        <w:rPr>
          <w:spacing w:val="22"/>
          <w:w w:val="105"/>
        </w:rPr>
        <w:t xml:space="preserve"> </w:t>
      </w:r>
      <w:r>
        <w:rPr>
          <w:w w:val="105"/>
        </w:rPr>
        <w:t>presence</w:t>
      </w:r>
      <w:r>
        <w:rPr>
          <w:spacing w:val="22"/>
          <w:w w:val="105"/>
        </w:rPr>
        <w:t xml:space="preserve"> </w:t>
      </w:r>
      <w:r>
        <w:rPr>
          <w:w w:val="105"/>
        </w:rPr>
        <w:t>of</w:t>
      </w:r>
      <w:r>
        <w:rPr>
          <w:spacing w:val="23"/>
          <w:w w:val="105"/>
        </w:rPr>
        <w:t xml:space="preserve"> </w:t>
      </w:r>
      <w:r>
        <w:rPr>
          <w:w w:val="105"/>
        </w:rPr>
        <w:t>the</w:t>
      </w:r>
      <w:r>
        <w:rPr>
          <w:spacing w:val="22"/>
          <w:w w:val="105"/>
        </w:rPr>
        <w:t xml:space="preserve"> </w:t>
      </w:r>
      <w:r>
        <w:rPr>
          <w:w w:val="105"/>
        </w:rPr>
        <w:t>repeated</w:t>
      </w:r>
      <w:r>
        <w:rPr>
          <w:spacing w:val="23"/>
          <w:w w:val="105"/>
        </w:rPr>
        <w:t xml:space="preserve"> </w:t>
      </w:r>
      <w:r>
        <w:rPr>
          <w:w w:val="105"/>
        </w:rPr>
        <w:t>distractors</w:t>
      </w:r>
      <w:r>
        <w:rPr>
          <w:spacing w:val="23"/>
          <w:w w:val="105"/>
        </w:rPr>
        <w:t xml:space="preserve"> </w:t>
      </w:r>
      <w:r>
        <w:rPr>
          <w:w w:val="105"/>
        </w:rPr>
        <w:t>within</w:t>
      </w:r>
      <w:r>
        <w:rPr>
          <w:spacing w:val="22"/>
          <w:w w:val="105"/>
        </w:rPr>
        <w:t xml:space="preserve"> </w:t>
      </w:r>
      <w:r>
        <w:rPr>
          <w:w w:val="105"/>
        </w:rPr>
        <w:t>the</w:t>
      </w:r>
    </w:p>
    <w:p w14:paraId="30F9469B" w14:textId="77777777" w:rsidR="00735E2D" w:rsidRDefault="00000000">
      <w:pPr>
        <w:pStyle w:val="BodyText"/>
      </w:pPr>
      <w:r>
        <w:rPr>
          <w:rFonts w:ascii="Trebuchet MS"/>
          <w:sz w:val="12"/>
        </w:rPr>
        <w:t xml:space="preserve">432    </w:t>
      </w:r>
      <w:r>
        <w:rPr>
          <w:rFonts w:ascii="Trebuchet MS"/>
          <w:spacing w:val="19"/>
          <w:sz w:val="12"/>
        </w:rPr>
        <w:t xml:space="preserve"> </w:t>
      </w:r>
      <w:r>
        <w:rPr>
          <w:w w:val="105"/>
        </w:rPr>
        <w:t>configurations.</w:t>
      </w:r>
      <w:r>
        <w:rPr>
          <w:spacing w:val="33"/>
          <w:w w:val="105"/>
        </w:rPr>
        <w:t xml:space="preserve"> </w:t>
      </w:r>
      <w:r>
        <w:rPr>
          <w:w w:val="105"/>
        </w:rPr>
        <w:t>For</w:t>
      </w:r>
      <w:r>
        <w:rPr>
          <w:spacing w:val="9"/>
          <w:w w:val="105"/>
        </w:rPr>
        <w:t xml:space="preserve"> </w:t>
      </w:r>
      <w:r>
        <w:rPr>
          <w:w w:val="105"/>
        </w:rPr>
        <w:t>each</w:t>
      </w:r>
      <w:r>
        <w:rPr>
          <w:spacing w:val="9"/>
          <w:w w:val="105"/>
        </w:rPr>
        <w:t xml:space="preserve"> </w:t>
      </w:r>
      <w:r>
        <w:rPr>
          <w:w w:val="105"/>
        </w:rPr>
        <w:t>repeated</w:t>
      </w:r>
      <w:r>
        <w:rPr>
          <w:spacing w:val="8"/>
          <w:w w:val="105"/>
        </w:rPr>
        <w:t xml:space="preserve"> </w:t>
      </w:r>
      <w:r>
        <w:rPr>
          <w:w w:val="105"/>
        </w:rPr>
        <w:t>configuration</w:t>
      </w:r>
      <w:r>
        <w:rPr>
          <w:spacing w:val="9"/>
          <w:w w:val="105"/>
        </w:rPr>
        <w:t xml:space="preserve"> </w:t>
      </w:r>
      <w:r>
        <w:rPr>
          <w:w w:val="105"/>
        </w:rPr>
        <w:t>we</w:t>
      </w:r>
      <w:r>
        <w:rPr>
          <w:spacing w:val="9"/>
          <w:w w:val="105"/>
        </w:rPr>
        <w:t xml:space="preserve"> </w:t>
      </w:r>
      <w:r>
        <w:rPr>
          <w:w w:val="105"/>
        </w:rPr>
        <w:t>created</w:t>
      </w:r>
      <w:r>
        <w:rPr>
          <w:spacing w:val="9"/>
          <w:w w:val="105"/>
        </w:rPr>
        <w:t xml:space="preserve"> </w:t>
      </w:r>
      <w:r>
        <w:rPr>
          <w:w w:val="105"/>
        </w:rPr>
        <w:t>two</w:t>
      </w:r>
      <w:r>
        <w:rPr>
          <w:spacing w:val="8"/>
          <w:w w:val="105"/>
        </w:rPr>
        <w:t xml:space="preserve"> </w:t>
      </w:r>
      <w:r>
        <w:rPr>
          <w:w w:val="105"/>
        </w:rPr>
        <w:t>variations:</w:t>
      </w:r>
      <w:r>
        <w:rPr>
          <w:spacing w:val="32"/>
          <w:w w:val="105"/>
        </w:rPr>
        <w:t xml:space="preserve"> </w:t>
      </w:r>
      <w:r>
        <w:rPr>
          <w:w w:val="105"/>
        </w:rPr>
        <w:t>in</w:t>
      </w:r>
      <w:r>
        <w:rPr>
          <w:spacing w:val="9"/>
          <w:w w:val="105"/>
        </w:rPr>
        <w:t xml:space="preserve"> </w:t>
      </w:r>
      <w:r>
        <w:rPr>
          <w:w w:val="105"/>
        </w:rPr>
        <w:t>the</w:t>
      </w:r>
    </w:p>
    <w:p w14:paraId="66167A81" w14:textId="77777777" w:rsidR="00735E2D" w:rsidRDefault="00000000">
      <w:pPr>
        <w:pStyle w:val="BodyText"/>
      </w:pPr>
      <w:r>
        <w:rPr>
          <w:rFonts w:ascii="Trebuchet MS" w:hAnsi="Trebuchet MS"/>
          <w:sz w:val="12"/>
        </w:rPr>
        <w:t xml:space="preserve">433  </w:t>
      </w:r>
      <w:proofErr w:type="gramStart"/>
      <w:r>
        <w:rPr>
          <w:rFonts w:ascii="Trebuchet MS" w:hAnsi="Trebuchet MS"/>
          <w:sz w:val="12"/>
        </w:rPr>
        <w:t xml:space="preserve">  </w:t>
      </w:r>
      <w:r>
        <w:rPr>
          <w:rFonts w:ascii="Trebuchet MS" w:hAnsi="Trebuchet MS"/>
          <w:spacing w:val="19"/>
          <w:sz w:val="12"/>
        </w:rPr>
        <w:t xml:space="preserve"> </w:t>
      </w:r>
      <w:r>
        <w:rPr>
          <w:w w:val="105"/>
        </w:rPr>
        <w:t>“</w:t>
      </w:r>
      <w:proofErr w:type="gramEnd"/>
      <w:r>
        <w:rPr>
          <w:w w:val="105"/>
        </w:rPr>
        <w:t>proximal”</w:t>
      </w:r>
      <w:r>
        <w:rPr>
          <w:spacing w:val="20"/>
          <w:w w:val="105"/>
        </w:rPr>
        <w:t xml:space="preserve"> </w:t>
      </w:r>
      <w:r>
        <w:rPr>
          <w:w w:val="105"/>
        </w:rPr>
        <w:t>configurations,</w:t>
      </w:r>
      <w:r>
        <w:rPr>
          <w:spacing w:val="21"/>
          <w:w w:val="105"/>
        </w:rPr>
        <w:t xml:space="preserve"> </w:t>
      </w:r>
      <w:r>
        <w:rPr>
          <w:w w:val="105"/>
        </w:rPr>
        <w:t>only</w:t>
      </w:r>
      <w:r>
        <w:rPr>
          <w:spacing w:val="20"/>
          <w:w w:val="105"/>
        </w:rPr>
        <w:t xml:space="preserve"> </w:t>
      </w:r>
      <w:r>
        <w:rPr>
          <w:w w:val="105"/>
        </w:rPr>
        <w:t>the</w:t>
      </w:r>
      <w:r>
        <w:rPr>
          <w:spacing w:val="20"/>
          <w:w w:val="105"/>
        </w:rPr>
        <w:t xml:space="preserve"> </w:t>
      </w:r>
      <w:r>
        <w:rPr>
          <w:w w:val="105"/>
        </w:rPr>
        <w:t>distractors</w:t>
      </w:r>
      <w:r>
        <w:rPr>
          <w:spacing w:val="20"/>
          <w:w w:val="105"/>
        </w:rPr>
        <w:t xml:space="preserve"> </w:t>
      </w:r>
      <w:r>
        <w:rPr>
          <w:w w:val="105"/>
        </w:rPr>
        <w:t>in</w:t>
      </w:r>
      <w:r>
        <w:rPr>
          <w:spacing w:val="20"/>
          <w:w w:val="105"/>
        </w:rPr>
        <w:t xml:space="preserve"> </w:t>
      </w:r>
      <w:r>
        <w:rPr>
          <w:w w:val="105"/>
        </w:rPr>
        <w:t>the</w:t>
      </w:r>
      <w:r>
        <w:rPr>
          <w:spacing w:val="20"/>
          <w:w w:val="105"/>
        </w:rPr>
        <w:t xml:space="preserve"> </w:t>
      </w:r>
      <w:r>
        <w:rPr>
          <w:w w:val="105"/>
        </w:rPr>
        <w:t>quadrant</w:t>
      </w:r>
      <w:r>
        <w:rPr>
          <w:spacing w:val="20"/>
          <w:w w:val="105"/>
        </w:rPr>
        <w:t xml:space="preserve"> </w:t>
      </w:r>
      <w:r>
        <w:rPr>
          <w:w w:val="105"/>
        </w:rPr>
        <w:t>containing</w:t>
      </w:r>
      <w:r>
        <w:rPr>
          <w:spacing w:val="20"/>
          <w:w w:val="105"/>
        </w:rPr>
        <w:t xml:space="preserve"> </w:t>
      </w:r>
      <w:r>
        <w:rPr>
          <w:w w:val="105"/>
        </w:rPr>
        <w:t>the</w:t>
      </w:r>
      <w:r>
        <w:rPr>
          <w:spacing w:val="20"/>
          <w:w w:val="105"/>
        </w:rPr>
        <w:t xml:space="preserve"> </w:t>
      </w:r>
      <w:r>
        <w:rPr>
          <w:w w:val="105"/>
        </w:rPr>
        <w:t>target</w:t>
      </w:r>
      <w:r>
        <w:rPr>
          <w:spacing w:val="20"/>
          <w:w w:val="105"/>
        </w:rPr>
        <w:t xml:space="preserve"> </w:t>
      </w:r>
      <w:r>
        <w:rPr>
          <w:w w:val="105"/>
        </w:rPr>
        <w:t>match</w:t>
      </w:r>
    </w:p>
    <w:p w14:paraId="07668AAC" w14:textId="77777777" w:rsidR="00735E2D" w:rsidRDefault="00000000">
      <w:pPr>
        <w:pStyle w:val="BodyText"/>
      </w:pPr>
      <w:r>
        <w:rPr>
          <w:rFonts w:ascii="Trebuchet MS"/>
          <w:sz w:val="12"/>
        </w:rPr>
        <w:t xml:space="preserve">434    </w:t>
      </w:r>
      <w:r>
        <w:rPr>
          <w:rFonts w:ascii="Trebuchet MS"/>
          <w:spacing w:val="19"/>
          <w:sz w:val="12"/>
        </w:rPr>
        <w:t xml:space="preserve"> </w:t>
      </w:r>
      <w:r>
        <w:rPr>
          <w:w w:val="105"/>
        </w:rPr>
        <w:t>those</w:t>
      </w:r>
      <w:r>
        <w:rPr>
          <w:spacing w:val="18"/>
          <w:w w:val="105"/>
        </w:rPr>
        <w:t xml:space="preserve"> </w:t>
      </w:r>
      <w:r>
        <w:rPr>
          <w:w w:val="105"/>
        </w:rPr>
        <w:t>from</w:t>
      </w:r>
      <w:r>
        <w:rPr>
          <w:spacing w:val="18"/>
          <w:w w:val="105"/>
        </w:rPr>
        <w:t xml:space="preserve"> </w:t>
      </w:r>
      <w:r>
        <w:rPr>
          <w:w w:val="105"/>
        </w:rPr>
        <w:t>the</w:t>
      </w:r>
      <w:r>
        <w:rPr>
          <w:spacing w:val="18"/>
          <w:w w:val="105"/>
        </w:rPr>
        <w:t xml:space="preserve"> </w:t>
      </w:r>
      <w:r>
        <w:rPr>
          <w:w w:val="105"/>
        </w:rPr>
        <w:t>full</w:t>
      </w:r>
      <w:r>
        <w:rPr>
          <w:spacing w:val="18"/>
          <w:w w:val="105"/>
        </w:rPr>
        <w:t xml:space="preserve"> </w:t>
      </w:r>
      <w:r>
        <w:rPr>
          <w:w w:val="105"/>
        </w:rPr>
        <w:t>repeated</w:t>
      </w:r>
      <w:r>
        <w:rPr>
          <w:spacing w:val="19"/>
          <w:w w:val="105"/>
        </w:rPr>
        <w:t xml:space="preserve"> </w:t>
      </w:r>
      <w:r>
        <w:rPr>
          <w:w w:val="105"/>
        </w:rPr>
        <w:t>configuration,</w:t>
      </w:r>
      <w:r>
        <w:rPr>
          <w:spacing w:val="18"/>
          <w:w w:val="105"/>
        </w:rPr>
        <w:t xml:space="preserve"> </w:t>
      </w:r>
      <w:r>
        <w:rPr>
          <w:w w:val="105"/>
        </w:rPr>
        <w:t>while</w:t>
      </w:r>
      <w:r>
        <w:rPr>
          <w:spacing w:val="19"/>
          <w:w w:val="105"/>
        </w:rPr>
        <w:t xml:space="preserve"> </w:t>
      </w:r>
      <w:r>
        <w:rPr>
          <w:w w:val="105"/>
        </w:rPr>
        <w:t>the</w:t>
      </w:r>
      <w:r>
        <w:rPr>
          <w:spacing w:val="18"/>
          <w:w w:val="105"/>
        </w:rPr>
        <w:t xml:space="preserve"> </w:t>
      </w:r>
      <w:r>
        <w:rPr>
          <w:w w:val="105"/>
        </w:rPr>
        <w:t>distractors</w:t>
      </w:r>
      <w:r>
        <w:rPr>
          <w:spacing w:val="19"/>
          <w:w w:val="105"/>
        </w:rPr>
        <w:t xml:space="preserve"> </w:t>
      </w:r>
      <w:r>
        <w:rPr>
          <w:w w:val="105"/>
        </w:rPr>
        <w:t>in</w:t>
      </w:r>
      <w:r>
        <w:rPr>
          <w:spacing w:val="17"/>
          <w:w w:val="105"/>
        </w:rPr>
        <w:t xml:space="preserve"> </w:t>
      </w:r>
      <w:r>
        <w:rPr>
          <w:w w:val="105"/>
        </w:rPr>
        <w:t>the</w:t>
      </w:r>
      <w:r>
        <w:rPr>
          <w:spacing w:val="19"/>
          <w:w w:val="105"/>
        </w:rPr>
        <w:t xml:space="preserve"> </w:t>
      </w:r>
      <w:r>
        <w:rPr>
          <w:w w:val="105"/>
        </w:rPr>
        <w:t>other</w:t>
      </w:r>
      <w:r>
        <w:rPr>
          <w:spacing w:val="18"/>
          <w:w w:val="105"/>
        </w:rPr>
        <w:t xml:space="preserve"> </w:t>
      </w:r>
      <w:r>
        <w:rPr>
          <w:w w:val="105"/>
        </w:rPr>
        <w:t>three</w:t>
      </w:r>
    </w:p>
    <w:p w14:paraId="03E299DE" w14:textId="77777777" w:rsidR="00735E2D" w:rsidRDefault="00000000">
      <w:pPr>
        <w:pStyle w:val="BodyText"/>
      </w:pPr>
      <w:r>
        <w:rPr>
          <w:rFonts w:ascii="Trebuchet MS" w:hAnsi="Trebuchet MS"/>
          <w:sz w:val="12"/>
        </w:rPr>
        <w:t xml:space="preserve">435    </w:t>
      </w:r>
      <w:r>
        <w:rPr>
          <w:rFonts w:ascii="Trebuchet MS" w:hAnsi="Trebuchet MS"/>
          <w:spacing w:val="19"/>
          <w:sz w:val="12"/>
        </w:rPr>
        <w:t xml:space="preserve"> </w:t>
      </w:r>
      <w:r>
        <w:rPr>
          <w:w w:val="105"/>
        </w:rPr>
        <w:t>quadrants</w:t>
      </w:r>
      <w:r>
        <w:rPr>
          <w:spacing w:val="15"/>
          <w:w w:val="105"/>
        </w:rPr>
        <w:t xml:space="preserve"> </w:t>
      </w:r>
      <w:r>
        <w:rPr>
          <w:w w:val="105"/>
        </w:rPr>
        <w:t>were</w:t>
      </w:r>
      <w:r>
        <w:rPr>
          <w:spacing w:val="17"/>
          <w:w w:val="105"/>
        </w:rPr>
        <w:t xml:space="preserve"> </w:t>
      </w:r>
      <w:r>
        <w:rPr>
          <w:w w:val="105"/>
        </w:rPr>
        <w:t>randomly</w:t>
      </w:r>
      <w:r>
        <w:rPr>
          <w:spacing w:val="15"/>
          <w:w w:val="105"/>
        </w:rPr>
        <w:t xml:space="preserve"> </w:t>
      </w:r>
      <w:r>
        <w:rPr>
          <w:w w:val="105"/>
        </w:rPr>
        <w:t>arranged</w:t>
      </w:r>
      <w:r>
        <w:rPr>
          <w:spacing w:val="16"/>
          <w:w w:val="105"/>
        </w:rPr>
        <w:t xml:space="preserve"> </w:t>
      </w:r>
      <w:r>
        <w:rPr>
          <w:w w:val="105"/>
        </w:rPr>
        <w:t>on</w:t>
      </w:r>
      <w:r>
        <w:rPr>
          <w:spacing w:val="15"/>
          <w:w w:val="105"/>
        </w:rPr>
        <w:t xml:space="preserve"> </w:t>
      </w:r>
      <w:r>
        <w:rPr>
          <w:w w:val="105"/>
        </w:rPr>
        <w:t>each</w:t>
      </w:r>
      <w:r>
        <w:rPr>
          <w:spacing w:val="15"/>
          <w:w w:val="105"/>
        </w:rPr>
        <w:t xml:space="preserve"> </w:t>
      </w:r>
      <w:proofErr w:type="gramStart"/>
      <w:r>
        <w:rPr>
          <w:w w:val="105"/>
        </w:rPr>
        <w:t>trial;</w:t>
      </w:r>
      <w:proofErr w:type="gramEnd"/>
      <w:r>
        <w:rPr>
          <w:spacing w:val="16"/>
          <w:w w:val="105"/>
        </w:rPr>
        <w:t xml:space="preserve"> </w:t>
      </w:r>
      <w:r>
        <w:rPr>
          <w:w w:val="105"/>
        </w:rPr>
        <w:t>in</w:t>
      </w:r>
      <w:r>
        <w:rPr>
          <w:spacing w:val="16"/>
          <w:w w:val="105"/>
        </w:rPr>
        <w:t xml:space="preserve"> </w:t>
      </w:r>
      <w:r>
        <w:rPr>
          <w:w w:val="105"/>
        </w:rPr>
        <w:t>the</w:t>
      </w:r>
      <w:r>
        <w:rPr>
          <w:spacing w:val="15"/>
          <w:w w:val="105"/>
        </w:rPr>
        <w:t xml:space="preserve"> </w:t>
      </w:r>
      <w:r>
        <w:rPr>
          <w:w w:val="105"/>
        </w:rPr>
        <w:t>“distal”</w:t>
      </w:r>
      <w:r>
        <w:rPr>
          <w:spacing w:val="15"/>
          <w:w w:val="105"/>
        </w:rPr>
        <w:t xml:space="preserve"> </w:t>
      </w:r>
      <w:r>
        <w:rPr>
          <w:w w:val="105"/>
        </w:rPr>
        <w:t>configurations,</w:t>
      </w:r>
      <w:r>
        <w:rPr>
          <w:spacing w:val="16"/>
          <w:w w:val="105"/>
        </w:rPr>
        <w:t xml:space="preserve"> </w:t>
      </w:r>
      <w:r>
        <w:rPr>
          <w:w w:val="105"/>
        </w:rPr>
        <w:t>the</w:t>
      </w:r>
    </w:p>
    <w:p w14:paraId="273581A9" w14:textId="77777777" w:rsidR="00735E2D" w:rsidRDefault="00000000">
      <w:pPr>
        <w:pStyle w:val="BodyText"/>
      </w:pPr>
      <w:r>
        <w:rPr>
          <w:rFonts w:ascii="Trebuchet MS"/>
          <w:sz w:val="12"/>
        </w:rPr>
        <w:t xml:space="preserve">436    </w:t>
      </w:r>
      <w:r>
        <w:rPr>
          <w:rFonts w:ascii="Trebuchet MS"/>
          <w:spacing w:val="19"/>
          <w:sz w:val="12"/>
        </w:rPr>
        <w:t xml:space="preserve"> </w:t>
      </w:r>
      <w:r>
        <w:rPr>
          <w:w w:val="105"/>
        </w:rPr>
        <w:t>distractors</w:t>
      </w:r>
      <w:r>
        <w:rPr>
          <w:spacing w:val="22"/>
          <w:w w:val="105"/>
        </w:rPr>
        <w:t xml:space="preserve"> </w:t>
      </w:r>
      <w:r>
        <w:rPr>
          <w:w w:val="105"/>
        </w:rPr>
        <w:t>closest</w:t>
      </w:r>
      <w:r>
        <w:rPr>
          <w:spacing w:val="22"/>
          <w:w w:val="105"/>
        </w:rPr>
        <w:t xml:space="preserve"> </w:t>
      </w:r>
      <w:r>
        <w:rPr>
          <w:w w:val="105"/>
        </w:rPr>
        <w:t>to</w:t>
      </w:r>
      <w:r>
        <w:rPr>
          <w:spacing w:val="21"/>
          <w:w w:val="105"/>
        </w:rPr>
        <w:t xml:space="preserve"> </w:t>
      </w:r>
      <w:r>
        <w:rPr>
          <w:w w:val="105"/>
        </w:rPr>
        <w:t>the</w:t>
      </w:r>
      <w:r>
        <w:rPr>
          <w:spacing w:val="22"/>
          <w:w w:val="105"/>
        </w:rPr>
        <w:t xml:space="preserve"> </w:t>
      </w:r>
      <w:r>
        <w:rPr>
          <w:w w:val="105"/>
        </w:rPr>
        <w:t>target</w:t>
      </w:r>
      <w:r>
        <w:rPr>
          <w:spacing w:val="21"/>
          <w:w w:val="105"/>
        </w:rPr>
        <w:t xml:space="preserve"> </w:t>
      </w:r>
      <w:r>
        <w:rPr>
          <w:w w:val="105"/>
        </w:rPr>
        <w:t>were</w:t>
      </w:r>
      <w:r>
        <w:rPr>
          <w:spacing w:val="22"/>
          <w:w w:val="105"/>
        </w:rPr>
        <w:t xml:space="preserve"> </w:t>
      </w:r>
      <w:proofErr w:type="spellStart"/>
      <w:r>
        <w:rPr>
          <w:w w:val="105"/>
        </w:rPr>
        <w:t>randomised</w:t>
      </w:r>
      <w:proofErr w:type="spellEnd"/>
      <w:r>
        <w:rPr>
          <w:w w:val="105"/>
        </w:rPr>
        <w:t>,</w:t>
      </w:r>
      <w:r>
        <w:rPr>
          <w:spacing w:val="23"/>
          <w:w w:val="105"/>
        </w:rPr>
        <w:t xml:space="preserve"> </w:t>
      </w:r>
      <w:r>
        <w:rPr>
          <w:w w:val="105"/>
        </w:rPr>
        <w:t>while</w:t>
      </w:r>
      <w:r>
        <w:rPr>
          <w:spacing w:val="22"/>
          <w:w w:val="105"/>
        </w:rPr>
        <w:t xml:space="preserve"> </w:t>
      </w:r>
      <w:r>
        <w:rPr>
          <w:w w:val="105"/>
        </w:rPr>
        <w:t>the</w:t>
      </w:r>
      <w:r>
        <w:rPr>
          <w:spacing w:val="21"/>
          <w:w w:val="105"/>
        </w:rPr>
        <w:t xml:space="preserve"> </w:t>
      </w:r>
      <w:r>
        <w:rPr>
          <w:w w:val="105"/>
        </w:rPr>
        <w:t>distractors</w:t>
      </w:r>
      <w:r>
        <w:rPr>
          <w:spacing w:val="23"/>
          <w:w w:val="105"/>
        </w:rPr>
        <w:t xml:space="preserve"> </w:t>
      </w:r>
      <w:r>
        <w:rPr>
          <w:w w:val="105"/>
        </w:rPr>
        <w:t>in</w:t>
      </w:r>
      <w:r>
        <w:rPr>
          <w:spacing w:val="21"/>
          <w:w w:val="105"/>
        </w:rPr>
        <w:t xml:space="preserve"> </w:t>
      </w:r>
      <w:r>
        <w:rPr>
          <w:w w:val="105"/>
        </w:rPr>
        <w:t>the</w:t>
      </w:r>
      <w:r>
        <w:rPr>
          <w:spacing w:val="21"/>
          <w:w w:val="105"/>
        </w:rPr>
        <w:t xml:space="preserve"> </w:t>
      </w:r>
      <w:r>
        <w:rPr>
          <w:w w:val="105"/>
        </w:rPr>
        <w:t>other</w:t>
      </w:r>
      <w:r>
        <w:rPr>
          <w:spacing w:val="23"/>
          <w:w w:val="105"/>
        </w:rPr>
        <w:t xml:space="preserve"> </w:t>
      </w:r>
      <w:r>
        <w:rPr>
          <w:w w:val="105"/>
        </w:rPr>
        <w:t>three</w:t>
      </w:r>
    </w:p>
    <w:p w14:paraId="4ABC0A15" w14:textId="77777777" w:rsidR="00735E2D" w:rsidRDefault="00000000">
      <w:pPr>
        <w:pStyle w:val="BodyText"/>
        <w:spacing w:before="203"/>
      </w:pPr>
      <w:r>
        <w:rPr>
          <w:rFonts w:ascii="Trebuchet MS"/>
          <w:sz w:val="12"/>
        </w:rPr>
        <w:t xml:space="preserve">437    </w:t>
      </w:r>
      <w:r>
        <w:rPr>
          <w:rFonts w:ascii="Trebuchet MS"/>
          <w:spacing w:val="19"/>
          <w:sz w:val="12"/>
        </w:rPr>
        <w:t xml:space="preserve"> </w:t>
      </w:r>
      <w:r>
        <w:rPr>
          <w:w w:val="105"/>
        </w:rPr>
        <w:t>quadrants</w:t>
      </w:r>
      <w:r>
        <w:rPr>
          <w:spacing w:val="13"/>
          <w:w w:val="105"/>
        </w:rPr>
        <w:t xml:space="preserve"> </w:t>
      </w:r>
      <w:r>
        <w:rPr>
          <w:w w:val="105"/>
        </w:rPr>
        <w:t>were</w:t>
      </w:r>
      <w:r>
        <w:rPr>
          <w:spacing w:val="14"/>
          <w:w w:val="105"/>
        </w:rPr>
        <w:t xml:space="preserve"> </w:t>
      </w:r>
      <w:r>
        <w:rPr>
          <w:w w:val="105"/>
        </w:rPr>
        <w:t>the</w:t>
      </w:r>
      <w:r>
        <w:rPr>
          <w:spacing w:val="13"/>
          <w:w w:val="105"/>
        </w:rPr>
        <w:t xml:space="preserve"> </w:t>
      </w:r>
      <w:r>
        <w:rPr>
          <w:w w:val="105"/>
        </w:rPr>
        <w:t>same</w:t>
      </w:r>
      <w:r>
        <w:rPr>
          <w:spacing w:val="14"/>
          <w:w w:val="105"/>
        </w:rPr>
        <w:t xml:space="preserve"> </w:t>
      </w:r>
      <w:r>
        <w:rPr>
          <w:w w:val="105"/>
        </w:rPr>
        <w:t>as</w:t>
      </w:r>
      <w:r>
        <w:rPr>
          <w:spacing w:val="12"/>
          <w:w w:val="105"/>
        </w:rPr>
        <w:t xml:space="preserve"> </w:t>
      </w:r>
      <w:r>
        <w:rPr>
          <w:w w:val="105"/>
        </w:rPr>
        <w:t>those</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full</w:t>
      </w:r>
      <w:r>
        <w:rPr>
          <w:spacing w:val="14"/>
          <w:w w:val="105"/>
        </w:rPr>
        <w:t xml:space="preserve"> </w:t>
      </w:r>
      <w:r>
        <w:rPr>
          <w:w w:val="105"/>
        </w:rPr>
        <w:t>repeated</w:t>
      </w:r>
      <w:r>
        <w:rPr>
          <w:spacing w:val="14"/>
          <w:w w:val="105"/>
        </w:rPr>
        <w:t xml:space="preserve"> </w:t>
      </w:r>
      <w:r>
        <w:rPr>
          <w:w w:val="105"/>
        </w:rPr>
        <w:t>configuration.</w:t>
      </w:r>
      <w:r>
        <w:rPr>
          <w:spacing w:val="39"/>
          <w:w w:val="105"/>
        </w:rPr>
        <w:t xml:space="preserve"> </w:t>
      </w:r>
      <w:r>
        <w:rPr>
          <w:w w:val="105"/>
        </w:rPr>
        <w:t>During</w:t>
      </w:r>
      <w:r>
        <w:rPr>
          <w:spacing w:val="13"/>
          <w:w w:val="105"/>
        </w:rPr>
        <w:t xml:space="preserve"> </w:t>
      </w:r>
      <w:r>
        <w:rPr>
          <w:w w:val="105"/>
        </w:rPr>
        <w:t>this</w:t>
      </w:r>
      <w:r>
        <w:rPr>
          <w:spacing w:val="14"/>
          <w:w w:val="105"/>
        </w:rPr>
        <w:t xml:space="preserve"> </w:t>
      </w:r>
      <w:r>
        <w:rPr>
          <w:w w:val="105"/>
        </w:rPr>
        <w:t>phase</w:t>
      </w:r>
      <w:r>
        <w:rPr>
          <w:spacing w:val="13"/>
          <w:w w:val="105"/>
        </w:rPr>
        <w:t xml:space="preserve"> </w:t>
      </w:r>
      <w:r>
        <w:rPr>
          <w:w w:val="105"/>
        </w:rPr>
        <w:t>we</w:t>
      </w:r>
    </w:p>
    <w:p w14:paraId="2ADBB1BB" w14:textId="77777777" w:rsidR="00735E2D" w:rsidRDefault="00000000">
      <w:pPr>
        <w:pStyle w:val="BodyText"/>
      </w:pPr>
      <w:r>
        <w:rPr>
          <w:rFonts w:ascii="Trebuchet MS"/>
          <w:sz w:val="12"/>
        </w:rPr>
        <w:t xml:space="preserve">438    </w:t>
      </w:r>
      <w:r>
        <w:rPr>
          <w:rFonts w:ascii="Trebuchet MS"/>
          <w:spacing w:val="19"/>
          <w:sz w:val="12"/>
        </w:rPr>
        <w:t xml:space="preserve"> </w:t>
      </w:r>
      <w:r>
        <w:rPr>
          <w:w w:val="105"/>
        </w:rPr>
        <w:t>also</w:t>
      </w:r>
      <w:r>
        <w:rPr>
          <w:spacing w:val="5"/>
          <w:w w:val="105"/>
        </w:rPr>
        <w:t xml:space="preserve"> </w:t>
      </w:r>
      <w:r>
        <w:rPr>
          <w:w w:val="105"/>
        </w:rPr>
        <w:t>presented</w:t>
      </w:r>
      <w:r>
        <w:rPr>
          <w:spacing w:val="5"/>
          <w:w w:val="105"/>
        </w:rPr>
        <w:t xml:space="preserve"> </w:t>
      </w:r>
      <w:r>
        <w:rPr>
          <w:w w:val="105"/>
        </w:rPr>
        <w:t>fully</w:t>
      </w:r>
      <w:r>
        <w:rPr>
          <w:spacing w:val="5"/>
          <w:w w:val="105"/>
        </w:rPr>
        <w:t xml:space="preserve"> </w:t>
      </w:r>
      <w:r>
        <w:rPr>
          <w:w w:val="105"/>
        </w:rPr>
        <w:t>repeated</w:t>
      </w:r>
      <w:r>
        <w:rPr>
          <w:spacing w:val="6"/>
          <w:w w:val="105"/>
        </w:rPr>
        <w:t xml:space="preserve"> </w:t>
      </w:r>
      <w:r>
        <w:rPr>
          <w:w w:val="105"/>
        </w:rPr>
        <w:t>configurations</w:t>
      </w:r>
      <w:r>
        <w:rPr>
          <w:spacing w:val="6"/>
          <w:w w:val="105"/>
        </w:rPr>
        <w:t xml:space="preserve"> </w:t>
      </w:r>
      <w:r>
        <w:rPr>
          <w:w w:val="105"/>
        </w:rPr>
        <w:t>and</w:t>
      </w:r>
      <w:r>
        <w:rPr>
          <w:spacing w:val="5"/>
          <w:w w:val="105"/>
        </w:rPr>
        <w:t xml:space="preserve"> </w:t>
      </w:r>
      <w:r>
        <w:rPr>
          <w:w w:val="105"/>
        </w:rPr>
        <w:t>fully</w:t>
      </w:r>
      <w:r>
        <w:rPr>
          <w:spacing w:val="6"/>
          <w:w w:val="105"/>
        </w:rPr>
        <w:t xml:space="preserve"> </w:t>
      </w:r>
      <w:proofErr w:type="spellStart"/>
      <w:r>
        <w:rPr>
          <w:w w:val="105"/>
        </w:rPr>
        <w:t>randomised</w:t>
      </w:r>
      <w:proofErr w:type="spellEnd"/>
      <w:r>
        <w:rPr>
          <w:spacing w:val="4"/>
          <w:w w:val="105"/>
        </w:rPr>
        <w:t xml:space="preserve"> </w:t>
      </w:r>
      <w:r>
        <w:rPr>
          <w:w w:val="105"/>
        </w:rPr>
        <w:t>configurations.</w:t>
      </w:r>
    </w:p>
    <w:p w14:paraId="493E0E34" w14:textId="77777777" w:rsidR="00735E2D" w:rsidRDefault="00000000">
      <w:pPr>
        <w:pStyle w:val="BodyText"/>
      </w:pPr>
      <w:r>
        <w:rPr>
          <w:rFonts w:ascii="Trebuchet MS"/>
          <w:sz w:val="12"/>
        </w:rPr>
        <w:t xml:space="preserve">439    </w:t>
      </w:r>
      <w:r>
        <w:rPr>
          <w:rFonts w:ascii="Trebuchet MS"/>
          <w:spacing w:val="19"/>
          <w:sz w:val="12"/>
        </w:rPr>
        <w:t xml:space="preserve"> </w:t>
      </w:r>
      <w:r>
        <w:rPr>
          <w:w w:val="105"/>
        </w:rPr>
        <w:t>Comparison</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response</w:t>
      </w:r>
      <w:r>
        <w:rPr>
          <w:spacing w:val="7"/>
          <w:w w:val="105"/>
        </w:rPr>
        <w:t xml:space="preserve"> </w:t>
      </w:r>
      <w:r>
        <w:rPr>
          <w:w w:val="105"/>
        </w:rPr>
        <w:t>times</w:t>
      </w:r>
      <w:r>
        <w:rPr>
          <w:spacing w:val="9"/>
          <w:w w:val="105"/>
        </w:rPr>
        <w:t xml:space="preserve"> </w:t>
      </w:r>
      <w:r>
        <w:rPr>
          <w:w w:val="105"/>
        </w:rPr>
        <w:t>across</w:t>
      </w:r>
      <w:r>
        <w:rPr>
          <w:spacing w:val="8"/>
          <w:w w:val="105"/>
        </w:rPr>
        <w:t xml:space="preserve"> </w:t>
      </w:r>
      <w:r>
        <w:rPr>
          <w:w w:val="105"/>
        </w:rPr>
        <w:t>these</w:t>
      </w:r>
      <w:r>
        <w:rPr>
          <w:spacing w:val="8"/>
          <w:w w:val="105"/>
        </w:rPr>
        <w:t xml:space="preserve"> </w:t>
      </w:r>
      <w:r>
        <w:rPr>
          <w:w w:val="105"/>
        </w:rPr>
        <w:t>four</w:t>
      </w:r>
      <w:r>
        <w:rPr>
          <w:spacing w:val="8"/>
          <w:w w:val="105"/>
        </w:rPr>
        <w:t xml:space="preserve"> </w:t>
      </w:r>
      <w:r>
        <w:rPr>
          <w:w w:val="105"/>
        </w:rPr>
        <w:t>trial</w:t>
      </w:r>
      <w:r>
        <w:rPr>
          <w:spacing w:val="8"/>
          <w:w w:val="105"/>
        </w:rPr>
        <w:t xml:space="preserve"> </w:t>
      </w:r>
      <w:r>
        <w:rPr>
          <w:w w:val="105"/>
        </w:rPr>
        <w:t>types</w:t>
      </w:r>
      <w:r>
        <w:rPr>
          <w:spacing w:val="9"/>
          <w:w w:val="105"/>
        </w:rPr>
        <w:t xml:space="preserve"> </w:t>
      </w:r>
      <w:r>
        <w:rPr>
          <w:w w:val="105"/>
        </w:rPr>
        <w:t>will</w:t>
      </w:r>
      <w:r>
        <w:rPr>
          <w:spacing w:val="9"/>
          <w:w w:val="105"/>
        </w:rPr>
        <w:t xml:space="preserve"> </w:t>
      </w:r>
      <w:r>
        <w:rPr>
          <w:w w:val="105"/>
        </w:rPr>
        <w:t>allow</w:t>
      </w:r>
      <w:r>
        <w:rPr>
          <w:spacing w:val="8"/>
          <w:w w:val="105"/>
        </w:rPr>
        <w:t xml:space="preserve"> </w:t>
      </w:r>
      <w:r>
        <w:rPr>
          <w:w w:val="105"/>
        </w:rPr>
        <w:t>us</w:t>
      </w:r>
      <w:r>
        <w:rPr>
          <w:spacing w:val="8"/>
          <w:w w:val="105"/>
        </w:rPr>
        <w:t xml:space="preserve"> </w:t>
      </w:r>
      <w:r>
        <w:rPr>
          <w:w w:val="105"/>
        </w:rPr>
        <w:t>to</w:t>
      </w:r>
      <w:r>
        <w:rPr>
          <w:spacing w:val="9"/>
          <w:w w:val="105"/>
        </w:rPr>
        <w:t xml:space="preserve"> </w:t>
      </w:r>
      <w:proofErr w:type="gramStart"/>
      <w:r>
        <w:rPr>
          <w:w w:val="105"/>
        </w:rPr>
        <w:t>determine</w:t>
      </w:r>
      <w:proofErr w:type="gramEnd"/>
    </w:p>
    <w:p w14:paraId="6CB3AE5D" w14:textId="77777777" w:rsidR="00735E2D" w:rsidRDefault="00000000">
      <w:pPr>
        <w:pStyle w:val="BodyText"/>
      </w:pPr>
      <w:r>
        <w:rPr>
          <w:rFonts w:ascii="Trebuchet MS"/>
          <w:sz w:val="12"/>
        </w:rPr>
        <w:t xml:space="preserve">440    </w:t>
      </w:r>
      <w:r>
        <w:rPr>
          <w:rFonts w:ascii="Trebuchet MS"/>
          <w:spacing w:val="19"/>
          <w:sz w:val="12"/>
        </w:rPr>
        <w:t xml:space="preserve"> </w:t>
      </w:r>
      <w:r>
        <w:rPr>
          <w:w w:val="105"/>
        </w:rPr>
        <w:t>the</w:t>
      </w:r>
      <w:r>
        <w:rPr>
          <w:spacing w:val="19"/>
          <w:w w:val="105"/>
        </w:rPr>
        <w:t xml:space="preserve"> </w:t>
      </w:r>
      <w:r>
        <w:rPr>
          <w:w w:val="105"/>
        </w:rPr>
        <w:t>contribution</w:t>
      </w:r>
      <w:r>
        <w:rPr>
          <w:spacing w:val="19"/>
          <w:w w:val="105"/>
        </w:rPr>
        <w:t xml:space="preserve"> </w:t>
      </w:r>
      <w:r>
        <w:rPr>
          <w:w w:val="105"/>
        </w:rPr>
        <w:t>of</w:t>
      </w:r>
      <w:r>
        <w:rPr>
          <w:spacing w:val="20"/>
          <w:w w:val="105"/>
        </w:rPr>
        <w:t xml:space="preserve"> </w:t>
      </w:r>
      <w:r>
        <w:rPr>
          <w:w w:val="105"/>
        </w:rPr>
        <w:t>proximal</w:t>
      </w:r>
      <w:r>
        <w:rPr>
          <w:spacing w:val="20"/>
          <w:w w:val="105"/>
        </w:rPr>
        <w:t xml:space="preserve"> </w:t>
      </w:r>
      <w:r>
        <w:rPr>
          <w:w w:val="105"/>
        </w:rPr>
        <w:t>and</w:t>
      </w:r>
      <w:r>
        <w:rPr>
          <w:spacing w:val="18"/>
          <w:w w:val="105"/>
        </w:rPr>
        <w:t xml:space="preserve"> </w:t>
      </w:r>
      <w:r>
        <w:rPr>
          <w:w w:val="105"/>
        </w:rPr>
        <w:t>distal</w:t>
      </w:r>
      <w:r>
        <w:rPr>
          <w:spacing w:val="20"/>
          <w:w w:val="105"/>
        </w:rPr>
        <w:t xml:space="preserve"> </w:t>
      </w:r>
      <w:r>
        <w:rPr>
          <w:w w:val="105"/>
        </w:rPr>
        <w:t>distractors</w:t>
      </w:r>
      <w:r>
        <w:rPr>
          <w:spacing w:val="20"/>
          <w:w w:val="105"/>
        </w:rPr>
        <w:t xml:space="preserve"> </w:t>
      </w:r>
      <w:r>
        <w:rPr>
          <w:w w:val="105"/>
        </w:rPr>
        <w:t>to</w:t>
      </w:r>
      <w:r>
        <w:rPr>
          <w:spacing w:val="19"/>
          <w:w w:val="105"/>
        </w:rPr>
        <w:t xml:space="preserve"> </w:t>
      </w:r>
      <w:r>
        <w:rPr>
          <w:w w:val="105"/>
        </w:rPr>
        <w:t>the</w:t>
      </w:r>
      <w:r>
        <w:rPr>
          <w:spacing w:val="19"/>
          <w:w w:val="105"/>
        </w:rPr>
        <w:t xml:space="preserve"> </w:t>
      </w:r>
      <w:r>
        <w:rPr>
          <w:w w:val="105"/>
        </w:rPr>
        <w:t>CC</w:t>
      </w:r>
      <w:r>
        <w:rPr>
          <w:spacing w:val="19"/>
          <w:w w:val="105"/>
        </w:rPr>
        <w:t xml:space="preserve"> </w:t>
      </w:r>
      <w:r>
        <w:rPr>
          <w:w w:val="105"/>
        </w:rPr>
        <w:t>effect</w:t>
      </w:r>
      <w:r>
        <w:rPr>
          <w:spacing w:val="20"/>
          <w:w w:val="105"/>
        </w:rPr>
        <w:t xml:space="preserve"> </w:t>
      </w:r>
      <w:r>
        <w:rPr>
          <w:w w:val="105"/>
        </w:rPr>
        <w:t>in</w:t>
      </w:r>
      <w:r>
        <w:rPr>
          <w:spacing w:val="19"/>
          <w:w w:val="105"/>
        </w:rPr>
        <w:t xml:space="preserve"> </w:t>
      </w:r>
      <w:r>
        <w:rPr>
          <w:w w:val="105"/>
        </w:rPr>
        <w:t>this</w:t>
      </w:r>
      <w:r>
        <w:rPr>
          <w:spacing w:val="20"/>
          <w:w w:val="105"/>
        </w:rPr>
        <w:t xml:space="preserve"> </w:t>
      </w:r>
      <w:r>
        <w:rPr>
          <w:w w:val="105"/>
        </w:rPr>
        <w:t>task.</w:t>
      </w:r>
    </w:p>
    <w:p w14:paraId="44351EF2" w14:textId="77777777" w:rsidR="00735E2D" w:rsidRDefault="00735E2D">
      <w:pPr>
        <w:pStyle w:val="BodyText"/>
        <w:spacing w:before="7"/>
        <w:ind w:left="0"/>
        <w:rPr>
          <w:sz w:val="30"/>
        </w:rPr>
      </w:pPr>
    </w:p>
    <w:p w14:paraId="44F0F8D0" w14:textId="77777777" w:rsidR="00735E2D" w:rsidRDefault="00000000">
      <w:pPr>
        <w:ind w:left="150"/>
        <w:rPr>
          <w:rFonts w:ascii="Palatino Linotype"/>
          <w:b/>
          <w:sz w:val="24"/>
        </w:rPr>
      </w:pPr>
      <w:r>
        <w:rPr>
          <w:rFonts w:ascii="Trebuchet MS"/>
          <w:sz w:val="12"/>
        </w:rPr>
        <w:t xml:space="preserve">441    </w:t>
      </w:r>
      <w:r>
        <w:rPr>
          <w:rFonts w:ascii="Trebuchet MS"/>
          <w:spacing w:val="19"/>
          <w:sz w:val="12"/>
        </w:rPr>
        <w:t xml:space="preserve"> </w:t>
      </w:r>
      <w:bookmarkStart w:id="109" w:name="Method"/>
      <w:bookmarkEnd w:id="109"/>
      <w:r>
        <w:rPr>
          <w:rFonts w:ascii="Palatino Linotype"/>
          <w:b/>
          <w:w w:val="105"/>
          <w:sz w:val="24"/>
        </w:rPr>
        <w:t>Method</w:t>
      </w:r>
    </w:p>
    <w:p w14:paraId="6B8627AA" w14:textId="77777777" w:rsidR="00735E2D" w:rsidRDefault="00735E2D">
      <w:pPr>
        <w:pStyle w:val="BodyText"/>
        <w:spacing w:before="12"/>
        <w:ind w:left="0"/>
        <w:rPr>
          <w:rFonts w:ascii="Palatino Linotype"/>
          <w:b/>
          <w:sz w:val="26"/>
        </w:rPr>
      </w:pPr>
    </w:p>
    <w:p w14:paraId="14AC9860" w14:textId="77777777" w:rsidR="00735E2D" w:rsidRDefault="00000000">
      <w:pPr>
        <w:spacing w:before="1"/>
        <w:ind w:left="150"/>
        <w:rPr>
          <w:rFonts w:ascii="Georgia"/>
          <w:b/>
          <w:i/>
          <w:sz w:val="24"/>
        </w:rPr>
      </w:pPr>
      <w:r>
        <w:rPr>
          <w:rFonts w:ascii="Trebuchet MS"/>
          <w:sz w:val="12"/>
        </w:rPr>
        <w:t xml:space="preserve">442    </w:t>
      </w:r>
      <w:r>
        <w:rPr>
          <w:rFonts w:ascii="Trebuchet MS"/>
          <w:spacing w:val="19"/>
          <w:sz w:val="12"/>
        </w:rPr>
        <w:t xml:space="preserve"> </w:t>
      </w:r>
      <w:bookmarkStart w:id="110" w:name="Participants"/>
      <w:bookmarkEnd w:id="110"/>
      <w:r>
        <w:rPr>
          <w:rFonts w:ascii="Georgia"/>
          <w:b/>
          <w:i/>
          <w:sz w:val="24"/>
        </w:rPr>
        <w:t>Participants</w:t>
      </w:r>
    </w:p>
    <w:p w14:paraId="3C5E58D7" w14:textId="77777777" w:rsidR="00735E2D" w:rsidRDefault="00735E2D">
      <w:pPr>
        <w:pStyle w:val="BodyText"/>
        <w:spacing w:before="3"/>
        <w:ind w:left="0"/>
        <w:rPr>
          <w:rFonts w:ascii="Georgia"/>
          <w:b/>
          <w:i/>
          <w:sz w:val="33"/>
        </w:rPr>
      </w:pPr>
    </w:p>
    <w:p w14:paraId="0A831244" w14:textId="77777777" w:rsidR="00735E2D" w:rsidRDefault="00000000">
      <w:pPr>
        <w:pStyle w:val="BodyText"/>
        <w:tabs>
          <w:tab w:val="left" w:pos="1259"/>
        </w:tabs>
        <w:spacing w:before="0"/>
      </w:pPr>
      <w:r>
        <w:rPr>
          <w:rFonts w:ascii="Trebuchet MS"/>
          <w:w w:val="105"/>
          <w:sz w:val="12"/>
        </w:rPr>
        <w:t>443</w:t>
      </w:r>
      <w:r>
        <w:rPr>
          <w:rFonts w:ascii="Trebuchet MS"/>
          <w:w w:val="105"/>
          <w:sz w:val="12"/>
        </w:rPr>
        <w:tab/>
      </w:r>
      <w:r>
        <w:rPr>
          <w:w w:val="105"/>
        </w:rPr>
        <w:t>Forty-two</w:t>
      </w:r>
      <w:r>
        <w:rPr>
          <w:spacing w:val="14"/>
          <w:w w:val="105"/>
        </w:rPr>
        <w:t xml:space="preserve"> </w:t>
      </w:r>
      <w:r>
        <w:rPr>
          <w:w w:val="105"/>
        </w:rPr>
        <w:t>undergraduate</w:t>
      </w:r>
      <w:r>
        <w:rPr>
          <w:spacing w:val="14"/>
          <w:w w:val="105"/>
        </w:rPr>
        <w:t xml:space="preserve"> </w:t>
      </w:r>
      <w:r>
        <w:rPr>
          <w:w w:val="105"/>
        </w:rPr>
        <w:t>students</w:t>
      </w:r>
      <w:r>
        <w:rPr>
          <w:spacing w:val="15"/>
          <w:w w:val="105"/>
        </w:rPr>
        <w:t xml:space="preserve"> </w:t>
      </w:r>
      <w:r>
        <w:rPr>
          <w:w w:val="105"/>
        </w:rPr>
        <w:t>from</w:t>
      </w:r>
      <w:r>
        <w:rPr>
          <w:spacing w:val="15"/>
          <w:w w:val="105"/>
        </w:rPr>
        <w:t xml:space="preserve"> </w:t>
      </w:r>
      <w:r>
        <w:rPr>
          <w:w w:val="105"/>
        </w:rPr>
        <w:t>Lancaster</w:t>
      </w:r>
      <w:r>
        <w:rPr>
          <w:spacing w:val="14"/>
          <w:w w:val="105"/>
        </w:rPr>
        <w:t xml:space="preserve"> </w:t>
      </w:r>
      <w:r>
        <w:rPr>
          <w:w w:val="105"/>
        </w:rPr>
        <w:t>University</w:t>
      </w:r>
      <w:r>
        <w:rPr>
          <w:spacing w:val="16"/>
          <w:w w:val="105"/>
        </w:rPr>
        <w:t xml:space="preserve"> </w:t>
      </w:r>
      <w:r>
        <w:rPr>
          <w:w w:val="105"/>
        </w:rPr>
        <w:t>were</w:t>
      </w:r>
      <w:r>
        <w:rPr>
          <w:spacing w:val="15"/>
          <w:w w:val="105"/>
        </w:rPr>
        <w:t xml:space="preserve"> </w:t>
      </w:r>
      <w:r>
        <w:rPr>
          <w:w w:val="105"/>
        </w:rPr>
        <w:t>recruited</w:t>
      </w:r>
      <w:r>
        <w:rPr>
          <w:spacing w:val="14"/>
          <w:w w:val="105"/>
        </w:rPr>
        <w:t xml:space="preserve"> </w:t>
      </w:r>
      <w:r>
        <w:rPr>
          <w:w w:val="105"/>
        </w:rPr>
        <w:t>(mean</w:t>
      </w:r>
    </w:p>
    <w:p w14:paraId="61606C3B" w14:textId="77777777" w:rsidR="00735E2D" w:rsidRDefault="00000000">
      <w:pPr>
        <w:pStyle w:val="BodyText"/>
        <w:spacing w:before="203"/>
      </w:pPr>
      <w:r>
        <w:rPr>
          <w:rFonts w:ascii="Trebuchet MS"/>
          <w:sz w:val="12"/>
        </w:rPr>
        <w:t xml:space="preserve">444    </w:t>
      </w:r>
      <w:r>
        <w:rPr>
          <w:rFonts w:ascii="Trebuchet MS"/>
          <w:spacing w:val="19"/>
          <w:sz w:val="12"/>
        </w:rPr>
        <w:t xml:space="preserve"> </w:t>
      </w:r>
      <w:proofErr w:type="gramStart"/>
      <w:r>
        <w:rPr>
          <w:w w:val="105"/>
        </w:rPr>
        <w:t>age</w:t>
      </w:r>
      <w:proofErr w:type="gramEnd"/>
      <w:r>
        <w:rPr>
          <w:spacing w:val="7"/>
          <w:w w:val="105"/>
        </w:rPr>
        <w:t xml:space="preserve"> </w:t>
      </w:r>
      <w:r>
        <w:rPr>
          <w:w w:val="105"/>
        </w:rPr>
        <w:t>=</w:t>
      </w:r>
      <w:r>
        <w:rPr>
          <w:spacing w:val="7"/>
          <w:w w:val="105"/>
        </w:rPr>
        <w:t xml:space="preserve"> </w:t>
      </w:r>
      <w:r>
        <w:rPr>
          <w:w w:val="105"/>
        </w:rPr>
        <w:t>18.64,</w:t>
      </w:r>
      <w:r>
        <w:rPr>
          <w:spacing w:val="7"/>
          <w:w w:val="105"/>
        </w:rPr>
        <w:t xml:space="preserve"> </w:t>
      </w:r>
      <w:r>
        <w:rPr>
          <w:w w:val="105"/>
        </w:rPr>
        <w:t>SD</w:t>
      </w:r>
      <w:r>
        <w:rPr>
          <w:spacing w:val="6"/>
          <w:w w:val="105"/>
        </w:rPr>
        <w:t xml:space="preserve"> </w:t>
      </w:r>
      <w:r>
        <w:rPr>
          <w:w w:val="105"/>
        </w:rPr>
        <w:t>=</w:t>
      </w:r>
      <w:r>
        <w:rPr>
          <w:spacing w:val="7"/>
          <w:w w:val="105"/>
        </w:rPr>
        <w:t xml:space="preserve"> </w:t>
      </w:r>
      <w:r>
        <w:rPr>
          <w:w w:val="105"/>
        </w:rPr>
        <w:t>2.84;</w:t>
      </w:r>
      <w:r>
        <w:rPr>
          <w:spacing w:val="7"/>
          <w:w w:val="105"/>
        </w:rPr>
        <w:t xml:space="preserve"> </w:t>
      </w:r>
      <w:r>
        <w:rPr>
          <w:w w:val="105"/>
        </w:rPr>
        <w:t>28</w:t>
      </w:r>
      <w:r>
        <w:rPr>
          <w:spacing w:val="6"/>
          <w:w w:val="105"/>
        </w:rPr>
        <w:t xml:space="preserve"> </w:t>
      </w:r>
      <w:r>
        <w:rPr>
          <w:w w:val="105"/>
        </w:rPr>
        <w:t>identified</w:t>
      </w:r>
      <w:r>
        <w:rPr>
          <w:spacing w:val="8"/>
          <w:w w:val="105"/>
        </w:rPr>
        <w:t xml:space="preserve"> </w:t>
      </w:r>
      <w:r>
        <w:rPr>
          <w:w w:val="105"/>
        </w:rPr>
        <w:t>as</w:t>
      </w:r>
      <w:r>
        <w:rPr>
          <w:spacing w:val="7"/>
          <w:w w:val="105"/>
        </w:rPr>
        <w:t xml:space="preserve"> </w:t>
      </w:r>
      <w:r>
        <w:rPr>
          <w:w w:val="105"/>
        </w:rPr>
        <w:t>male</w:t>
      </w:r>
      <w:r>
        <w:rPr>
          <w:spacing w:val="6"/>
          <w:w w:val="105"/>
        </w:rPr>
        <w:t xml:space="preserve"> </w:t>
      </w:r>
      <w:r>
        <w:rPr>
          <w:w w:val="105"/>
        </w:rPr>
        <w:t>and</w:t>
      </w:r>
      <w:r>
        <w:rPr>
          <w:spacing w:val="8"/>
          <w:w w:val="105"/>
        </w:rPr>
        <w:t xml:space="preserve"> </w:t>
      </w:r>
      <w:r>
        <w:rPr>
          <w:w w:val="105"/>
        </w:rPr>
        <w:t>12</w:t>
      </w:r>
      <w:r>
        <w:rPr>
          <w:spacing w:val="6"/>
          <w:w w:val="105"/>
        </w:rPr>
        <w:t xml:space="preserve"> </w:t>
      </w:r>
      <w:r>
        <w:rPr>
          <w:w w:val="105"/>
        </w:rPr>
        <w:t>as</w:t>
      </w:r>
      <w:r>
        <w:rPr>
          <w:spacing w:val="7"/>
          <w:w w:val="105"/>
        </w:rPr>
        <w:t xml:space="preserve"> </w:t>
      </w:r>
      <w:r>
        <w:rPr>
          <w:w w:val="105"/>
        </w:rPr>
        <w:t>female)</w:t>
      </w:r>
      <w:r>
        <w:rPr>
          <w:spacing w:val="7"/>
          <w:w w:val="105"/>
        </w:rPr>
        <w:t xml:space="preserve"> </w:t>
      </w:r>
      <w:r>
        <w:rPr>
          <w:w w:val="105"/>
        </w:rPr>
        <w:t>via</w:t>
      </w:r>
      <w:r>
        <w:rPr>
          <w:spacing w:val="6"/>
          <w:w w:val="105"/>
        </w:rPr>
        <w:t xml:space="preserve"> </w:t>
      </w:r>
      <w:r>
        <w:rPr>
          <w:w w:val="105"/>
        </w:rPr>
        <w:t>the</w:t>
      </w:r>
      <w:r>
        <w:rPr>
          <w:spacing w:val="7"/>
          <w:w w:val="105"/>
        </w:rPr>
        <w:t xml:space="preserve"> </w:t>
      </w:r>
      <w:r>
        <w:rPr>
          <w:w w:val="105"/>
        </w:rPr>
        <w:t>Psychology</w:t>
      </w:r>
    </w:p>
    <w:p w14:paraId="4B24EFBF" w14:textId="77777777" w:rsidR="00735E2D" w:rsidRDefault="00000000">
      <w:pPr>
        <w:pStyle w:val="BodyText"/>
      </w:pPr>
      <w:r>
        <w:rPr>
          <w:rFonts w:ascii="Trebuchet MS"/>
          <w:sz w:val="12"/>
        </w:rPr>
        <w:t xml:space="preserve">445    </w:t>
      </w:r>
      <w:r>
        <w:rPr>
          <w:rFonts w:ascii="Trebuchet MS"/>
          <w:spacing w:val="19"/>
          <w:sz w:val="12"/>
        </w:rPr>
        <w:t xml:space="preserve"> </w:t>
      </w:r>
      <w:r>
        <w:rPr>
          <w:w w:val="105"/>
        </w:rPr>
        <w:t>Research</w:t>
      </w:r>
      <w:r>
        <w:rPr>
          <w:spacing w:val="10"/>
          <w:w w:val="105"/>
        </w:rPr>
        <w:t xml:space="preserve"> </w:t>
      </w:r>
      <w:r>
        <w:rPr>
          <w:w w:val="105"/>
        </w:rPr>
        <w:t>Participation</w:t>
      </w:r>
      <w:r>
        <w:rPr>
          <w:spacing w:val="9"/>
          <w:w w:val="105"/>
        </w:rPr>
        <w:t xml:space="preserve"> </w:t>
      </w:r>
      <w:r>
        <w:rPr>
          <w:w w:val="105"/>
        </w:rPr>
        <w:t>System</w:t>
      </w:r>
      <w:r>
        <w:rPr>
          <w:spacing w:val="9"/>
          <w:w w:val="105"/>
        </w:rPr>
        <w:t xml:space="preserve"> </w:t>
      </w:r>
      <w:r>
        <w:rPr>
          <w:w w:val="105"/>
        </w:rPr>
        <w:t>in</w:t>
      </w:r>
      <w:r>
        <w:rPr>
          <w:spacing w:val="10"/>
          <w:w w:val="105"/>
        </w:rPr>
        <w:t xml:space="preserve"> </w:t>
      </w:r>
      <w:r>
        <w:rPr>
          <w:w w:val="105"/>
        </w:rPr>
        <w:t>the</w:t>
      </w:r>
      <w:r>
        <w:rPr>
          <w:spacing w:val="9"/>
          <w:w w:val="105"/>
        </w:rPr>
        <w:t xml:space="preserve"> </w:t>
      </w:r>
      <w:r>
        <w:rPr>
          <w:w w:val="105"/>
        </w:rPr>
        <w:t>Department</w:t>
      </w:r>
      <w:r>
        <w:rPr>
          <w:spacing w:val="10"/>
          <w:w w:val="105"/>
        </w:rPr>
        <w:t xml:space="preserve"> </w:t>
      </w:r>
      <w:r>
        <w:rPr>
          <w:w w:val="105"/>
        </w:rPr>
        <w:t>of</w:t>
      </w:r>
      <w:r>
        <w:rPr>
          <w:spacing w:val="9"/>
          <w:w w:val="105"/>
        </w:rPr>
        <w:t xml:space="preserve"> </w:t>
      </w:r>
      <w:r>
        <w:rPr>
          <w:w w:val="105"/>
        </w:rPr>
        <w:t>Psychology</w:t>
      </w:r>
      <w:r>
        <w:rPr>
          <w:spacing w:val="9"/>
          <w:w w:val="105"/>
        </w:rPr>
        <w:t xml:space="preserve"> </w:t>
      </w:r>
      <w:r>
        <w:rPr>
          <w:w w:val="105"/>
        </w:rPr>
        <w:t>at</w:t>
      </w:r>
      <w:r>
        <w:rPr>
          <w:spacing w:val="10"/>
          <w:w w:val="105"/>
        </w:rPr>
        <w:t xml:space="preserve"> </w:t>
      </w:r>
      <w:r>
        <w:rPr>
          <w:w w:val="105"/>
        </w:rPr>
        <w:t>Lancaster</w:t>
      </w:r>
      <w:r>
        <w:rPr>
          <w:spacing w:val="9"/>
          <w:w w:val="105"/>
        </w:rPr>
        <w:t xml:space="preserve"> </w:t>
      </w:r>
      <w:r>
        <w:rPr>
          <w:w w:val="105"/>
        </w:rPr>
        <w:t>University,</w:t>
      </w:r>
      <w:r>
        <w:rPr>
          <w:spacing w:val="10"/>
          <w:w w:val="105"/>
        </w:rPr>
        <w:t xml:space="preserve"> </w:t>
      </w:r>
      <w:r>
        <w:rPr>
          <w:w w:val="105"/>
        </w:rPr>
        <w:t>in</w:t>
      </w:r>
    </w:p>
    <w:p w14:paraId="630E43D5" w14:textId="77777777" w:rsidR="00735E2D" w:rsidRDefault="00000000">
      <w:pPr>
        <w:pStyle w:val="BodyText"/>
      </w:pPr>
      <w:r>
        <w:rPr>
          <w:rFonts w:ascii="Trebuchet MS"/>
          <w:sz w:val="12"/>
        </w:rPr>
        <w:t xml:space="preserve">446    </w:t>
      </w:r>
      <w:r>
        <w:rPr>
          <w:rFonts w:ascii="Trebuchet MS"/>
          <w:spacing w:val="19"/>
          <w:sz w:val="12"/>
        </w:rPr>
        <w:t xml:space="preserve"> </w:t>
      </w:r>
      <w:proofErr w:type="gramStart"/>
      <w:r>
        <w:rPr>
          <w:w w:val="105"/>
        </w:rPr>
        <w:t>return</w:t>
      </w:r>
      <w:proofErr w:type="gramEnd"/>
      <w:r>
        <w:rPr>
          <w:spacing w:val="19"/>
          <w:w w:val="105"/>
        </w:rPr>
        <w:t xml:space="preserve"> </w:t>
      </w:r>
      <w:r>
        <w:rPr>
          <w:w w:val="105"/>
        </w:rPr>
        <w:t>for</w:t>
      </w:r>
      <w:r>
        <w:rPr>
          <w:spacing w:val="20"/>
          <w:w w:val="105"/>
        </w:rPr>
        <w:t xml:space="preserve"> </w:t>
      </w:r>
      <w:r>
        <w:rPr>
          <w:w w:val="105"/>
        </w:rPr>
        <w:t>the</w:t>
      </w:r>
      <w:r>
        <w:rPr>
          <w:spacing w:val="19"/>
          <w:w w:val="105"/>
        </w:rPr>
        <w:t xml:space="preserve"> </w:t>
      </w:r>
      <w:r>
        <w:rPr>
          <w:w w:val="105"/>
        </w:rPr>
        <w:t>opportunity</w:t>
      </w:r>
      <w:r>
        <w:rPr>
          <w:spacing w:val="19"/>
          <w:w w:val="105"/>
        </w:rPr>
        <w:t xml:space="preserve"> </w:t>
      </w:r>
      <w:r>
        <w:rPr>
          <w:w w:val="105"/>
        </w:rPr>
        <w:t>to</w:t>
      </w:r>
      <w:r>
        <w:rPr>
          <w:spacing w:val="20"/>
          <w:w w:val="105"/>
        </w:rPr>
        <w:t xml:space="preserve"> </w:t>
      </w:r>
      <w:r>
        <w:rPr>
          <w:w w:val="105"/>
        </w:rPr>
        <w:t>use</w:t>
      </w:r>
      <w:r>
        <w:rPr>
          <w:spacing w:val="19"/>
          <w:w w:val="105"/>
        </w:rPr>
        <w:t xml:space="preserve"> </w:t>
      </w:r>
      <w:r>
        <w:rPr>
          <w:w w:val="105"/>
        </w:rPr>
        <w:t>the</w:t>
      </w:r>
      <w:r>
        <w:rPr>
          <w:spacing w:val="19"/>
          <w:w w:val="105"/>
        </w:rPr>
        <w:t xml:space="preserve"> </w:t>
      </w:r>
      <w:r>
        <w:rPr>
          <w:w w:val="105"/>
        </w:rPr>
        <w:t>recruitment</w:t>
      </w:r>
      <w:r>
        <w:rPr>
          <w:spacing w:val="19"/>
          <w:w w:val="105"/>
        </w:rPr>
        <w:t xml:space="preserve"> </w:t>
      </w:r>
      <w:r>
        <w:rPr>
          <w:w w:val="105"/>
        </w:rPr>
        <w:t>system</w:t>
      </w:r>
      <w:r>
        <w:rPr>
          <w:spacing w:val="20"/>
          <w:w w:val="105"/>
        </w:rPr>
        <w:t xml:space="preserve"> </w:t>
      </w:r>
      <w:r>
        <w:rPr>
          <w:w w:val="105"/>
        </w:rPr>
        <w:t>for</w:t>
      </w:r>
      <w:r>
        <w:rPr>
          <w:spacing w:val="20"/>
          <w:w w:val="105"/>
        </w:rPr>
        <w:t xml:space="preserve"> </w:t>
      </w:r>
      <w:r>
        <w:rPr>
          <w:w w:val="105"/>
        </w:rPr>
        <w:t>their</w:t>
      </w:r>
      <w:r>
        <w:rPr>
          <w:spacing w:val="19"/>
          <w:w w:val="105"/>
        </w:rPr>
        <w:t xml:space="preserve"> </w:t>
      </w:r>
      <w:r>
        <w:rPr>
          <w:w w:val="105"/>
        </w:rPr>
        <w:t>own</w:t>
      </w:r>
      <w:r>
        <w:rPr>
          <w:spacing w:val="20"/>
          <w:w w:val="105"/>
        </w:rPr>
        <w:t xml:space="preserve"> </w:t>
      </w:r>
      <w:r>
        <w:rPr>
          <w:w w:val="105"/>
        </w:rPr>
        <w:t>research</w:t>
      </w:r>
      <w:r>
        <w:rPr>
          <w:spacing w:val="19"/>
          <w:w w:val="105"/>
        </w:rPr>
        <w:t xml:space="preserve"> </w:t>
      </w:r>
      <w:r>
        <w:rPr>
          <w:w w:val="105"/>
        </w:rPr>
        <w:t>in</w:t>
      </w:r>
      <w:r>
        <w:rPr>
          <w:spacing w:val="19"/>
          <w:w w:val="105"/>
        </w:rPr>
        <w:t xml:space="preserve"> </w:t>
      </w:r>
      <w:r>
        <w:rPr>
          <w:w w:val="105"/>
        </w:rPr>
        <w:t>future</w:t>
      </w:r>
    </w:p>
    <w:p w14:paraId="354D2D3A" w14:textId="77777777" w:rsidR="00735E2D" w:rsidRDefault="00000000">
      <w:pPr>
        <w:spacing w:before="202"/>
        <w:ind w:left="150"/>
        <w:rPr>
          <w:sz w:val="24"/>
        </w:rPr>
      </w:pPr>
      <w:r>
        <w:rPr>
          <w:rFonts w:ascii="Trebuchet MS"/>
          <w:sz w:val="12"/>
        </w:rPr>
        <w:t xml:space="preserve">447    </w:t>
      </w:r>
      <w:r>
        <w:rPr>
          <w:rFonts w:ascii="Trebuchet MS"/>
          <w:spacing w:val="19"/>
          <w:sz w:val="12"/>
        </w:rPr>
        <w:t xml:space="preserve"> </w:t>
      </w:r>
      <w:r>
        <w:rPr>
          <w:w w:val="105"/>
          <w:sz w:val="24"/>
        </w:rPr>
        <w:t>years.</w:t>
      </w:r>
    </w:p>
    <w:p w14:paraId="6CCCE4A8" w14:textId="77777777" w:rsidR="00735E2D" w:rsidRDefault="00735E2D">
      <w:pPr>
        <w:rPr>
          <w:sz w:val="24"/>
        </w:rPr>
        <w:sectPr w:rsidR="00735E2D">
          <w:pgSz w:w="12240" w:h="15840"/>
          <w:pgMar w:top="1360" w:right="1280" w:bottom="280" w:left="900" w:header="649" w:footer="0" w:gutter="0"/>
          <w:cols w:space="720"/>
        </w:sectPr>
      </w:pPr>
    </w:p>
    <w:p w14:paraId="0B6CF207" w14:textId="77777777" w:rsidR="00735E2D" w:rsidRDefault="00000000">
      <w:pPr>
        <w:spacing w:before="144"/>
        <w:ind w:left="150"/>
        <w:rPr>
          <w:rFonts w:ascii="Georgia"/>
          <w:b/>
          <w:i/>
          <w:sz w:val="24"/>
        </w:rPr>
      </w:pPr>
      <w:r>
        <w:rPr>
          <w:rFonts w:ascii="Trebuchet MS"/>
          <w:sz w:val="12"/>
        </w:rPr>
        <w:lastRenderedPageBreak/>
        <w:t xml:space="preserve">448    </w:t>
      </w:r>
      <w:r>
        <w:rPr>
          <w:rFonts w:ascii="Trebuchet MS"/>
          <w:spacing w:val="19"/>
          <w:sz w:val="12"/>
        </w:rPr>
        <w:t xml:space="preserve"> </w:t>
      </w:r>
      <w:bookmarkStart w:id="111" w:name="Materials"/>
      <w:bookmarkEnd w:id="111"/>
      <w:r>
        <w:rPr>
          <w:rFonts w:ascii="Georgia"/>
          <w:b/>
          <w:i/>
          <w:sz w:val="24"/>
        </w:rPr>
        <w:t>Materials</w:t>
      </w:r>
    </w:p>
    <w:p w14:paraId="6D8DA6B8" w14:textId="77777777" w:rsidR="00735E2D" w:rsidRDefault="00735E2D">
      <w:pPr>
        <w:pStyle w:val="BodyText"/>
        <w:spacing w:before="4"/>
        <w:ind w:left="0"/>
        <w:rPr>
          <w:rFonts w:ascii="Georgia"/>
          <w:b/>
          <w:i/>
          <w:sz w:val="33"/>
        </w:rPr>
      </w:pPr>
    </w:p>
    <w:p w14:paraId="6E41D92D" w14:textId="77777777" w:rsidR="00735E2D" w:rsidRDefault="00000000">
      <w:pPr>
        <w:pStyle w:val="BodyText"/>
        <w:tabs>
          <w:tab w:val="left" w:pos="1259"/>
        </w:tabs>
        <w:spacing w:before="0"/>
      </w:pPr>
      <w:r>
        <w:rPr>
          <w:rFonts w:ascii="Trebuchet MS"/>
          <w:w w:val="105"/>
          <w:sz w:val="12"/>
        </w:rPr>
        <w:t>449</w:t>
      </w:r>
      <w:r>
        <w:rPr>
          <w:rFonts w:ascii="Trebuchet MS"/>
          <w:w w:val="105"/>
          <w:sz w:val="12"/>
        </w:rPr>
        <w:tab/>
      </w:r>
      <w:r>
        <w:rPr>
          <w:w w:val="105"/>
        </w:rPr>
        <w:t>The</w:t>
      </w:r>
      <w:r>
        <w:rPr>
          <w:spacing w:val="13"/>
          <w:w w:val="105"/>
        </w:rPr>
        <w:t xml:space="preserve"> </w:t>
      </w:r>
      <w:r>
        <w:rPr>
          <w:w w:val="105"/>
        </w:rPr>
        <w:t>experiment</w:t>
      </w:r>
      <w:r>
        <w:rPr>
          <w:spacing w:val="14"/>
          <w:w w:val="105"/>
        </w:rPr>
        <w:t xml:space="preserve"> </w:t>
      </w:r>
      <w:r>
        <w:rPr>
          <w:w w:val="105"/>
        </w:rPr>
        <w:t>was</w:t>
      </w:r>
      <w:r>
        <w:rPr>
          <w:spacing w:val="14"/>
          <w:w w:val="105"/>
        </w:rPr>
        <w:t xml:space="preserve"> </w:t>
      </w:r>
      <w:r>
        <w:rPr>
          <w:w w:val="105"/>
        </w:rPr>
        <w:t>conducted</w:t>
      </w:r>
      <w:r>
        <w:rPr>
          <w:spacing w:val="14"/>
          <w:w w:val="105"/>
        </w:rPr>
        <w:t xml:space="preserve"> </w:t>
      </w:r>
      <w:r>
        <w:rPr>
          <w:w w:val="105"/>
        </w:rPr>
        <w:t>in</w:t>
      </w:r>
      <w:r>
        <w:rPr>
          <w:spacing w:val="13"/>
          <w:w w:val="105"/>
        </w:rPr>
        <w:t xml:space="preserve"> </w:t>
      </w:r>
      <w:r>
        <w:rPr>
          <w:w w:val="105"/>
        </w:rPr>
        <w:t>a</w:t>
      </w:r>
      <w:r>
        <w:rPr>
          <w:spacing w:val="14"/>
          <w:w w:val="105"/>
        </w:rPr>
        <w:t xml:space="preserve"> </w:t>
      </w:r>
      <w:r>
        <w:rPr>
          <w:w w:val="105"/>
        </w:rPr>
        <w:t>quiet</w:t>
      </w:r>
      <w:r>
        <w:rPr>
          <w:spacing w:val="13"/>
          <w:w w:val="105"/>
        </w:rPr>
        <w:t xml:space="preserve"> </w:t>
      </w:r>
      <w:r>
        <w:rPr>
          <w:w w:val="105"/>
        </w:rPr>
        <w:t>testing</w:t>
      </w:r>
      <w:r>
        <w:rPr>
          <w:spacing w:val="13"/>
          <w:w w:val="105"/>
        </w:rPr>
        <w:t xml:space="preserve"> </w:t>
      </w:r>
      <w:r>
        <w:rPr>
          <w:w w:val="105"/>
        </w:rPr>
        <w:t>cubicle,</w:t>
      </w:r>
      <w:r>
        <w:rPr>
          <w:spacing w:val="14"/>
          <w:w w:val="105"/>
        </w:rPr>
        <w:t xml:space="preserve"> </w:t>
      </w:r>
      <w:r>
        <w:rPr>
          <w:w w:val="105"/>
        </w:rPr>
        <w:t>as</w:t>
      </w:r>
      <w:r>
        <w:rPr>
          <w:spacing w:val="12"/>
          <w:w w:val="105"/>
        </w:rPr>
        <w:t xml:space="preserve"> </w:t>
      </w:r>
      <w:r>
        <w:rPr>
          <w:w w:val="105"/>
        </w:rPr>
        <w:t>described</w:t>
      </w:r>
      <w:r>
        <w:rPr>
          <w:spacing w:val="14"/>
          <w:w w:val="105"/>
        </w:rPr>
        <w:t xml:space="preserve"> </w:t>
      </w:r>
      <w:r>
        <w:rPr>
          <w:w w:val="105"/>
        </w:rPr>
        <w:t>in</w:t>
      </w:r>
    </w:p>
    <w:p w14:paraId="6F3588C2" w14:textId="77777777" w:rsidR="00735E2D" w:rsidRDefault="00000000">
      <w:pPr>
        <w:pStyle w:val="BodyText"/>
      </w:pPr>
      <w:r>
        <w:rPr>
          <w:rFonts w:ascii="Trebuchet MS"/>
          <w:sz w:val="12"/>
        </w:rPr>
        <w:t xml:space="preserve">450    </w:t>
      </w:r>
      <w:r>
        <w:rPr>
          <w:rFonts w:ascii="Trebuchet MS"/>
          <w:spacing w:val="19"/>
          <w:sz w:val="12"/>
        </w:rPr>
        <w:t xml:space="preserve"> </w:t>
      </w:r>
      <w:r>
        <w:rPr>
          <w:w w:val="105"/>
        </w:rPr>
        <w:t>Experiment</w:t>
      </w:r>
      <w:r>
        <w:rPr>
          <w:spacing w:val="15"/>
          <w:w w:val="105"/>
        </w:rPr>
        <w:t xml:space="preserve"> </w:t>
      </w:r>
      <w:r>
        <w:rPr>
          <w:w w:val="105"/>
        </w:rPr>
        <w:t>2.</w:t>
      </w:r>
      <w:r>
        <w:rPr>
          <w:spacing w:val="41"/>
          <w:w w:val="105"/>
        </w:rPr>
        <w:t xml:space="preserve"> </w:t>
      </w:r>
      <w:r>
        <w:rPr>
          <w:w w:val="105"/>
        </w:rPr>
        <w:t>All</w:t>
      </w:r>
      <w:r>
        <w:rPr>
          <w:spacing w:val="16"/>
          <w:w w:val="105"/>
        </w:rPr>
        <w:t xml:space="preserve"> </w:t>
      </w:r>
      <w:r>
        <w:rPr>
          <w:w w:val="105"/>
        </w:rPr>
        <w:t>other</w:t>
      </w:r>
      <w:r>
        <w:rPr>
          <w:spacing w:val="15"/>
          <w:w w:val="105"/>
        </w:rPr>
        <w:t xml:space="preserve"> </w:t>
      </w:r>
      <w:r>
        <w:rPr>
          <w:w w:val="105"/>
        </w:rPr>
        <w:t>materials</w:t>
      </w:r>
      <w:r>
        <w:rPr>
          <w:spacing w:val="15"/>
          <w:w w:val="105"/>
        </w:rPr>
        <w:t xml:space="preserve"> </w:t>
      </w:r>
      <w:r>
        <w:rPr>
          <w:w w:val="105"/>
        </w:rPr>
        <w:t>and</w:t>
      </w:r>
      <w:r>
        <w:rPr>
          <w:spacing w:val="15"/>
          <w:w w:val="105"/>
        </w:rPr>
        <w:t xml:space="preserve"> </w:t>
      </w:r>
      <w:r>
        <w:rPr>
          <w:w w:val="105"/>
        </w:rPr>
        <w:t>stimuli</w:t>
      </w:r>
      <w:r>
        <w:rPr>
          <w:spacing w:val="15"/>
          <w:w w:val="105"/>
        </w:rPr>
        <w:t xml:space="preserve"> </w:t>
      </w:r>
      <w:r>
        <w:rPr>
          <w:w w:val="105"/>
        </w:rPr>
        <w:t>were</w:t>
      </w:r>
      <w:r>
        <w:rPr>
          <w:spacing w:val="16"/>
          <w:w w:val="105"/>
        </w:rPr>
        <w:t xml:space="preserve"> </w:t>
      </w:r>
      <w:r>
        <w:rPr>
          <w:w w:val="105"/>
        </w:rPr>
        <w:t>identical</w:t>
      </w:r>
      <w:r>
        <w:rPr>
          <w:spacing w:val="15"/>
          <w:w w:val="105"/>
        </w:rPr>
        <w:t xml:space="preserve"> </w:t>
      </w:r>
      <w:r>
        <w:rPr>
          <w:w w:val="105"/>
        </w:rPr>
        <w:t>to</w:t>
      </w:r>
      <w:r>
        <w:rPr>
          <w:spacing w:val="14"/>
          <w:w w:val="105"/>
        </w:rPr>
        <w:t xml:space="preserve"> </w:t>
      </w:r>
      <w:r>
        <w:rPr>
          <w:w w:val="105"/>
        </w:rPr>
        <w:t>Experiment</w:t>
      </w:r>
      <w:r>
        <w:rPr>
          <w:spacing w:val="16"/>
          <w:w w:val="105"/>
        </w:rPr>
        <w:t xml:space="preserve"> </w:t>
      </w:r>
      <w:r>
        <w:rPr>
          <w:w w:val="105"/>
        </w:rPr>
        <w:t>1.</w:t>
      </w:r>
    </w:p>
    <w:p w14:paraId="73CC6C97" w14:textId="77777777" w:rsidR="00735E2D" w:rsidRDefault="00735E2D">
      <w:pPr>
        <w:pStyle w:val="BodyText"/>
        <w:spacing w:before="4"/>
        <w:ind w:left="0"/>
        <w:rPr>
          <w:sz w:val="33"/>
        </w:rPr>
      </w:pPr>
    </w:p>
    <w:p w14:paraId="046ECF46" w14:textId="77777777" w:rsidR="00735E2D" w:rsidRDefault="00000000">
      <w:pPr>
        <w:ind w:left="150"/>
        <w:rPr>
          <w:rFonts w:ascii="Georgia"/>
          <w:b/>
          <w:i/>
          <w:sz w:val="24"/>
        </w:rPr>
      </w:pPr>
      <w:r>
        <w:rPr>
          <w:rFonts w:ascii="Trebuchet MS"/>
          <w:sz w:val="12"/>
        </w:rPr>
        <w:t xml:space="preserve">451    </w:t>
      </w:r>
      <w:r>
        <w:rPr>
          <w:rFonts w:ascii="Trebuchet MS"/>
          <w:spacing w:val="19"/>
          <w:sz w:val="12"/>
        </w:rPr>
        <w:t xml:space="preserve"> </w:t>
      </w:r>
      <w:bookmarkStart w:id="112" w:name="Design"/>
      <w:bookmarkEnd w:id="112"/>
      <w:r>
        <w:rPr>
          <w:rFonts w:ascii="Georgia"/>
          <w:b/>
          <w:i/>
          <w:sz w:val="24"/>
        </w:rPr>
        <w:t>Design</w:t>
      </w:r>
    </w:p>
    <w:p w14:paraId="2A1271FE" w14:textId="77777777" w:rsidR="00735E2D" w:rsidRDefault="00735E2D">
      <w:pPr>
        <w:pStyle w:val="BodyText"/>
        <w:spacing w:before="4"/>
        <w:ind w:left="0"/>
        <w:rPr>
          <w:rFonts w:ascii="Georgia"/>
          <w:b/>
          <w:i/>
          <w:sz w:val="33"/>
        </w:rPr>
      </w:pPr>
    </w:p>
    <w:p w14:paraId="20ABF4A4" w14:textId="77777777" w:rsidR="00735E2D" w:rsidRDefault="00000000">
      <w:pPr>
        <w:pStyle w:val="BodyText"/>
        <w:tabs>
          <w:tab w:val="left" w:pos="1259"/>
        </w:tabs>
        <w:spacing w:before="0"/>
      </w:pPr>
      <w:r>
        <w:rPr>
          <w:rFonts w:ascii="Trebuchet MS"/>
          <w:w w:val="105"/>
          <w:sz w:val="12"/>
        </w:rPr>
        <w:t>452</w:t>
      </w:r>
      <w:r>
        <w:rPr>
          <w:rFonts w:ascii="Trebuchet MS"/>
          <w:w w:val="105"/>
          <w:sz w:val="12"/>
        </w:rPr>
        <w:tab/>
      </w:r>
      <w:r>
        <w:rPr>
          <w:w w:val="105"/>
        </w:rPr>
        <w:t>The</w:t>
      </w:r>
      <w:r>
        <w:rPr>
          <w:spacing w:val="12"/>
          <w:w w:val="105"/>
        </w:rPr>
        <w:t xml:space="preserve"> </w:t>
      </w:r>
      <w:r>
        <w:rPr>
          <w:w w:val="105"/>
        </w:rPr>
        <w:t>design</w:t>
      </w:r>
      <w:r>
        <w:rPr>
          <w:spacing w:val="13"/>
          <w:w w:val="105"/>
        </w:rPr>
        <w:t xml:space="preserve"> </w:t>
      </w:r>
      <w:r>
        <w:rPr>
          <w:w w:val="105"/>
        </w:rPr>
        <w:t>of</w:t>
      </w:r>
      <w:r>
        <w:rPr>
          <w:spacing w:val="12"/>
          <w:w w:val="105"/>
        </w:rPr>
        <w:t xml:space="preserve"> </w:t>
      </w:r>
      <w:r>
        <w:rPr>
          <w:w w:val="105"/>
        </w:rPr>
        <w:t>phase</w:t>
      </w:r>
      <w:r>
        <w:rPr>
          <w:spacing w:val="12"/>
          <w:w w:val="105"/>
        </w:rPr>
        <w:t xml:space="preserve"> </w:t>
      </w:r>
      <w:r>
        <w:rPr>
          <w:w w:val="105"/>
        </w:rPr>
        <w:t>1</w:t>
      </w:r>
      <w:r>
        <w:rPr>
          <w:spacing w:val="12"/>
          <w:w w:val="105"/>
        </w:rPr>
        <w:t xml:space="preserve"> </w:t>
      </w:r>
      <w:r>
        <w:rPr>
          <w:w w:val="105"/>
        </w:rPr>
        <w:t>was</w:t>
      </w:r>
      <w:r>
        <w:rPr>
          <w:spacing w:val="13"/>
          <w:w w:val="105"/>
        </w:rPr>
        <w:t xml:space="preserve"> </w:t>
      </w:r>
      <w:r>
        <w:rPr>
          <w:w w:val="105"/>
        </w:rPr>
        <w:t>identical</w:t>
      </w:r>
      <w:r>
        <w:rPr>
          <w:spacing w:val="12"/>
          <w:w w:val="105"/>
        </w:rPr>
        <w:t xml:space="preserve"> </w:t>
      </w:r>
      <w:r>
        <w:rPr>
          <w:w w:val="105"/>
        </w:rPr>
        <w:t>to</w:t>
      </w:r>
      <w:r>
        <w:rPr>
          <w:spacing w:val="12"/>
          <w:w w:val="105"/>
        </w:rPr>
        <w:t xml:space="preserve"> </w:t>
      </w:r>
      <w:r>
        <w:rPr>
          <w:w w:val="105"/>
        </w:rPr>
        <w:t>Experiment</w:t>
      </w:r>
      <w:r>
        <w:rPr>
          <w:spacing w:val="12"/>
          <w:w w:val="105"/>
        </w:rPr>
        <w:t xml:space="preserve"> </w:t>
      </w:r>
      <w:r>
        <w:rPr>
          <w:w w:val="105"/>
        </w:rPr>
        <w:t>1,</w:t>
      </w:r>
      <w:r>
        <w:rPr>
          <w:spacing w:val="12"/>
          <w:w w:val="105"/>
        </w:rPr>
        <w:t xml:space="preserve"> </w:t>
      </w:r>
      <w:r>
        <w:rPr>
          <w:w w:val="105"/>
        </w:rPr>
        <w:t>with</w:t>
      </w:r>
      <w:r>
        <w:rPr>
          <w:spacing w:val="13"/>
          <w:w w:val="105"/>
        </w:rPr>
        <w:t xml:space="preserve"> </w:t>
      </w:r>
      <w:r>
        <w:rPr>
          <w:w w:val="105"/>
        </w:rPr>
        <w:t>four</w:t>
      </w:r>
      <w:r>
        <w:rPr>
          <w:spacing w:val="13"/>
          <w:w w:val="105"/>
        </w:rPr>
        <w:t xml:space="preserve"> </w:t>
      </w:r>
      <w:proofErr w:type="gramStart"/>
      <w:r>
        <w:rPr>
          <w:w w:val="105"/>
        </w:rPr>
        <w:t>repeated</w:t>
      </w:r>
      <w:proofErr w:type="gramEnd"/>
    </w:p>
    <w:p w14:paraId="7FD50979" w14:textId="77777777" w:rsidR="00735E2D" w:rsidRDefault="00000000">
      <w:pPr>
        <w:pStyle w:val="BodyText"/>
      </w:pPr>
      <w:r>
        <w:rPr>
          <w:rFonts w:ascii="Trebuchet MS"/>
          <w:sz w:val="12"/>
        </w:rPr>
        <w:t xml:space="preserve">453    </w:t>
      </w:r>
      <w:r>
        <w:rPr>
          <w:rFonts w:ascii="Trebuchet MS"/>
          <w:spacing w:val="19"/>
          <w:sz w:val="12"/>
        </w:rPr>
        <w:t xml:space="preserve"> </w:t>
      </w:r>
      <w:r>
        <w:rPr>
          <w:w w:val="105"/>
        </w:rPr>
        <w:t>configurations</w:t>
      </w:r>
      <w:r>
        <w:rPr>
          <w:spacing w:val="16"/>
          <w:w w:val="105"/>
        </w:rPr>
        <w:t xml:space="preserve"> </w:t>
      </w:r>
      <w:r>
        <w:rPr>
          <w:w w:val="105"/>
        </w:rPr>
        <w:t>created</w:t>
      </w:r>
      <w:r>
        <w:rPr>
          <w:spacing w:val="15"/>
          <w:w w:val="105"/>
        </w:rPr>
        <w:t xml:space="preserve"> </w:t>
      </w:r>
      <w:r>
        <w:rPr>
          <w:w w:val="105"/>
        </w:rPr>
        <w:t>and</w:t>
      </w:r>
      <w:r>
        <w:rPr>
          <w:spacing w:val="15"/>
          <w:w w:val="105"/>
        </w:rPr>
        <w:t xml:space="preserve"> </w:t>
      </w:r>
      <w:r>
        <w:rPr>
          <w:w w:val="105"/>
        </w:rPr>
        <w:t>presented</w:t>
      </w:r>
      <w:r>
        <w:rPr>
          <w:spacing w:val="15"/>
          <w:w w:val="105"/>
        </w:rPr>
        <w:t xml:space="preserve"> </w:t>
      </w:r>
      <w:r>
        <w:rPr>
          <w:w w:val="105"/>
        </w:rPr>
        <w:t>with</w:t>
      </w:r>
      <w:r>
        <w:rPr>
          <w:spacing w:val="15"/>
          <w:w w:val="105"/>
        </w:rPr>
        <w:t xml:space="preserve"> </w:t>
      </w:r>
      <w:r>
        <w:rPr>
          <w:w w:val="105"/>
        </w:rPr>
        <w:t>random</w:t>
      </w:r>
      <w:r>
        <w:rPr>
          <w:spacing w:val="15"/>
          <w:w w:val="105"/>
        </w:rPr>
        <w:t xml:space="preserve"> </w:t>
      </w:r>
      <w:r>
        <w:rPr>
          <w:w w:val="105"/>
        </w:rPr>
        <w:t>configurations</w:t>
      </w:r>
      <w:r>
        <w:rPr>
          <w:spacing w:val="15"/>
          <w:w w:val="105"/>
        </w:rPr>
        <w:t xml:space="preserve"> </w:t>
      </w:r>
      <w:r>
        <w:rPr>
          <w:w w:val="105"/>
        </w:rPr>
        <w:t>during</w:t>
      </w:r>
      <w:r>
        <w:rPr>
          <w:spacing w:val="14"/>
          <w:w w:val="105"/>
        </w:rPr>
        <w:t xml:space="preserve"> </w:t>
      </w:r>
      <w:r>
        <w:rPr>
          <w:w w:val="105"/>
        </w:rPr>
        <w:t>this</w:t>
      </w:r>
      <w:r>
        <w:rPr>
          <w:spacing w:val="14"/>
          <w:w w:val="105"/>
        </w:rPr>
        <w:t xml:space="preserve"> </w:t>
      </w:r>
      <w:r>
        <w:rPr>
          <w:w w:val="105"/>
        </w:rPr>
        <w:t>phase.</w:t>
      </w:r>
      <w:r>
        <w:rPr>
          <w:spacing w:val="42"/>
          <w:w w:val="105"/>
        </w:rPr>
        <w:t xml:space="preserve"> </w:t>
      </w:r>
      <w:r>
        <w:rPr>
          <w:w w:val="105"/>
        </w:rPr>
        <w:t>For</w:t>
      </w:r>
    </w:p>
    <w:p w14:paraId="2AD95541" w14:textId="77777777" w:rsidR="00735E2D" w:rsidRDefault="00000000">
      <w:pPr>
        <w:pStyle w:val="BodyText"/>
      </w:pPr>
      <w:r>
        <w:rPr>
          <w:rFonts w:ascii="Trebuchet MS"/>
          <w:sz w:val="12"/>
        </w:rPr>
        <w:t xml:space="preserve">454    </w:t>
      </w:r>
      <w:r>
        <w:rPr>
          <w:rFonts w:ascii="Trebuchet MS"/>
          <w:spacing w:val="19"/>
          <w:sz w:val="12"/>
        </w:rPr>
        <w:t xml:space="preserve"> </w:t>
      </w:r>
      <w:r>
        <w:rPr>
          <w:w w:val="105"/>
        </w:rPr>
        <w:t>Phase</w:t>
      </w:r>
      <w:r>
        <w:rPr>
          <w:spacing w:val="14"/>
          <w:w w:val="105"/>
        </w:rPr>
        <w:t xml:space="preserve"> </w:t>
      </w:r>
      <w:r>
        <w:rPr>
          <w:w w:val="105"/>
        </w:rPr>
        <w:t>2,</w:t>
      </w:r>
      <w:r>
        <w:rPr>
          <w:spacing w:val="14"/>
          <w:w w:val="105"/>
        </w:rPr>
        <w:t xml:space="preserve"> </w:t>
      </w:r>
      <w:r>
        <w:rPr>
          <w:w w:val="105"/>
        </w:rPr>
        <w:t>each</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four</w:t>
      </w:r>
      <w:r>
        <w:rPr>
          <w:spacing w:val="14"/>
          <w:w w:val="105"/>
        </w:rPr>
        <w:t xml:space="preserve"> </w:t>
      </w:r>
      <w:r>
        <w:rPr>
          <w:w w:val="105"/>
        </w:rPr>
        <w:t>configurations</w:t>
      </w:r>
      <w:r>
        <w:rPr>
          <w:spacing w:val="14"/>
          <w:w w:val="105"/>
        </w:rPr>
        <w:t xml:space="preserve"> </w:t>
      </w:r>
      <w:r>
        <w:rPr>
          <w:w w:val="105"/>
        </w:rPr>
        <w:t>was</w:t>
      </w:r>
      <w:r>
        <w:rPr>
          <w:spacing w:val="13"/>
          <w:w w:val="105"/>
        </w:rPr>
        <w:t xml:space="preserve"> </w:t>
      </w:r>
      <w:r>
        <w:rPr>
          <w:w w:val="105"/>
        </w:rPr>
        <w:t>manipulated</w:t>
      </w:r>
      <w:r>
        <w:rPr>
          <w:spacing w:val="13"/>
          <w:w w:val="105"/>
        </w:rPr>
        <w:t xml:space="preserve"> </w:t>
      </w:r>
      <w:r>
        <w:rPr>
          <w:w w:val="105"/>
        </w:rPr>
        <w:t>to</w:t>
      </w:r>
      <w:r>
        <w:rPr>
          <w:spacing w:val="14"/>
          <w:w w:val="105"/>
        </w:rPr>
        <w:t xml:space="preserve"> </w:t>
      </w:r>
      <w:r>
        <w:rPr>
          <w:w w:val="105"/>
        </w:rPr>
        <w:t>create</w:t>
      </w:r>
      <w:r>
        <w:rPr>
          <w:spacing w:val="14"/>
          <w:w w:val="105"/>
        </w:rPr>
        <w:t xml:space="preserve"> </w:t>
      </w:r>
      <w:r>
        <w:rPr>
          <w:w w:val="105"/>
        </w:rPr>
        <w:t>two</w:t>
      </w:r>
      <w:r>
        <w:rPr>
          <w:spacing w:val="13"/>
          <w:w w:val="105"/>
        </w:rPr>
        <w:t xml:space="preserve"> </w:t>
      </w:r>
      <w:proofErr w:type="gramStart"/>
      <w:r>
        <w:rPr>
          <w:w w:val="105"/>
        </w:rPr>
        <w:t>alternative</w:t>
      </w:r>
      <w:proofErr w:type="gramEnd"/>
    </w:p>
    <w:p w14:paraId="6EA86079" w14:textId="77777777" w:rsidR="00735E2D" w:rsidRDefault="00000000">
      <w:pPr>
        <w:pStyle w:val="BodyText"/>
      </w:pPr>
      <w:r>
        <w:rPr>
          <w:rFonts w:ascii="Trebuchet MS" w:hAnsi="Trebuchet MS"/>
          <w:sz w:val="12"/>
        </w:rPr>
        <w:t xml:space="preserve">455    </w:t>
      </w:r>
      <w:r>
        <w:rPr>
          <w:rFonts w:ascii="Trebuchet MS" w:hAnsi="Trebuchet MS"/>
          <w:spacing w:val="19"/>
          <w:sz w:val="12"/>
        </w:rPr>
        <w:t xml:space="preserve"> </w:t>
      </w:r>
      <w:r>
        <w:rPr>
          <w:w w:val="110"/>
        </w:rPr>
        <w:t>conditions.</w:t>
      </w:r>
      <w:r>
        <w:rPr>
          <w:spacing w:val="15"/>
          <w:w w:val="110"/>
        </w:rPr>
        <w:t xml:space="preserve"> </w:t>
      </w:r>
      <w:r>
        <w:rPr>
          <w:w w:val="110"/>
        </w:rPr>
        <w:t>In</w:t>
      </w:r>
      <w:r>
        <w:rPr>
          <w:spacing w:val="-6"/>
          <w:w w:val="110"/>
        </w:rPr>
        <w:t xml:space="preserve"> </w:t>
      </w:r>
      <w:r>
        <w:rPr>
          <w:w w:val="110"/>
        </w:rPr>
        <w:t>the</w:t>
      </w:r>
      <w:r>
        <w:rPr>
          <w:spacing w:val="-6"/>
          <w:w w:val="110"/>
        </w:rPr>
        <w:t xml:space="preserve"> </w:t>
      </w:r>
      <w:r>
        <w:rPr>
          <w:w w:val="110"/>
        </w:rPr>
        <w:t>“Repeated</w:t>
      </w:r>
      <w:r>
        <w:rPr>
          <w:spacing w:val="-6"/>
          <w:w w:val="110"/>
        </w:rPr>
        <w:t xml:space="preserve"> </w:t>
      </w:r>
      <w:r>
        <w:rPr>
          <w:w w:val="110"/>
        </w:rPr>
        <w:t>distal”</w:t>
      </w:r>
      <w:r>
        <w:rPr>
          <w:spacing w:val="-6"/>
          <w:w w:val="110"/>
        </w:rPr>
        <w:t xml:space="preserve"> </w:t>
      </w:r>
      <w:r>
        <w:rPr>
          <w:w w:val="110"/>
        </w:rPr>
        <w:t>condition,</w:t>
      </w:r>
      <w:r>
        <w:rPr>
          <w:spacing w:val="-5"/>
          <w:w w:val="110"/>
        </w:rPr>
        <w:t xml:space="preserve"> </w:t>
      </w:r>
      <w:r>
        <w:rPr>
          <w:w w:val="110"/>
        </w:rPr>
        <w:t>the</w:t>
      </w:r>
      <w:r>
        <w:rPr>
          <w:spacing w:val="-7"/>
          <w:w w:val="110"/>
        </w:rPr>
        <w:t xml:space="preserve"> </w:t>
      </w:r>
      <w:r>
        <w:rPr>
          <w:w w:val="110"/>
        </w:rPr>
        <w:t>four</w:t>
      </w:r>
      <w:r>
        <w:rPr>
          <w:spacing w:val="-6"/>
          <w:w w:val="110"/>
        </w:rPr>
        <w:t xml:space="preserve"> </w:t>
      </w:r>
      <w:r>
        <w:rPr>
          <w:w w:val="110"/>
        </w:rPr>
        <w:t>distractors</w:t>
      </w:r>
      <w:r>
        <w:rPr>
          <w:spacing w:val="-6"/>
          <w:w w:val="110"/>
        </w:rPr>
        <w:t xml:space="preserve"> </w:t>
      </w:r>
      <w:r>
        <w:rPr>
          <w:w w:val="110"/>
        </w:rPr>
        <w:t>in</w:t>
      </w:r>
      <w:r>
        <w:rPr>
          <w:spacing w:val="-6"/>
          <w:w w:val="110"/>
        </w:rPr>
        <w:t xml:space="preserve"> </w:t>
      </w:r>
      <w:r>
        <w:rPr>
          <w:w w:val="110"/>
        </w:rPr>
        <w:t>the</w:t>
      </w:r>
      <w:r>
        <w:rPr>
          <w:spacing w:val="-7"/>
          <w:w w:val="110"/>
        </w:rPr>
        <w:t xml:space="preserve"> </w:t>
      </w:r>
      <w:r>
        <w:rPr>
          <w:w w:val="110"/>
        </w:rPr>
        <w:t>target</w:t>
      </w:r>
      <w:r>
        <w:rPr>
          <w:spacing w:val="-5"/>
          <w:w w:val="110"/>
        </w:rPr>
        <w:t xml:space="preserve"> </w:t>
      </w:r>
      <w:r>
        <w:rPr>
          <w:w w:val="110"/>
        </w:rPr>
        <w:t>quadrant</w:t>
      </w:r>
    </w:p>
    <w:p w14:paraId="4C89F532" w14:textId="77777777" w:rsidR="00735E2D" w:rsidRDefault="00000000">
      <w:pPr>
        <w:pStyle w:val="BodyText"/>
        <w:spacing w:before="203"/>
      </w:pPr>
      <w:r>
        <w:rPr>
          <w:rFonts w:ascii="Trebuchet MS"/>
          <w:sz w:val="12"/>
        </w:rPr>
        <w:t xml:space="preserve">456    </w:t>
      </w:r>
      <w:r>
        <w:rPr>
          <w:rFonts w:ascii="Trebuchet MS"/>
          <w:spacing w:val="19"/>
          <w:sz w:val="12"/>
        </w:rPr>
        <w:t xml:space="preserve"> </w:t>
      </w:r>
      <w:r>
        <w:rPr>
          <w:w w:val="105"/>
        </w:rPr>
        <w:t>were</w:t>
      </w:r>
      <w:r>
        <w:rPr>
          <w:spacing w:val="17"/>
          <w:w w:val="105"/>
        </w:rPr>
        <w:t xml:space="preserve"> </w:t>
      </w:r>
      <w:r>
        <w:rPr>
          <w:w w:val="105"/>
        </w:rPr>
        <w:t>randomly</w:t>
      </w:r>
      <w:r>
        <w:rPr>
          <w:spacing w:val="16"/>
          <w:w w:val="105"/>
        </w:rPr>
        <w:t xml:space="preserve"> </w:t>
      </w:r>
      <w:r>
        <w:rPr>
          <w:w w:val="105"/>
        </w:rPr>
        <w:t>arranged</w:t>
      </w:r>
      <w:r>
        <w:rPr>
          <w:spacing w:val="17"/>
          <w:w w:val="105"/>
        </w:rPr>
        <w:t xml:space="preserve"> </w:t>
      </w:r>
      <w:r>
        <w:rPr>
          <w:w w:val="105"/>
        </w:rPr>
        <w:t>on</w:t>
      </w:r>
      <w:r>
        <w:rPr>
          <w:spacing w:val="16"/>
          <w:w w:val="105"/>
        </w:rPr>
        <w:t xml:space="preserve"> </w:t>
      </w:r>
      <w:r>
        <w:rPr>
          <w:w w:val="105"/>
        </w:rPr>
        <w:t>each</w:t>
      </w:r>
      <w:r>
        <w:rPr>
          <w:spacing w:val="18"/>
          <w:w w:val="105"/>
        </w:rPr>
        <w:t xml:space="preserve"> </w:t>
      </w:r>
      <w:r>
        <w:rPr>
          <w:w w:val="105"/>
        </w:rPr>
        <w:t>trial,</w:t>
      </w:r>
      <w:r>
        <w:rPr>
          <w:spacing w:val="17"/>
          <w:w w:val="105"/>
        </w:rPr>
        <w:t xml:space="preserve"> </w:t>
      </w:r>
      <w:r>
        <w:rPr>
          <w:w w:val="105"/>
        </w:rPr>
        <w:t>while</w:t>
      </w:r>
      <w:r>
        <w:rPr>
          <w:spacing w:val="17"/>
          <w:w w:val="105"/>
        </w:rPr>
        <w:t xml:space="preserve"> </w:t>
      </w:r>
      <w:r>
        <w:rPr>
          <w:w w:val="105"/>
        </w:rPr>
        <w:t>the</w:t>
      </w:r>
      <w:r>
        <w:rPr>
          <w:spacing w:val="16"/>
          <w:w w:val="105"/>
        </w:rPr>
        <w:t xml:space="preserve"> </w:t>
      </w:r>
      <w:r>
        <w:rPr>
          <w:w w:val="105"/>
        </w:rPr>
        <w:t>12</w:t>
      </w:r>
      <w:r>
        <w:rPr>
          <w:spacing w:val="17"/>
          <w:w w:val="105"/>
        </w:rPr>
        <w:t xml:space="preserve"> </w:t>
      </w:r>
      <w:r>
        <w:rPr>
          <w:w w:val="105"/>
        </w:rPr>
        <w:t>distractors</w:t>
      </w:r>
      <w:r>
        <w:rPr>
          <w:spacing w:val="16"/>
          <w:w w:val="105"/>
        </w:rPr>
        <w:t xml:space="preserve"> </w:t>
      </w:r>
      <w:r>
        <w:rPr>
          <w:w w:val="105"/>
        </w:rPr>
        <w:t>in</w:t>
      </w:r>
      <w:r>
        <w:rPr>
          <w:spacing w:val="17"/>
          <w:w w:val="105"/>
        </w:rPr>
        <w:t xml:space="preserve"> </w:t>
      </w:r>
      <w:r>
        <w:rPr>
          <w:w w:val="105"/>
        </w:rPr>
        <w:t>the</w:t>
      </w:r>
      <w:r>
        <w:rPr>
          <w:spacing w:val="17"/>
          <w:w w:val="105"/>
        </w:rPr>
        <w:t xml:space="preserve"> </w:t>
      </w:r>
      <w:r>
        <w:rPr>
          <w:w w:val="105"/>
        </w:rPr>
        <w:t>other</w:t>
      </w:r>
      <w:r>
        <w:rPr>
          <w:spacing w:val="16"/>
          <w:w w:val="105"/>
        </w:rPr>
        <w:t xml:space="preserve"> </w:t>
      </w:r>
      <w:r>
        <w:rPr>
          <w:w w:val="105"/>
        </w:rPr>
        <w:t>three</w:t>
      </w:r>
      <w:r>
        <w:rPr>
          <w:spacing w:val="17"/>
          <w:w w:val="105"/>
        </w:rPr>
        <w:t xml:space="preserve"> </w:t>
      </w:r>
      <w:r>
        <w:rPr>
          <w:w w:val="105"/>
        </w:rPr>
        <w:t>quadrants</w:t>
      </w:r>
    </w:p>
    <w:p w14:paraId="63906716" w14:textId="77777777" w:rsidR="00735E2D" w:rsidRDefault="00000000">
      <w:pPr>
        <w:pStyle w:val="BodyText"/>
      </w:pPr>
      <w:r>
        <w:rPr>
          <w:rFonts w:ascii="Trebuchet MS"/>
          <w:sz w:val="12"/>
        </w:rPr>
        <w:t xml:space="preserve">457    </w:t>
      </w:r>
      <w:r>
        <w:rPr>
          <w:rFonts w:ascii="Trebuchet MS"/>
          <w:spacing w:val="19"/>
          <w:sz w:val="12"/>
        </w:rPr>
        <w:t xml:space="preserve"> </w:t>
      </w:r>
      <w:r>
        <w:rPr>
          <w:w w:val="105"/>
        </w:rPr>
        <w:t>were</w:t>
      </w:r>
      <w:r>
        <w:rPr>
          <w:spacing w:val="8"/>
          <w:w w:val="105"/>
        </w:rPr>
        <w:t xml:space="preserve"> </w:t>
      </w:r>
      <w:r>
        <w:rPr>
          <w:w w:val="105"/>
        </w:rPr>
        <w:t>presented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same</w:t>
      </w:r>
      <w:r>
        <w:rPr>
          <w:spacing w:val="8"/>
          <w:w w:val="105"/>
        </w:rPr>
        <w:t xml:space="preserve"> </w:t>
      </w:r>
      <w:r>
        <w:rPr>
          <w:w w:val="105"/>
        </w:rPr>
        <w:t>positions</w:t>
      </w:r>
      <w:r>
        <w:rPr>
          <w:spacing w:val="8"/>
          <w:w w:val="105"/>
        </w:rPr>
        <w:t xml:space="preserve"> </w:t>
      </w:r>
      <w:r>
        <w:rPr>
          <w:w w:val="105"/>
        </w:rPr>
        <w:t>as</w:t>
      </w:r>
      <w:r>
        <w:rPr>
          <w:spacing w:val="8"/>
          <w:w w:val="105"/>
        </w:rPr>
        <w:t xml:space="preserve"> </w:t>
      </w:r>
      <w:r>
        <w:rPr>
          <w:w w:val="105"/>
        </w:rPr>
        <w:t>had</w:t>
      </w:r>
      <w:r>
        <w:rPr>
          <w:spacing w:val="8"/>
          <w:w w:val="105"/>
        </w:rPr>
        <w:t xml:space="preserve"> </w:t>
      </w:r>
      <w:r>
        <w:rPr>
          <w:w w:val="105"/>
        </w:rPr>
        <w:t>been</w:t>
      </w:r>
      <w:r>
        <w:rPr>
          <w:spacing w:val="8"/>
          <w:w w:val="105"/>
        </w:rPr>
        <w:t xml:space="preserve"> </w:t>
      </w:r>
      <w:r>
        <w:rPr>
          <w:w w:val="105"/>
        </w:rPr>
        <w:t>trained</w:t>
      </w:r>
      <w:r>
        <w:rPr>
          <w:spacing w:val="9"/>
          <w:w w:val="105"/>
        </w:rPr>
        <w:t xml:space="preserve"> </w:t>
      </w:r>
      <w:r>
        <w:rPr>
          <w:w w:val="105"/>
        </w:rPr>
        <w:t>in</w:t>
      </w:r>
      <w:r>
        <w:rPr>
          <w:spacing w:val="8"/>
          <w:w w:val="105"/>
        </w:rPr>
        <w:t xml:space="preserve"> </w:t>
      </w:r>
      <w:r>
        <w:rPr>
          <w:w w:val="105"/>
        </w:rPr>
        <w:t>Phase</w:t>
      </w:r>
      <w:r>
        <w:rPr>
          <w:spacing w:val="8"/>
          <w:w w:val="105"/>
        </w:rPr>
        <w:t xml:space="preserve"> </w:t>
      </w:r>
      <w:r>
        <w:rPr>
          <w:w w:val="105"/>
        </w:rPr>
        <w:t>1.</w:t>
      </w:r>
      <w:r>
        <w:rPr>
          <w:spacing w:val="34"/>
          <w:w w:val="105"/>
        </w:rPr>
        <w:t xml:space="preserve"> </w:t>
      </w:r>
      <w:r>
        <w:rPr>
          <w:w w:val="105"/>
        </w:rPr>
        <w:t>Thus,</w:t>
      </w:r>
      <w:r>
        <w:rPr>
          <w:spacing w:val="9"/>
          <w:w w:val="105"/>
        </w:rPr>
        <w:t xml:space="preserve"> </w:t>
      </w:r>
      <w:r>
        <w:rPr>
          <w:w w:val="105"/>
        </w:rPr>
        <w:t>slower</w:t>
      </w:r>
      <w:r>
        <w:rPr>
          <w:spacing w:val="8"/>
          <w:w w:val="105"/>
        </w:rPr>
        <w:t xml:space="preserve"> </w:t>
      </w:r>
      <w:r>
        <w:rPr>
          <w:w w:val="105"/>
        </w:rPr>
        <w:t>response</w:t>
      </w:r>
    </w:p>
    <w:p w14:paraId="35CFB4B9" w14:textId="77777777" w:rsidR="00735E2D" w:rsidRDefault="00000000">
      <w:pPr>
        <w:pStyle w:val="BodyText"/>
      </w:pPr>
      <w:r>
        <w:rPr>
          <w:rFonts w:ascii="Trebuchet MS"/>
          <w:sz w:val="12"/>
        </w:rPr>
        <w:t xml:space="preserve">458    </w:t>
      </w:r>
      <w:r>
        <w:rPr>
          <w:rFonts w:ascii="Trebuchet MS"/>
          <w:spacing w:val="19"/>
          <w:sz w:val="12"/>
        </w:rPr>
        <w:t xml:space="preserve"> </w:t>
      </w:r>
      <w:r>
        <w:rPr>
          <w:w w:val="105"/>
        </w:rPr>
        <w:t>times</w:t>
      </w:r>
      <w:r>
        <w:rPr>
          <w:spacing w:val="14"/>
          <w:w w:val="105"/>
        </w:rPr>
        <w:t xml:space="preserve"> </w:t>
      </w:r>
      <w:r>
        <w:rPr>
          <w:w w:val="105"/>
        </w:rPr>
        <w:t>for</w:t>
      </w:r>
      <w:r>
        <w:rPr>
          <w:spacing w:val="14"/>
          <w:w w:val="105"/>
        </w:rPr>
        <w:t xml:space="preserve"> </w:t>
      </w:r>
      <w:r>
        <w:rPr>
          <w:w w:val="105"/>
        </w:rPr>
        <w:t>this</w:t>
      </w:r>
      <w:r>
        <w:rPr>
          <w:spacing w:val="14"/>
          <w:w w:val="105"/>
        </w:rPr>
        <w:t xml:space="preserve"> </w:t>
      </w:r>
      <w:r>
        <w:rPr>
          <w:w w:val="105"/>
        </w:rPr>
        <w:t>condition</w:t>
      </w:r>
      <w:r>
        <w:rPr>
          <w:spacing w:val="14"/>
          <w:w w:val="105"/>
        </w:rPr>
        <w:t xml:space="preserve"> </w:t>
      </w:r>
      <w:r>
        <w:rPr>
          <w:w w:val="105"/>
        </w:rPr>
        <w:t>(compared</w:t>
      </w:r>
      <w:r>
        <w:rPr>
          <w:spacing w:val="15"/>
          <w:w w:val="105"/>
        </w:rPr>
        <w:t xml:space="preserve"> </w:t>
      </w:r>
      <w:r>
        <w:rPr>
          <w:w w:val="105"/>
        </w:rPr>
        <w:t>to</w:t>
      </w:r>
      <w:r>
        <w:rPr>
          <w:spacing w:val="13"/>
          <w:w w:val="105"/>
        </w:rPr>
        <w:t xml:space="preserve"> </w:t>
      </w:r>
      <w:r>
        <w:rPr>
          <w:w w:val="105"/>
        </w:rPr>
        <w:t>the</w:t>
      </w:r>
      <w:r>
        <w:rPr>
          <w:spacing w:val="14"/>
          <w:w w:val="105"/>
        </w:rPr>
        <w:t xml:space="preserve"> </w:t>
      </w:r>
      <w:r>
        <w:rPr>
          <w:w w:val="105"/>
        </w:rPr>
        <w:t>fully</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would</w:t>
      </w:r>
      <w:r>
        <w:rPr>
          <w:spacing w:val="14"/>
          <w:w w:val="105"/>
        </w:rPr>
        <w:t xml:space="preserve"> </w:t>
      </w:r>
      <w:r>
        <w:rPr>
          <w:w w:val="105"/>
        </w:rPr>
        <w:t>indicate</w:t>
      </w:r>
      <w:r>
        <w:rPr>
          <w:spacing w:val="14"/>
          <w:w w:val="105"/>
        </w:rPr>
        <w:t xml:space="preserve"> </w:t>
      </w:r>
      <w:r>
        <w:rPr>
          <w:w w:val="105"/>
        </w:rPr>
        <w:t>the</w:t>
      </w:r>
    </w:p>
    <w:p w14:paraId="7C54EF1A" w14:textId="77777777" w:rsidR="00735E2D" w:rsidRDefault="00000000">
      <w:pPr>
        <w:pStyle w:val="BodyText"/>
      </w:pPr>
      <w:r>
        <w:rPr>
          <w:rFonts w:ascii="Trebuchet MS"/>
          <w:sz w:val="12"/>
        </w:rPr>
        <w:t xml:space="preserve">459    </w:t>
      </w:r>
      <w:r>
        <w:rPr>
          <w:rFonts w:ascii="Trebuchet MS"/>
          <w:spacing w:val="19"/>
          <w:sz w:val="12"/>
        </w:rPr>
        <w:t xml:space="preserve"> </w:t>
      </w:r>
      <w:proofErr w:type="gramStart"/>
      <w:r>
        <w:rPr>
          <w:w w:val="110"/>
        </w:rPr>
        <w:t>extent</w:t>
      </w:r>
      <w:proofErr w:type="gramEnd"/>
      <w:r>
        <w:rPr>
          <w:spacing w:val="-10"/>
          <w:w w:val="110"/>
        </w:rPr>
        <w:t xml:space="preserve"> </w:t>
      </w:r>
      <w:r>
        <w:rPr>
          <w:w w:val="110"/>
        </w:rPr>
        <w:t>to</w:t>
      </w:r>
      <w:r>
        <w:rPr>
          <w:spacing w:val="-11"/>
          <w:w w:val="110"/>
        </w:rPr>
        <w:t xml:space="preserve"> </w:t>
      </w:r>
      <w:r>
        <w:rPr>
          <w:w w:val="110"/>
        </w:rPr>
        <w:t>which</w:t>
      </w:r>
      <w:r>
        <w:rPr>
          <w:spacing w:val="-10"/>
          <w:w w:val="110"/>
        </w:rPr>
        <w:t xml:space="preserve"> </w:t>
      </w:r>
      <w:r>
        <w:rPr>
          <w:w w:val="110"/>
        </w:rPr>
        <w:t>participants</w:t>
      </w:r>
      <w:r>
        <w:rPr>
          <w:spacing w:val="-10"/>
          <w:w w:val="110"/>
        </w:rPr>
        <w:t xml:space="preserve"> </w:t>
      </w:r>
      <w:r>
        <w:rPr>
          <w:w w:val="110"/>
        </w:rPr>
        <w:t>CC</w:t>
      </w:r>
      <w:r>
        <w:rPr>
          <w:spacing w:val="-10"/>
          <w:w w:val="110"/>
        </w:rPr>
        <w:t xml:space="preserve"> </w:t>
      </w:r>
      <w:r>
        <w:rPr>
          <w:w w:val="110"/>
        </w:rPr>
        <w:t>was</w:t>
      </w:r>
      <w:r>
        <w:rPr>
          <w:spacing w:val="-11"/>
          <w:w w:val="110"/>
        </w:rPr>
        <w:t xml:space="preserve"> </w:t>
      </w:r>
      <w:r>
        <w:rPr>
          <w:w w:val="110"/>
        </w:rPr>
        <w:t>governed</w:t>
      </w:r>
      <w:r>
        <w:rPr>
          <w:spacing w:val="-10"/>
          <w:w w:val="110"/>
        </w:rPr>
        <w:t xml:space="preserve"> </w:t>
      </w:r>
      <w:r>
        <w:rPr>
          <w:w w:val="110"/>
        </w:rPr>
        <w:t>by</w:t>
      </w:r>
      <w:r>
        <w:rPr>
          <w:spacing w:val="-11"/>
          <w:w w:val="110"/>
        </w:rPr>
        <w:t xml:space="preserve"> </w:t>
      </w:r>
      <w:r>
        <w:rPr>
          <w:w w:val="110"/>
        </w:rPr>
        <w:t>the</w:t>
      </w:r>
      <w:r>
        <w:rPr>
          <w:spacing w:val="-11"/>
          <w:w w:val="110"/>
        </w:rPr>
        <w:t xml:space="preserve"> </w:t>
      </w:r>
      <w:r>
        <w:rPr>
          <w:w w:val="110"/>
        </w:rPr>
        <w:t>distractors</w:t>
      </w:r>
      <w:r>
        <w:rPr>
          <w:spacing w:val="-10"/>
          <w:w w:val="110"/>
        </w:rPr>
        <w:t xml:space="preserve"> </w:t>
      </w:r>
      <w:r>
        <w:rPr>
          <w:w w:val="110"/>
        </w:rPr>
        <w:t>closest</w:t>
      </w:r>
      <w:r>
        <w:rPr>
          <w:spacing w:val="-10"/>
          <w:w w:val="110"/>
        </w:rPr>
        <w:t xml:space="preserve"> </w:t>
      </w:r>
      <w:r>
        <w:rPr>
          <w:w w:val="110"/>
        </w:rPr>
        <w:t>to</w:t>
      </w:r>
      <w:r>
        <w:rPr>
          <w:spacing w:val="-11"/>
          <w:w w:val="110"/>
        </w:rPr>
        <w:t xml:space="preserve"> </w:t>
      </w:r>
      <w:r>
        <w:rPr>
          <w:w w:val="110"/>
        </w:rPr>
        <w:t>the</w:t>
      </w:r>
      <w:r>
        <w:rPr>
          <w:spacing w:val="-10"/>
          <w:w w:val="110"/>
        </w:rPr>
        <w:t xml:space="preserve"> </w:t>
      </w:r>
      <w:r>
        <w:rPr>
          <w:w w:val="110"/>
        </w:rPr>
        <w:t>target.</w:t>
      </w:r>
      <w:r>
        <w:rPr>
          <w:spacing w:val="9"/>
          <w:w w:val="110"/>
        </w:rPr>
        <w:t xml:space="preserve"> </w:t>
      </w:r>
      <w:r>
        <w:rPr>
          <w:w w:val="110"/>
        </w:rPr>
        <w:t>For</w:t>
      </w:r>
    </w:p>
    <w:p w14:paraId="6165A6BD" w14:textId="77777777" w:rsidR="00735E2D" w:rsidRDefault="00000000">
      <w:pPr>
        <w:pStyle w:val="BodyText"/>
      </w:pPr>
      <w:r>
        <w:rPr>
          <w:rFonts w:ascii="Trebuchet MS" w:hAnsi="Trebuchet MS"/>
          <w:sz w:val="12"/>
        </w:rPr>
        <w:t xml:space="preserve">460    </w:t>
      </w:r>
      <w:r>
        <w:rPr>
          <w:rFonts w:ascii="Trebuchet MS" w:hAnsi="Trebuchet MS"/>
          <w:spacing w:val="19"/>
          <w:sz w:val="12"/>
        </w:rPr>
        <w:t xml:space="preserve"> </w:t>
      </w:r>
      <w:r>
        <w:rPr>
          <w:w w:val="110"/>
        </w:rPr>
        <w:t>the</w:t>
      </w:r>
      <w:r>
        <w:rPr>
          <w:spacing w:val="-11"/>
          <w:w w:val="110"/>
        </w:rPr>
        <w:t xml:space="preserve"> </w:t>
      </w:r>
      <w:r>
        <w:rPr>
          <w:w w:val="110"/>
        </w:rPr>
        <w:t>“Repeated</w:t>
      </w:r>
      <w:r>
        <w:rPr>
          <w:spacing w:val="-10"/>
          <w:w w:val="110"/>
        </w:rPr>
        <w:t xml:space="preserve"> </w:t>
      </w:r>
      <w:r>
        <w:rPr>
          <w:w w:val="110"/>
        </w:rPr>
        <w:t>proximal”</w:t>
      </w:r>
      <w:r>
        <w:rPr>
          <w:spacing w:val="-11"/>
          <w:w w:val="110"/>
        </w:rPr>
        <w:t xml:space="preserve"> </w:t>
      </w:r>
      <w:r>
        <w:rPr>
          <w:w w:val="110"/>
        </w:rPr>
        <w:t>condition,</w:t>
      </w:r>
      <w:r>
        <w:rPr>
          <w:spacing w:val="-10"/>
          <w:w w:val="110"/>
        </w:rPr>
        <w:t xml:space="preserve"> </w:t>
      </w:r>
      <w:r>
        <w:rPr>
          <w:w w:val="110"/>
        </w:rPr>
        <w:t>the</w:t>
      </w:r>
      <w:r>
        <w:rPr>
          <w:spacing w:val="-11"/>
          <w:w w:val="110"/>
        </w:rPr>
        <w:t xml:space="preserve"> </w:t>
      </w:r>
      <w:r>
        <w:rPr>
          <w:w w:val="110"/>
        </w:rPr>
        <w:t>four</w:t>
      </w:r>
      <w:r>
        <w:rPr>
          <w:spacing w:val="-11"/>
          <w:w w:val="110"/>
        </w:rPr>
        <w:t xml:space="preserve"> </w:t>
      </w:r>
      <w:r>
        <w:rPr>
          <w:w w:val="110"/>
        </w:rPr>
        <w:t>distractors</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target</w:t>
      </w:r>
      <w:r>
        <w:rPr>
          <w:spacing w:val="-11"/>
          <w:w w:val="110"/>
        </w:rPr>
        <w:t xml:space="preserve"> </w:t>
      </w:r>
      <w:r>
        <w:rPr>
          <w:w w:val="110"/>
        </w:rPr>
        <w:t>quadrant</w:t>
      </w:r>
      <w:r>
        <w:rPr>
          <w:spacing w:val="-11"/>
          <w:w w:val="110"/>
        </w:rPr>
        <w:t xml:space="preserve"> </w:t>
      </w:r>
      <w:proofErr w:type="gramStart"/>
      <w:r>
        <w:rPr>
          <w:w w:val="110"/>
        </w:rPr>
        <w:t>were</w:t>
      </w:r>
      <w:proofErr w:type="gramEnd"/>
    </w:p>
    <w:p w14:paraId="13BA88E3" w14:textId="77777777" w:rsidR="00735E2D" w:rsidRDefault="00000000">
      <w:pPr>
        <w:pStyle w:val="BodyText"/>
      </w:pPr>
      <w:r>
        <w:rPr>
          <w:rFonts w:ascii="Trebuchet MS"/>
          <w:sz w:val="12"/>
        </w:rPr>
        <w:t xml:space="preserve">461    </w:t>
      </w:r>
      <w:r>
        <w:rPr>
          <w:rFonts w:ascii="Trebuchet MS"/>
          <w:spacing w:val="19"/>
          <w:sz w:val="12"/>
        </w:rPr>
        <w:t xml:space="preserve"> </w:t>
      </w:r>
      <w:r>
        <w:rPr>
          <w:w w:val="105"/>
        </w:rPr>
        <w:t>presented</w:t>
      </w:r>
      <w:r>
        <w:rPr>
          <w:spacing w:val="17"/>
          <w:w w:val="105"/>
        </w:rPr>
        <w:t xml:space="preserve"> </w:t>
      </w:r>
      <w:r>
        <w:rPr>
          <w:w w:val="105"/>
        </w:rPr>
        <w:t>in</w:t>
      </w:r>
      <w:r>
        <w:rPr>
          <w:spacing w:val="16"/>
          <w:w w:val="105"/>
        </w:rPr>
        <w:t xml:space="preserve"> </w:t>
      </w:r>
      <w:r>
        <w:rPr>
          <w:w w:val="105"/>
        </w:rPr>
        <w:t>the</w:t>
      </w:r>
      <w:r>
        <w:rPr>
          <w:spacing w:val="17"/>
          <w:w w:val="105"/>
        </w:rPr>
        <w:t xml:space="preserve"> </w:t>
      </w:r>
      <w:r>
        <w:rPr>
          <w:w w:val="105"/>
        </w:rPr>
        <w:t>same</w:t>
      </w:r>
      <w:r>
        <w:rPr>
          <w:spacing w:val="17"/>
          <w:w w:val="105"/>
        </w:rPr>
        <w:t xml:space="preserve"> </w:t>
      </w:r>
      <w:r>
        <w:rPr>
          <w:w w:val="105"/>
        </w:rPr>
        <w:t>positions</w:t>
      </w:r>
      <w:r>
        <w:rPr>
          <w:spacing w:val="18"/>
          <w:w w:val="105"/>
        </w:rPr>
        <w:t xml:space="preserve"> </w:t>
      </w:r>
      <w:r>
        <w:rPr>
          <w:w w:val="105"/>
        </w:rPr>
        <w:t>as</w:t>
      </w:r>
      <w:r>
        <w:rPr>
          <w:spacing w:val="16"/>
          <w:w w:val="105"/>
        </w:rPr>
        <w:t xml:space="preserve"> </w:t>
      </w:r>
      <w:r>
        <w:rPr>
          <w:w w:val="105"/>
        </w:rPr>
        <w:t>had</w:t>
      </w:r>
      <w:r>
        <w:rPr>
          <w:spacing w:val="16"/>
          <w:w w:val="105"/>
        </w:rPr>
        <w:t xml:space="preserve"> </w:t>
      </w:r>
      <w:r>
        <w:rPr>
          <w:w w:val="105"/>
        </w:rPr>
        <w:t>been</w:t>
      </w:r>
      <w:r>
        <w:rPr>
          <w:spacing w:val="18"/>
          <w:w w:val="105"/>
        </w:rPr>
        <w:t xml:space="preserve"> </w:t>
      </w:r>
      <w:r>
        <w:rPr>
          <w:w w:val="105"/>
        </w:rPr>
        <w:t>trained</w:t>
      </w:r>
      <w:r>
        <w:rPr>
          <w:spacing w:val="16"/>
          <w:w w:val="105"/>
        </w:rPr>
        <w:t xml:space="preserve"> </w:t>
      </w:r>
      <w:r>
        <w:rPr>
          <w:w w:val="105"/>
        </w:rPr>
        <w:t>in</w:t>
      </w:r>
      <w:r>
        <w:rPr>
          <w:spacing w:val="17"/>
          <w:w w:val="105"/>
        </w:rPr>
        <w:t xml:space="preserve"> </w:t>
      </w:r>
      <w:r>
        <w:rPr>
          <w:w w:val="105"/>
        </w:rPr>
        <w:t>Phase</w:t>
      </w:r>
      <w:r>
        <w:rPr>
          <w:spacing w:val="17"/>
          <w:w w:val="105"/>
        </w:rPr>
        <w:t xml:space="preserve"> </w:t>
      </w:r>
      <w:r>
        <w:rPr>
          <w:w w:val="105"/>
        </w:rPr>
        <w:t>1,</w:t>
      </w:r>
      <w:r>
        <w:rPr>
          <w:spacing w:val="17"/>
          <w:w w:val="105"/>
        </w:rPr>
        <w:t xml:space="preserve"> </w:t>
      </w:r>
      <w:r>
        <w:rPr>
          <w:w w:val="105"/>
        </w:rPr>
        <w:t>while</w:t>
      </w:r>
      <w:r>
        <w:rPr>
          <w:spacing w:val="17"/>
          <w:w w:val="105"/>
        </w:rPr>
        <w:t xml:space="preserve"> </w:t>
      </w:r>
      <w:r>
        <w:rPr>
          <w:w w:val="105"/>
        </w:rPr>
        <w:t>the</w:t>
      </w:r>
      <w:r>
        <w:rPr>
          <w:spacing w:val="16"/>
          <w:w w:val="105"/>
        </w:rPr>
        <w:t xml:space="preserve"> </w:t>
      </w:r>
      <w:r>
        <w:rPr>
          <w:w w:val="105"/>
        </w:rPr>
        <w:t>12</w:t>
      </w:r>
      <w:r>
        <w:rPr>
          <w:spacing w:val="17"/>
          <w:w w:val="105"/>
        </w:rPr>
        <w:t xml:space="preserve"> </w:t>
      </w:r>
      <w:r>
        <w:rPr>
          <w:w w:val="105"/>
        </w:rPr>
        <w:t>distractors</w:t>
      </w:r>
      <w:r>
        <w:rPr>
          <w:spacing w:val="17"/>
          <w:w w:val="105"/>
        </w:rPr>
        <w:t xml:space="preserve"> </w:t>
      </w:r>
      <w:r>
        <w:rPr>
          <w:w w:val="105"/>
        </w:rPr>
        <w:t>in</w:t>
      </w:r>
    </w:p>
    <w:p w14:paraId="76223957" w14:textId="77777777" w:rsidR="00735E2D" w:rsidRDefault="00000000">
      <w:pPr>
        <w:pStyle w:val="BodyText"/>
        <w:spacing w:before="203"/>
      </w:pPr>
      <w:r>
        <w:rPr>
          <w:rFonts w:ascii="Trebuchet MS"/>
          <w:sz w:val="12"/>
        </w:rPr>
        <w:t xml:space="preserve">462    </w:t>
      </w:r>
      <w:r>
        <w:rPr>
          <w:rFonts w:ascii="Trebuchet MS"/>
          <w:spacing w:val="19"/>
          <w:sz w:val="12"/>
        </w:rPr>
        <w:t xml:space="preserve"> </w:t>
      </w:r>
      <w:r>
        <w:rPr>
          <w:w w:val="105"/>
        </w:rPr>
        <w:t>the</w:t>
      </w:r>
      <w:r>
        <w:rPr>
          <w:spacing w:val="14"/>
          <w:w w:val="105"/>
        </w:rPr>
        <w:t xml:space="preserve"> </w:t>
      </w:r>
      <w:r>
        <w:rPr>
          <w:w w:val="105"/>
        </w:rPr>
        <w:t>other</w:t>
      </w:r>
      <w:r>
        <w:rPr>
          <w:spacing w:val="14"/>
          <w:w w:val="105"/>
        </w:rPr>
        <w:t xml:space="preserve"> </w:t>
      </w:r>
      <w:r>
        <w:rPr>
          <w:w w:val="105"/>
        </w:rPr>
        <w:t>three</w:t>
      </w:r>
      <w:r>
        <w:rPr>
          <w:spacing w:val="13"/>
          <w:w w:val="105"/>
        </w:rPr>
        <w:t xml:space="preserve"> </w:t>
      </w:r>
      <w:r>
        <w:rPr>
          <w:w w:val="105"/>
        </w:rPr>
        <w:t>quadrants</w:t>
      </w:r>
      <w:r>
        <w:rPr>
          <w:spacing w:val="14"/>
          <w:w w:val="105"/>
        </w:rPr>
        <w:t xml:space="preserve"> </w:t>
      </w:r>
      <w:r>
        <w:rPr>
          <w:w w:val="105"/>
        </w:rPr>
        <w:t>were</w:t>
      </w:r>
      <w:r>
        <w:rPr>
          <w:spacing w:val="14"/>
          <w:w w:val="105"/>
        </w:rPr>
        <w:t xml:space="preserve"> </w:t>
      </w:r>
      <w:r>
        <w:rPr>
          <w:w w:val="105"/>
        </w:rPr>
        <w:t>randomly</w:t>
      </w:r>
      <w:r>
        <w:rPr>
          <w:spacing w:val="13"/>
          <w:w w:val="105"/>
        </w:rPr>
        <w:t xml:space="preserve"> </w:t>
      </w:r>
      <w:r>
        <w:rPr>
          <w:w w:val="105"/>
        </w:rPr>
        <w:t>arranged</w:t>
      </w:r>
      <w:r>
        <w:rPr>
          <w:spacing w:val="15"/>
          <w:w w:val="105"/>
        </w:rPr>
        <w:t xml:space="preserve"> </w:t>
      </w:r>
      <w:r>
        <w:rPr>
          <w:w w:val="105"/>
        </w:rPr>
        <w:t>on</w:t>
      </w:r>
      <w:r>
        <w:rPr>
          <w:spacing w:val="13"/>
          <w:w w:val="105"/>
        </w:rPr>
        <w:t xml:space="preserve"> </w:t>
      </w:r>
      <w:r>
        <w:rPr>
          <w:w w:val="105"/>
        </w:rPr>
        <w:t>each</w:t>
      </w:r>
      <w:r>
        <w:rPr>
          <w:spacing w:val="13"/>
          <w:w w:val="105"/>
        </w:rPr>
        <w:t xml:space="preserve"> </w:t>
      </w:r>
      <w:r>
        <w:rPr>
          <w:w w:val="105"/>
        </w:rPr>
        <w:t>trial.</w:t>
      </w:r>
      <w:r>
        <w:rPr>
          <w:spacing w:val="39"/>
          <w:w w:val="105"/>
        </w:rPr>
        <w:t xml:space="preserve"> </w:t>
      </w:r>
      <w:r>
        <w:rPr>
          <w:w w:val="105"/>
        </w:rPr>
        <w:t>Thus,</w:t>
      </w:r>
      <w:r>
        <w:rPr>
          <w:spacing w:val="14"/>
          <w:w w:val="105"/>
        </w:rPr>
        <w:t xml:space="preserve"> </w:t>
      </w:r>
      <w:r>
        <w:rPr>
          <w:w w:val="105"/>
        </w:rPr>
        <w:t>slower</w:t>
      </w:r>
      <w:r>
        <w:rPr>
          <w:spacing w:val="14"/>
          <w:w w:val="105"/>
        </w:rPr>
        <w:t xml:space="preserve"> </w:t>
      </w:r>
      <w:r>
        <w:rPr>
          <w:w w:val="105"/>
        </w:rPr>
        <w:t>response</w:t>
      </w:r>
    </w:p>
    <w:p w14:paraId="19FEA662" w14:textId="77777777" w:rsidR="00735E2D" w:rsidRDefault="00000000">
      <w:pPr>
        <w:pStyle w:val="BodyText"/>
      </w:pPr>
      <w:r>
        <w:rPr>
          <w:rFonts w:ascii="Trebuchet MS"/>
          <w:sz w:val="12"/>
        </w:rPr>
        <w:t xml:space="preserve">463    </w:t>
      </w:r>
      <w:r>
        <w:rPr>
          <w:rFonts w:ascii="Trebuchet MS"/>
          <w:spacing w:val="19"/>
          <w:sz w:val="12"/>
        </w:rPr>
        <w:t xml:space="preserve"> </w:t>
      </w:r>
      <w:r>
        <w:rPr>
          <w:w w:val="105"/>
        </w:rPr>
        <w:t>times</w:t>
      </w:r>
      <w:r>
        <w:rPr>
          <w:spacing w:val="14"/>
          <w:w w:val="105"/>
        </w:rPr>
        <w:t xml:space="preserve"> </w:t>
      </w:r>
      <w:r>
        <w:rPr>
          <w:w w:val="105"/>
        </w:rPr>
        <w:t>for</w:t>
      </w:r>
      <w:r>
        <w:rPr>
          <w:spacing w:val="14"/>
          <w:w w:val="105"/>
        </w:rPr>
        <w:t xml:space="preserve"> </w:t>
      </w:r>
      <w:r>
        <w:rPr>
          <w:w w:val="105"/>
        </w:rPr>
        <w:t>this</w:t>
      </w:r>
      <w:r>
        <w:rPr>
          <w:spacing w:val="14"/>
          <w:w w:val="105"/>
        </w:rPr>
        <w:t xml:space="preserve"> </w:t>
      </w:r>
      <w:r>
        <w:rPr>
          <w:w w:val="105"/>
        </w:rPr>
        <w:t>condition</w:t>
      </w:r>
      <w:r>
        <w:rPr>
          <w:spacing w:val="14"/>
          <w:w w:val="105"/>
        </w:rPr>
        <w:t xml:space="preserve"> </w:t>
      </w:r>
      <w:r>
        <w:rPr>
          <w:w w:val="105"/>
        </w:rPr>
        <w:t>(compared</w:t>
      </w:r>
      <w:r>
        <w:rPr>
          <w:spacing w:val="15"/>
          <w:w w:val="105"/>
        </w:rPr>
        <w:t xml:space="preserve"> </w:t>
      </w:r>
      <w:r>
        <w:rPr>
          <w:w w:val="105"/>
        </w:rPr>
        <w:t>to</w:t>
      </w:r>
      <w:r>
        <w:rPr>
          <w:spacing w:val="13"/>
          <w:w w:val="105"/>
        </w:rPr>
        <w:t xml:space="preserve"> </w:t>
      </w:r>
      <w:r>
        <w:rPr>
          <w:w w:val="105"/>
        </w:rPr>
        <w:t>the</w:t>
      </w:r>
      <w:r>
        <w:rPr>
          <w:spacing w:val="14"/>
          <w:w w:val="105"/>
        </w:rPr>
        <w:t xml:space="preserve"> </w:t>
      </w:r>
      <w:r>
        <w:rPr>
          <w:w w:val="105"/>
        </w:rPr>
        <w:t>fully</w:t>
      </w:r>
      <w:r>
        <w:rPr>
          <w:spacing w:val="14"/>
          <w:w w:val="105"/>
        </w:rPr>
        <w:t xml:space="preserve"> </w:t>
      </w:r>
      <w:r>
        <w:rPr>
          <w:w w:val="105"/>
        </w:rPr>
        <w:t>repeated</w:t>
      </w:r>
      <w:r>
        <w:rPr>
          <w:spacing w:val="15"/>
          <w:w w:val="105"/>
        </w:rPr>
        <w:t xml:space="preserve"> </w:t>
      </w:r>
      <w:r>
        <w:rPr>
          <w:w w:val="105"/>
        </w:rPr>
        <w:t>configurations)</w:t>
      </w:r>
      <w:r>
        <w:rPr>
          <w:spacing w:val="14"/>
          <w:w w:val="105"/>
        </w:rPr>
        <w:t xml:space="preserve"> </w:t>
      </w:r>
      <w:r>
        <w:rPr>
          <w:w w:val="105"/>
        </w:rPr>
        <w:t>would</w:t>
      </w:r>
      <w:r>
        <w:rPr>
          <w:spacing w:val="14"/>
          <w:w w:val="105"/>
        </w:rPr>
        <w:t xml:space="preserve"> </w:t>
      </w:r>
      <w:r>
        <w:rPr>
          <w:w w:val="105"/>
        </w:rPr>
        <w:t>indicate</w:t>
      </w:r>
      <w:r>
        <w:rPr>
          <w:spacing w:val="14"/>
          <w:w w:val="105"/>
        </w:rPr>
        <w:t xml:space="preserve"> </w:t>
      </w:r>
      <w:r>
        <w:rPr>
          <w:w w:val="105"/>
        </w:rPr>
        <w:t>the</w:t>
      </w:r>
    </w:p>
    <w:p w14:paraId="5941C71B" w14:textId="77777777" w:rsidR="00735E2D" w:rsidRDefault="00000000">
      <w:pPr>
        <w:pStyle w:val="BodyText"/>
      </w:pPr>
      <w:r>
        <w:rPr>
          <w:rFonts w:ascii="Trebuchet MS"/>
          <w:sz w:val="12"/>
        </w:rPr>
        <w:t xml:space="preserve">464    </w:t>
      </w:r>
      <w:r>
        <w:rPr>
          <w:rFonts w:ascii="Trebuchet MS"/>
          <w:spacing w:val="19"/>
          <w:sz w:val="12"/>
        </w:rPr>
        <w:t xml:space="preserve"> </w:t>
      </w:r>
      <w:proofErr w:type="gramStart"/>
      <w:r>
        <w:rPr>
          <w:w w:val="105"/>
        </w:rPr>
        <w:t>extent</w:t>
      </w:r>
      <w:proofErr w:type="gramEnd"/>
      <w:r>
        <w:rPr>
          <w:spacing w:val="17"/>
          <w:w w:val="105"/>
        </w:rPr>
        <w:t xml:space="preserve"> </w:t>
      </w:r>
      <w:r>
        <w:rPr>
          <w:w w:val="105"/>
        </w:rPr>
        <w:t>to</w:t>
      </w:r>
      <w:r>
        <w:rPr>
          <w:spacing w:val="17"/>
          <w:w w:val="105"/>
        </w:rPr>
        <w:t xml:space="preserve"> </w:t>
      </w:r>
      <w:r>
        <w:rPr>
          <w:w w:val="105"/>
        </w:rPr>
        <w:t>which</w:t>
      </w:r>
      <w:r>
        <w:rPr>
          <w:spacing w:val="18"/>
          <w:w w:val="105"/>
        </w:rPr>
        <w:t xml:space="preserve"> </w:t>
      </w:r>
      <w:r>
        <w:rPr>
          <w:w w:val="105"/>
        </w:rPr>
        <w:t>CC</w:t>
      </w:r>
      <w:r>
        <w:rPr>
          <w:spacing w:val="18"/>
          <w:w w:val="105"/>
        </w:rPr>
        <w:t xml:space="preserve"> </w:t>
      </w:r>
      <w:r>
        <w:rPr>
          <w:w w:val="105"/>
        </w:rPr>
        <w:t>was</w:t>
      </w:r>
      <w:r>
        <w:rPr>
          <w:spacing w:val="17"/>
          <w:w w:val="105"/>
        </w:rPr>
        <w:t xml:space="preserve"> </w:t>
      </w:r>
      <w:r>
        <w:rPr>
          <w:w w:val="105"/>
        </w:rPr>
        <w:t>governed</w:t>
      </w:r>
      <w:r>
        <w:rPr>
          <w:spacing w:val="17"/>
          <w:w w:val="105"/>
        </w:rPr>
        <w:t xml:space="preserve"> </w:t>
      </w:r>
      <w:r>
        <w:rPr>
          <w:w w:val="105"/>
        </w:rPr>
        <w:t>by</w:t>
      </w:r>
      <w:r>
        <w:rPr>
          <w:spacing w:val="17"/>
          <w:w w:val="105"/>
        </w:rPr>
        <w:t xml:space="preserve"> </w:t>
      </w:r>
      <w:r>
        <w:rPr>
          <w:w w:val="105"/>
        </w:rPr>
        <w:t>the</w:t>
      </w:r>
      <w:r>
        <w:rPr>
          <w:spacing w:val="17"/>
          <w:w w:val="105"/>
        </w:rPr>
        <w:t xml:space="preserve"> </w:t>
      </w:r>
      <w:r>
        <w:rPr>
          <w:w w:val="105"/>
        </w:rPr>
        <w:t>distractors</w:t>
      </w:r>
      <w:r>
        <w:rPr>
          <w:spacing w:val="18"/>
          <w:w w:val="105"/>
        </w:rPr>
        <w:t xml:space="preserve"> </w:t>
      </w:r>
      <w:r>
        <w:rPr>
          <w:w w:val="105"/>
        </w:rPr>
        <w:t>further</w:t>
      </w:r>
      <w:r>
        <w:rPr>
          <w:spacing w:val="18"/>
          <w:w w:val="105"/>
        </w:rPr>
        <w:t xml:space="preserve"> </w:t>
      </w:r>
      <w:r>
        <w:rPr>
          <w:w w:val="105"/>
        </w:rPr>
        <w:t>from</w:t>
      </w:r>
      <w:r>
        <w:rPr>
          <w:spacing w:val="18"/>
          <w:w w:val="105"/>
        </w:rPr>
        <w:t xml:space="preserve"> </w:t>
      </w:r>
      <w:r>
        <w:rPr>
          <w:w w:val="105"/>
        </w:rPr>
        <w:t>the</w:t>
      </w:r>
      <w:r>
        <w:rPr>
          <w:spacing w:val="17"/>
          <w:w w:val="105"/>
        </w:rPr>
        <w:t xml:space="preserve"> </w:t>
      </w:r>
      <w:r>
        <w:rPr>
          <w:w w:val="105"/>
        </w:rPr>
        <w:t>target.</w:t>
      </w:r>
      <w:r>
        <w:rPr>
          <w:spacing w:val="43"/>
          <w:w w:val="105"/>
        </w:rPr>
        <w:t xml:space="preserve"> </w:t>
      </w:r>
      <w:r>
        <w:rPr>
          <w:w w:val="105"/>
        </w:rPr>
        <w:t>Comparison</w:t>
      </w:r>
    </w:p>
    <w:p w14:paraId="4B8037EA" w14:textId="77777777" w:rsidR="00735E2D" w:rsidRDefault="00000000">
      <w:pPr>
        <w:pStyle w:val="BodyText"/>
      </w:pPr>
      <w:r>
        <w:rPr>
          <w:rFonts w:ascii="Trebuchet MS"/>
          <w:sz w:val="12"/>
        </w:rPr>
        <w:t xml:space="preserve">465    </w:t>
      </w:r>
      <w:r>
        <w:rPr>
          <w:rFonts w:ascii="Trebuchet MS"/>
          <w:spacing w:val="19"/>
          <w:sz w:val="12"/>
        </w:rPr>
        <w:t xml:space="preserve"> </w:t>
      </w:r>
      <w:r>
        <w:rPr>
          <w:w w:val="105"/>
        </w:rPr>
        <w:t>of</w:t>
      </w:r>
      <w:r>
        <w:rPr>
          <w:spacing w:val="4"/>
          <w:w w:val="105"/>
        </w:rPr>
        <w:t xml:space="preserve"> </w:t>
      </w:r>
      <w:r>
        <w:rPr>
          <w:w w:val="105"/>
        </w:rPr>
        <w:t>the</w:t>
      </w:r>
      <w:r>
        <w:rPr>
          <w:spacing w:val="4"/>
          <w:w w:val="105"/>
        </w:rPr>
        <w:t xml:space="preserve"> </w:t>
      </w:r>
      <w:r>
        <w:rPr>
          <w:w w:val="105"/>
        </w:rPr>
        <w:t>RTs</w:t>
      </w:r>
      <w:r>
        <w:rPr>
          <w:spacing w:val="4"/>
          <w:w w:val="105"/>
        </w:rPr>
        <w:t xml:space="preserve"> </w:t>
      </w:r>
      <w:r>
        <w:rPr>
          <w:w w:val="105"/>
        </w:rPr>
        <w:t>for</w:t>
      </w:r>
      <w:r>
        <w:rPr>
          <w:spacing w:val="4"/>
          <w:w w:val="105"/>
        </w:rPr>
        <w:t xml:space="preserve"> </w:t>
      </w:r>
      <w:r>
        <w:rPr>
          <w:w w:val="105"/>
        </w:rPr>
        <w:t>these</w:t>
      </w:r>
      <w:r>
        <w:rPr>
          <w:spacing w:val="3"/>
          <w:w w:val="105"/>
        </w:rPr>
        <w:t xml:space="preserve"> </w:t>
      </w:r>
      <w:r>
        <w:rPr>
          <w:w w:val="105"/>
        </w:rPr>
        <w:t>different</w:t>
      </w:r>
      <w:r>
        <w:rPr>
          <w:spacing w:val="3"/>
          <w:w w:val="105"/>
        </w:rPr>
        <w:t xml:space="preserve"> </w:t>
      </w:r>
      <w:r>
        <w:rPr>
          <w:w w:val="105"/>
        </w:rPr>
        <w:t>configurations</w:t>
      </w:r>
      <w:r>
        <w:rPr>
          <w:spacing w:val="4"/>
          <w:w w:val="105"/>
        </w:rPr>
        <w:t xml:space="preserve"> </w:t>
      </w:r>
      <w:r>
        <w:rPr>
          <w:w w:val="105"/>
        </w:rPr>
        <w:t>with</w:t>
      </w:r>
      <w:r>
        <w:rPr>
          <w:spacing w:val="4"/>
          <w:w w:val="105"/>
        </w:rPr>
        <w:t xml:space="preserve"> </w:t>
      </w:r>
      <w:r>
        <w:rPr>
          <w:w w:val="105"/>
        </w:rPr>
        <w:t>those</w:t>
      </w:r>
      <w:r>
        <w:rPr>
          <w:spacing w:val="4"/>
          <w:w w:val="105"/>
        </w:rPr>
        <w:t xml:space="preserve"> </w:t>
      </w:r>
      <w:r>
        <w:rPr>
          <w:w w:val="105"/>
        </w:rPr>
        <w:t>of</w:t>
      </w:r>
      <w:r>
        <w:rPr>
          <w:spacing w:val="4"/>
          <w:w w:val="105"/>
        </w:rPr>
        <w:t xml:space="preserve"> </w:t>
      </w:r>
      <w:r>
        <w:rPr>
          <w:w w:val="105"/>
        </w:rPr>
        <w:t>the</w:t>
      </w:r>
      <w:r>
        <w:rPr>
          <w:spacing w:val="3"/>
          <w:w w:val="105"/>
        </w:rPr>
        <w:t xml:space="preserve"> </w:t>
      </w:r>
      <w:r>
        <w:rPr>
          <w:w w:val="105"/>
        </w:rPr>
        <w:t>random</w:t>
      </w:r>
      <w:r>
        <w:rPr>
          <w:spacing w:val="3"/>
          <w:w w:val="105"/>
        </w:rPr>
        <w:t xml:space="preserve"> </w:t>
      </w:r>
      <w:r>
        <w:rPr>
          <w:w w:val="105"/>
        </w:rPr>
        <w:t>configurations</w:t>
      </w:r>
      <w:r>
        <w:rPr>
          <w:spacing w:val="4"/>
          <w:w w:val="105"/>
        </w:rPr>
        <w:t xml:space="preserve"> </w:t>
      </w:r>
      <w:r>
        <w:rPr>
          <w:w w:val="105"/>
        </w:rPr>
        <w:t>would</w:t>
      </w:r>
    </w:p>
    <w:p w14:paraId="10EDF56F" w14:textId="77777777" w:rsidR="00735E2D" w:rsidRDefault="00000000">
      <w:pPr>
        <w:pStyle w:val="BodyText"/>
      </w:pPr>
      <w:r>
        <w:rPr>
          <w:rFonts w:ascii="Trebuchet MS"/>
          <w:sz w:val="12"/>
        </w:rPr>
        <w:t xml:space="preserve">466    </w:t>
      </w:r>
      <w:r>
        <w:rPr>
          <w:rFonts w:ascii="Trebuchet MS"/>
          <w:spacing w:val="19"/>
          <w:sz w:val="12"/>
        </w:rPr>
        <w:t xml:space="preserve"> </w:t>
      </w:r>
      <w:r>
        <w:rPr>
          <w:w w:val="105"/>
        </w:rPr>
        <w:t>allow</w:t>
      </w:r>
      <w:r>
        <w:rPr>
          <w:spacing w:val="11"/>
          <w:w w:val="105"/>
        </w:rPr>
        <w:t xml:space="preserve"> </w:t>
      </w:r>
      <w:r>
        <w:rPr>
          <w:w w:val="105"/>
        </w:rPr>
        <w:t>for</w:t>
      </w:r>
      <w:r>
        <w:rPr>
          <w:spacing w:val="11"/>
          <w:w w:val="105"/>
        </w:rPr>
        <w:t xml:space="preserve"> </w:t>
      </w:r>
      <w:r>
        <w:rPr>
          <w:w w:val="105"/>
        </w:rPr>
        <w:t>the</w:t>
      </w:r>
      <w:r>
        <w:rPr>
          <w:spacing w:val="10"/>
          <w:w w:val="105"/>
        </w:rPr>
        <w:t xml:space="preserve"> </w:t>
      </w:r>
      <w:r>
        <w:rPr>
          <w:w w:val="105"/>
        </w:rPr>
        <w:t>assessment</w:t>
      </w:r>
      <w:r>
        <w:rPr>
          <w:spacing w:val="11"/>
          <w:w w:val="105"/>
        </w:rPr>
        <w:t xml:space="preserve"> </w:t>
      </w:r>
      <w:r>
        <w:rPr>
          <w:w w:val="105"/>
        </w:rPr>
        <w:t>of</w:t>
      </w:r>
      <w:r>
        <w:rPr>
          <w:spacing w:val="11"/>
          <w:w w:val="105"/>
        </w:rPr>
        <w:t xml:space="preserve"> </w:t>
      </w:r>
      <w:r>
        <w:rPr>
          <w:w w:val="105"/>
        </w:rPr>
        <w:t>whether</w:t>
      </w:r>
      <w:r>
        <w:rPr>
          <w:spacing w:val="10"/>
          <w:w w:val="105"/>
        </w:rPr>
        <w:t xml:space="preserve"> </w:t>
      </w:r>
      <w:r>
        <w:rPr>
          <w:w w:val="105"/>
        </w:rPr>
        <w:t>these</w:t>
      </w:r>
      <w:r>
        <w:rPr>
          <w:spacing w:val="11"/>
          <w:w w:val="105"/>
        </w:rPr>
        <w:t xml:space="preserve"> </w:t>
      </w:r>
      <w:r>
        <w:rPr>
          <w:w w:val="105"/>
        </w:rPr>
        <w:t>subsets</w:t>
      </w:r>
      <w:r>
        <w:rPr>
          <w:spacing w:val="11"/>
          <w:w w:val="105"/>
        </w:rPr>
        <w:t xml:space="preserve"> </w:t>
      </w:r>
      <w:r>
        <w:rPr>
          <w:w w:val="105"/>
        </w:rPr>
        <w:t>of</w:t>
      </w:r>
      <w:r>
        <w:rPr>
          <w:spacing w:val="10"/>
          <w:w w:val="105"/>
        </w:rPr>
        <w:t xml:space="preserve"> </w:t>
      </w:r>
      <w:r>
        <w:rPr>
          <w:w w:val="105"/>
        </w:rPr>
        <w:t>distractors</w:t>
      </w:r>
      <w:r>
        <w:rPr>
          <w:spacing w:val="11"/>
          <w:w w:val="105"/>
        </w:rPr>
        <w:t xml:space="preserve"> </w:t>
      </w:r>
      <w:r>
        <w:rPr>
          <w:w w:val="105"/>
        </w:rPr>
        <w:t>had</w:t>
      </w:r>
      <w:r>
        <w:rPr>
          <w:spacing w:val="12"/>
          <w:w w:val="105"/>
        </w:rPr>
        <w:t xml:space="preserve"> </w:t>
      </w:r>
      <w:commentRangeStart w:id="113"/>
      <w:commentRangeStart w:id="114"/>
      <w:r>
        <w:rPr>
          <w:i/>
          <w:w w:val="105"/>
        </w:rPr>
        <w:t>any</w:t>
      </w:r>
      <w:r>
        <w:rPr>
          <w:i/>
          <w:spacing w:val="24"/>
          <w:w w:val="105"/>
        </w:rPr>
        <w:t xml:space="preserve"> </w:t>
      </w:r>
      <w:commentRangeEnd w:id="113"/>
      <w:r w:rsidR="00677065">
        <w:rPr>
          <w:rStyle w:val="CommentReference"/>
        </w:rPr>
        <w:commentReference w:id="113"/>
      </w:r>
      <w:commentRangeEnd w:id="114"/>
      <w:r w:rsidR="00D17A7E">
        <w:rPr>
          <w:rStyle w:val="CommentReference"/>
        </w:rPr>
        <w:commentReference w:id="114"/>
      </w:r>
      <w:r>
        <w:rPr>
          <w:w w:val="105"/>
        </w:rPr>
        <w:t>contribution</w:t>
      </w:r>
      <w:r>
        <w:rPr>
          <w:spacing w:val="11"/>
          <w:w w:val="105"/>
        </w:rPr>
        <w:t xml:space="preserve"> </w:t>
      </w:r>
      <w:r>
        <w:rPr>
          <w:w w:val="105"/>
        </w:rPr>
        <w:t>to</w:t>
      </w:r>
      <w:r>
        <w:rPr>
          <w:spacing w:val="11"/>
          <w:w w:val="105"/>
        </w:rPr>
        <w:t xml:space="preserve"> </w:t>
      </w:r>
      <w:r>
        <w:rPr>
          <w:w w:val="105"/>
        </w:rPr>
        <w:t>the</w:t>
      </w:r>
    </w:p>
    <w:p w14:paraId="13ED6C9B" w14:textId="77777777" w:rsidR="00735E2D" w:rsidRDefault="00000000">
      <w:pPr>
        <w:pStyle w:val="BodyText"/>
      </w:pPr>
      <w:r>
        <w:rPr>
          <w:rFonts w:ascii="Trebuchet MS"/>
          <w:sz w:val="12"/>
        </w:rPr>
        <w:t xml:space="preserve">467    </w:t>
      </w:r>
      <w:r>
        <w:rPr>
          <w:rFonts w:ascii="Trebuchet MS"/>
          <w:spacing w:val="19"/>
          <w:sz w:val="12"/>
        </w:rPr>
        <w:t xml:space="preserve"> </w:t>
      </w:r>
      <w:r>
        <w:rPr>
          <w:w w:val="105"/>
        </w:rPr>
        <w:t>CC</w:t>
      </w:r>
      <w:r>
        <w:rPr>
          <w:spacing w:val="15"/>
          <w:w w:val="105"/>
        </w:rPr>
        <w:t xml:space="preserve"> </w:t>
      </w:r>
      <w:r>
        <w:rPr>
          <w:w w:val="105"/>
        </w:rPr>
        <w:t>effect</w:t>
      </w:r>
      <w:r>
        <w:rPr>
          <w:spacing w:val="15"/>
          <w:w w:val="105"/>
        </w:rPr>
        <w:t xml:space="preserve"> </w:t>
      </w:r>
      <w:r>
        <w:rPr>
          <w:w w:val="105"/>
        </w:rPr>
        <w:t>that</w:t>
      </w:r>
      <w:r>
        <w:rPr>
          <w:spacing w:val="15"/>
          <w:w w:val="105"/>
        </w:rPr>
        <w:t xml:space="preserve"> </w:t>
      </w:r>
      <w:r>
        <w:rPr>
          <w:w w:val="105"/>
        </w:rPr>
        <w:t>had</w:t>
      </w:r>
      <w:r>
        <w:rPr>
          <w:spacing w:val="13"/>
          <w:w w:val="105"/>
        </w:rPr>
        <w:t xml:space="preserve"> </w:t>
      </w:r>
      <w:r>
        <w:rPr>
          <w:w w:val="105"/>
        </w:rPr>
        <w:t>developed</w:t>
      </w:r>
      <w:r>
        <w:rPr>
          <w:spacing w:val="15"/>
          <w:w w:val="105"/>
        </w:rPr>
        <w:t xml:space="preserve"> </w:t>
      </w:r>
      <w:r>
        <w:rPr>
          <w:w w:val="105"/>
        </w:rPr>
        <w:t>during</w:t>
      </w:r>
      <w:r>
        <w:rPr>
          <w:spacing w:val="15"/>
          <w:w w:val="105"/>
        </w:rPr>
        <w:t xml:space="preserve"> </w:t>
      </w:r>
      <w:r>
        <w:rPr>
          <w:w w:val="105"/>
        </w:rPr>
        <w:t>phase</w:t>
      </w:r>
      <w:r>
        <w:rPr>
          <w:spacing w:val="14"/>
          <w:w w:val="105"/>
        </w:rPr>
        <w:t xml:space="preserve"> </w:t>
      </w:r>
      <w:r>
        <w:rPr>
          <w:w w:val="105"/>
        </w:rPr>
        <w:t>1.</w:t>
      </w:r>
    </w:p>
    <w:p w14:paraId="166C4283" w14:textId="77777777" w:rsidR="00735E2D" w:rsidRDefault="00735E2D">
      <w:pPr>
        <w:pStyle w:val="BodyText"/>
        <w:spacing w:before="4"/>
        <w:ind w:left="0"/>
        <w:rPr>
          <w:sz w:val="33"/>
        </w:rPr>
      </w:pPr>
    </w:p>
    <w:p w14:paraId="52406B03" w14:textId="77777777" w:rsidR="00735E2D" w:rsidRDefault="00000000">
      <w:pPr>
        <w:spacing w:before="1"/>
        <w:ind w:left="150"/>
        <w:rPr>
          <w:rFonts w:ascii="Georgia"/>
          <w:b/>
          <w:i/>
          <w:sz w:val="24"/>
        </w:rPr>
      </w:pPr>
      <w:r>
        <w:rPr>
          <w:rFonts w:ascii="Trebuchet MS"/>
          <w:sz w:val="12"/>
        </w:rPr>
        <w:t xml:space="preserve">468    </w:t>
      </w:r>
      <w:r>
        <w:rPr>
          <w:rFonts w:ascii="Trebuchet MS"/>
          <w:spacing w:val="19"/>
          <w:sz w:val="12"/>
        </w:rPr>
        <w:t xml:space="preserve"> </w:t>
      </w:r>
      <w:bookmarkStart w:id="115" w:name="Procedure"/>
      <w:bookmarkEnd w:id="115"/>
      <w:r>
        <w:rPr>
          <w:rFonts w:ascii="Georgia"/>
          <w:b/>
          <w:i/>
          <w:sz w:val="24"/>
        </w:rPr>
        <w:t>Procedure</w:t>
      </w:r>
    </w:p>
    <w:p w14:paraId="0C56409D" w14:textId="77777777" w:rsidR="00735E2D" w:rsidRDefault="00735E2D">
      <w:pPr>
        <w:pStyle w:val="BodyText"/>
        <w:spacing w:before="3"/>
        <w:ind w:left="0"/>
        <w:rPr>
          <w:rFonts w:ascii="Georgia"/>
          <w:b/>
          <w:i/>
          <w:sz w:val="33"/>
        </w:rPr>
      </w:pPr>
    </w:p>
    <w:p w14:paraId="63F97770" w14:textId="77777777" w:rsidR="00735E2D" w:rsidRDefault="00000000">
      <w:pPr>
        <w:pStyle w:val="BodyText"/>
        <w:tabs>
          <w:tab w:val="left" w:pos="1259"/>
        </w:tabs>
        <w:spacing w:before="0"/>
      </w:pPr>
      <w:r>
        <w:rPr>
          <w:rFonts w:ascii="Trebuchet MS"/>
          <w:w w:val="105"/>
          <w:sz w:val="12"/>
        </w:rPr>
        <w:t>469</w:t>
      </w:r>
      <w:r>
        <w:rPr>
          <w:rFonts w:ascii="Trebuchet MS"/>
          <w:w w:val="105"/>
          <w:sz w:val="12"/>
        </w:rPr>
        <w:tab/>
      </w:r>
      <w:r>
        <w:rPr>
          <w:w w:val="105"/>
        </w:rPr>
        <w:t>The</w:t>
      </w:r>
      <w:r>
        <w:rPr>
          <w:spacing w:val="15"/>
          <w:w w:val="105"/>
        </w:rPr>
        <w:t xml:space="preserve"> </w:t>
      </w:r>
      <w:r>
        <w:rPr>
          <w:w w:val="105"/>
        </w:rPr>
        <w:t>procedure</w:t>
      </w:r>
      <w:r>
        <w:rPr>
          <w:spacing w:val="15"/>
          <w:w w:val="105"/>
        </w:rPr>
        <w:t xml:space="preserve"> </w:t>
      </w:r>
      <w:r>
        <w:rPr>
          <w:w w:val="105"/>
        </w:rPr>
        <w:t>was</w:t>
      </w:r>
      <w:r>
        <w:rPr>
          <w:spacing w:val="16"/>
          <w:w w:val="105"/>
        </w:rPr>
        <w:t xml:space="preserve"> </w:t>
      </w:r>
      <w:r>
        <w:rPr>
          <w:w w:val="105"/>
        </w:rPr>
        <w:t>identical</w:t>
      </w:r>
      <w:r>
        <w:rPr>
          <w:spacing w:val="14"/>
          <w:w w:val="105"/>
        </w:rPr>
        <w:t xml:space="preserve"> </w:t>
      </w:r>
      <w:r>
        <w:rPr>
          <w:w w:val="105"/>
        </w:rPr>
        <w:t>to</w:t>
      </w:r>
      <w:r>
        <w:rPr>
          <w:spacing w:val="14"/>
          <w:w w:val="105"/>
        </w:rPr>
        <w:t xml:space="preserve"> </w:t>
      </w:r>
      <w:r>
        <w:rPr>
          <w:w w:val="105"/>
        </w:rPr>
        <w:t>Experiment</w:t>
      </w:r>
      <w:r>
        <w:rPr>
          <w:spacing w:val="16"/>
          <w:w w:val="105"/>
        </w:rPr>
        <w:t xml:space="preserve"> </w:t>
      </w:r>
      <w:r>
        <w:rPr>
          <w:w w:val="105"/>
        </w:rPr>
        <w:t>1.</w:t>
      </w:r>
    </w:p>
    <w:p w14:paraId="7467EA90" w14:textId="77777777" w:rsidR="00735E2D" w:rsidRDefault="00735E2D">
      <w:pPr>
        <w:pStyle w:val="BodyText"/>
        <w:spacing w:before="7"/>
        <w:ind w:left="0"/>
        <w:rPr>
          <w:sz w:val="30"/>
        </w:rPr>
      </w:pPr>
    </w:p>
    <w:p w14:paraId="519E7F36" w14:textId="77777777" w:rsidR="00735E2D" w:rsidRDefault="00000000">
      <w:pPr>
        <w:ind w:left="150"/>
        <w:rPr>
          <w:rFonts w:ascii="Palatino Linotype"/>
          <w:b/>
          <w:sz w:val="24"/>
        </w:rPr>
      </w:pPr>
      <w:r>
        <w:rPr>
          <w:rFonts w:ascii="Trebuchet MS"/>
          <w:sz w:val="12"/>
        </w:rPr>
        <w:t xml:space="preserve">470    </w:t>
      </w:r>
      <w:r>
        <w:rPr>
          <w:rFonts w:ascii="Trebuchet MS"/>
          <w:spacing w:val="19"/>
          <w:sz w:val="12"/>
        </w:rPr>
        <w:t xml:space="preserve"> </w:t>
      </w:r>
      <w:bookmarkStart w:id="116" w:name="Results"/>
      <w:bookmarkEnd w:id="116"/>
      <w:r>
        <w:rPr>
          <w:rFonts w:ascii="Palatino Linotype"/>
          <w:b/>
          <w:w w:val="105"/>
          <w:sz w:val="24"/>
        </w:rPr>
        <w:t>Results</w:t>
      </w:r>
    </w:p>
    <w:p w14:paraId="48831FD8" w14:textId="77777777" w:rsidR="00735E2D" w:rsidRDefault="00735E2D">
      <w:pPr>
        <w:pStyle w:val="BodyText"/>
        <w:spacing w:before="9"/>
        <w:ind w:left="0"/>
        <w:rPr>
          <w:rFonts w:ascii="Palatino Linotype"/>
          <w:b/>
          <w:sz w:val="26"/>
        </w:rPr>
      </w:pPr>
    </w:p>
    <w:p w14:paraId="69698A84" w14:textId="77777777" w:rsidR="00735E2D" w:rsidRDefault="00000000">
      <w:pPr>
        <w:pStyle w:val="BodyText"/>
        <w:tabs>
          <w:tab w:val="left" w:pos="1259"/>
        </w:tabs>
        <w:spacing w:before="0"/>
      </w:pPr>
      <w:r>
        <w:rPr>
          <w:rFonts w:ascii="Trebuchet MS"/>
          <w:w w:val="105"/>
          <w:sz w:val="12"/>
        </w:rPr>
        <w:t>471</w:t>
      </w:r>
      <w:r>
        <w:rPr>
          <w:rFonts w:ascii="Trebuchet MS"/>
          <w:w w:val="105"/>
          <w:sz w:val="12"/>
        </w:rPr>
        <w:tab/>
      </w:r>
      <w:r>
        <w:rPr>
          <w:w w:val="105"/>
        </w:rPr>
        <w:t>Our</w:t>
      </w:r>
      <w:r>
        <w:rPr>
          <w:spacing w:val="12"/>
          <w:w w:val="105"/>
        </w:rPr>
        <w:t xml:space="preserve"> </w:t>
      </w:r>
      <w:r>
        <w:rPr>
          <w:w w:val="105"/>
        </w:rPr>
        <w:t>criteria</w:t>
      </w:r>
      <w:r>
        <w:rPr>
          <w:spacing w:val="13"/>
          <w:w w:val="105"/>
        </w:rPr>
        <w:t xml:space="preserve"> </w:t>
      </w:r>
      <w:r>
        <w:rPr>
          <w:w w:val="105"/>
        </w:rPr>
        <w:t>for</w:t>
      </w:r>
      <w:r>
        <w:rPr>
          <w:spacing w:val="13"/>
          <w:w w:val="105"/>
        </w:rPr>
        <w:t xml:space="preserve"> </w:t>
      </w:r>
      <w:r>
        <w:rPr>
          <w:w w:val="105"/>
        </w:rPr>
        <w:t>removing</w:t>
      </w:r>
      <w:r>
        <w:rPr>
          <w:spacing w:val="12"/>
          <w:w w:val="105"/>
        </w:rPr>
        <w:t xml:space="preserve"> </w:t>
      </w:r>
      <w:r>
        <w:rPr>
          <w:w w:val="105"/>
        </w:rPr>
        <w:t>outlier</w:t>
      </w:r>
      <w:r>
        <w:rPr>
          <w:spacing w:val="13"/>
          <w:w w:val="105"/>
        </w:rPr>
        <w:t xml:space="preserve"> </w:t>
      </w:r>
      <w:r>
        <w:rPr>
          <w:w w:val="105"/>
        </w:rPr>
        <w:t>data</w:t>
      </w:r>
      <w:r>
        <w:rPr>
          <w:spacing w:val="13"/>
          <w:w w:val="105"/>
        </w:rPr>
        <w:t xml:space="preserve"> </w:t>
      </w:r>
      <w:r>
        <w:rPr>
          <w:w w:val="105"/>
        </w:rPr>
        <w:t>were</w:t>
      </w:r>
      <w:r>
        <w:rPr>
          <w:spacing w:val="13"/>
          <w:w w:val="105"/>
        </w:rPr>
        <w:t xml:space="preserve"> </w:t>
      </w:r>
      <w:r>
        <w:rPr>
          <w:w w:val="105"/>
        </w:rPr>
        <w:t>identical</w:t>
      </w:r>
      <w:r>
        <w:rPr>
          <w:spacing w:val="13"/>
          <w:w w:val="105"/>
        </w:rPr>
        <w:t xml:space="preserve"> </w:t>
      </w:r>
      <w:r>
        <w:rPr>
          <w:w w:val="105"/>
        </w:rPr>
        <w:t>to</w:t>
      </w:r>
      <w:r>
        <w:rPr>
          <w:spacing w:val="13"/>
          <w:w w:val="105"/>
        </w:rPr>
        <w:t xml:space="preserve"> </w:t>
      </w:r>
      <w:r>
        <w:rPr>
          <w:w w:val="105"/>
        </w:rPr>
        <w:t>Experiment</w:t>
      </w:r>
      <w:r>
        <w:rPr>
          <w:spacing w:val="12"/>
          <w:w w:val="105"/>
        </w:rPr>
        <w:t xml:space="preserve"> </w:t>
      </w:r>
      <w:r>
        <w:rPr>
          <w:w w:val="105"/>
        </w:rPr>
        <w:t>1.</w:t>
      </w:r>
      <w:r>
        <w:rPr>
          <w:spacing w:val="38"/>
          <w:w w:val="105"/>
        </w:rPr>
        <w:t xml:space="preserve"> </w:t>
      </w:r>
      <w:r>
        <w:rPr>
          <w:w w:val="105"/>
        </w:rPr>
        <w:t>On</w:t>
      </w:r>
      <w:r>
        <w:rPr>
          <w:spacing w:val="13"/>
          <w:w w:val="105"/>
        </w:rPr>
        <w:t xml:space="preserve"> </w:t>
      </w:r>
      <w:r>
        <w:rPr>
          <w:w w:val="105"/>
        </w:rPr>
        <w:t>average,</w:t>
      </w:r>
    </w:p>
    <w:p w14:paraId="10F3DD1F" w14:textId="77777777" w:rsidR="00735E2D" w:rsidRDefault="00000000">
      <w:pPr>
        <w:pStyle w:val="BodyText"/>
      </w:pPr>
      <w:r>
        <w:rPr>
          <w:rFonts w:ascii="Trebuchet MS"/>
          <w:sz w:val="12"/>
        </w:rPr>
        <w:t xml:space="preserve">472    </w:t>
      </w:r>
      <w:r>
        <w:rPr>
          <w:rFonts w:ascii="Trebuchet MS"/>
          <w:spacing w:val="19"/>
          <w:sz w:val="12"/>
        </w:rPr>
        <w:t xml:space="preserve"> </w:t>
      </w:r>
      <w:r>
        <w:rPr>
          <w:w w:val="105"/>
        </w:rPr>
        <w:t>trials</w:t>
      </w:r>
      <w:r>
        <w:rPr>
          <w:spacing w:val="16"/>
          <w:w w:val="105"/>
        </w:rPr>
        <w:t xml:space="preserve"> </w:t>
      </w:r>
      <w:r>
        <w:rPr>
          <w:w w:val="105"/>
        </w:rPr>
        <w:t>ended</w:t>
      </w:r>
      <w:r>
        <w:rPr>
          <w:spacing w:val="16"/>
          <w:w w:val="105"/>
        </w:rPr>
        <w:t xml:space="preserve"> </w:t>
      </w:r>
      <w:r>
        <w:rPr>
          <w:w w:val="105"/>
        </w:rPr>
        <w:t>with</w:t>
      </w:r>
      <w:r>
        <w:rPr>
          <w:spacing w:val="16"/>
          <w:w w:val="105"/>
        </w:rPr>
        <w:t xml:space="preserve"> </w:t>
      </w:r>
      <w:r>
        <w:rPr>
          <w:w w:val="105"/>
        </w:rPr>
        <w:t>a</w:t>
      </w:r>
      <w:r>
        <w:rPr>
          <w:spacing w:val="15"/>
          <w:w w:val="105"/>
        </w:rPr>
        <w:t xml:space="preserve"> </w:t>
      </w:r>
      <w:r>
        <w:rPr>
          <w:w w:val="105"/>
        </w:rPr>
        <w:t>timeout</w:t>
      </w:r>
      <w:r>
        <w:rPr>
          <w:spacing w:val="17"/>
          <w:w w:val="105"/>
        </w:rPr>
        <w:t xml:space="preserve"> </w:t>
      </w:r>
      <w:r>
        <w:rPr>
          <w:w w:val="105"/>
        </w:rPr>
        <w:t>on</w:t>
      </w:r>
      <w:r>
        <w:rPr>
          <w:spacing w:val="15"/>
          <w:w w:val="105"/>
        </w:rPr>
        <w:t xml:space="preserve"> </w:t>
      </w:r>
      <w:r>
        <w:rPr>
          <w:w w:val="105"/>
        </w:rPr>
        <w:t>2.81%</w:t>
      </w:r>
      <w:r>
        <w:rPr>
          <w:spacing w:val="15"/>
          <w:w w:val="105"/>
        </w:rPr>
        <w:t xml:space="preserve"> </w:t>
      </w:r>
      <w:r>
        <w:rPr>
          <w:w w:val="105"/>
        </w:rPr>
        <w:t>(SD</w:t>
      </w:r>
      <w:r>
        <w:rPr>
          <w:spacing w:val="17"/>
          <w:w w:val="105"/>
        </w:rPr>
        <w:t xml:space="preserve"> </w:t>
      </w:r>
      <w:r>
        <w:rPr>
          <w:w w:val="105"/>
        </w:rPr>
        <w:t>=</w:t>
      </w:r>
      <w:r>
        <w:rPr>
          <w:spacing w:val="15"/>
          <w:w w:val="105"/>
        </w:rPr>
        <w:t xml:space="preserve"> </w:t>
      </w:r>
      <w:r>
        <w:rPr>
          <w:w w:val="105"/>
        </w:rPr>
        <w:t>2.25)</w:t>
      </w:r>
      <w:r>
        <w:rPr>
          <w:spacing w:val="15"/>
          <w:w w:val="105"/>
        </w:rPr>
        <w:t xml:space="preserve"> </w:t>
      </w:r>
      <w:r>
        <w:rPr>
          <w:w w:val="105"/>
        </w:rPr>
        <w:t>of</w:t>
      </w:r>
      <w:r>
        <w:rPr>
          <w:spacing w:val="16"/>
          <w:w w:val="105"/>
        </w:rPr>
        <w:t xml:space="preserve"> </w:t>
      </w:r>
      <w:r>
        <w:rPr>
          <w:w w:val="105"/>
        </w:rPr>
        <w:t>trials</w:t>
      </w:r>
      <w:del w:id="117" w:author="DAVID LUQUE RUIZ" w:date="2023-07-21T12:04:00Z">
        <w:r w:rsidDel="00677065">
          <w:rPr>
            <w:spacing w:val="16"/>
            <w:w w:val="105"/>
          </w:rPr>
          <w:delText xml:space="preserve"> </w:delText>
        </w:r>
      </w:del>
      <w:r>
        <w:rPr>
          <w:w w:val="105"/>
        </w:rPr>
        <w:t>.</w:t>
      </w:r>
      <w:r>
        <w:rPr>
          <w:spacing w:val="43"/>
          <w:w w:val="105"/>
        </w:rPr>
        <w:t xml:space="preserve"> </w:t>
      </w:r>
      <w:r>
        <w:rPr>
          <w:w w:val="105"/>
        </w:rPr>
        <w:t>Two</w:t>
      </w:r>
      <w:r>
        <w:rPr>
          <w:spacing w:val="16"/>
          <w:w w:val="105"/>
        </w:rPr>
        <w:t xml:space="preserve"> </w:t>
      </w:r>
      <w:r>
        <w:rPr>
          <w:w w:val="105"/>
        </w:rPr>
        <w:t>participants</w:t>
      </w:r>
      <w:r>
        <w:rPr>
          <w:spacing w:val="16"/>
          <w:w w:val="105"/>
        </w:rPr>
        <w:t xml:space="preserve"> </w:t>
      </w:r>
      <w:r>
        <w:rPr>
          <w:w w:val="105"/>
        </w:rPr>
        <w:t>had</w:t>
      </w:r>
      <w:r>
        <w:rPr>
          <w:spacing w:val="15"/>
          <w:w w:val="105"/>
        </w:rPr>
        <w:t xml:space="preserve"> </w:t>
      </w:r>
      <w:r>
        <w:rPr>
          <w:w w:val="105"/>
        </w:rPr>
        <w:t>an</w:t>
      </w:r>
    </w:p>
    <w:p w14:paraId="7676A8B4" w14:textId="77777777" w:rsidR="00735E2D" w:rsidRDefault="00735E2D">
      <w:pPr>
        <w:sectPr w:rsidR="00735E2D">
          <w:pgSz w:w="12240" w:h="15840"/>
          <w:pgMar w:top="1360" w:right="1280" w:bottom="280" w:left="900" w:header="649" w:footer="0" w:gutter="0"/>
          <w:cols w:space="720"/>
        </w:sectPr>
      </w:pPr>
    </w:p>
    <w:p w14:paraId="4132F54E" w14:textId="77777777" w:rsidR="00735E2D" w:rsidRDefault="00000000">
      <w:pPr>
        <w:pStyle w:val="BodyText"/>
        <w:spacing w:before="140"/>
      </w:pPr>
      <w:r>
        <w:rPr>
          <w:rFonts w:ascii="Trebuchet MS"/>
          <w:sz w:val="12"/>
        </w:rPr>
        <w:lastRenderedPageBreak/>
        <w:t xml:space="preserve">473    </w:t>
      </w:r>
      <w:r>
        <w:rPr>
          <w:rFonts w:ascii="Trebuchet MS"/>
          <w:spacing w:val="19"/>
          <w:sz w:val="12"/>
        </w:rPr>
        <w:t xml:space="preserve"> </w:t>
      </w:r>
      <w:r>
        <w:rPr>
          <w:w w:val="105"/>
        </w:rPr>
        <w:t>usually</w:t>
      </w:r>
      <w:r>
        <w:rPr>
          <w:spacing w:val="10"/>
          <w:w w:val="105"/>
        </w:rPr>
        <w:t xml:space="preserve"> </w:t>
      </w:r>
      <w:r>
        <w:rPr>
          <w:w w:val="105"/>
        </w:rPr>
        <w:t>high</w:t>
      </w:r>
      <w:r>
        <w:rPr>
          <w:spacing w:val="11"/>
          <w:w w:val="105"/>
        </w:rPr>
        <w:t xml:space="preserve"> </w:t>
      </w:r>
      <w:r>
        <w:rPr>
          <w:w w:val="105"/>
        </w:rPr>
        <w:t>proportion</w:t>
      </w:r>
      <w:r>
        <w:rPr>
          <w:spacing w:val="11"/>
          <w:w w:val="105"/>
        </w:rPr>
        <w:t xml:space="preserve"> </w:t>
      </w:r>
      <w:r>
        <w:rPr>
          <w:w w:val="105"/>
        </w:rPr>
        <w:t>of</w:t>
      </w:r>
      <w:r>
        <w:rPr>
          <w:spacing w:val="11"/>
          <w:w w:val="105"/>
        </w:rPr>
        <w:t xml:space="preserve"> </w:t>
      </w:r>
      <w:r>
        <w:rPr>
          <w:w w:val="105"/>
        </w:rPr>
        <w:t>timeouts</w:t>
      </w:r>
      <w:r>
        <w:rPr>
          <w:spacing w:val="11"/>
          <w:w w:val="105"/>
        </w:rPr>
        <w:t xml:space="preserve"> </w:t>
      </w:r>
      <w:r>
        <w:rPr>
          <w:w w:val="105"/>
        </w:rPr>
        <w:t>and</w:t>
      </w:r>
      <w:r>
        <w:rPr>
          <w:spacing w:val="10"/>
          <w:w w:val="105"/>
        </w:rPr>
        <w:t xml:space="preserve"> </w:t>
      </w:r>
      <w:r>
        <w:rPr>
          <w:w w:val="105"/>
        </w:rPr>
        <w:t>were</w:t>
      </w:r>
      <w:r>
        <w:rPr>
          <w:spacing w:val="11"/>
          <w:w w:val="105"/>
        </w:rPr>
        <w:t xml:space="preserve"> </w:t>
      </w:r>
      <w:r>
        <w:rPr>
          <w:w w:val="105"/>
        </w:rPr>
        <w:t>removed</w:t>
      </w:r>
      <w:r>
        <w:rPr>
          <w:spacing w:val="11"/>
          <w:w w:val="105"/>
        </w:rPr>
        <w:t xml:space="preserve"> </w:t>
      </w:r>
      <w:r>
        <w:rPr>
          <w:w w:val="105"/>
        </w:rPr>
        <w:t>from</w:t>
      </w:r>
      <w:r>
        <w:rPr>
          <w:spacing w:val="11"/>
          <w:w w:val="105"/>
        </w:rPr>
        <w:t xml:space="preserve"> </w:t>
      </w:r>
      <w:r>
        <w:rPr>
          <w:w w:val="105"/>
        </w:rPr>
        <w:t>the</w:t>
      </w:r>
      <w:r>
        <w:rPr>
          <w:spacing w:val="11"/>
          <w:w w:val="105"/>
        </w:rPr>
        <w:t xml:space="preserve"> </w:t>
      </w:r>
      <w:r>
        <w:rPr>
          <w:w w:val="105"/>
        </w:rPr>
        <w:t>sample.</w:t>
      </w:r>
      <w:r>
        <w:rPr>
          <w:spacing w:val="36"/>
          <w:w w:val="105"/>
        </w:rPr>
        <w:t xml:space="preserve"> </w:t>
      </w:r>
      <w:r>
        <w:rPr>
          <w:w w:val="105"/>
        </w:rPr>
        <w:t>The</w:t>
      </w:r>
      <w:r>
        <w:rPr>
          <w:spacing w:val="11"/>
          <w:w w:val="105"/>
        </w:rPr>
        <w:t xml:space="preserve"> </w:t>
      </w:r>
      <w:r>
        <w:rPr>
          <w:w w:val="105"/>
        </w:rPr>
        <w:t>mean</w:t>
      </w:r>
    </w:p>
    <w:p w14:paraId="5AF98B2C" w14:textId="77777777" w:rsidR="00735E2D" w:rsidRDefault="00000000">
      <w:pPr>
        <w:pStyle w:val="BodyText"/>
      </w:pPr>
      <w:r>
        <w:rPr>
          <w:rFonts w:ascii="Trebuchet MS"/>
          <w:sz w:val="12"/>
        </w:rPr>
        <w:t xml:space="preserve">474    </w:t>
      </w:r>
      <w:r>
        <w:rPr>
          <w:rFonts w:ascii="Trebuchet MS"/>
          <w:spacing w:val="19"/>
          <w:sz w:val="12"/>
        </w:rPr>
        <w:t xml:space="preserve"> </w:t>
      </w:r>
      <w:r>
        <w:rPr>
          <w:w w:val="105"/>
        </w:rPr>
        <w:t>accuracy</w:t>
      </w:r>
      <w:r>
        <w:rPr>
          <w:spacing w:val="9"/>
          <w:w w:val="105"/>
        </w:rPr>
        <w:t xml:space="preserve"> </w:t>
      </w:r>
      <w:r>
        <w:rPr>
          <w:w w:val="105"/>
        </w:rPr>
        <w:t>of</w:t>
      </w:r>
      <w:r>
        <w:rPr>
          <w:spacing w:val="10"/>
          <w:w w:val="105"/>
        </w:rPr>
        <w:t xml:space="preserve"> </w:t>
      </w:r>
      <w:r>
        <w:rPr>
          <w:w w:val="105"/>
        </w:rPr>
        <w:t>participants</w:t>
      </w:r>
      <w:r>
        <w:rPr>
          <w:spacing w:val="10"/>
          <w:w w:val="105"/>
        </w:rPr>
        <w:t xml:space="preserve"> </w:t>
      </w:r>
      <w:r>
        <w:rPr>
          <w:w w:val="105"/>
        </w:rPr>
        <w:t>(not</w:t>
      </w:r>
      <w:r>
        <w:rPr>
          <w:spacing w:val="9"/>
          <w:w w:val="105"/>
        </w:rPr>
        <w:t xml:space="preserve"> </w:t>
      </w:r>
      <w:r>
        <w:rPr>
          <w:w w:val="105"/>
        </w:rPr>
        <w:t>including</w:t>
      </w:r>
      <w:r>
        <w:rPr>
          <w:spacing w:val="9"/>
          <w:w w:val="105"/>
        </w:rPr>
        <w:t xml:space="preserve"> </w:t>
      </w:r>
      <w:r>
        <w:rPr>
          <w:w w:val="105"/>
        </w:rPr>
        <w:t>timeout</w:t>
      </w:r>
      <w:r>
        <w:rPr>
          <w:spacing w:val="10"/>
          <w:w w:val="105"/>
        </w:rPr>
        <w:t xml:space="preserve"> </w:t>
      </w:r>
      <w:r>
        <w:rPr>
          <w:w w:val="105"/>
        </w:rPr>
        <w:t>trials)</w:t>
      </w:r>
      <w:r>
        <w:rPr>
          <w:spacing w:val="10"/>
          <w:w w:val="105"/>
        </w:rPr>
        <w:t xml:space="preserve"> </w:t>
      </w:r>
      <w:r>
        <w:rPr>
          <w:w w:val="105"/>
        </w:rPr>
        <w:t>was</w:t>
      </w:r>
      <w:r>
        <w:rPr>
          <w:spacing w:val="9"/>
          <w:w w:val="105"/>
        </w:rPr>
        <w:t xml:space="preserve"> </w:t>
      </w:r>
      <w:r>
        <w:rPr>
          <w:w w:val="105"/>
        </w:rPr>
        <w:t>96.09%</w:t>
      </w:r>
      <w:r>
        <w:rPr>
          <w:spacing w:val="9"/>
          <w:w w:val="105"/>
        </w:rPr>
        <w:t xml:space="preserve"> </w:t>
      </w:r>
      <w:r>
        <w:rPr>
          <w:w w:val="105"/>
        </w:rPr>
        <w:t>(SD</w:t>
      </w:r>
      <w:r>
        <w:rPr>
          <w:spacing w:val="10"/>
          <w:w w:val="105"/>
        </w:rPr>
        <w:t xml:space="preserve"> </w:t>
      </w:r>
      <w:r>
        <w:rPr>
          <w:w w:val="105"/>
        </w:rPr>
        <w:t>=</w:t>
      </w:r>
      <w:r>
        <w:rPr>
          <w:spacing w:val="10"/>
          <w:w w:val="105"/>
        </w:rPr>
        <w:t xml:space="preserve"> </w:t>
      </w:r>
      <w:r>
        <w:rPr>
          <w:w w:val="105"/>
        </w:rPr>
        <w:t>8.57%).</w:t>
      </w:r>
      <w:r>
        <w:rPr>
          <w:spacing w:val="33"/>
          <w:w w:val="105"/>
        </w:rPr>
        <w:t xml:space="preserve"> </w:t>
      </w:r>
      <w:r>
        <w:rPr>
          <w:w w:val="105"/>
        </w:rPr>
        <w:t>Two</w:t>
      </w:r>
    </w:p>
    <w:p w14:paraId="325D0F05" w14:textId="77777777" w:rsidR="00735E2D" w:rsidRDefault="00000000">
      <w:pPr>
        <w:pStyle w:val="BodyText"/>
      </w:pPr>
      <w:r>
        <w:rPr>
          <w:rFonts w:ascii="Trebuchet MS"/>
          <w:sz w:val="12"/>
        </w:rPr>
        <w:t xml:space="preserve">475    </w:t>
      </w:r>
      <w:r>
        <w:rPr>
          <w:rFonts w:ascii="Trebuchet MS"/>
          <w:spacing w:val="19"/>
          <w:sz w:val="12"/>
        </w:rPr>
        <w:t xml:space="preserve"> </w:t>
      </w:r>
      <w:r>
        <w:rPr>
          <w:w w:val="105"/>
        </w:rPr>
        <w:t>participants</w:t>
      </w:r>
      <w:r>
        <w:rPr>
          <w:spacing w:val="13"/>
          <w:w w:val="105"/>
        </w:rPr>
        <w:t xml:space="preserve"> </w:t>
      </w:r>
      <w:r>
        <w:rPr>
          <w:w w:val="105"/>
        </w:rPr>
        <w:t>that</w:t>
      </w:r>
      <w:r>
        <w:rPr>
          <w:spacing w:val="13"/>
          <w:w w:val="105"/>
        </w:rPr>
        <w:t xml:space="preserve"> </w:t>
      </w:r>
      <w:r>
        <w:rPr>
          <w:w w:val="105"/>
        </w:rPr>
        <w:t>had</w:t>
      </w:r>
      <w:r>
        <w:rPr>
          <w:spacing w:val="14"/>
          <w:w w:val="105"/>
        </w:rPr>
        <w:t xml:space="preserve"> </w:t>
      </w:r>
      <w:r>
        <w:rPr>
          <w:w w:val="105"/>
        </w:rPr>
        <w:t>an</w:t>
      </w:r>
      <w:r>
        <w:rPr>
          <w:spacing w:val="13"/>
          <w:w w:val="105"/>
        </w:rPr>
        <w:t xml:space="preserve"> </w:t>
      </w:r>
      <w:r>
        <w:rPr>
          <w:w w:val="105"/>
        </w:rPr>
        <w:t>unusually</w:t>
      </w:r>
      <w:r>
        <w:rPr>
          <w:spacing w:val="13"/>
          <w:w w:val="105"/>
        </w:rPr>
        <w:t xml:space="preserve"> </w:t>
      </w:r>
      <w:r>
        <w:rPr>
          <w:w w:val="105"/>
        </w:rPr>
        <w:t>low</w:t>
      </w:r>
      <w:r>
        <w:rPr>
          <w:spacing w:val="13"/>
          <w:w w:val="105"/>
        </w:rPr>
        <w:t xml:space="preserve"> </w:t>
      </w:r>
      <w:r>
        <w:rPr>
          <w:w w:val="105"/>
        </w:rPr>
        <w:t>proportion</w:t>
      </w:r>
      <w:r>
        <w:rPr>
          <w:spacing w:val="13"/>
          <w:w w:val="105"/>
        </w:rPr>
        <w:t xml:space="preserve"> </w:t>
      </w:r>
      <w:r>
        <w:rPr>
          <w:w w:val="105"/>
        </w:rPr>
        <w:t>of</w:t>
      </w:r>
      <w:r>
        <w:rPr>
          <w:spacing w:val="13"/>
          <w:w w:val="105"/>
        </w:rPr>
        <w:t xml:space="preserve"> </w:t>
      </w:r>
      <w:r>
        <w:rPr>
          <w:w w:val="105"/>
        </w:rPr>
        <w:t>accurate</w:t>
      </w:r>
      <w:r>
        <w:rPr>
          <w:spacing w:val="13"/>
          <w:w w:val="105"/>
        </w:rPr>
        <w:t xml:space="preserve"> </w:t>
      </w:r>
      <w:r>
        <w:rPr>
          <w:w w:val="105"/>
        </w:rPr>
        <w:t>trials</w:t>
      </w:r>
      <w:r>
        <w:rPr>
          <w:spacing w:val="13"/>
          <w:w w:val="105"/>
        </w:rPr>
        <w:t xml:space="preserve"> </w:t>
      </w:r>
      <w:r>
        <w:rPr>
          <w:w w:val="105"/>
        </w:rPr>
        <w:t>and</w:t>
      </w:r>
      <w:r>
        <w:rPr>
          <w:spacing w:val="13"/>
          <w:w w:val="105"/>
        </w:rPr>
        <w:t xml:space="preserve"> </w:t>
      </w:r>
      <w:r>
        <w:rPr>
          <w:w w:val="105"/>
        </w:rPr>
        <w:t>were</w:t>
      </w:r>
      <w:r>
        <w:rPr>
          <w:spacing w:val="13"/>
          <w:w w:val="105"/>
        </w:rPr>
        <w:t xml:space="preserve"> </w:t>
      </w:r>
      <w:r>
        <w:rPr>
          <w:w w:val="105"/>
        </w:rPr>
        <w:t>also</w:t>
      </w:r>
      <w:r>
        <w:rPr>
          <w:spacing w:val="13"/>
          <w:w w:val="105"/>
        </w:rPr>
        <w:t xml:space="preserve"> </w:t>
      </w:r>
      <w:r>
        <w:rPr>
          <w:w w:val="105"/>
        </w:rPr>
        <w:t>removed.</w:t>
      </w:r>
    </w:p>
    <w:p w14:paraId="37160C35" w14:textId="77777777" w:rsidR="00735E2D" w:rsidRDefault="00000000">
      <w:pPr>
        <w:pStyle w:val="BodyText"/>
      </w:pPr>
      <w:r>
        <w:rPr>
          <w:rFonts w:ascii="Trebuchet MS"/>
          <w:sz w:val="12"/>
        </w:rPr>
        <w:t xml:space="preserve">476    </w:t>
      </w:r>
      <w:r>
        <w:rPr>
          <w:rFonts w:ascii="Trebuchet MS"/>
          <w:spacing w:val="19"/>
          <w:sz w:val="12"/>
        </w:rPr>
        <w:t xml:space="preserve"> </w:t>
      </w:r>
      <w:r>
        <w:rPr>
          <w:w w:val="110"/>
        </w:rPr>
        <w:t>Zero</w:t>
      </w:r>
      <w:r>
        <w:rPr>
          <w:spacing w:val="-12"/>
          <w:w w:val="110"/>
        </w:rPr>
        <w:t xml:space="preserve"> </w:t>
      </w:r>
      <w:r>
        <w:rPr>
          <w:w w:val="110"/>
        </w:rPr>
        <w:t>participants</w:t>
      </w:r>
      <w:r>
        <w:rPr>
          <w:spacing w:val="-14"/>
          <w:w w:val="110"/>
        </w:rPr>
        <w:t xml:space="preserve"> </w:t>
      </w:r>
      <w:r>
        <w:rPr>
          <w:w w:val="110"/>
        </w:rPr>
        <w:t>were</w:t>
      </w:r>
      <w:r>
        <w:rPr>
          <w:spacing w:val="-12"/>
          <w:w w:val="110"/>
        </w:rPr>
        <w:t xml:space="preserve"> </w:t>
      </w:r>
      <w:r>
        <w:rPr>
          <w:w w:val="110"/>
        </w:rPr>
        <w:t>deemed</w:t>
      </w:r>
      <w:r>
        <w:rPr>
          <w:spacing w:val="-13"/>
          <w:w w:val="110"/>
        </w:rPr>
        <w:t xml:space="preserve"> </w:t>
      </w:r>
      <w:r>
        <w:rPr>
          <w:w w:val="110"/>
        </w:rPr>
        <w:t>to</w:t>
      </w:r>
      <w:r>
        <w:rPr>
          <w:spacing w:val="-13"/>
          <w:w w:val="110"/>
        </w:rPr>
        <w:t xml:space="preserve"> </w:t>
      </w:r>
      <w:r>
        <w:rPr>
          <w:w w:val="110"/>
        </w:rPr>
        <w:t>be</w:t>
      </w:r>
      <w:r>
        <w:rPr>
          <w:spacing w:val="-13"/>
          <w:w w:val="110"/>
        </w:rPr>
        <w:t xml:space="preserve"> </w:t>
      </w:r>
      <w:r>
        <w:rPr>
          <w:w w:val="110"/>
        </w:rPr>
        <w:t>an</w:t>
      </w:r>
      <w:r>
        <w:rPr>
          <w:spacing w:val="-13"/>
          <w:w w:val="110"/>
        </w:rPr>
        <w:t xml:space="preserve"> </w:t>
      </w:r>
      <w:r>
        <w:rPr>
          <w:w w:val="110"/>
        </w:rPr>
        <w:t>outlier</w:t>
      </w:r>
      <w:r>
        <w:rPr>
          <w:spacing w:val="-13"/>
          <w:w w:val="110"/>
        </w:rPr>
        <w:t xml:space="preserve"> </w:t>
      </w:r>
      <w:r>
        <w:rPr>
          <w:w w:val="110"/>
        </w:rPr>
        <w:t>in</w:t>
      </w:r>
      <w:r>
        <w:rPr>
          <w:spacing w:val="-13"/>
          <w:w w:val="110"/>
        </w:rPr>
        <w:t xml:space="preserve"> </w:t>
      </w:r>
      <w:r>
        <w:rPr>
          <w:w w:val="110"/>
        </w:rPr>
        <w:t>terms</w:t>
      </w:r>
      <w:r>
        <w:rPr>
          <w:spacing w:val="-12"/>
          <w:w w:val="110"/>
        </w:rPr>
        <w:t xml:space="preserve"> </w:t>
      </w:r>
      <w:r>
        <w:rPr>
          <w:w w:val="110"/>
        </w:rPr>
        <w:t>of</w:t>
      </w:r>
      <w:r>
        <w:rPr>
          <w:spacing w:val="-14"/>
          <w:w w:val="110"/>
        </w:rPr>
        <w:t xml:space="preserve"> </w:t>
      </w:r>
      <w:r>
        <w:rPr>
          <w:w w:val="110"/>
        </w:rPr>
        <w:t>mean</w:t>
      </w:r>
      <w:r>
        <w:rPr>
          <w:spacing w:val="-12"/>
          <w:w w:val="110"/>
        </w:rPr>
        <w:t xml:space="preserve"> </w:t>
      </w:r>
      <w:r>
        <w:rPr>
          <w:w w:val="110"/>
        </w:rPr>
        <w:t>RT.</w:t>
      </w:r>
    </w:p>
    <w:p w14:paraId="63DF1B7A" w14:textId="77777777" w:rsidR="00735E2D" w:rsidRDefault="00735E2D">
      <w:pPr>
        <w:pStyle w:val="BodyText"/>
        <w:spacing w:before="0"/>
        <w:ind w:left="0"/>
        <w:rPr>
          <w:sz w:val="28"/>
        </w:rPr>
      </w:pPr>
    </w:p>
    <w:p w14:paraId="012E0971" w14:textId="77777777" w:rsidR="00735E2D" w:rsidRDefault="00000000">
      <w:pPr>
        <w:pStyle w:val="BodyText"/>
        <w:tabs>
          <w:tab w:val="left" w:pos="1259"/>
        </w:tabs>
        <w:spacing w:before="0"/>
      </w:pPr>
      <w:r>
        <w:rPr>
          <w:rFonts w:ascii="Trebuchet MS"/>
          <w:w w:val="110"/>
          <w:sz w:val="12"/>
        </w:rPr>
        <w:t>477</w:t>
      </w:r>
      <w:r>
        <w:rPr>
          <w:rFonts w:ascii="Trebuchet MS"/>
          <w:w w:val="110"/>
          <w:sz w:val="12"/>
        </w:rPr>
        <w:tab/>
      </w:r>
      <w:r>
        <w:rPr>
          <w:w w:val="110"/>
        </w:rPr>
        <w:t>For</w:t>
      </w:r>
      <w:r>
        <w:rPr>
          <w:spacing w:val="-15"/>
          <w:w w:val="110"/>
        </w:rPr>
        <w:t xml:space="preserve"> </w:t>
      </w:r>
      <w:r>
        <w:rPr>
          <w:w w:val="110"/>
        </w:rPr>
        <w:t>the</w:t>
      </w:r>
      <w:r>
        <w:rPr>
          <w:spacing w:val="-16"/>
          <w:w w:val="110"/>
        </w:rPr>
        <w:t xml:space="preserve"> </w:t>
      </w:r>
      <w:r>
        <w:rPr>
          <w:w w:val="110"/>
        </w:rPr>
        <w:t>remaining</w:t>
      </w:r>
      <w:r>
        <w:rPr>
          <w:spacing w:val="-16"/>
          <w:w w:val="110"/>
        </w:rPr>
        <w:t xml:space="preserve"> </w:t>
      </w:r>
      <w:r>
        <w:rPr>
          <w:w w:val="110"/>
        </w:rPr>
        <w:t>thirty-eight</w:t>
      </w:r>
      <w:r>
        <w:rPr>
          <w:spacing w:val="-15"/>
          <w:w w:val="110"/>
        </w:rPr>
        <w:t xml:space="preserve"> </w:t>
      </w:r>
      <w:r>
        <w:rPr>
          <w:w w:val="110"/>
        </w:rPr>
        <w:t>participants</w:t>
      </w:r>
      <w:r>
        <w:rPr>
          <w:spacing w:val="-16"/>
          <w:w w:val="110"/>
        </w:rPr>
        <w:t xml:space="preserve"> </w:t>
      </w:r>
      <w:r>
        <w:rPr>
          <w:w w:val="110"/>
        </w:rPr>
        <w:t>we</w:t>
      </w:r>
      <w:r>
        <w:rPr>
          <w:spacing w:val="-15"/>
          <w:w w:val="110"/>
        </w:rPr>
        <w:t xml:space="preserve"> </w:t>
      </w:r>
      <w:r>
        <w:rPr>
          <w:w w:val="110"/>
        </w:rPr>
        <w:t>removed</w:t>
      </w:r>
      <w:r>
        <w:rPr>
          <w:spacing w:val="-14"/>
          <w:w w:val="110"/>
        </w:rPr>
        <w:t xml:space="preserve"> </w:t>
      </w:r>
      <w:r>
        <w:rPr>
          <w:w w:val="110"/>
        </w:rPr>
        <w:t>trials</w:t>
      </w:r>
      <w:r>
        <w:rPr>
          <w:spacing w:val="-15"/>
          <w:w w:val="110"/>
        </w:rPr>
        <w:t xml:space="preserve"> </w:t>
      </w:r>
      <w:r>
        <w:rPr>
          <w:w w:val="110"/>
        </w:rPr>
        <w:t>with</w:t>
      </w:r>
      <w:r>
        <w:rPr>
          <w:spacing w:val="-15"/>
          <w:w w:val="110"/>
        </w:rPr>
        <w:t xml:space="preserve"> </w:t>
      </w:r>
      <w:r>
        <w:rPr>
          <w:w w:val="110"/>
        </w:rPr>
        <w:t>a</w:t>
      </w:r>
      <w:r>
        <w:rPr>
          <w:spacing w:val="-16"/>
          <w:w w:val="110"/>
        </w:rPr>
        <w:t xml:space="preserve"> </w:t>
      </w:r>
      <w:r>
        <w:rPr>
          <w:w w:val="110"/>
        </w:rPr>
        <w:t>timeout</w:t>
      </w:r>
      <w:r>
        <w:rPr>
          <w:spacing w:val="-15"/>
          <w:w w:val="110"/>
        </w:rPr>
        <w:t xml:space="preserve"> </w:t>
      </w:r>
      <w:r>
        <w:rPr>
          <w:w w:val="110"/>
        </w:rPr>
        <w:t>and</w:t>
      </w:r>
    </w:p>
    <w:p w14:paraId="5E2CD9AA" w14:textId="77777777" w:rsidR="00735E2D" w:rsidRDefault="00000000">
      <w:pPr>
        <w:pStyle w:val="BodyText"/>
      </w:pPr>
      <w:r>
        <w:rPr>
          <w:rFonts w:ascii="Trebuchet MS"/>
          <w:sz w:val="12"/>
        </w:rPr>
        <w:t xml:space="preserve">478    </w:t>
      </w:r>
      <w:r>
        <w:rPr>
          <w:rFonts w:ascii="Trebuchet MS"/>
          <w:spacing w:val="19"/>
          <w:sz w:val="12"/>
        </w:rPr>
        <w:t xml:space="preserve"> </w:t>
      </w:r>
      <w:r>
        <w:rPr>
          <w:w w:val="105"/>
        </w:rPr>
        <w:t>inaccurate</w:t>
      </w:r>
      <w:r>
        <w:rPr>
          <w:spacing w:val="13"/>
          <w:w w:val="105"/>
        </w:rPr>
        <w:t xml:space="preserve"> </w:t>
      </w:r>
      <w:r>
        <w:rPr>
          <w:w w:val="105"/>
        </w:rPr>
        <w:t>trials,</w:t>
      </w:r>
      <w:r>
        <w:rPr>
          <w:spacing w:val="13"/>
          <w:w w:val="105"/>
        </w:rPr>
        <w:t xml:space="preserve"> </w:t>
      </w:r>
      <w:r>
        <w:rPr>
          <w:w w:val="105"/>
        </w:rPr>
        <w:t>before</w:t>
      </w:r>
      <w:r>
        <w:rPr>
          <w:spacing w:val="13"/>
          <w:w w:val="105"/>
        </w:rPr>
        <w:t xml:space="preserve"> </w:t>
      </w:r>
      <w:r>
        <w:rPr>
          <w:w w:val="105"/>
        </w:rPr>
        <w:t>removing</w:t>
      </w:r>
      <w:r>
        <w:rPr>
          <w:spacing w:val="13"/>
          <w:w w:val="105"/>
        </w:rPr>
        <w:t xml:space="preserve"> </w:t>
      </w:r>
      <w:r>
        <w:rPr>
          <w:w w:val="105"/>
        </w:rPr>
        <w:t>outliers</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RT</w:t>
      </w:r>
      <w:r>
        <w:rPr>
          <w:spacing w:val="13"/>
          <w:w w:val="105"/>
        </w:rPr>
        <w:t xml:space="preserve"> </w:t>
      </w:r>
      <w:r>
        <w:rPr>
          <w:w w:val="105"/>
        </w:rPr>
        <w:t>data.</w:t>
      </w:r>
      <w:r>
        <w:rPr>
          <w:spacing w:val="40"/>
          <w:w w:val="105"/>
        </w:rPr>
        <w:t xml:space="preserve"> </w:t>
      </w:r>
      <w:r>
        <w:rPr>
          <w:w w:val="105"/>
        </w:rPr>
        <w:t>On</w:t>
      </w:r>
      <w:r>
        <w:rPr>
          <w:spacing w:val="13"/>
          <w:w w:val="105"/>
        </w:rPr>
        <w:t xml:space="preserve"> </w:t>
      </w:r>
      <w:r>
        <w:rPr>
          <w:w w:val="105"/>
        </w:rPr>
        <w:t>average,</w:t>
      </w:r>
      <w:r>
        <w:rPr>
          <w:spacing w:val="13"/>
          <w:w w:val="105"/>
        </w:rPr>
        <w:t xml:space="preserve"> </w:t>
      </w:r>
      <w:r>
        <w:rPr>
          <w:w w:val="105"/>
        </w:rPr>
        <w:t>the</w:t>
      </w:r>
      <w:r>
        <w:rPr>
          <w:spacing w:val="13"/>
          <w:w w:val="105"/>
        </w:rPr>
        <w:t xml:space="preserve"> </w:t>
      </w:r>
      <w:r>
        <w:rPr>
          <w:w w:val="105"/>
        </w:rPr>
        <w:t>proportion</w:t>
      </w:r>
      <w:r>
        <w:rPr>
          <w:spacing w:val="12"/>
          <w:w w:val="105"/>
        </w:rPr>
        <w:t xml:space="preserve"> </w:t>
      </w:r>
      <w:r>
        <w:rPr>
          <w:w w:val="105"/>
        </w:rPr>
        <w:t>of</w:t>
      </w:r>
    </w:p>
    <w:p w14:paraId="79A72FA3" w14:textId="77777777" w:rsidR="00735E2D" w:rsidRDefault="00000000">
      <w:pPr>
        <w:pStyle w:val="BodyText"/>
        <w:spacing w:before="203"/>
      </w:pPr>
      <w:r>
        <w:rPr>
          <w:rFonts w:ascii="Trebuchet MS"/>
          <w:sz w:val="12"/>
        </w:rPr>
        <w:t xml:space="preserve">479    </w:t>
      </w:r>
      <w:r>
        <w:rPr>
          <w:rFonts w:ascii="Trebuchet MS"/>
          <w:spacing w:val="19"/>
          <w:sz w:val="12"/>
        </w:rPr>
        <w:t xml:space="preserve"> </w:t>
      </w:r>
      <w:r>
        <w:rPr>
          <w:w w:val="105"/>
        </w:rPr>
        <w:t>outliers</w:t>
      </w:r>
      <w:r>
        <w:rPr>
          <w:spacing w:val="9"/>
          <w:w w:val="105"/>
        </w:rPr>
        <w:t xml:space="preserve"> </w:t>
      </w:r>
      <w:r>
        <w:rPr>
          <w:w w:val="105"/>
        </w:rPr>
        <w:t>removed</w:t>
      </w:r>
      <w:r>
        <w:rPr>
          <w:spacing w:val="10"/>
          <w:w w:val="105"/>
        </w:rPr>
        <w:t xml:space="preserve"> </w:t>
      </w:r>
      <w:r>
        <w:rPr>
          <w:w w:val="105"/>
        </w:rPr>
        <w:t>was</w:t>
      </w:r>
      <w:r>
        <w:rPr>
          <w:spacing w:val="9"/>
          <w:w w:val="105"/>
        </w:rPr>
        <w:t xml:space="preserve"> </w:t>
      </w:r>
      <w:r>
        <w:rPr>
          <w:w w:val="105"/>
        </w:rPr>
        <w:t>3.17%</w:t>
      </w:r>
      <w:r>
        <w:rPr>
          <w:spacing w:val="9"/>
          <w:w w:val="105"/>
        </w:rPr>
        <w:t xml:space="preserve"> </w:t>
      </w:r>
      <w:r>
        <w:rPr>
          <w:w w:val="105"/>
        </w:rPr>
        <w:t>(SD</w:t>
      </w:r>
      <w:r>
        <w:rPr>
          <w:spacing w:val="9"/>
          <w:w w:val="105"/>
        </w:rPr>
        <w:t xml:space="preserve"> </w:t>
      </w:r>
      <w:r>
        <w:rPr>
          <w:w w:val="105"/>
        </w:rPr>
        <w:t>=</w:t>
      </w:r>
      <w:r>
        <w:rPr>
          <w:spacing w:val="9"/>
          <w:w w:val="105"/>
        </w:rPr>
        <w:t xml:space="preserve"> </w:t>
      </w:r>
      <w:r>
        <w:rPr>
          <w:w w:val="105"/>
        </w:rPr>
        <w:t>0.71%).</w:t>
      </w:r>
      <w:r>
        <w:rPr>
          <w:spacing w:val="33"/>
          <w:w w:val="105"/>
        </w:rPr>
        <w:t xml:space="preserve"> </w:t>
      </w:r>
      <w:r>
        <w:rPr>
          <w:w w:val="105"/>
        </w:rPr>
        <w:t>Zero</w:t>
      </w:r>
      <w:r>
        <w:rPr>
          <w:spacing w:val="10"/>
          <w:w w:val="105"/>
        </w:rPr>
        <w:t xml:space="preserve"> </w:t>
      </w:r>
      <w:r>
        <w:rPr>
          <w:w w:val="105"/>
        </w:rPr>
        <w:t>participants</w:t>
      </w:r>
      <w:r>
        <w:rPr>
          <w:spacing w:val="10"/>
          <w:w w:val="105"/>
        </w:rPr>
        <w:t xml:space="preserve"> </w:t>
      </w:r>
      <w:r>
        <w:rPr>
          <w:w w:val="105"/>
        </w:rPr>
        <w:t>had</w:t>
      </w:r>
      <w:r>
        <w:rPr>
          <w:spacing w:val="8"/>
          <w:w w:val="105"/>
        </w:rPr>
        <w:t xml:space="preserve"> </w:t>
      </w:r>
      <w:r>
        <w:rPr>
          <w:w w:val="105"/>
        </w:rPr>
        <w:t>an</w:t>
      </w:r>
      <w:r>
        <w:rPr>
          <w:spacing w:val="10"/>
          <w:w w:val="105"/>
        </w:rPr>
        <w:t xml:space="preserve"> </w:t>
      </w:r>
      <w:r>
        <w:rPr>
          <w:w w:val="105"/>
        </w:rPr>
        <w:t>unusual</w:t>
      </w:r>
      <w:r>
        <w:rPr>
          <w:spacing w:val="10"/>
          <w:w w:val="105"/>
        </w:rPr>
        <w:t xml:space="preserve"> </w:t>
      </w:r>
      <w:r>
        <w:rPr>
          <w:w w:val="105"/>
        </w:rPr>
        <w:t>proportion</w:t>
      </w:r>
      <w:r>
        <w:rPr>
          <w:spacing w:val="9"/>
          <w:w w:val="105"/>
        </w:rPr>
        <w:t xml:space="preserve"> </w:t>
      </w:r>
      <w:r>
        <w:rPr>
          <w:w w:val="105"/>
        </w:rPr>
        <w:t>of</w:t>
      </w:r>
    </w:p>
    <w:p w14:paraId="1DDB8690" w14:textId="77777777" w:rsidR="00735E2D" w:rsidRDefault="00000000">
      <w:pPr>
        <w:spacing w:before="202"/>
        <w:ind w:left="150"/>
        <w:rPr>
          <w:sz w:val="24"/>
        </w:rPr>
      </w:pPr>
      <w:r>
        <w:rPr>
          <w:rFonts w:ascii="Trebuchet MS"/>
          <w:sz w:val="12"/>
        </w:rPr>
        <w:t xml:space="preserve">480    </w:t>
      </w:r>
      <w:r>
        <w:rPr>
          <w:rFonts w:ascii="Trebuchet MS"/>
          <w:spacing w:val="19"/>
          <w:sz w:val="12"/>
        </w:rPr>
        <w:t xml:space="preserve"> </w:t>
      </w:r>
      <w:bookmarkStart w:id="118" w:name="_bookmark3"/>
      <w:bookmarkEnd w:id="118"/>
      <w:r>
        <w:rPr>
          <w:w w:val="105"/>
          <w:sz w:val="24"/>
        </w:rPr>
        <w:t>trials</w:t>
      </w:r>
      <w:r>
        <w:rPr>
          <w:spacing w:val="4"/>
          <w:w w:val="105"/>
          <w:sz w:val="24"/>
        </w:rPr>
        <w:t xml:space="preserve"> </w:t>
      </w:r>
      <w:r>
        <w:rPr>
          <w:w w:val="105"/>
          <w:sz w:val="24"/>
        </w:rPr>
        <w:t>removed</w:t>
      </w:r>
      <w:r>
        <w:rPr>
          <w:spacing w:val="5"/>
          <w:w w:val="105"/>
          <w:sz w:val="24"/>
        </w:rPr>
        <w:t xml:space="preserve"> </w:t>
      </w:r>
      <w:r>
        <w:rPr>
          <w:w w:val="105"/>
          <w:sz w:val="24"/>
        </w:rPr>
        <w:t>as</w:t>
      </w:r>
      <w:r>
        <w:rPr>
          <w:spacing w:val="4"/>
          <w:w w:val="105"/>
          <w:sz w:val="24"/>
        </w:rPr>
        <w:t xml:space="preserve"> </w:t>
      </w:r>
      <w:r>
        <w:rPr>
          <w:w w:val="105"/>
          <w:sz w:val="24"/>
        </w:rPr>
        <w:t>outlier</w:t>
      </w:r>
      <w:r>
        <w:rPr>
          <w:spacing w:val="5"/>
          <w:w w:val="105"/>
          <w:sz w:val="24"/>
        </w:rPr>
        <w:t xml:space="preserve"> </w:t>
      </w:r>
      <w:r>
        <w:rPr>
          <w:w w:val="105"/>
          <w:sz w:val="24"/>
        </w:rPr>
        <w:t>RTs.</w:t>
      </w:r>
    </w:p>
    <w:p w14:paraId="09C61004" w14:textId="77777777" w:rsidR="00735E2D" w:rsidRDefault="00735E2D">
      <w:pPr>
        <w:pStyle w:val="BodyText"/>
        <w:spacing w:before="0"/>
        <w:ind w:left="0"/>
        <w:rPr>
          <w:sz w:val="20"/>
        </w:rPr>
      </w:pPr>
    </w:p>
    <w:p w14:paraId="0E612ACB" w14:textId="77777777" w:rsidR="00735E2D" w:rsidRDefault="00735E2D">
      <w:pPr>
        <w:pStyle w:val="BodyText"/>
        <w:spacing w:before="7"/>
        <w:ind w:left="0"/>
        <w:rPr>
          <w:sz w:val="15"/>
        </w:rPr>
      </w:pPr>
    </w:p>
    <w:p w14:paraId="40B37035" w14:textId="6169404B" w:rsidR="00735E2D" w:rsidRDefault="003F2FDD">
      <w:pPr>
        <w:spacing w:before="93"/>
        <w:ind w:left="912"/>
        <w:rPr>
          <w:rFonts w:ascii="Arial MT"/>
          <w:sz w:val="18"/>
        </w:rPr>
      </w:pPr>
      <w:r>
        <w:rPr>
          <w:noProof/>
        </w:rPr>
        <mc:AlternateContent>
          <mc:Choice Requires="wpg">
            <w:drawing>
              <wp:anchor distT="0" distB="0" distL="114300" distR="114300" simplePos="0" relativeHeight="15731200" behindDoc="0" locked="0" layoutInCell="1" allowOverlap="1" wp14:anchorId="2D32A08C" wp14:editId="2A999802">
                <wp:simplePos x="0" y="0"/>
                <wp:positionH relativeFrom="page">
                  <wp:posOffset>1431290</wp:posOffset>
                </wp:positionH>
                <wp:positionV relativeFrom="paragraph">
                  <wp:posOffset>-45720</wp:posOffset>
                </wp:positionV>
                <wp:extent cx="5356860" cy="3805555"/>
                <wp:effectExtent l="0" t="0" r="0" b="0"/>
                <wp:wrapNone/>
                <wp:docPr id="118"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6860" cy="3805555"/>
                          <a:chOff x="2254" y="-72"/>
                          <a:chExt cx="8436" cy="5993"/>
                        </a:xfrm>
                      </wpg:grpSpPr>
                      <wps:wsp>
                        <wps:cNvPr id="119" name="AutoShape 192"/>
                        <wps:cNvSpPr>
                          <a:spLocks/>
                        </wps:cNvSpPr>
                        <wps:spPr bwMode="auto">
                          <a:xfrm>
                            <a:off x="2781" y="351"/>
                            <a:ext cx="7415" cy="4593"/>
                          </a:xfrm>
                          <a:custGeom>
                            <a:avLst/>
                            <a:gdLst>
                              <a:gd name="T0" fmla="+- 0 2802 2782"/>
                              <a:gd name="T1" fmla="*/ T0 w 7415"/>
                              <a:gd name="T2" fmla="+- 0 547 351"/>
                              <a:gd name="T3" fmla="*/ 547 h 4593"/>
                              <a:gd name="T4" fmla="+- 0 3624 2782"/>
                              <a:gd name="T5" fmla="*/ T4 w 7415"/>
                              <a:gd name="T6" fmla="+- 0 1885 351"/>
                              <a:gd name="T7" fmla="*/ 1885 h 4593"/>
                              <a:gd name="T8" fmla="+- 0 4446 2782"/>
                              <a:gd name="T9" fmla="*/ T8 w 7415"/>
                              <a:gd name="T10" fmla="+- 0 2017 351"/>
                              <a:gd name="T11" fmla="*/ 2017 h 4593"/>
                              <a:gd name="T12" fmla="+- 0 5267 2782"/>
                              <a:gd name="T13" fmla="*/ T12 w 7415"/>
                              <a:gd name="T14" fmla="+- 0 2341 351"/>
                              <a:gd name="T15" fmla="*/ 2341 h 4593"/>
                              <a:gd name="T16" fmla="+- 0 6089 2782"/>
                              <a:gd name="T17" fmla="*/ T16 w 7415"/>
                              <a:gd name="T18" fmla="+- 0 2621 351"/>
                              <a:gd name="T19" fmla="*/ 2621 h 4593"/>
                              <a:gd name="T20" fmla="+- 0 6910 2782"/>
                              <a:gd name="T21" fmla="*/ T20 w 7415"/>
                              <a:gd name="T22" fmla="+- 0 4592 351"/>
                              <a:gd name="T23" fmla="*/ 4592 h 4593"/>
                              <a:gd name="T24" fmla="+- 0 7732 2782"/>
                              <a:gd name="T25" fmla="*/ T24 w 7415"/>
                              <a:gd name="T26" fmla="+- 0 4744 351"/>
                              <a:gd name="T27" fmla="*/ 4744 h 4593"/>
                              <a:gd name="T28" fmla="+- 0 8553 2782"/>
                              <a:gd name="T29" fmla="*/ T28 w 7415"/>
                              <a:gd name="T30" fmla="+- 0 4847 351"/>
                              <a:gd name="T31" fmla="*/ 4847 h 4593"/>
                              <a:gd name="T32" fmla="+- 0 9375 2782"/>
                              <a:gd name="T33" fmla="*/ T32 w 7415"/>
                              <a:gd name="T34" fmla="+- 0 4733 351"/>
                              <a:gd name="T35" fmla="*/ 4733 h 4593"/>
                              <a:gd name="T36" fmla="+- 0 10196 2782"/>
                              <a:gd name="T37" fmla="*/ T36 w 7415"/>
                              <a:gd name="T38" fmla="+- 0 4944 351"/>
                              <a:gd name="T39" fmla="*/ 4944 h 4593"/>
                              <a:gd name="T40" fmla="+- 0 2802 2782"/>
                              <a:gd name="T41" fmla="*/ T40 w 7415"/>
                              <a:gd name="T42" fmla="+- 0 614 351"/>
                              <a:gd name="T43" fmla="*/ 614 h 4593"/>
                              <a:gd name="T44" fmla="+- 0 3624 2782"/>
                              <a:gd name="T45" fmla="*/ T44 w 7415"/>
                              <a:gd name="T46" fmla="+- 0 1634 351"/>
                              <a:gd name="T47" fmla="*/ 1634 h 4593"/>
                              <a:gd name="T48" fmla="+- 0 4446 2782"/>
                              <a:gd name="T49" fmla="*/ T48 w 7415"/>
                              <a:gd name="T50" fmla="+- 0 1365 351"/>
                              <a:gd name="T51" fmla="*/ 1365 h 4593"/>
                              <a:gd name="T52" fmla="+- 0 5267 2782"/>
                              <a:gd name="T53" fmla="*/ T52 w 7415"/>
                              <a:gd name="T54" fmla="+- 0 1719 351"/>
                              <a:gd name="T55" fmla="*/ 1719 h 4593"/>
                              <a:gd name="T56" fmla="+- 0 6089 2782"/>
                              <a:gd name="T57" fmla="*/ T56 w 7415"/>
                              <a:gd name="T58" fmla="+- 0 1850 351"/>
                              <a:gd name="T59" fmla="*/ 1850 h 4593"/>
                              <a:gd name="T60" fmla="+- 0 6910 2782"/>
                              <a:gd name="T61" fmla="*/ T60 w 7415"/>
                              <a:gd name="T62" fmla="+- 0 4017 351"/>
                              <a:gd name="T63" fmla="*/ 4017 h 4593"/>
                              <a:gd name="T64" fmla="+- 0 7732 2782"/>
                              <a:gd name="T65" fmla="*/ T64 w 7415"/>
                              <a:gd name="T66" fmla="+- 0 4279 351"/>
                              <a:gd name="T67" fmla="*/ 4279 h 4593"/>
                              <a:gd name="T68" fmla="+- 0 8553 2782"/>
                              <a:gd name="T69" fmla="*/ T68 w 7415"/>
                              <a:gd name="T70" fmla="+- 0 4532 351"/>
                              <a:gd name="T71" fmla="*/ 4532 h 4593"/>
                              <a:gd name="T72" fmla="+- 0 9375 2782"/>
                              <a:gd name="T73" fmla="*/ T72 w 7415"/>
                              <a:gd name="T74" fmla="+- 0 4231 351"/>
                              <a:gd name="T75" fmla="*/ 4231 h 4593"/>
                              <a:gd name="T76" fmla="+- 0 10196 2782"/>
                              <a:gd name="T77" fmla="*/ T76 w 7415"/>
                              <a:gd name="T78" fmla="+- 0 4287 351"/>
                              <a:gd name="T79" fmla="*/ 4287 h 4593"/>
                              <a:gd name="T80" fmla="+- 0 6910 2782"/>
                              <a:gd name="T81" fmla="*/ T80 w 7415"/>
                              <a:gd name="T82" fmla="+- 0 3847 351"/>
                              <a:gd name="T83" fmla="*/ 3847 h 4593"/>
                              <a:gd name="T84" fmla="+- 0 7732 2782"/>
                              <a:gd name="T85" fmla="*/ T84 w 7415"/>
                              <a:gd name="T86" fmla="+- 0 4421 351"/>
                              <a:gd name="T87" fmla="*/ 4421 h 4593"/>
                              <a:gd name="T88" fmla="+- 0 8553 2782"/>
                              <a:gd name="T89" fmla="*/ T88 w 7415"/>
                              <a:gd name="T90" fmla="+- 0 4468 351"/>
                              <a:gd name="T91" fmla="*/ 4468 h 4593"/>
                              <a:gd name="T92" fmla="+- 0 9375 2782"/>
                              <a:gd name="T93" fmla="*/ T92 w 7415"/>
                              <a:gd name="T94" fmla="+- 0 4539 351"/>
                              <a:gd name="T95" fmla="*/ 4539 h 4593"/>
                              <a:gd name="T96" fmla="+- 0 10196 2782"/>
                              <a:gd name="T97" fmla="*/ T96 w 7415"/>
                              <a:gd name="T98" fmla="+- 0 4605 351"/>
                              <a:gd name="T99" fmla="*/ 4605 h 4593"/>
                              <a:gd name="T100" fmla="+- 0 6910 2782"/>
                              <a:gd name="T101" fmla="*/ T100 w 7415"/>
                              <a:gd name="T102" fmla="+- 0 4382 351"/>
                              <a:gd name="T103" fmla="*/ 4382 h 4593"/>
                              <a:gd name="T104" fmla="+- 0 7732 2782"/>
                              <a:gd name="T105" fmla="*/ T104 w 7415"/>
                              <a:gd name="T106" fmla="+- 0 4663 351"/>
                              <a:gd name="T107" fmla="*/ 4663 h 4593"/>
                              <a:gd name="T108" fmla="+- 0 8553 2782"/>
                              <a:gd name="T109" fmla="*/ T108 w 7415"/>
                              <a:gd name="T110" fmla="+- 0 4672 351"/>
                              <a:gd name="T111" fmla="*/ 4672 h 4593"/>
                              <a:gd name="T112" fmla="+- 0 9375 2782"/>
                              <a:gd name="T113" fmla="*/ T112 w 7415"/>
                              <a:gd name="T114" fmla="+- 0 4651 351"/>
                              <a:gd name="T115" fmla="*/ 4651 h 4593"/>
                              <a:gd name="T116" fmla="+- 0 10196 2782"/>
                              <a:gd name="T117" fmla="*/ T116 w 7415"/>
                              <a:gd name="T118" fmla="+- 0 4772 351"/>
                              <a:gd name="T119" fmla="*/ 4772 h 4593"/>
                              <a:gd name="T120" fmla="+- 0 2782 2782"/>
                              <a:gd name="T121" fmla="*/ T120 w 7415"/>
                              <a:gd name="T122" fmla="+- 0 351 351"/>
                              <a:gd name="T123" fmla="*/ 351 h 4593"/>
                              <a:gd name="T124" fmla="+- 0 2823 2782"/>
                              <a:gd name="T125" fmla="*/ T124 w 7415"/>
                              <a:gd name="T126" fmla="+- 0 351 351"/>
                              <a:gd name="T127" fmla="*/ 351 h 4593"/>
                              <a:gd name="T128" fmla="+- 0 2802 2782"/>
                              <a:gd name="T129" fmla="*/ T128 w 7415"/>
                              <a:gd name="T130" fmla="+- 0 351 351"/>
                              <a:gd name="T131" fmla="*/ 351 h 4593"/>
                              <a:gd name="T132" fmla="+- 0 2802 2782"/>
                              <a:gd name="T133" fmla="*/ T132 w 7415"/>
                              <a:gd name="T134" fmla="+- 0 742 351"/>
                              <a:gd name="T135" fmla="*/ 742 h 4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7415" h="4593">
                                <a:moveTo>
                                  <a:pt x="20" y="196"/>
                                </a:moveTo>
                                <a:lnTo>
                                  <a:pt x="842" y="1534"/>
                                </a:lnTo>
                                <a:lnTo>
                                  <a:pt x="1664" y="1666"/>
                                </a:lnTo>
                                <a:lnTo>
                                  <a:pt x="2485" y="1990"/>
                                </a:lnTo>
                                <a:lnTo>
                                  <a:pt x="3307" y="2270"/>
                                </a:lnTo>
                                <a:lnTo>
                                  <a:pt x="4128" y="4241"/>
                                </a:lnTo>
                                <a:lnTo>
                                  <a:pt x="4950" y="4393"/>
                                </a:lnTo>
                                <a:lnTo>
                                  <a:pt x="5771" y="4496"/>
                                </a:lnTo>
                                <a:lnTo>
                                  <a:pt x="6593" y="4382"/>
                                </a:lnTo>
                                <a:lnTo>
                                  <a:pt x="7414" y="4593"/>
                                </a:lnTo>
                                <a:moveTo>
                                  <a:pt x="20" y="263"/>
                                </a:moveTo>
                                <a:lnTo>
                                  <a:pt x="842" y="1283"/>
                                </a:lnTo>
                                <a:lnTo>
                                  <a:pt x="1664" y="1014"/>
                                </a:lnTo>
                                <a:lnTo>
                                  <a:pt x="2485" y="1368"/>
                                </a:lnTo>
                                <a:lnTo>
                                  <a:pt x="3307" y="1499"/>
                                </a:lnTo>
                                <a:lnTo>
                                  <a:pt x="4128" y="3666"/>
                                </a:lnTo>
                                <a:lnTo>
                                  <a:pt x="4950" y="3928"/>
                                </a:lnTo>
                                <a:lnTo>
                                  <a:pt x="5771" y="4181"/>
                                </a:lnTo>
                                <a:lnTo>
                                  <a:pt x="6593" y="3880"/>
                                </a:lnTo>
                                <a:lnTo>
                                  <a:pt x="7414" y="3936"/>
                                </a:lnTo>
                                <a:moveTo>
                                  <a:pt x="4128" y="3496"/>
                                </a:moveTo>
                                <a:lnTo>
                                  <a:pt x="4950" y="4070"/>
                                </a:lnTo>
                                <a:lnTo>
                                  <a:pt x="5771" y="4117"/>
                                </a:lnTo>
                                <a:lnTo>
                                  <a:pt x="6593" y="4188"/>
                                </a:lnTo>
                                <a:lnTo>
                                  <a:pt x="7414" y="4254"/>
                                </a:lnTo>
                                <a:moveTo>
                                  <a:pt x="4128" y="4031"/>
                                </a:moveTo>
                                <a:lnTo>
                                  <a:pt x="4950" y="4312"/>
                                </a:lnTo>
                                <a:lnTo>
                                  <a:pt x="5771" y="4321"/>
                                </a:lnTo>
                                <a:lnTo>
                                  <a:pt x="6593" y="4300"/>
                                </a:lnTo>
                                <a:lnTo>
                                  <a:pt x="7414" y="4421"/>
                                </a:lnTo>
                                <a:moveTo>
                                  <a:pt x="0" y="0"/>
                                </a:moveTo>
                                <a:lnTo>
                                  <a:pt x="41" y="0"/>
                                </a:lnTo>
                                <a:moveTo>
                                  <a:pt x="20" y="0"/>
                                </a:moveTo>
                                <a:lnTo>
                                  <a:pt x="20" y="391"/>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Rectangle 191"/>
                        <wps:cNvSpPr>
                          <a:spLocks noChangeArrowheads="1"/>
                        </wps:cNvSpPr>
                        <wps:spPr bwMode="auto">
                          <a:xfrm>
                            <a:off x="2781" y="731"/>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AutoShape 190"/>
                        <wps:cNvSpPr>
                          <a:spLocks/>
                        </wps:cNvSpPr>
                        <wps:spPr bwMode="auto">
                          <a:xfrm>
                            <a:off x="2781" y="460"/>
                            <a:ext cx="42" cy="307"/>
                          </a:xfrm>
                          <a:custGeom>
                            <a:avLst/>
                            <a:gdLst>
                              <a:gd name="T0" fmla="+- 0 2782 2782"/>
                              <a:gd name="T1" fmla="*/ T0 w 42"/>
                              <a:gd name="T2" fmla="+- 0 460 460"/>
                              <a:gd name="T3" fmla="*/ 460 h 307"/>
                              <a:gd name="T4" fmla="+- 0 2823 2782"/>
                              <a:gd name="T5" fmla="*/ T4 w 42"/>
                              <a:gd name="T6" fmla="+- 0 460 460"/>
                              <a:gd name="T7" fmla="*/ 460 h 307"/>
                              <a:gd name="T8" fmla="+- 0 2802 2782"/>
                              <a:gd name="T9" fmla="*/ T8 w 42"/>
                              <a:gd name="T10" fmla="+- 0 460 460"/>
                              <a:gd name="T11" fmla="*/ 460 h 307"/>
                              <a:gd name="T12" fmla="+- 0 2802 2782"/>
                              <a:gd name="T13" fmla="*/ T12 w 42"/>
                              <a:gd name="T14" fmla="+- 0 767 460"/>
                              <a:gd name="T15" fmla="*/ 767 h 307"/>
                            </a:gdLst>
                            <a:ahLst/>
                            <a:cxnLst>
                              <a:cxn ang="0">
                                <a:pos x="T1" y="T3"/>
                              </a:cxn>
                              <a:cxn ang="0">
                                <a:pos x="T5" y="T7"/>
                              </a:cxn>
                              <a:cxn ang="0">
                                <a:pos x="T9" y="T11"/>
                              </a:cxn>
                              <a:cxn ang="0">
                                <a:pos x="T13" y="T15"/>
                              </a:cxn>
                            </a:cxnLst>
                            <a:rect l="0" t="0" r="r" b="b"/>
                            <a:pathLst>
                              <a:path w="42" h="307">
                                <a:moveTo>
                                  <a:pt x="0" y="0"/>
                                </a:moveTo>
                                <a:lnTo>
                                  <a:pt x="41" y="0"/>
                                </a:lnTo>
                                <a:moveTo>
                                  <a:pt x="20" y="0"/>
                                </a:moveTo>
                                <a:lnTo>
                                  <a:pt x="20" y="307"/>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Rectangle 189"/>
                        <wps:cNvSpPr>
                          <a:spLocks noChangeArrowheads="1"/>
                        </wps:cNvSpPr>
                        <wps:spPr bwMode="auto">
                          <a:xfrm>
                            <a:off x="2781" y="757"/>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AutoShape 188"/>
                        <wps:cNvSpPr>
                          <a:spLocks/>
                        </wps:cNvSpPr>
                        <wps:spPr bwMode="auto">
                          <a:xfrm>
                            <a:off x="3603" y="1160"/>
                            <a:ext cx="4149" cy="3680"/>
                          </a:xfrm>
                          <a:custGeom>
                            <a:avLst/>
                            <a:gdLst>
                              <a:gd name="T0" fmla="+- 0 3644 3603"/>
                              <a:gd name="T1" fmla="*/ T0 w 4149"/>
                              <a:gd name="T2" fmla="+- 0 1741 1161"/>
                              <a:gd name="T3" fmla="*/ 1741 h 3680"/>
                              <a:gd name="T4" fmla="+- 0 3624 3603"/>
                              <a:gd name="T5" fmla="*/ T4 w 4149"/>
                              <a:gd name="T6" fmla="+- 0 2029 1161"/>
                              <a:gd name="T7" fmla="*/ 2029 h 3680"/>
                              <a:gd name="T8" fmla="+- 0 3644 3603"/>
                              <a:gd name="T9" fmla="*/ T8 w 4149"/>
                              <a:gd name="T10" fmla="+- 0 2029 1161"/>
                              <a:gd name="T11" fmla="*/ 2029 h 3680"/>
                              <a:gd name="T12" fmla="+- 0 3644 3603"/>
                              <a:gd name="T13" fmla="*/ T12 w 4149"/>
                              <a:gd name="T14" fmla="+- 0 1470 1161"/>
                              <a:gd name="T15" fmla="*/ 1470 h 3680"/>
                              <a:gd name="T16" fmla="+- 0 3624 3603"/>
                              <a:gd name="T17" fmla="*/ T16 w 4149"/>
                              <a:gd name="T18" fmla="+- 0 1799 1161"/>
                              <a:gd name="T19" fmla="*/ 1799 h 3680"/>
                              <a:gd name="T20" fmla="+- 0 3644 3603"/>
                              <a:gd name="T21" fmla="*/ T20 w 4149"/>
                              <a:gd name="T22" fmla="+- 0 1799 1161"/>
                              <a:gd name="T23" fmla="*/ 1799 h 3680"/>
                              <a:gd name="T24" fmla="+- 0 4466 3603"/>
                              <a:gd name="T25" fmla="*/ T24 w 4149"/>
                              <a:gd name="T26" fmla="+- 0 1867 1161"/>
                              <a:gd name="T27" fmla="*/ 1867 h 3680"/>
                              <a:gd name="T28" fmla="+- 0 4446 3603"/>
                              <a:gd name="T29" fmla="*/ T28 w 4149"/>
                              <a:gd name="T30" fmla="+- 0 2167 1161"/>
                              <a:gd name="T31" fmla="*/ 2167 h 3680"/>
                              <a:gd name="T32" fmla="+- 0 4466 3603"/>
                              <a:gd name="T33" fmla="*/ T32 w 4149"/>
                              <a:gd name="T34" fmla="+- 0 2167 1161"/>
                              <a:gd name="T35" fmla="*/ 2167 h 3680"/>
                              <a:gd name="T36" fmla="+- 0 4466 3603"/>
                              <a:gd name="T37" fmla="*/ T36 w 4149"/>
                              <a:gd name="T38" fmla="+- 0 1161 1161"/>
                              <a:gd name="T39" fmla="*/ 1161 h 3680"/>
                              <a:gd name="T40" fmla="+- 0 4446 3603"/>
                              <a:gd name="T41" fmla="*/ T40 w 4149"/>
                              <a:gd name="T42" fmla="+- 0 1570 1161"/>
                              <a:gd name="T43" fmla="*/ 1570 h 3680"/>
                              <a:gd name="T44" fmla="+- 0 4466 3603"/>
                              <a:gd name="T45" fmla="*/ T44 w 4149"/>
                              <a:gd name="T46" fmla="+- 0 1570 1161"/>
                              <a:gd name="T47" fmla="*/ 1570 h 3680"/>
                              <a:gd name="T48" fmla="+- 0 5288 3603"/>
                              <a:gd name="T49" fmla="*/ T48 w 4149"/>
                              <a:gd name="T50" fmla="+- 0 2217 1161"/>
                              <a:gd name="T51" fmla="*/ 2217 h 3680"/>
                              <a:gd name="T52" fmla="+- 0 5267 3603"/>
                              <a:gd name="T53" fmla="*/ T52 w 4149"/>
                              <a:gd name="T54" fmla="+- 0 2465 1161"/>
                              <a:gd name="T55" fmla="*/ 2465 h 3680"/>
                              <a:gd name="T56" fmla="+- 0 5288 3603"/>
                              <a:gd name="T57" fmla="*/ T56 w 4149"/>
                              <a:gd name="T58" fmla="+- 0 2465 1161"/>
                              <a:gd name="T59" fmla="*/ 2465 h 3680"/>
                              <a:gd name="T60" fmla="+- 0 5288 3603"/>
                              <a:gd name="T61" fmla="*/ T60 w 4149"/>
                              <a:gd name="T62" fmla="+- 0 1567 1161"/>
                              <a:gd name="T63" fmla="*/ 1567 h 3680"/>
                              <a:gd name="T64" fmla="+- 0 5267 3603"/>
                              <a:gd name="T65" fmla="*/ T64 w 4149"/>
                              <a:gd name="T66" fmla="+- 0 1872 1161"/>
                              <a:gd name="T67" fmla="*/ 1872 h 3680"/>
                              <a:gd name="T68" fmla="+- 0 5288 3603"/>
                              <a:gd name="T69" fmla="*/ T68 w 4149"/>
                              <a:gd name="T70" fmla="+- 0 1872 1161"/>
                              <a:gd name="T71" fmla="*/ 1872 h 3680"/>
                              <a:gd name="T72" fmla="+- 0 6109 3603"/>
                              <a:gd name="T73" fmla="*/ T72 w 4149"/>
                              <a:gd name="T74" fmla="+- 0 2492 1161"/>
                              <a:gd name="T75" fmla="*/ 2492 h 3680"/>
                              <a:gd name="T76" fmla="+- 0 6089 3603"/>
                              <a:gd name="T77" fmla="*/ T76 w 4149"/>
                              <a:gd name="T78" fmla="+- 0 2751 1161"/>
                              <a:gd name="T79" fmla="*/ 2751 h 3680"/>
                              <a:gd name="T80" fmla="+- 0 6109 3603"/>
                              <a:gd name="T81" fmla="*/ T80 w 4149"/>
                              <a:gd name="T82" fmla="+- 0 2751 1161"/>
                              <a:gd name="T83" fmla="*/ 2751 h 3680"/>
                              <a:gd name="T84" fmla="+- 0 6109 3603"/>
                              <a:gd name="T85" fmla="*/ T84 w 4149"/>
                              <a:gd name="T86" fmla="+- 0 1692 1161"/>
                              <a:gd name="T87" fmla="*/ 1692 h 3680"/>
                              <a:gd name="T88" fmla="+- 0 6089 3603"/>
                              <a:gd name="T89" fmla="*/ T88 w 4149"/>
                              <a:gd name="T90" fmla="+- 0 2007 1161"/>
                              <a:gd name="T91" fmla="*/ 2007 h 3680"/>
                              <a:gd name="T92" fmla="+- 0 6109 3603"/>
                              <a:gd name="T93" fmla="*/ T92 w 4149"/>
                              <a:gd name="T94" fmla="+- 0 2007 1161"/>
                              <a:gd name="T95" fmla="*/ 2007 h 3680"/>
                              <a:gd name="T96" fmla="+- 0 6931 3603"/>
                              <a:gd name="T97" fmla="*/ T96 w 4149"/>
                              <a:gd name="T98" fmla="+- 0 4488 1161"/>
                              <a:gd name="T99" fmla="*/ 4488 h 3680"/>
                              <a:gd name="T100" fmla="+- 0 6910 3603"/>
                              <a:gd name="T101" fmla="*/ T100 w 4149"/>
                              <a:gd name="T102" fmla="+- 0 4695 1161"/>
                              <a:gd name="T103" fmla="*/ 4695 h 3680"/>
                              <a:gd name="T104" fmla="+- 0 6931 3603"/>
                              <a:gd name="T105" fmla="*/ T104 w 4149"/>
                              <a:gd name="T106" fmla="+- 0 4695 1161"/>
                              <a:gd name="T107" fmla="*/ 4695 h 3680"/>
                              <a:gd name="T108" fmla="+- 0 6931 3603"/>
                              <a:gd name="T109" fmla="*/ T108 w 4149"/>
                              <a:gd name="T110" fmla="+- 0 3862 1161"/>
                              <a:gd name="T111" fmla="*/ 3862 h 3680"/>
                              <a:gd name="T112" fmla="+- 0 6910 3603"/>
                              <a:gd name="T113" fmla="*/ T112 w 4149"/>
                              <a:gd name="T114" fmla="+- 0 4171 1161"/>
                              <a:gd name="T115" fmla="*/ 4171 h 3680"/>
                              <a:gd name="T116" fmla="+- 0 6931 3603"/>
                              <a:gd name="T117" fmla="*/ T116 w 4149"/>
                              <a:gd name="T118" fmla="+- 0 4171 1161"/>
                              <a:gd name="T119" fmla="*/ 4171 h 3680"/>
                              <a:gd name="T120" fmla="+- 0 6931 3603"/>
                              <a:gd name="T121" fmla="*/ T120 w 4149"/>
                              <a:gd name="T122" fmla="+- 0 3674 1161"/>
                              <a:gd name="T123" fmla="*/ 3674 h 3680"/>
                              <a:gd name="T124" fmla="+- 0 6910 3603"/>
                              <a:gd name="T125" fmla="*/ T124 w 4149"/>
                              <a:gd name="T126" fmla="+- 0 4019 1161"/>
                              <a:gd name="T127" fmla="*/ 4019 h 3680"/>
                              <a:gd name="T128" fmla="+- 0 6931 3603"/>
                              <a:gd name="T129" fmla="*/ T128 w 4149"/>
                              <a:gd name="T130" fmla="+- 0 4019 1161"/>
                              <a:gd name="T131" fmla="*/ 4019 h 3680"/>
                              <a:gd name="T132" fmla="+- 0 6931 3603"/>
                              <a:gd name="T133" fmla="*/ T132 w 4149"/>
                              <a:gd name="T134" fmla="+- 0 4262 1161"/>
                              <a:gd name="T135" fmla="*/ 4262 h 3680"/>
                              <a:gd name="T136" fmla="+- 0 6910 3603"/>
                              <a:gd name="T137" fmla="*/ T136 w 4149"/>
                              <a:gd name="T138" fmla="+- 0 4503 1161"/>
                              <a:gd name="T139" fmla="*/ 4503 h 3680"/>
                              <a:gd name="T140" fmla="+- 0 6931 3603"/>
                              <a:gd name="T141" fmla="*/ T140 w 4149"/>
                              <a:gd name="T142" fmla="+- 0 4503 1161"/>
                              <a:gd name="T143" fmla="*/ 4503 h 3680"/>
                              <a:gd name="T144" fmla="+- 0 7752 3603"/>
                              <a:gd name="T145" fmla="*/ T144 w 4149"/>
                              <a:gd name="T146" fmla="+- 0 4648 1161"/>
                              <a:gd name="T147" fmla="*/ 4648 h 3680"/>
                              <a:gd name="T148" fmla="+- 0 7732 3603"/>
                              <a:gd name="T149" fmla="*/ T148 w 4149"/>
                              <a:gd name="T150" fmla="+- 0 4840 1161"/>
                              <a:gd name="T151" fmla="*/ 4840 h 3680"/>
                              <a:gd name="T152" fmla="+- 0 7752 3603"/>
                              <a:gd name="T153" fmla="*/ T152 w 4149"/>
                              <a:gd name="T154" fmla="+- 0 4840 1161"/>
                              <a:gd name="T155" fmla="*/ 4840 h 3680"/>
                              <a:gd name="T156" fmla="+- 0 7752 3603"/>
                              <a:gd name="T157" fmla="*/ T156 w 4149"/>
                              <a:gd name="T158" fmla="+- 0 4145 1161"/>
                              <a:gd name="T159" fmla="*/ 4145 h 3680"/>
                              <a:gd name="T160" fmla="+- 0 7732 3603"/>
                              <a:gd name="T161" fmla="*/ T160 w 4149"/>
                              <a:gd name="T162" fmla="+- 0 4414 1161"/>
                              <a:gd name="T163" fmla="*/ 4414 h 3680"/>
                              <a:gd name="T164" fmla="+- 0 7752 3603"/>
                              <a:gd name="T165" fmla="*/ T164 w 4149"/>
                              <a:gd name="T166" fmla="+- 0 4414 1161"/>
                              <a:gd name="T167" fmla="*/ 4414 h 3680"/>
                              <a:gd name="T168" fmla="+- 0 7752 3603"/>
                              <a:gd name="T169" fmla="*/ T168 w 4149"/>
                              <a:gd name="T170" fmla="+- 0 4291 1161"/>
                              <a:gd name="T171" fmla="*/ 4291 h 3680"/>
                              <a:gd name="T172" fmla="+- 0 7732 3603"/>
                              <a:gd name="T173" fmla="*/ T172 w 4149"/>
                              <a:gd name="T174" fmla="+- 0 4552 1161"/>
                              <a:gd name="T175" fmla="*/ 4552 h 3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4149" h="3680">
                                <a:moveTo>
                                  <a:pt x="0" y="580"/>
                                </a:moveTo>
                                <a:lnTo>
                                  <a:pt x="41" y="580"/>
                                </a:lnTo>
                                <a:moveTo>
                                  <a:pt x="21" y="580"/>
                                </a:moveTo>
                                <a:lnTo>
                                  <a:pt x="21" y="868"/>
                                </a:lnTo>
                                <a:moveTo>
                                  <a:pt x="0" y="868"/>
                                </a:moveTo>
                                <a:lnTo>
                                  <a:pt x="41" y="868"/>
                                </a:lnTo>
                                <a:moveTo>
                                  <a:pt x="0" y="309"/>
                                </a:moveTo>
                                <a:lnTo>
                                  <a:pt x="41" y="309"/>
                                </a:lnTo>
                                <a:moveTo>
                                  <a:pt x="21" y="309"/>
                                </a:moveTo>
                                <a:lnTo>
                                  <a:pt x="21" y="638"/>
                                </a:lnTo>
                                <a:moveTo>
                                  <a:pt x="0" y="638"/>
                                </a:moveTo>
                                <a:lnTo>
                                  <a:pt x="41" y="638"/>
                                </a:lnTo>
                                <a:moveTo>
                                  <a:pt x="822" y="706"/>
                                </a:moveTo>
                                <a:lnTo>
                                  <a:pt x="863" y="706"/>
                                </a:lnTo>
                                <a:moveTo>
                                  <a:pt x="843" y="706"/>
                                </a:moveTo>
                                <a:lnTo>
                                  <a:pt x="843" y="1006"/>
                                </a:lnTo>
                                <a:moveTo>
                                  <a:pt x="822" y="1006"/>
                                </a:moveTo>
                                <a:lnTo>
                                  <a:pt x="863" y="1006"/>
                                </a:lnTo>
                                <a:moveTo>
                                  <a:pt x="822" y="0"/>
                                </a:moveTo>
                                <a:lnTo>
                                  <a:pt x="863" y="0"/>
                                </a:lnTo>
                                <a:moveTo>
                                  <a:pt x="843" y="0"/>
                                </a:moveTo>
                                <a:lnTo>
                                  <a:pt x="843" y="409"/>
                                </a:lnTo>
                                <a:moveTo>
                                  <a:pt x="822" y="409"/>
                                </a:moveTo>
                                <a:lnTo>
                                  <a:pt x="863" y="409"/>
                                </a:lnTo>
                                <a:moveTo>
                                  <a:pt x="1643" y="1056"/>
                                </a:moveTo>
                                <a:lnTo>
                                  <a:pt x="1685" y="1056"/>
                                </a:lnTo>
                                <a:moveTo>
                                  <a:pt x="1664" y="1056"/>
                                </a:moveTo>
                                <a:lnTo>
                                  <a:pt x="1664" y="1304"/>
                                </a:lnTo>
                                <a:moveTo>
                                  <a:pt x="1643" y="1304"/>
                                </a:moveTo>
                                <a:lnTo>
                                  <a:pt x="1685" y="1304"/>
                                </a:lnTo>
                                <a:moveTo>
                                  <a:pt x="1643" y="406"/>
                                </a:moveTo>
                                <a:lnTo>
                                  <a:pt x="1685" y="406"/>
                                </a:lnTo>
                                <a:moveTo>
                                  <a:pt x="1664" y="406"/>
                                </a:moveTo>
                                <a:lnTo>
                                  <a:pt x="1664" y="711"/>
                                </a:lnTo>
                                <a:moveTo>
                                  <a:pt x="1643" y="711"/>
                                </a:moveTo>
                                <a:lnTo>
                                  <a:pt x="1685" y="711"/>
                                </a:lnTo>
                                <a:moveTo>
                                  <a:pt x="2465" y="1331"/>
                                </a:moveTo>
                                <a:lnTo>
                                  <a:pt x="2506" y="1331"/>
                                </a:lnTo>
                                <a:moveTo>
                                  <a:pt x="2486" y="1331"/>
                                </a:moveTo>
                                <a:lnTo>
                                  <a:pt x="2486" y="1590"/>
                                </a:lnTo>
                                <a:moveTo>
                                  <a:pt x="2465" y="1590"/>
                                </a:moveTo>
                                <a:lnTo>
                                  <a:pt x="2506" y="1590"/>
                                </a:lnTo>
                                <a:moveTo>
                                  <a:pt x="2465" y="531"/>
                                </a:moveTo>
                                <a:lnTo>
                                  <a:pt x="2506" y="531"/>
                                </a:lnTo>
                                <a:moveTo>
                                  <a:pt x="2486" y="531"/>
                                </a:moveTo>
                                <a:lnTo>
                                  <a:pt x="2486" y="846"/>
                                </a:lnTo>
                                <a:moveTo>
                                  <a:pt x="2465" y="846"/>
                                </a:moveTo>
                                <a:lnTo>
                                  <a:pt x="2506" y="846"/>
                                </a:lnTo>
                                <a:moveTo>
                                  <a:pt x="3287" y="3327"/>
                                </a:moveTo>
                                <a:lnTo>
                                  <a:pt x="3328" y="3327"/>
                                </a:lnTo>
                                <a:moveTo>
                                  <a:pt x="3307" y="3327"/>
                                </a:moveTo>
                                <a:lnTo>
                                  <a:pt x="3307" y="3534"/>
                                </a:lnTo>
                                <a:moveTo>
                                  <a:pt x="3287" y="3534"/>
                                </a:moveTo>
                                <a:lnTo>
                                  <a:pt x="3328" y="3534"/>
                                </a:lnTo>
                                <a:moveTo>
                                  <a:pt x="3287" y="2701"/>
                                </a:moveTo>
                                <a:lnTo>
                                  <a:pt x="3328" y="2701"/>
                                </a:lnTo>
                                <a:moveTo>
                                  <a:pt x="3307" y="2701"/>
                                </a:moveTo>
                                <a:lnTo>
                                  <a:pt x="3307" y="3010"/>
                                </a:lnTo>
                                <a:moveTo>
                                  <a:pt x="3287" y="3010"/>
                                </a:moveTo>
                                <a:lnTo>
                                  <a:pt x="3328" y="3010"/>
                                </a:lnTo>
                                <a:moveTo>
                                  <a:pt x="3287" y="2513"/>
                                </a:moveTo>
                                <a:lnTo>
                                  <a:pt x="3328" y="2513"/>
                                </a:lnTo>
                                <a:moveTo>
                                  <a:pt x="3307" y="2513"/>
                                </a:moveTo>
                                <a:lnTo>
                                  <a:pt x="3307" y="2858"/>
                                </a:lnTo>
                                <a:moveTo>
                                  <a:pt x="3287" y="2858"/>
                                </a:moveTo>
                                <a:lnTo>
                                  <a:pt x="3328" y="2858"/>
                                </a:lnTo>
                                <a:moveTo>
                                  <a:pt x="3287" y="3101"/>
                                </a:moveTo>
                                <a:lnTo>
                                  <a:pt x="3328" y="3101"/>
                                </a:lnTo>
                                <a:moveTo>
                                  <a:pt x="3307" y="3101"/>
                                </a:moveTo>
                                <a:lnTo>
                                  <a:pt x="3307" y="3342"/>
                                </a:lnTo>
                                <a:moveTo>
                                  <a:pt x="3287" y="3342"/>
                                </a:moveTo>
                                <a:lnTo>
                                  <a:pt x="3328" y="3342"/>
                                </a:lnTo>
                                <a:moveTo>
                                  <a:pt x="4108" y="3487"/>
                                </a:moveTo>
                                <a:lnTo>
                                  <a:pt x="4149" y="3487"/>
                                </a:lnTo>
                                <a:moveTo>
                                  <a:pt x="4129" y="3487"/>
                                </a:moveTo>
                                <a:lnTo>
                                  <a:pt x="4129" y="3679"/>
                                </a:lnTo>
                                <a:moveTo>
                                  <a:pt x="4108" y="3679"/>
                                </a:moveTo>
                                <a:lnTo>
                                  <a:pt x="4149" y="3679"/>
                                </a:lnTo>
                                <a:moveTo>
                                  <a:pt x="4108" y="2984"/>
                                </a:moveTo>
                                <a:lnTo>
                                  <a:pt x="4149" y="2984"/>
                                </a:lnTo>
                                <a:moveTo>
                                  <a:pt x="4129" y="2984"/>
                                </a:moveTo>
                                <a:lnTo>
                                  <a:pt x="4129" y="3253"/>
                                </a:lnTo>
                                <a:moveTo>
                                  <a:pt x="4108" y="3253"/>
                                </a:moveTo>
                                <a:lnTo>
                                  <a:pt x="4149" y="3253"/>
                                </a:lnTo>
                                <a:moveTo>
                                  <a:pt x="4108" y="3130"/>
                                </a:moveTo>
                                <a:lnTo>
                                  <a:pt x="4149" y="3130"/>
                                </a:lnTo>
                                <a:moveTo>
                                  <a:pt x="4129" y="3130"/>
                                </a:moveTo>
                                <a:lnTo>
                                  <a:pt x="4129" y="3391"/>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87"/>
                        <wps:cNvSpPr>
                          <a:spLocks/>
                        </wps:cNvSpPr>
                        <wps:spPr bwMode="auto">
                          <a:xfrm>
                            <a:off x="7711" y="4541"/>
                            <a:ext cx="42" cy="21"/>
                          </a:xfrm>
                          <a:custGeom>
                            <a:avLst/>
                            <a:gdLst>
                              <a:gd name="T0" fmla="+- 0 7752 7711"/>
                              <a:gd name="T1" fmla="*/ T0 w 42"/>
                              <a:gd name="T2" fmla="+- 0 4542 4542"/>
                              <a:gd name="T3" fmla="*/ 4542 h 21"/>
                              <a:gd name="T4" fmla="+- 0 7711 7711"/>
                              <a:gd name="T5" fmla="*/ T4 w 42"/>
                              <a:gd name="T6" fmla="+- 0 4542 4542"/>
                              <a:gd name="T7" fmla="*/ 4542 h 21"/>
                              <a:gd name="T8" fmla="+- 0 7711 7711"/>
                              <a:gd name="T9" fmla="*/ T8 w 42"/>
                              <a:gd name="T10" fmla="+- 0 4543 4542"/>
                              <a:gd name="T11" fmla="*/ 4543 h 21"/>
                              <a:gd name="T12" fmla="+- 0 7711 7711"/>
                              <a:gd name="T13" fmla="*/ T12 w 42"/>
                              <a:gd name="T14" fmla="+- 0 4562 4542"/>
                              <a:gd name="T15" fmla="*/ 4562 h 21"/>
                              <a:gd name="T16" fmla="+- 0 7711 7711"/>
                              <a:gd name="T17" fmla="*/ T16 w 42"/>
                              <a:gd name="T18" fmla="+- 0 4563 4542"/>
                              <a:gd name="T19" fmla="*/ 4563 h 21"/>
                              <a:gd name="T20" fmla="+- 0 7752 7711"/>
                              <a:gd name="T21" fmla="*/ T20 w 42"/>
                              <a:gd name="T22" fmla="+- 0 4563 4542"/>
                              <a:gd name="T23" fmla="*/ 4563 h 21"/>
                              <a:gd name="T24" fmla="+- 0 7752 7711"/>
                              <a:gd name="T25" fmla="*/ T24 w 42"/>
                              <a:gd name="T26" fmla="+- 0 4562 4542"/>
                              <a:gd name="T27" fmla="*/ 4562 h 21"/>
                              <a:gd name="T28" fmla="+- 0 7752 7711"/>
                              <a:gd name="T29" fmla="*/ T28 w 42"/>
                              <a:gd name="T30" fmla="+- 0 4543 4542"/>
                              <a:gd name="T31" fmla="*/ 4543 h 21"/>
                              <a:gd name="T32" fmla="+- 0 7752 7711"/>
                              <a:gd name="T33" fmla="*/ T32 w 42"/>
                              <a:gd name="T34" fmla="+- 0 4542 4542"/>
                              <a:gd name="T35" fmla="*/ 4542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21">
                                <a:moveTo>
                                  <a:pt x="41" y="0"/>
                                </a:moveTo>
                                <a:lnTo>
                                  <a:pt x="0" y="0"/>
                                </a:lnTo>
                                <a:lnTo>
                                  <a:pt x="0" y="1"/>
                                </a:lnTo>
                                <a:lnTo>
                                  <a:pt x="0" y="20"/>
                                </a:lnTo>
                                <a:lnTo>
                                  <a:pt x="0" y="21"/>
                                </a:lnTo>
                                <a:lnTo>
                                  <a:pt x="41" y="21"/>
                                </a:lnTo>
                                <a:lnTo>
                                  <a:pt x="41" y="20"/>
                                </a:lnTo>
                                <a:lnTo>
                                  <a:pt x="41" y="1"/>
                                </a:lnTo>
                                <a:lnTo>
                                  <a:pt x="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AutoShape 186"/>
                        <wps:cNvSpPr>
                          <a:spLocks/>
                        </wps:cNvSpPr>
                        <wps:spPr bwMode="auto">
                          <a:xfrm>
                            <a:off x="7711" y="4552"/>
                            <a:ext cx="863" cy="393"/>
                          </a:xfrm>
                          <a:custGeom>
                            <a:avLst/>
                            <a:gdLst>
                              <a:gd name="T0" fmla="+- 0 7732 7711"/>
                              <a:gd name="T1" fmla="*/ T0 w 863"/>
                              <a:gd name="T2" fmla="+- 0 4553 4553"/>
                              <a:gd name="T3" fmla="*/ 4553 h 393"/>
                              <a:gd name="T4" fmla="+- 0 7732 7711"/>
                              <a:gd name="T5" fmla="*/ T4 w 863"/>
                              <a:gd name="T6" fmla="+- 0 4774 4553"/>
                              <a:gd name="T7" fmla="*/ 4774 h 393"/>
                              <a:gd name="T8" fmla="+- 0 7711 7711"/>
                              <a:gd name="T9" fmla="*/ T8 w 863"/>
                              <a:gd name="T10" fmla="+- 0 4774 4553"/>
                              <a:gd name="T11" fmla="*/ 4774 h 393"/>
                              <a:gd name="T12" fmla="+- 0 7752 7711"/>
                              <a:gd name="T13" fmla="*/ T12 w 863"/>
                              <a:gd name="T14" fmla="+- 0 4774 4553"/>
                              <a:gd name="T15" fmla="*/ 4774 h 393"/>
                              <a:gd name="T16" fmla="+- 0 8533 7711"/>
                              <a:gd name="T17" fmla="*/ T16 w 863"/>
                              <a:gd name="T18" fmla="+- 0 4747 4553"/>
                              <a:gd name="T19" fmla="*/ 4747 h 393"/>
                              <a:gd name="T20" fmla="+- 0 8574 7711"/>
                              <a:gd name="T21" fmla="*/ T20 w 863"/>
                              <a:gd name="T22" fmla="+- 0 4747 4553"/>
                              <a:gd name="T23" fmla="*/ 4747 h 393"/>
                              <a:gd name="T24" fmla="+- 0 8553 7711"/>
                              <a:gd name="T25" fmla="*/ T24 w 863"/>
                              <a:gd name="T26" fmla="+- 0 4747 4553"/>
                              <a:gd name="T27" fmla="*/ 4747 h 393"/>
                              <a:gd name="T28" fmla="+- 0 8553 7711"/>
                              <a:gd name="T29" fmla="*/ T28 w 863"/>
                              <a:gd name="T30" fmla="+- 0 4946 4553"/>
                              <a:gd name="T31" fmla="*/ 4946 h 393"/>
                              <a:gd name="T32" fmla="+- 0 8533 7711"/>
                              <a:gd name="T33" fmla="*/ T32 w 863"/>
                              <a:gd name="T34" fmla="+- 0 4946 4553"/>
                              <a:gd name="T35" fmla="*/ 4946 h 393"/>
                              <a:gd name="T36" fmla="+- 0 8574 7711"/>
                              <a:gd name="T37" fmla="*/ T36 w 863"/>
                              <a:gd name="T38" fmla="+- 0 4946 4553"/>
                              <a:gd name="T39" fmla="*/ 4946 h 3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63" h="393">
                                <a:moveTo>
                                  <a:pt x="21" y="0"/>
                                </a:moveTo>
                                <a:lnTo>
                                  <a:pt x="21" y="221"/>
                                </a:lnTo>
                                <a:moveTo>
                                  <a:pt x="0" y="221"/>
                                </a:moveTo>
                                <a:lnTo>
                                  <a:pt x="41" y="221"/>
                                </a:lnTo>
                                <a:moveTo>
                                  <a:pt x="822" y="194"/>
                                </a:moveTo>
                                <a:lnTo>
                                  <a:pt x="863" y="194"/>
                                </a:lnTo>
                                <a:moveTo>
                                  <a:pt x="842" y="194"/>
                                </a:moveTo>
                                <a:lnTo>
                                  <a:pt x="842" y="393"/>
                                </a:lnTo>
                                <a:moveTo>
                                  <a:pt x="822" y="393"/>
                                </a:moveTo>
                                <a:lnTo>
                                  <a:pt x="863" y="393"/>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Rectangle 185"/>
                        <wps:cNvSpPr>
                          <a:spLocks noChangeArrowheads="1"/>
                        </wps:cNvSpPr>
                        <wps:spPr bwMode="auto">
                          <a:xfrm>
                            <a:off x="8532" y="4384"/>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AutoShape 184"/>
                        <wps:cNvSpPr>
                          <a:spLocks/>
                        </wps:cNvSpPr>
                        <wps:spPr bwMode="auto">
                          <a:xfrm>
                            <a:off x="8532" y="4394"/>
                            <a:ext cx="42" cy="276"/>
                          </a:xfrm>
                          <a:custGeom>
                            <a:avLst/>
                            <a:gdLst>
                              <a:gd name="T0" fmla="+- 0 8553 8533"/>
                              <a:gd name="T1" fmla="*/ T0 w 42"/>
                              <a:gd name="T2" fmla="+- 0 4394 4394"/>
                              <a:gd name="T3" fmla="*/ 4394 h 276"/>
                              <a:gd name="T4" fmla="+- 0 8553 8533"/>
                              <a:gd name="T5" fmla="*/ T4 w 42"/>
                              <a:gd name="T6" fmla="+- 0 4670 4394"/>
                              <a:gd name="T7" fmla="*/ 4670 h 276"/>
                              <a:gd name="T8" fmla="+- 0 8533 8533"/>
                              <a:gd name="T9" fmla="*/ T8 w 42"/>
                              <a:gd name="T10" fmla="+- 0 4670 4394"/>
                              <a:gd name="T11" fmla="*/ 4670 h 276"/>
                              <a:gd name="T12" fmla="+- 0 8574 8533"/>
                              <a:gd name="T13" fmla="*/ T12 w 42"/>
                              <a:gd name="T14" fmla="+- 0 4670 4394"/>
                              <a:gd name="T15" fmla="*/ 4670 h 276"/>
                            </a:gdLst>
                            <a:ahLst/>
                            <a:cxnLst>
                              <a:cxn ang="0">
                                <a:pos x="T1" y="T3"/>
                              </a:cxn>
                              <a:cxn ang="0">
                                <a:pos x="T5" y="T7"/>
                              </a:cxn>
                              <a:cxn ang="0">
                                <a:pos x="T9" y="T11"/>
                              </a:cxn>
                              <a:cxn ang="0">
                                <a:pos x="T13" y="T15"/>
                              </a:cxn>
                            </a:cxnLst>
                            <a:rect l="0" t="0" r="r" b="b"/>
                            <a:pathLst>
                              <a:path w="42" h="276">
                                <a:moveTo>
                                  <a:pt x="20" y="0"/>
                                </a:moveTo>
                                <a:lnTo>
                                  <a:pt x="20" y="276"/>
                                </a:lnTo>
                                <a:moveTo>
                                  <a:pt x="0" y="276"/>
                                </a:moveTo>
                                <a:lnTo>
                                  <a:pt x="41" y="276"/>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Rectangle 183"/>
                        <wps:cNvSpPr>
                          <a:spLocks noChangeArrowheads="1"/>
                        </wps:cNvSpPr>
                        <wps:spPr bwMode="auto">
                          <a:xfrm>
                            <a:off x="8532" y="4356"/>
                            <a:ext cx="4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AutoShape 182"/>
                        <wps:cNvSpPr>
                          <a:spLocks/>
                        </wps:cNvSpPr>
                        <wps:spPr bwMode="auto">
                          <a:xfrm>
                            <a:off x="8532" y="4081"/>
                            <a:ext cx="863" cy="760"/>
                          </a:xfrm>
                          <a:custGeom>
                            <a:avLst/>
                            <a:gdLst>
                              <a:gd name="T0" fmla="+- 0 8553 8533"/>
                              <a:gd name="T1" fmla="*/ T0 w 863"/>
                              <a:gd name="T2" fmla="+- 0 4366 4081"/>
                              <a:gd name="T3" fmla="*/ 4366 h 760"/>
                              <a:gd name="T4" fmla="+- 0 8553 8533"/>
                              <a:gd name="T5" fmla="*/ T4 w 863"/>
                              <a:gd name="T6" fmla="+- 0 4569 4081"/>
                              <a:gd name="T7" fmla="*/ 4569 h 760"/>
                              <a:gd name="T8" fmla="+- 0 8533 8533"/>
                              <a:gd name="T9" fmla="*/ T8 w 863"/>
                              <a:gd name="T10" fmla="+- 0 4569 4081"/>
                              <a:gd name="T11" fmla="*/ 4569 h 760"/>
                              <a:gd name="T12" fmla="+- 0 8574 8533"/>
                              <a:gd name="T13" fmla="*/ T12 w 863"/>
                              <a:gd name="T14" fmla="+- 0 4569 4081"/>
                              <a:gd name="T15" fmla="*/ 4569 h 760"/>
                              <a:gd name="T16" fmla="+- 0 8533 8533"/>
                              <a:gd name="T17" fmla="*/ T16 w 863"/>
                              <a:gd name="T18" fmla="+- 0 4535 4081"/>
                              <a:gd name="T19" fmla="*/ 4535 h 760"/>
                              <a:gd name="T20" fmla="+- 0 8574 8533"/>
                              <a:gd name="T21" fmla="*/ T20 w 863"/>
                              <a:gd name="T22" fmla="+- 0 4535 4081"/>
                              <a:gd name="T23" fmla="*/ 4535 h 760"/>
                              <a:gd name="T24" fmla="+- 0 8553 8533"/>
                              <a:gd name="T25" fmla="*/ T24 w 863"/>
                              <a:gd name="T26" fmla="+- 0 4535 4081"/>
                              <a:gd name="T27" fmla="*/ 4535 h 760"/>
                              <a:gd name="T28" fmla="+- 0 8553 8533"/>
                              <a:gd name="T29" fmla="*/ T28 w 863"/>
                              <a:gd name="T30" fmla="+- 0 4808 4081"/>
                              <a:gd name="T31" fmla="*/ 4808 h 760"/>
                              <a:gd name="T32" fmla="+- 0 8533 8533"/>
                              <a:gd name="T33" fmla="*/ T32 w 863"/>
                              <a:gd name="T34" fmla="+- 0 4808 4081"/>
                              <a:gd name="T35" fmla="*/ 4808 h 760"/>
                              <a:gd name="T36" fmla="+- 0 8574 8533"/>
                              <a:gd name="T37" fmla="*/ T36 w 863"/>
                              <a:gd name="T38" fmla="+- 0 4808 4081"/>
                              <a:gd name="T39" fmla="*/ 4808 h 760"/>
                              <a:gd name="T40" fmla="+- 0 9354 8533"/>
                              <a:gd name="T41" fmla="*/ T40 w 863"/>
                              <a:gd name="T42" fmla="+- 0 4626 4081"/>
                              <a:gd name="T43" fmla="*/ 4626 h 760"/>
                              <a:gd name="T44" fmla="+- 0 9395 8533"/>
                              <a:gd name="T45" fmla="*/ T44 w 863"/>
                              <a:gd name="T46" fmla="+- 0 4626 4081"/>
                              <a:gd name="T47" fmla="*/ 4626 h 760"/>
                              <a:gd name="T48" fmla="+- 0 9375 8533"/>
                              <a:gd name="T49" fmla="*/ T48 w 863"/>
                              <a:gd name="T50" fmla="+- 0 4626 4081"/>
                              <a:gd name="T51" fmla="*/ 4626 h 760"/>
                              <a:gd name="T52" fmla="+- 0 9375 8533"/>
                              <a:gd name="T53" fmla="*/ T52 w 863"/>
                              <a:gd name="T54" fmla="+- 0 4840 4081"/>
                              <a:gd name="T55" fmla="*/ 4840 h 760"/>
                              <a:gd name="T56" fmla="+- 0 9354 8533"/>
                              <a:gd name="T57" fmla="*/ T56 w 863"/>
                              <a:gd name="T58" fmla="+- 0 4840 4081"/>
                              <a:gd name="T59" fmla="*/ 4840 h 760"/>
                              <a:gd name="T60" fmla="+- 0 9395 8533"/>
                              <a:gd name="T61" fmla="*/ T60 w 863"/>
                              <a:gd name="T62" fmla="+- 0 4840 4081"/>
                              <a:gd name="T63" fmla="*/ 4840 h 760"/>
                              <a:gd name="T64" fmla="+- 0 9354 8533"/>
                              <a:gd name="T65" fmla="*/ T64 w 863"/>
                              <a:gd name="T66" fmla="+- 0 4081 4081"/>
                              <a:gd name="T67" fmla="*/ 4081 h 760"/>
                              <a:gd name="T68" fmla="+- 0 9395 8533"/>
                              <a:gd name="T69" fmla="*/ T68 w 863"/>
                              <a:gd name="T70" fmla="+- 0 4081 4081"/>
                              <a:gd name="T71" fmla="*/ 4081 h 760"/>
                              <a:gd name="T72" fmla="+- 0 9375 8533"/>
                              <a:gd name="T73" fmla="*/ T72 w 863"/>
                              <a:gd name="T74" fmla="+- 0 4081 4081"/>
                              <a:gd name="T75" fmla="*/ 4081 h 760"/>
                              <a:gd name="T76" fmla="+- 0 9375 8533"/>
                              <a:gd name="T77" fmla="*/ T76 w 863"/>
                              <a:gd name="T78" fmla="+- 0 4380 4081"/>
                              <a:gd name="T79" fmla="*/ 4380 h 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863" h="760">
                                <a:moveTo>
                                  <a:pt x="20" y="285"/>
                                </a:moveTo>
                                <a:lnTo>
                                  <a:pt x="20" y="488"/>
                                </a:lnTo>
                                <a:moveTo>
                                  <a:pt x="0" y="488"/>
                                </a:moveTo>
                                <a:lnTo>
                                  <a:pt x="41" y="488"/>
                                </a:lnTo>
                                <a:moveTo>
                                  <a:pt x="0" y="454"/>
                                </a:moveTo>
                                <a:lnTo>
                                  <a:pt x="41" y="454"/>
                                </a:lnTo>
                                <a:moveTo>
                                  <a:pt x="20" y="454"/>
                                </a:moveTo>
                                <a:lnTo>
                                  <a:pt x="20" y="727"/>
                                </a:lnTo>
                                <a:moveTo>
                                  <a:pt x="0" y="727"/>
                                </a:moveTo>
                                <a:lnTo>
                                  <a:pt x="41" y="727"/>
                                </a:lnTo>
                                <a:moveTo>
                                  <a:pt x="821" y="545"/>
                                </a:moveTo>
                                <a:lnTo>
                                  <a:pt x="862" y="545"/>
                                </a:lnTo>
                                <a:moveTo>
                                  <a:pt x="842" y="545"/>
                                </a:moveTo>
                                <a:lnTo>
                                  <a:pt x="842" y="759"/>
                                </a:lnTo>
                                <a:moveTo>
                                  <a:pt x="821" y="759"/>
                                </a:moveTo>
                                <a:lnTo>
                                  <a:pt x="862" y="759"/>
                                </a:lnTo>
                                <a:moveTo>
                                  <a:pt x="821" y="0"/>
                                </a:moveTo>
                                <a:lnTo>
                                  <a:pt x="862" y="0"/>
                                </a:lnTo>
                                <a:moveTo>
                                  <a:pt x="842" y="0"/>
                                </a:moveTo>
                                <a:lnTo>
                                  <a:pt x="842" y="299"/>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AutoShape 181"/>
                        <wps:cNvSpPr>
                          <a:spLocks/>
                        </wps:cNvSpPr>
                        <wps:spPr bwMode="auto">
                          <a:xfrm>
                            <a:off x="9354" y="4370"/>
                            <a:ext cx="42" cy="41"/>
                          </a:xfrm>
                          <a:custGeom>
                            <a:avLst/>
                            <a:gdLst>
                              <a:gd name="T0" fmla="+- 0 9395 9354"/>
                              <a:gd name="T1" fmla="*/ T0 w 42"/>
                              <a:gd name="T2" fmla="+- 0 4391 4370"/>
                              <a:gd name="T3" fmla="*/ 4391 h 41"/>
                              <a:gd name="T4" fmla="+- 0 9354 9354"/>
                              <a:gd name="T5" fmla="*/ T4 w 42"/>
                              <a:gd name="T6" fmla="+- 0 4391 4370"/>
                              <a:gd name="T7" fmla="*/ 4391 h 41"/>
                              <a:gd name="T8" fmla="+- 0 9354 9354"/>
                              <a:gd name="T9" fmla="*/ T8 w 42"/>
                              <a:gd name="T10" fmla="+- 0 4410 4370"/>
                              <a:gd name="T11" fmla="*/ 4410 h 41"/>
                              <a:gd name="T12" fmla="+- 0 9395 9354"/>
                              <a:gd name="T13" fmla="*/ T12 w 42"/>
                              <a:gd name="T14" fmla="+- 0 4410 4370"/>
                              <a:gd name="T15" fmla="*/ 4410 h 41"/>
                              <a:gd name="T16" fmla="+- 0 9395 9354"/>
                              <a:gd name="T17" fmla="*/ T16 w 42"/>
                              <a:gd name="T18" fmla="+- 0 4391 4370"/>
                              <a:gd name="T19" fmla="*/ 4391 h 41"/>
                              <a:gd name="T20" fmla="+- 0 9395 9354"/>
                              <a:gd name="T21" fmla="*/ T20 w 42"/>
                              <a:gd name="T22" fmla="+- 0 4370 4370"/>
                              <a:gd name="T23" fmla="*/ 4370 h 41"/>
                              <a:gd name="T24" fmla="+- 0 9354 9354"/>
                              <a:gd name="T25" fmla="*/ T24 w 42"/>
                              <a:gd name="T26" fmla="+- 0 4370 4370"/>
                              <a:gd name="T27" fmla="*/ 4370 h 41"/>
                              <a:gd name="T28" fmla="+- 0 9354 9354"/>
                              <a:gd name="T29" fmla="*/ T28 w 42"/>
                              <a:gd name="T30" fmla="+- 0 4390 4370"/>
                              <a:gd name="T31" fmla="*/ 4390 h 41"/>
                              <a:gd name="T32" fmla="+- 0 9395 9354"/>
                              <a:gd name="T33" fmla="*/ T32 w 42"/>
                              <a:gd name="T34" fmla="+- 0 4390 4370"/>
                              <a:gd name="T35" fmla="*/ 4390 h 41"/>
                              <a:gd name="T36" fmla="+- 0 9395 9354"/>
                              <a:gd name="T37" fmla="*/ T36 w 42"/>
                              <a:gd name="T38" fmla="+- 0 4370 4370"/>
                              <a:gd name="T39" fmla="*/ 4370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 h="41">
                                <a:moveTo>
                                  <a:pt x="41" y="21"/>
                                </a:moveTo>
                                <a:lnTo>
                                  <a:pt x="0" y="21"/>
                                </a:lnTo>
                                <a:lnTo>
                                  <a:pt x="0" y="40"/>
                                </a:lnTo>
                                <a:lnTo>
                                  <a:pt x="41" y="40"/>
                                </a:lnTo>
                                <a:lnTo>
                                  <a:pt x="41" y="21"/>
                                </a:lnTo>
                                <a:close/>
                                <a:moveTo>
                                  <a:pt x="41" y="0"/>
                                </a:moveTo>
                                <a:lnTo>
                                  <a:pt x="0" y="0"/>
                                </a:lnTo>
                                <a:lnTo>
                                  <a:pt x="0" y="20"/>
                                </a:lnTo>
                                <a:lnTo>
                                  <a:pt x="41" y="20"/>
                                </a:lnTo>
                                <a:lnTo>
                                  <a:pt x="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AutoShape 180"/>
                        <wps:cNvSpPr>
                          <a:spLocks/>
                        </wps:cNvSpPr>
                        <wps:spPr bwMode="auto">
                          <a:xfrm>
                            <a:off x="9354" y="4156"/>
                            <a:ext cx="863" cy="918"/>
                          </a:xfrm>
                          <a:custGeom>
                            <a:avLst/>
                            <a:gdLst>
                              <a:gd name="T0" fmla="+- 0 9375 9354"/>
                              <a:gd name="T1" fmla="*/ T0 w 863"/>
                              <a:gd name="T2" fmla="+- 0 4400 4156"/>
                              <a:gd name="T3" fmla="*/ 4400 h 918"/>
                              <a:gd name="T4" fmla="+- 0 9375 9354"/>
                              <a:gd name="T5" fmla="*/ T4 w 863"/>
                              <a:gd name="T6" fmla="+- 0 4678 4156"/>
                              <a:gd name="T7" fmla="*/ 4678 h 918"/>
                              <a:gd name="T8" fmla="+- 0 9354 9354"/>
                              <a:gd name="T9" fmla="*/ T8 w 863"/>
                              <a:gd name="T10" fmla="+- 0 4678 4156"/>
                              <a:gd name="T11" fmla="*/ 4678 h 918"/>
                              <a:gd name="T12" fmla="+- 0 9395 9354"/>
                              <a:gd name="T13" fmla="*/ T12 w 863"/>
                              <a:gd name="T14" fmla="+- 0 4678 4156"/>
                              <a:gd name="T15" fmla="*/ 4678 h 918"/>
                              <a:gd name="T16" fmla="+- 0 9354 9354"/>
                              <a:gd name="T17" fmla="*/ T16 w 863"/>
                              <a:gd name="T18" fmla="+- 0 4522 4156"/>
                              <a:gd name="T19" fmla="*/ 4522 h 918"/>
                              <a:gd name="T20" fmla="+- 0 9395 9354"/>
                              <a:gd name="T21" fmla="*/ T20 w 863"/>
                              <a:gd name="T22" fmla="+- 0 4522 4156"/>
                              <a:gd name="T23" fmla="*/ 4522 h 918"/>
                              <a:gd name="T24" fmla="+- 0 9375 9354"/>
                              <a:gd name="T25" fmla="*/ T24 w 863"/>
                              <a:gd name="T26" fmla="+- 0 4522 4156"/>
                              <a:gd name="T27" fmla="*/ 4522 h 918"/>
                              <a:gd name="T28" fmla="+- 0 9375 9354"/>
                              <a:gd name="T29" fmla="*/ T28 w 863"/>
                              <a:gd name="T30" fmla="+- 0 4781 4156"/>
                              <a:gd name="T31" fmla="*/ 4781 h 918"/>
                              <a:gd name="T32" fmla="+- 0 9354 9354"/>
                              <a:gd name="T33" fmla="*/ T32 w 863"/>
                              <a:gd name="T34" fmla="+- 0 4781 4156"/>
                              <a:gd name="T35" fmla="*/ 4781 h 918"/>
                              <a:gd name="T36" fmla="+- 0 9395 9354"/>
                              <a:gd name="T37" fmla="*/ T36 w 863"/>
                              <a:gd name="T38" fmla="+- 0 4781 4156"/>
                              <a:gd name="T39" fmla="*/ 4781 h 918"/>
                              <a:gd name="T40" fmla="+- 0 10176 9354"/>
                              <a:gd name="T41" fmla="*/ T40 w 863"/>
                              <a:gd name="T42" fmla="+- 0 4815 4156"/>
                              <a:gd name="T43" fmla="*/ 4815 h 918"/>
                              <a:gd name="T44" fmla="+- 0 10217 9354"/>
                              <a:gd name="T45" fmla="*/ T44 w 863"/>
                              <a:gd name="T46" fmla="+- 0 4815 4156"/>
                              <a:gd name="T47" fmla="*/ 4815 h 918"/>
                              <a:gd name="T48" fmla="+- 0 10196 9354"/>
                              <a:gd name="T49" fmla="*/ T48 w 863"/>
                              <a:gd name="T50" fmla="+- 0 4815 4156"/>
                              <a:gd name="T51" fmla="*/ 4815 h 918"/>
                              <a:gd name="T52" fmla="+- 0 10196 9354"/>
                              <a:gd name="T53" fmla="*/ T52 w 863"/>
                              <a:gd name="T54" fmla="+- 0 5074 4156"/>
                              <a:gd name="T55" fmla="*/ 5074 h 918"/>
                              <a:gd name="T56" fmla="+- 0 10176 9354"/>
                              <a:gd name="T57" fmla="*/ T56 w 863"/>
                              <a:gd name="T58" fmla="+- 0 5074 4156"/>
                              <a:gd name="T59" fmla="*/ 5074 h 918"/>
                              <a:gd name="T60" fmla="+- 0 10217 9354"/>
                              <a:gd name="T61" fmla="*/ T60 w 863"/>
                              <a:gd name="T62" fmla="+- 0 5074 4156"/>
                              <a:gd name="T63" fmla="*/ 5074 h 918"/>
                              <a:gd name="T64" fmla="+- 0 10176 9354"/>
                              <a:gd name="T65" fmla="*/ T64 w 863"/>
                              <a:gd name="T66" fmla="+- 0 4156 4156"/>
                              <a:gd name="T67" fmla="*/ 4156 h 918"/>
                              <a:gd name="T68" fmla="+- 0 10217 9354"/>
                              <a:gd name="T69" fmla="*/ T68 w 863"/>
                              <a:gd name="T70" fmla="+- 0 4156 4156"/>
                              <a:gd name="T71" fmla="*/ 4156 h 918"/>
                              <a:gd name="T72" fmla="+- 0 10196 9354"/>
                              <a:gd name="T73" fmla="*/ T72 w 863"/>
                              <a:gd name="T74" fmla="+- 0 4156 4156"/>
                              <a:gd name="T75" fmla="*/ 4156 h 918"/>
                              <a:gd name="T76" fmla="+- 0 10196 9354"/>
                              <a:gd name="T77" fmla="*/ T76 w 863"/>
                              <a:gd name="T78" fmla="+- 0 4419 4156"/>
                              <a:gd name="T79" fmla="*/ 4419 h 918"/>
                              <a:gd name="T80" fmla="+- 0 10176 9354"/>
                              <a:gd name="T81" fmla="*/ T80 w 863"/>
                              <a:gd name="T82" fmla="+- 0 4419 4156"/>
                              <a:gd name="T83" fmla="*/ 4419 h 918"/>
                              <a:gd name="T84" fmla="+- 0 10217 9354"/>
                              <a:gd name="T85" fmla="*/ T84 w 863"/>
                              <a:gd name="T86" fmla="+- 0 4419 4156"/>
                              <a:gd name="T87" fmla="*/ 4419 h 918"/>
                              <a:gd name="T88" fmla="+- 0 10176 9354"/>
                              <a:gd name="T89" fmla="*/ T88 w 863"/>
                              <a:gd name="T90" fmla="+- 0 4501 4156"/>
                              <a:gd name="T91" fmla="*/ 4501 h 918"/>
                              <a:gd name="T92" fmla="+- 0 10217 9354"/>
                              <a:gd name="T93" fmla="*/ T92 w 863"/>
                              <a:gd name="T94" fmla="+- 0 4501 4156"/>
                              <a:gd name="T95" fmla="*/ 4501 h 918"/>
                              <a:gd name="T96" fmla="+- 0 10196 9354"/>
                              <a:gd name="T97" fmla="*/ T96 w 863"/>
                              <a:gd name="T98" fmla="+- 0 4501 4156"/>
                              <a:gd name="T99" fmla="*/ 4501 h 918"/>
                              <a:gd name="T100" fmla="+- 0 10196 9354"/>
                              <a:gd name="T101" fmla="*/ T100 w 863"/>
                              <a:gd name="T102" fmla="+- 0 4709 4156"/>
                              <a:gd name="T103" fmla="*/ 4709 h 918"/>
                              <a:gd name="T104" fmla="+- 0 10176 9354"/>
                              <a:gd name="T105" fmla="*/ T104 w 863"/>
                              <a:gd name="T106" fmla="+- 0 4709 4156"/>
                              <a:gd name="T107" fmla="*/ 4709 h 918"/>
                              <a:gd name="T108" fmla="+- 0 10217 9354"/>
                              <a:gd name="T109" fmla="*/ T108 w 863"/>
                              <a:gd name="T110" fmla="+- 0 4709 4156"/>
                              <a:gd name="T111" fmla="*/ 4709 h 918"/>
                              <a:gd name="T112" fmla="+- 0 10176 9354"/>
                              <a:gd name="T113" fmla="*/ T112 w 863"/>
                              <a:gd name="T114" fmla="+- 0 4636 4156"/>
                              <a:gd name="T115" fmla="*/ 4636 h 918"/>
                              <a:gd name="T116" fmla="+- 0 10217 9354"/>
                              <a:gd name="T117" fmla="*/ T116 w 863"/>
                              <a:gd name="T118" fmla="+- 0 4636 4156"/>
                              <a:gd name="T119" fmla="*/ 4636 h 918"/>
                              <a:gd name="T120" fmla="+- 0 10196 9354"/>
                              <a:gd name="T121" fmla="*/ T120 w 863"/>
                              <a:gd name="T122" fmla="+- 0 4636 4156"/>
                              <a:gd name="T123" fmla="*/ 4636 h 918"/>
                              <a:gd name="T124" fmla="+- 0 10196 9354"/>
                              <a:gd name="T125" fmla="*/ T124 w 863"/>
                              <a:gd name="T126" fmla="+- 0 4909 4156"/>
                              <a:gd name="T127" fmla="*/ 4909 h 918"/>
                              <a:gd name="T128" fmla="+- 0 10176 9354"/>
                              <a:gd name="T129" fmla="*/ T128 w 863"/>
                              <a:gd name="T130" fmla="+- 0 4909 4156"/>
                              <a:gd name="T131" fmla="*/ 4909 h 918"/>
                              <a:gd name="T132" fmla="+- 0 10217 9354"/>
                              <a:gd name="T133" fmla="*/ T132 w 863"/>
                              <a:gd name="T134" fmla="+- 0 4909 4156"/>
                              <a:gd name="T135" fmla="*/ 4909 h 9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863" h="918">
                                <a:moveTo>
                                  <a:pt x="21" y="244"/>
                                </a:moveTo>
                                <a:lnTo>
                                  <a:pt x="21" y="522"/>
                                </a:lnTo>
                                <a:moveTo>
                                  <a:pt x="0" y="522"/>
                                </a:moveTo>
                                <a:lnTo>
                                  <a:pt x="41" y="522"/>
                                </a:lnTo>
                                <a:moveTo>
                                  <a:pt x="0" y="366"/>
                                </a:moveTo>
                                <a:lnTo>
                                  <a:pt x="41" y="366"/>
                                </a:lnTo>
                                <a:moveTo>
                                  <a:pt x="21" y="366"/>
                                </a:moveTo>
                                <a:lnTo>
                                  <a:pt x="21" y="625"/>
                                </a:lnTo>
                                <a:moveTo>
                                  <a:pt x="0" y="625"/>
                                </a:moveTo>
                                <a:lnTo>
                                  <a:pt x="41" y="625"/>
                                </a:lnTo>
                                <a:moveTo>
                                  <a:pt x="822" y="659"/>
                                </a:moveTo>
                                <a:lnTo>
                                  <a:pt x="863" y="659"/>
                                </a:lnTo>
                                <a:moveTo>
                                  <a:pt x="842" y="659"/>
                                </a:moveTo>
                                <a:lnTo>
                                  <a:pt x="842" y="918"/>
                                </a:lnTo>
                                <a:moveTo>
                                  <a:pt x="822" y="918"/>
                                </a:moveTo>
                                <a:lnTo>
                                  <a:pt x="863" y="918"/>
                                </a:lnTo>
                                <a:moveTo>
                                  <a:pt x="822" y="0"/>
                                </a:moveTo>
                                <a:lnTo>
                                  <a:pt x="863" y="0"/>
                                </a:lnTo>
                                <a:moveTo>
                                  <a:pt x="842" y="0"/>
                                </a:moveTo>
                                <a:lnTo>
                                  <a:pt x="842" y="263"/>
                                </a:lnTo>
                                <a:moveTo>
                                  <a:pt x="822" y="263"/>
                                </a:moveTo>
                                <a:lnTo>
                                  <a:pt x="863" y="263"/>
                                </a:lnTo>
                                <a:moveTo>
                                  <a:pt x="822" y="345"/>
                                </a:moveTo>
                                <a:lnTo>
                                  <a:pt x="863" y="345"/>
                                </a:lnTo>
                                <a:moveTo>
                                  <a:pt x="842" y="345"/>
                                </a:moveTo>
                                <a:lnTo>
                                  <a:pt x="842" y="553"/>
                                </a:lnTo>
                                <a:moveTo>
                                  <a:pt x="822" y="553"/>
                                </a:moveTo>
                                <a:lnTo>
                                  <a:pt x="863" y="553"/>
                                </a:lnTo>
                                <a:moveTo>
                                  <a:pt x="822" y="480"/>
                                </a:moveTo>
                                <a:lnTo>
                                  <a:pt x="863" y="480"/>
                                </a:lnTo>
                                <a:moveTo>
                                  <a:pt x="842" y="480"/>
                                </a:moveTo>
                                <a:lnTo>
                                  <a:pt x="842" y="753"/>
                                </a:lnTo>
                                <a:moveTo>
                                  <a:pt x="822" y="753"/>
                                </a:moveTo>
                                <a:lnTo>
                                  <a:pt x="863" y="753"/>
                                </a:lnTo>
                              </a:path>
                            </a:pathLst>
                          </a:custGeom>
                          <a:noFill/>
                          <a:ln w="12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 name="Picture 17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2690" y="434"/>
                            <a:ext cx="225" cy="2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3" name="Picture 17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3511" y="1521"/>
                            <a:ext cx="225" cy="4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4" name="Picture 17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4333" y="19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 name="Picture 17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4333" y="1252"/>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136" name="Freeform 175"/>
                        <wps:cNvSpPr>
                          <a:spLocks/>
                        </wps:cNvSpPr>
                        <wps:spPr bwMode="auto">
                          <a:xfrm>
                            <a:off x="5161" y="2235"/>
                            <a:ext cx="212" cy="212"/>
                          </a:xfrm>
                          <a:custGeom>
                            <a:avLst/>
                            <a:gdLst>
                              <a:gd name="T0" fmla="+- 0 5267 5161"/>
                              <a:gd name="T1" fmla="*/ T0 w 212"/>
                              <a:gd name="T2" fmla="+- 0 2447 2235"/>
                              <a:gd name="T3" fmla="*/ 2447 h 212"/>
                              <a:gd name="T4" fmla="+- 0 5226 5161"/>
                              <a:gd name="T5" fmla="*/ T4 w 212"/>
                              <a:gd name="T6" fmla="+- 0 2438 2235"/>
                              <a:gd name="T7" fmla="*/ 2438 h 212"/>
                              <a:gd name="T8" fmla="+- 0 5192 5161"/>
                              <a:gd name="T9" fmla="*/ T8 w 212"/>
                              <a:gd name="T10" fmla="+- 0 2416 2235"/>
                              <a:gd name="T11" fmla="*/ 2416 h 212"/>
                              <a:gd name="T12" fmla="+- 0 5170 5161"/>
                              <a:gd name="T13" fmla="*/ T12 w 212"/>
                              <a:gd name="T14" fmla="+- 0 2382 2235"/>
                              <a:gd name="T15" fmla="*/ 2382 h 212"/>
                              <a:gd name="T16" fmla="+- 0 5161 5161"/>
                              <a:gd name="T17" fmla="*/ T16 w 212"/>
                              <a:gd name="T18" fmla="+- 0 2341 2235"/>
                              <a:gd name="T19" fmla="*/ 2341 h 212"/>
                              <a:gd name="T20" fmla="+- 0 5170 5161"/>
                              <a:gd name="T21" fmla="*/ T20 w 212"/>
                              <a:gd name="T22" fmla="+- 0 2300 2235"/>
                              <a:gd name="T23" fmla="*/ 2300 h 212"/>
                              <a:gd name="T24" fmla="+- 0 5192 5161"/>
                              <a:gd name="T25" fmla="*/ T24 w 212"/>
                              <a:gd name="T26" fmla="+- 0 2266 2235"/>
                              <a:gd name="T27" fmla="*/ 2266 h 212"/>
                              <a:gd name="T28" fmla="+- 0 5226 5161"/>
                              <a:gd name="T29" fmla="*/ T28 w 212"/>
                              <a:gd name="T30" fmla="+- 0 2244 2235"/>
                              <a:gd name="T31" fmla="*/ 2244 h 212"/>
                              <a:gd name="T32" fmla="+- 0 5267 5161"/>
                              <a:gd name="T33" fmla="*/ T32 w 212"/>
                              <a:gd name="T34" fmla="+- 0 2235 2235"/>
                              <a:gd name="T35" fmla="*/ 2235 h 212"/>
                              <a:gd name="T36" fmla="+- 0 5308 5161"/>
                              <a:gd name="T37" fmla="*/ T36 w 212"/>
                              <a:gd name="T38" fmla="+- 0 2244 2235"/>
                              <a:gd name="T39" fmla="*/ 2244 h 212"/>
                              <a:gd name="T40" fmla="+- 0 5342 5161"/>
                              <a:gd name="T41" fmla="*/ T40 w 212"/>
                              <a:gd name="T42" fmla="+- 0 2266 2235"/>
                              <a:gd name="T43" fmla="*/ 2266 h 212"/>
                              <a:gd name="T44" fmla="+- 0 5364 5161"/>
                              <a:gd name="T45" fmla="*/ T44 w 212"/>
                              <a:gd name="T46" fmla="+- 0 2300 2235"/>
                              <a:gd name="T47" fmla="*/ 2300 h 212"/>
                              <a:gd name="T48" fmla="+- 0 5373 5161"/>
                              <a:gd name="T49" fmla="*/ T48 w 212"/>
                              <a:gd name="T50" fmla="+- 0 2341 2235"/>
                              <a:gd name="T51" fmla="*/ 2341 h 212"/>
                              <a:gd name="T52" fmla="+- 0 5364 5161"/>
                              <a:gd name="T53" fmla="*/ T52 w 212"/>
                              <a:gd name="T54" fmla="+- 0 2382 2235"/>
                              <a:gd name="T55" fmla="*/ 2382 h 212"/>
                              <a:gd name="T56" fmla="+- 0 5342 5161"/>
                              <a:gd name="T57" fmla="*/ T56 w 212"/>
                              <a:gd name="T58" fmla="+- 0 2416 2235"/>
                              <a:gd name="T59" fmla="*/ 2416 h 212"/>
                              <a:gd name="T60" fmla="+- 0 5308 5161"/>
                              <a:gd name="T61" fmla="*/ T60 w 212"/>
                              <a:gd name="T62" fmla="+- 0 2438 2235"/>
                              <a:gd name="T63" fmla="*/ 2438 h 212"/>
                              <a:gd name="T64" fmla="+- 0 5267 5161"/>
                              <a:gd name="T65" fmla="*/ T64 w 212"/>
                              <a:gd name="T66" fmla="+- 0 2447 2235"/>
                              <a:gd name="T67" fmla="*/ 24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9" y="147"/>
                                </a:lnTo>
                                <a:lnTo>
                                  <a:pt x="0" y="106"/>
                                </a:lnTo>
                                <a:lnTo>
                                  <a:pt x="9" y="65"/>
                                </a:lnTo>
                                <a:lnTo>
                                  <a:pt x="31" y="31"/>
                                </a:lnTo>
                                <a:lnTo>
                                  <a:pt x="65" y="9"/>
                                </a:lnTo>
                                <a:lnTo>
                                  <a:pt x="106" y="0"/>
                                </a:lnTo>
                                <a:lnTo>
                                  <a:pt x="147" y="9"/>
                                </a:lnTo>
                                <a:lnTo>
                                  <a:pt x="181" y="31"/>
                                </a:lnTo>
                                <a:lnTo>
                                  <a:pt x="203" y="65"/>
                                </a:lnTo>
                                <a:lnTo>
                                  <a:pt x="212" y="106"/>
                                </a:lnTo>
                                <a:lnTo>
                                  <a:pt x="203" y="147"/>
                                </a:lnTo>
                                <a:lnTo>
                                  <a:pt x="181" y="181"/>
                                </a:lnTo>
                                <a:lnTo>
                                  <a:pt x="147" y="203"/>
                                </a:lnTo>
                                <a:lnTo>
                                  <a:pt x="106" y="212"/>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74"/>
                        <wps:cNvSpPr>
                          <a:spLocks/>
                        </wps:cNvSpPr>
                        <wps:spPr bwMode="auto">
                          <a:xfrm>
                            <a:off x="5161" y="2235"/>
                            <a:ext cx="212" cy="212"/>
                          </a:xfrm>
                          <a:custGeom>
                            <a:avLst/>
                            <a:gdLst>
                              <a:gd name="T0" fmla="+- 0 5373 5161"/>
                              <a:gd name="T1" fmla="*/ T0 w 212"/>
                              <a:gd name="T2" fmla="+- 0 2341 2235"/>
                              <a:gd name="T3" fmla="*/ 2341 h 212"/>
                              <a:gd name="T4" fmla="+- 0 5364 5161"/>
                              <a:gd name="T5" fmla="*/ T4 w 212"/>
                              <a:gd name="T6" fmla="+- 0 2382 2235"/>
                              <a:gd name="T7" fmla="*/ 2382 h 212"/>
                              <a:gd name="T8" fmla="+- 0 5342 5161"/>
                              <a:gd name="T9" fmla="*/ T8 w 212"/>
                              <a:gd name="T10" fmla="+- 0 2416 2235"/>
                              <a:gd name="T11" fmla="*/ 2416 h 212"/>
                              <a:gd name="T12" fmla="+- 0 5308 5161"/>
                              <a:gd name="T13" fmla="*/ T12 w 212"/>
                              <a:gd name="T14" fmla="+- 0 2438 2235"/>
                              <a:gd name="T15" fmla="*/ 2438 h 212"/>
                              <a:gd name="T16" fmla="+- 0 5267 5161"/>
                              <a:gd name="T17" fmla="*/ T16 w 212"/>
                              <a:gd name="T18" fmla="+- 0 2447 2235"/>
                              <a:gd name="T19" fmla="*/ 2447 h 212"/>
                              <a:gd name="T20" fmla="+- 0 5226 5161"/>
                              <a:gd name="T21" fmla="*/ T20 w 212"/>
                              <a:gd name="T22" fmla="+- 0 2438 2235"/>
                              <a:gd name="T23" fmla="*/ 2438 h 212"/>
                              <a:gd name="T24" fmla="+- 0 5192 5161"/>
                              <a:gd name="T25" fmla="*/ T24 w 212"/>
                              <a:gd name="T26" fmla="+- 0 2416 2235"/>
                              <a:gd name="T27" fmla="*/ 2416 h 212"/>
                              <a:gd name="T28" fmla="+- 0 5170 5161"/>
                              <a:gd name="T29" fmla="*/ T28 w 212"/>
                              <a:gd name="T30" fmla="+- 0 2382 2235"/>
                              <a:gd name="T31" fmla="*/ 2382 h 212"/>
                              <a:gd name="T32" fmla="+- 0 5161 5161"/>
                              <a:gd name="T33" fmla="*/ T32 w 212"/>
                              <a:gd name="T34" fmla="+- 0 2341 2235"/>
                              <a:gd name="T35" fmla="*/ 2341 h 212"/>
                              <a:gd name="T36" fmla="+- 0 5170 5161"/>
                              <a:gd name="T37" fmla="*/ T36 w 212"/>
                              <a:gd name="T38" fmla="+- 0 2300 2235"/>
                              <a:gd name="T39" fmla="*/ 2300 h 212"/>
                              <a:gd name="T40" fmla="+- 0 5192 5161"/>
                              <a:gd name="T41" fmla="*/ T40 w 212"/>
                              <a:gd name="T42" fmla="+- 0 2266 2235"/>
                              <a:gd name="T43" fmla="*/ 2266 h 212"/>
                              <a:gd name="T44" fmla="+- 0 5226 5161"/>
                              <a:gd name="T45" fmla="*/ T44 w 212"/>
                              <a:gd name="T46" fmla="+- 0 2244 2235"/>
                              <a:gd name="T47" fmla="*/ 2244 h 212"/>
                              <a:gd name="T48" fmla="+- 0 5267 5161"/>
                              <a:gd name="T49" fmla="*/ T48 w 212"/>
                              <a:gd name="T50" fmla="+- 0 2235 2235"/>
                              <a:gd name="T51" fmla="*/ 2235 h 212"/>
                              <a:gd name="T52" fmla="+- 0 5308 5161"/>
                              <a:gd name="T53" fmla="*/ T52 w 212"/>
                              <a:gd name="T54" fmla="+- 0 2244 2235"/>
                              <a:gd name="T55" fmla="*/ 2244 h 212"/>
                              <a:gd name="T56" fmla="+- 0 5342 5161"/>
                              <a:gd name="T57" fmla="*/ T56 w 212"/>
                              <a:gd name="T58" fmla="+- 0 2266 2235"/>
                              <a:gd name="T59" fmla="*/ 2266 h 212"/>
                              <a:gd name="T60" fmla="+- 0 5364 5161"/>
                              <a:gd name="T61" fmla="*/ T60 w 212"/>
                              <a:gd name="T62" fmla="+- 0 2300 2235"/>
                              <a:gd name="T63" fmla="*/ 2300 h 212"/>
                              <a:gd name="T64" fmla="+- 0 5373 5161"/>
                              <a:gd name="T65" fmla="*/ T64 w 212"/>
                              <a:gd name="T66" fmla="+- 0 2341 2235"/>
                              <a:gd name="T67" fmla="*/ 234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1"/>
                                </a:lnTo>
                                <a:lnTo>
                                  <a:pt x="147" y="203"/>
                                </a:lnTo>
                                <a:lnTo>
                                  <a:pt x="106" y="212"/>
                                </a:lnTo>
                                <a:lnTo>
                                  <a:pt x="65" y="203"/>
                                </a:lnTo>
                                <a:lnTo>
                                  <a:pt x="31" y="181"/>
                                </a:lnTo>
                                <a:lnTo>
                                  <a:pt x="9" y="147"/>
                                </a:lnTo>
                                <a:lnTo>
                                  <a:pt x="0" y="106"/>
                                </a:lnTo>
                                <a:lnTo>
                                  <a:pt x="9" y="65"/>
                                </a:lnTo>
                                <a:lnTo>
                                  <a:pt x="31" y="31"/>
                                </a:lnTo>
                                <a:lnTo>
                                  <a:pt x="65" y="9"/>
                                </a:lnTo>
                                <a:lnTo>
                                  <a:pt x="106" y="0"/>
                                </a:lnTo>
                                <a:lnTo>
                                  <a:pt x="147" y="9"/>
                                </a:lnTo>
                                <a:lnTo>
                                  <a:pt x="181" y="31"/>
                                </a:lnTo>
                                <a:lnTo>
                                  <a:pt x="203" y="65"/>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173"/>
                        <wps:cNvSpPr>
                          <a:spLocks/>
                        </wps:cNvSpPr>
                        <wps:spPr bwMode="auto">
                          <a:xfrm>
                            <a:off x="5161" y="1613"/>
                            <a:ext cx="212" cy="212"/>
                          </a:xfrm>
                          <a:custGeom>
                            <a:avLst/>
                            <a:gdLst>
                              <a:gd name="T0" fmla="+- 0 5267 5161"/>
                              <a:gd name="T1" fmla="*/ T0 w 212"/>
                              <a:gd name="T2" fmla="+- 0 1825 1614"/>
                              <a:gd name="T3" fmla="*/ 1825 h 212"/>
                              <a:gd name="T4" fmla="+- 0 5226 5161"/>
                              <a:gd name="T5" fmla="*/ T4 w 212"/>
                              <a:gd name="T6" fmla="+- 0 1817 1614"/>
                              <a:gd name="T7" fmla="*/ 1817 h 212"/>
                              <a:gd name="T8" fmla="+- 0 5192 5161"/>
                              <a:gd name="T9" fmla="*/ T8 w 212"/>
                              <a:gd name="T10" fmla="+- 0 1794 1614"/>
                              <a:gd name="T11" fmla="*/ 1794 h 212"/>
                              <a:gd name="T12" fmla="+- 0 5170 5161"/>
                              <a:gd name="T13" fmla="*/ T12 w 212"/>
                              <a:gd name="T14" fmla="+- 0 1761 1614"/>
                              <a:gd name="T15" fmla="*/ 1761 h 212"/>
                              <a:gd name="T16" fmla="+- 0 5161 5161"/>
                              <a:gd name="T17" fmla="*/ T16 w 212"/>
                              <a:gd name="T18" fmla="+- 0 1719 1614"/>
                              <a:gd name="T19" fmla="*/ 1719 h 212"/>
                              <a:gd name="T20" fmla="+- 0 5170 5161"/>
                              <a:gd name="T21" fmla="*/ T20 w 212"/>
                              <a:gd name="T22" fmla="+- 0 1678 1614"/>
                              <a:gd name="T23" fmla="*/ 1678 h 212"/>
                              <a:gd name="T24" fmla="+- 0 5192 5161"/>
                              <a:gd name="T25" fmla="*/ T24 w 212"/>
                              <a:gd name="T26" fmla="+- 0 1645 1614"/>
                              <a:gd name="T27" fmla="*/ 1645 h 212"/>
                              <a:gd name="T28" fmla="+- 0 5226 5161"/>
                              <a:gd name="T29" fmla="*/ T28 w 212"/>
                              <a:gd name="T30" fmla="+- 0 1622 1614"/>
                              <a:gd name="T31" fmla="*/ 1622 h 212"/>
                              <a:gd name="T32" fmla="+- 0 5267 5161"/>
                              <a:gd name="T33" fmla="*/ T32 w 212"/>
                              <a:gd name="T34" fmla="+- 0 1614 1614"/>
                              <a:gd name="T35" fmla="*/ 1614 h 212"/>
                              <a:gd name="T36" fmla="+- 0 5308 5161"/>
                              <a:gd name="T37" fmla="*/ T36 w 212"/>
                              <a:gd name="T38" fmla="+- 0 1622 1614"/>
                              <a:gd name="T39" fmla="*/ 1622 h 212"/>
                              <a:gd name="T40" fmla="+- 0 5342 5161"/>
                              <a:gd name="T41" fmla="*/ T40 w 212"/>
                              <a:gd name="T42" fmla="+- 0 1645 1614"/>
                              <a:gd name="T43" fmla="*/ 1645 h 212"/>
                              <a:gd name="T44" fmla="+- 0 5364 5161"/>
                              <a:gd name="T45" fmla="*/ T44 w 212"/>
                              <a:gd name="T46" fmla="+- 0 1678 1614"/>
                              <a:gd name="T47" fmla="*/ 1678 h 212"/>
                              <a:gd name="T48" fmla="+- 0 5373 5161"/>
                              <a:gd name="T49" fmla="*/ T48 w 212"/>
                              <a:gd name="T50" fmla="+- 0 1719 1614"/>
                              <a:gd name="T51" fmla="*/ 1719 h 212"/>
                              <a:gd name="T52" fmla="+- 0 5364 5161"/>
                              <a:gd name="T53" fmla="*/ T52 w 212"/>
                              <a:gd name="T54" fmla="+- 0 1761 1614"/>
                              <a:gd name="T55" fmla="*/ 1761 h 212"/>
                              <a:gd name="T56" fmla="+- 0 5342 5161"/>
                              <a:gd name="T57" fmla="*/ T56 w 212"/>
                              <a:gd name="T58" fmla="+- 0 1794 1614"/>
                              <a:gd name="T59" fmla="*/ 1794 h 212"/>
                              <a:gd name="T60" fmla="+- 0 5308 5161"/>
                              <a:gd name="T61" fmla="*/ T60 w 212"/>
                              <a:gd name="T62" fmla="+- 0 1817 1614"/>
                              <a:gd name="T63" fmla="*/ 1817 h 212"/>
                              <a:gd name="T64" fmla="+- 0 5267 5161"/>
                              <a:gd name="T65" fmla="*/ T64 w 212"/>
                              <a:gd name="T66" fmla="+- 0 1825 1614"/>
                              <a:gd name="T67" fmla="*/ 182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5"/>
                                </a:lnTo>
                                <a:lnTo>
                                  <a:pt x="9" y="64"/>
                                </a:lnTo>
                                <a:lnTo>
                                  <a:pt x="31" y="31"/>
                                </a:lnTo>
                                <a:lnTo>
                                  <a:pt x="65" y="8"/>
                                </a:lnTo>
                                <a:lnTo>
                                  <a:pt x="106" y="0"/>
                                </a:lnTo>
                                <a:lnTo>
                                  <a:pt x="147" y="8"/>
                                </a:lnTo>
                                <a:lnTo>
                                  <a:pt x="181" y="31"/>
                                </a:lnTo>
                                <a:lnTo>
                                  <a:pt x="203" y="64"/>
                                </a:lnTo>
                                <a:lnTo>
                                  <a:pt x="212" y="105"/>
                                </a:lnTo>
                                <a:lnTo>
                                  <a:pt x="203" y="147"/>
                                </a:lnTo>
                                <a:lnTo>
                                  <a:pt x="181"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72"/>
                        <wps:cNvSpPr>
                          <a:spLocks/>
                        </wps:cNvSpPr>
                        <wps:spPr bwMode="auto">
                          <a:xfrm>
                            <a:off x="5161" y="1613"/>
                            <a:ext cx="212" cy="212"/>
                          </a:xfrm>
                          <a:custGeom>
                            <a:avLst/>
                            <a:gdLst>
                              <a:gd name="T0" fmla="+- 0 5373 5161"/>
                              <a:gd name="T1" fmla="*/ T0 w 212"/>
                              <a:gd name="T2" fmla="+- 0 1719 1614"/>
                              <a:gd name="T3" fmla="*/ 1719 h 212"/>
                              <a:gd name="T4" fmla="+- 0 5364 5161"/>
                              <a:gd name="T5" fmla="*/ T4 w 212"/>
                              <a:gd name="T6" fmla="+- 0 1761 1614"/>
                              <a:gd name="T7" fmla="*/ 1761 h 212"/>
                              <a:gd name="T8" fmla="+- 0 5342 5161"/>
                              <a:gd name="T9" fmla="*/ T8 w 212"/>
                              <a:gd name="T10" fmla="+- 0 1794 1614"/>
                              <a:gd name="T11" fmla="*/ 1794 h 212"/>
                              <a:gd name="T12" fmla="+- 0 5308 5161"/>
                              <a:gd name="T13" fmla="*/ T12 w 212"/>
                              <a:gd name="T14" fmla="+- 0 1817 1614"/>
                              <a:gd name="T15" fmla="*/ 1817 h 212"/>
                              <a:gd name="T16" fmla="+- 0 5267 5161"/>
                              <a:gd name="T17" fmla="*/ T16 w 212"/>
                              <a:gd name="T18" fmla="+- 0 1825 1614"/>
                              <a:gd name="T19" fmla="*/ 1825 h 212"/>
                              <a:gd name="T20" fmla="+- 0 5226 5161"/>
                              <a:gd name="T21" fmla="*/ T20 w 212"/>
                              <a:gd name="T22" fmla="+- 0 1817 1614"/>
                              <a:gd name="T23" fmla="*/ 1817 h 212"/>
                              <a:gd name="T24" fmla="+- 0 5192 5161"/>
                              <a:gd name="T25" fmla="*/ T24 w 212"/>
                              <a:gd name="T26" fmla="+- 0 1794 1614"/>
                              <a:gd name="T27" fmla="*/ 1794 h 212"/>
                              <a:gd name="T28" fmla="+- 0 5170 5161"/>
                              <a:gd name="T29" fmla="*/ T28 w 212"/>
                              <a:gd name="T30" fmla="+- 0 1761 1614"/>
                              <a:gd name="T31" fmla="*/ 1761 h 212"/>
                              <a:gd name="T32" fmla="+- 0 5161 5161"/>
                              <a:gd name="T33" fmla="*/ T32 w 212"/>
                              <a:gd name="T34" fmla="+- 0 1719 1614"/>
                              <a:gd name="T35" fmla="*/ 1719 h 212"/>
                              <a:gd name="T36" fmla="+- 0 5170 5161"/>
                              <a:gd name="T37" fmla="*/ T36 w 212"/>
                              <a:gd name="T38" fmla="+- 0 1678 1614"/>
                              <a:gd name="T39" fmla="*/ 1678 h 212"/>
                              <a:gd name="T40" fmla="+- 0 5192 5161"/>
                              <a:gd name="T41" fmla="*/ T40 w 212"/>
                              <a:gd name="T42" fmla="+- 0 1645 1614"/>
                              <a:gd name="T43" fmla="*/ 1645 h 212"/>
                              <a:gd name="T44" fmla="+- 0 5226 5161"/>
                              <a:gd name="T45" fmla="*/ T44 w 212"/>
                              <a:gd name="T46" fmla="+- 0 1622 1614"/>
                              <a:gd name="T47" fmla="*/ 1622 h 212"/>
                              <a:gd name="T48" fmla="+- 0 5267 5161"/>
                              <a:gd name="T49" fmla="*/ T48 w 212"/>
                              <a:gd name="T50" fmla="+- 0 1614 1614"/>
                              <a:gd name="T51" fmla="*/ 1614 h 212"/>
                              <a:gd name="T52" fmla="+- 0 5308 5161"/>
                              <a:gd name="T53" fmla="*/ T52 w 212"/>
                              <a:gd name="T54" fmla="+- 0 1622 1614"/>
                              <a:gd name="T55" fmla="*/ 1622 h 212"/>
                              <a:gd name="T56" fmla="+- 0 5342 5161"/>
                              <a:gd name="T57" fmla="*/ T56 w 212"/>
                              <a:gd name="T58" fmla="+- 0 1645 1614"/>
                              <a:gd name="T59" fmla="*/ 1645 h 212"/>
                              <a:gd name="T60" fmla="+- 0 5364 5161"/>
                              <a:gd name="T61" fmla="*/ T60 w 212"/>
                              <a:gd name="T62" fmla="+- 0 1678 1614"/>
                              <a:gd name="T63" fmla="*/ 1678 h 212"/>
                              <a:gd name="T64" fmla="+- 0 5373 5161"/>
                              <a:gd name="T65" fmla="*/ T64 w 212"/>
                              <a:gd name="T66" fmla="+- 0 1719 1614"/>
                              <a:gd name="T67" fmla="*/ 171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5"/>
                                </a:moveTo>
                                <a:lnTo>
                                  <a:pt x="203" y="147"/>
                                </a:lnTo>
                                <a:lnTo>
                                  <a:pt x="181" y="180"/>
                                </a:lnTo>
                                <a:lnTo>
                                  <a:pt x="147" y="203"/>
                                </a:lnTo>
                                <a:lnTo>
                                  <a:pt x="106" y="211"/>
                                </a:lnTo>
                                <a:lnTo>
                                  <a:pt x="65" y="203"/>
                                </a:lnTo>
                                <a:lnTo>
                                  <a:pt x="31" y="180"/>
                                </a:lnTo>
                                <a:lnTo>
                                  <a:pt x="9" y="147"/>
                                </a:lnTo>
                                <a:lnTo>
                                  <a:pt x="0" y="105"/>
                                </a:lnTo>
                                <a:lnTo>
                                  <a:pt x="9" y="64"/>
                                </a:lnTo>
                                <a:lnTo>
                                  <a:pt x="31" y="31"/>
                                </a:lnTo>
                                <a:lnTo>
                                  <a:pt x="65" y="8"/>
                                </a:lnTo>
                                <a:lnTo>
                                  <a:pt x="106" y="0"/>
                                </a:lnTo>
                                <a:lnTo>
                                  <a:pt x="147" y="8"/>
                                </a:lnTo>
                                <a:lnTo>
                                  <a:pt x="181" y="31"/>
                                </a:lnTo>
                                <a:lnTo>
                                  <a:pt x="203" y="64"/>
                                </a:lnTo>
                                <a:lnTo>
                                  <a:pt x="212"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171"/>
                        <wps:cNvSpPr>
                          <a:spLocks/>
                        </wps:cNvSpPr>
                        <wps:spPr bwMode="auto">
                          <a:xfrm>
                            <a:off x="5982" y="2515"/>
                            <a:ext cx="212" cy="212"/>
                          </a:xfrm>
                          <a:custGeom>
                            <a:avLst/>
                            <a:gdLst>
                              <a:gd name="T0" fmla="+- 0 6089 5983"/>
                              <a:gd name="T1" fmla="*/ T0 w 212"/>
                              <a:gd name="T2" fmla="+- 0 2727 2516"/>
                              <a:gd name="T3" fmla="*/ 2727 h 212"/>
                              <a:gd name="T4" fmla="+- 0 6047 5983"/>
                              <a:gd name="T5" fmla="*/ T4 w 212"/>
                              <a:gd name="T6" fmla="+- 0 2719 2516"/>
                              <a:gd name="T7" fmla="*/ 2719 h 212"/>
                              <a:gd name="T8" fmla="+- 0 6014 5983"/>
                              <a:gd name="T9" fmla="*/ T8 w 212"/>
                              <a:gd name="T10" fmla="+- 0 2696 2516"/>
                              <a:gd name="T11" fmla="*/ 2696 h 212"/>
                              <a:gd name="T12" fmla="+- 0 5991 5983"/>
                              <a:gd name="T13" fmla="*/ T12 w 212"/>
                              <a:gd name="T14" fmla="+- 0 2662 2516"/>
                              <a:gd name="T15" fmla="*/ 2662 h 212"/>
                              <a:gd name="T16" fmla="+- 0 5983 5983"/>
                              <a:gd name="T17" fmla="*/ T16 w 212"/>
                              <a:gd name="T18" fmla="+- 0 2621 2516"/>
                              <a:gd name="T19" fmla="*/ 2621 h 212"/>
                              <a:gd name="T20" fmla="+- 0 5991 5983"/>
                              <a:gd name="T21" fmla="*/ T20 w 212"/>
                              <a:gd name="T22" fmla="+- 0 2580 2516"/>
                              <a:gd name="T23" fmla="*/ 2580 h 212"/>
                              <a:gd name="T24" fmla="+- 0 6014 5983"/>
                              <a:gd name="T25" fmla="*/ T24 w 212"/>
                              <a:gd name="T26" fmla="+- 0 2547 2516"/>
                              <a:gd name="T27" fmla="*/ 2547 h 212"/>
                              <a:gd name="T28" fmla="+- 0 6047 5983"/>
                              <a:gd name="T29" fmla="*/ T28 w 212"/>
                              <a:gd name="T30" fmla="+- 0 2524 2516"/>
                              <a:gd name="T31" fmla="*/ 2524 h 212"/>
                              <a:gd name="T32" fmla="+- 0 6089 5983"/>
                              <a:gd name="T33" fmla="*/ T32 w 212"/>
                              <a:gd name="T34" fmla="+- 0 2516 2516"/>
                              <a:gd name="T35" fmla="*/ 2516 h 212"/>
                              <a:gd name="T36" fmla="+- 0 6130 5983"/>
                              <a:gd name="T37" fmla="*/ T36 w 212"/>
                              <a:gd name="T38" fmla="+- 0 2524 2516"/>
                              <a:gd name="T39" fmla="*/ 2524 h 212"/>
                              <a:gd name="T40" fmla="+- 0 6163 5983"/>
                              <a:gd name="T41" fmla="*/ T40 w 212"/>
                              <a:gd name="T42" fmla="+- 0 2547 2516"/>
                              <a:gd name="T43" fmla="*/ 2547 h 212"/>
                              <a:gd name="T44" fmla="+- 0 6186 5983"/>
                              <a:gd name="T45" fmla="*/ T44 w 212"/>
                              <a:gd name="T46" fmla="+- 0 2580 2516"/>
                              <a:gd name="T47" fmla="*/ 2580 h 212"/>
                              <a:gd name="T48" fmla="+- 0 6194 5983"/>
                              <a:gd name="T49" fmla="*/ T48 w 212"/>
                              <a:gd name="T50" fmla="+- 0 2621 2516"/>
                              <a:gd name="T51" fmla="*/ 2621 h 212"/>
                              <a:gd name="T52" fmla="+- 0 6186 5983"/>
                              <a:gd name="T53" fmla="*/ T52 w 212"/>
                              <a:gd name="T54" fmla="+- 0 2662 2516"/>
                              <a:gd name="T55" fmla="*/ 2662 h 212"/>
                              <a:gd name="T56" fmla="+- 0 6163 5983"/>
                              <a:gd name="T57" fmla="*/ T56 w 212"/>
                              <a:gd name="T58" fmla="+- 0 2696 2516"/>
                              <a:gd name="T59" fmla="*/ 2696 h 212"/>
                              <a:gd name="T60" fmla="+- 0 6130 5983"/>
                              <a:gd name="T61" fmla="*/ T60 w 212"/>
                              <a:gd name="T62" fmla="+- 0 2719 2516"/>
                              <a:gd name="T63" fmla="*/ 2719 h 212"/>
                              <a:gd name="T64" fmla="+- 0 6089 5983"/>
                              <a:gd name="T65" fmla="*/ T64 w 212"/>
                              <a:gd name="T66" fmla="+- 0 2727 2516"/>
                              <a:gd name="T67" fmla="*/ 272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4" y="203"/>
                                </a:lnTo>
                                <a:lnTo>
                                  <a:pt x="31" y="180"/>
                                </a:lnTo>
                                <a:lnTo>
                                  <a:pt x="8" y="146"/>
                                </a:lnTo>
                                <a:lnTo>
                                  <a:pt x="0" y="105"/>
                                </a:lnTo>
                                <a:lnTo>
                                  <a:pt x="8" y="64"/>
                                </a:lnTo>
                                <a:lnTo>
                                  <a:pt x="31" y="31"/>
                                </a:lnTo>
                                <a:lnTo>
                                  <a:pt x="64"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70"/>
                        <wps:cNvSpPr>
                          <a:spLocks/>
                        </wps:cNvSpPr>
                        <wps:spPr bwMode="auto">
                          <a:xfrm>
                            <a:off x="5982" y="2515"/>
                            <a:ext cx="212" cy="212"/>
                          </a:xfrm>
                          <a:custGeom>
                            <a:avLst/>
                            <a:gdLst>
                              <a:gd name="T0" fmla="+- 0 6194 5983"/>
                              <a:gd name="T1" fmla="*/ T0 w 212"/>
                              <a:gd name="T2" fmla="+- 0 2621 2516"/>
                              <a:gd name="T3" fmla="*/ 2621 h 212"/>
                              <a:gd name="T4" fmla="+- 0 6186 5983"/>
                              <a:gd name="T5" fmla="*/ T4 w 212"/>
                              <a:gd name="T6" fmla="+- 0 2662 2516"/>
                              <a:gd name="T7" fmla="*/ 2662 h 212"/>
                              <a:gd name="T8" fmla="+- 0 6163 5983"/>
                              <a:gd name="T9" fmla="*/ T8 w 212"/>
                              <a:gd name="T10" fmla="+- 0 2696 2516"/>
                              <a:gd name="T11" fmla="*/ 2696 h 212"/>
                              <a:gd name="T12" fmla="+- 0 6130 5983"/>
                              <a:gd name="T13" fmla="*/ T12 w 212"/>
                              <a:gd name="T14" fmla="+- 0 2719 2516"/>
                              <a:gd name="T15" fmla="*/ 2719 h 212"/>
                              <a:gd name="T16" fmla="+- 0 6089 5983"/>
                              <a:gd name="T17" fmla="*/ T16 w 212"/>
                              <a:gd name="T18" fmla="+- 0 2727 2516"/>
                              <a:gd name="T19" fmla="*/ 2727 h 212"/>
                              <a:gd name="T20" fmla="+- 0 6047 5983"/>
                              <a:gd name="T21" fmla="*/ T20 w 212"/>
                              <a:gd name="T22" fmla="+- 0 2719 2516"/>
                              <a:gd name="T23" fmla="*/ 2719 h 212"/>
                              <a:gd name="T24" fmla="+- 0 6014 5983"/>
                              <a:gd name="T25" fmla="*/ T24 w 212"/>
                              <a:gd name="T26" fmla="+- 0 2696 2516"/>
                              <a:gd name="T27" fmla="*/ 2696 h 212"/>
                              <a:gd name="T28" fmla="+- 0 5991 5983"/>
                              <a:gd name="T29" fmla="*/ T28 w 212"/>
                              <a:gd name="T30" fmla="+- 0 2662 2516"/>
                              <a:gd name="T31" fmla="*/ 2662 h 212"/>
                              <a:gd name="T32" fmla="+- 0 5983 5983"/>
                              <a:gd name="T33" fmla="*/ T32 w 212"/>
                              <a:gd name="T34" fmla="+- 0 2621 2516"/>
                              <a:gd name="T35" fmla="*/ 2621 h 212"/>
                              <a:gd name="T36" fmla="+- 0 5991 5983"/>
                              <a:gd name="T37" fmla="*/ T36 w 212"/>
                              <a:gd name="T38" fmla="+- 0 2580 2516"/>
                              <a:gd name="T39" fmla="*/ 2580 h 212"/>
                              <a:gd name="T40" fmla="+- 0 6014 5983"/>
                              <a:gd name="T41" fmla="*/ T40 w 212"/>
                              <a:gd name="T42" fmla="+- 0 2547 2516"/>
                              <a:gd name="T43" fmla="*/ 2547 h 212"/>
                              <a:gd name="T44" fmla="+- 0 6047 5983"/>
                              <a:gd name="T45" fmla="*/ T44 w 212"/>
                              <a:gd name="T46" fmla="+- 0 2524 2516"/>
                              <a:gd name="T47" fmla="*/ 2524 h 212"/>
                              <a:gd name="T48" fmla="+- 0 6089 5983"/>
                              <a:gd name="T49" fmla="*/ T48 w 212"/>
                              <a:gd name="T50" fmla="+- 0 2516 2516"/>
                              <a:gd name="T51" fmla="*/ 2516 h 212"/>
                              <a:gd name="T52" fmla="+- 0 6130 5983"/>
                              <a:gd name="T53" fmla="*/ T52 w 212"/>
                              <a:gd name="T54" fmla="+- 0 2524 2516"/>
                              <a:gd name="T55" fmla="*/ 2524 h 212"/>
                              <a:gd name="T56" fmla="+- 0 6163 5983"/>
                              <a:gd name="T57" fmla="*/ T56 w 212"/>
                              <a:gd name="T58" fmla="+- 0 2547 2516"/>
                              <a:gd name="T59" fmla="*/ 2547 h 212"/>
                              <a:gd name="T60" fmla="+- 0 6186 5983"/>
                              <a:gd name="T61" fmla="*/ T60 w 212"/>
                              <a:gd name="T62" fmla="+- 0 2580 2516"/>
                              <a:gd name="T63" fmla="*/ 2580 h 212"/>
                              <a:gd name="T64" fmla="+- 0 6194 5983"/>
                              <a:gd name="T65" fmla="*/ T64 w 212"/>
                              <a:gd name="T66" fmla="+- 0 2621 2516"/>
                              <a:gd name="T67" fmla="*/ 262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4" y="203"/>
                                </a:lnTo>
                                <a:lnTo>
                                  <a:pt x="31" y="180"/>
                                </a:lnTo>
                                <a:lnTo>
                                  <a:pt x="8" y="146"/>
                                </a:lnTo>
                                <a:lnTo>
                                  <a:pt x="0" y="105"/>
                                </a:lnTo>
                                <a:lnTo>
                                  <a:pt x="8" y="64"/>
                                </a:lnTo>
                                <a:lnTo>
                                  <a:pt x="31" y="31"/>
                                </a:lnTo>
                                <a:lnTo>
                                  <a:pt x="64"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169"/>
                        <wps:cNvSpPr>
                          <a:spLocks/>
                        </wps:cNvSpPr>
                        <wps:spPr bwMode="auto">
                          <a:xfrm>
                            <a:off x="5982" y="1743"/>
                            <a:ext cx="212" cy="212"/>
                          </a:xfrm>
                          <a:custGeom>
                            <a:avLst/>
                            <a:gdLst>
                              <a:gd name="T0" fmla="+- 0 6089 5983"/>
                              <a:gd name="T1" fmla="*/ T0 w 212"/>
                              <a:gd name="T2" fmla="+- 0 1955 1744"/>
                              <a:gd name="T3" fmla="*/ 1955 h 212"/>
                              <a:gd name="T4" fmla="+- 0 6047 5983"/>
                              <a:gd name="T5" fmla="*/ T4 w 212"/>
                              <a:gd name="T6" fmla="+- 0 1947 1744"/>
                              <a:gd name="T7" fmla="*/ 1947 h 212"/>
                              <a:gd name="T8" fmla="+- 0 6014 5983"/>
                              <a:gd name="T9" fmla="*/ T8 w 212"/>
                              <a:gd name="T10" fmla="+- 0 1924 1744"/>
                              <a:gd name="T11" fmla="*/ 1924 h 212"/>
                              <a:gd name="T12" fmla="+- 0 5991 5983"/>
                              <a:gd name="T13" fmla="*/ T12 w 212"/>
                              <a:gd name="T14" fmla="+- 0 1891 1744"/>
                              <a:gd name="T15" fmla="*/ 1891 h 212"/>
                              <a:gd name="T16" fmla="+- 0 5983 5983"/>
                              <a:gd name="T17" fmla="*/ T16 w 212"/>
                              <a:gd name="T18" fmla="+- 0 1850 1744"/>
                              <a:gd name="T19" fmla="*/ 1850 h 212"/>
                              <a:gd name="T20" fmla="+- 0 5991 5983"/>
                              <a:gd name="T21" fmla="*/ T20 w 212"/>
                              <a:gd name="T22" fmla="+- 0 1809 1744"/>
                              <a:gd name="T23" fmla="*/ 1809 h 212"/>
                              <a:gd name="T24" fmla="+- 0 6014 5983"/>
                              <a:gd name="T25" fmla="*/ T24 w 212"/>
                              <a:gd name="T26" fmla="+- 0 1775 1744"/>
                              <a:gd name="T27" fmla="*/ 1775 h 212"/>
                              <a:gd name="T28" fmla="+- 0 6047 5983"/>
                              <a:gd name="T29" fmla="*/ T28 w 212"/>
                              <a:gd name="T30" fmla="+- 0 1752 1744"/>
                              <a:gd name="T31" fmla="*/ 1752 h 212"/>
                              <a:gd name="T32" fmla="+- 0 6089 5983"/>
                              <a:gd name="T33" fmla="*/ T32 w 212"/>
                              <a:gd name="T34" fmla="+- 0 1744 1744"/>
                              <a:gd name="T35" fmla="*/ 1744 h 212"/>
                              <a:gd name="T36" fmla="+- 0 6130 5983"/>
                              <a:gd name="T37" fmla="*/ T36 w 212"/>
                              <a:gd name="T38" fmla="+- 0 1752 1744"/>
                              <a:gd name="T39" fmla="*/ 1752 h 212"/>
                              <a:gd name="T40" fmla="+- 0 6163 5983"/>
                              <a:gd name="T41" fmla="*/ T40 w 212"/>
                              <a:gd name="T42" fmla="+- 0 1775 1744"/>
                              <a:gd name="T43" fmla="*/ 1775 h 212"/>
                              <a:gd name="T44" fmla="+- 0 6186 5983"/>
                              <a:gd name="T45" fmla="*/ T44 w 212"/>
                              <a:gd name="T46" fmla="+- 0 1809 1744"/>
                              <a:gd name="T47" fmla="*/ 1809 h 212"/>
                              <a:gd name="T48" fmla="+- 0 6194 5983"/>
                              <a:gd name="T49" fmla="*/ T48 w 212"/>
                              <a:gd name="T50" fmla="+- 0 1850 1744"/>
                              <a:gd name="T51" fmla="*/ 1850 h 212"/>
                              <a:gd name="T52" fmla="+- 0 6186 5983"/>
                              <a:gd name="T53" fmla="*/ T52 w 212"/>
                              <a:gd name="T54" fmla="+- 0 1891 1744"/>
                              <a:gd name="T55" fmla="*/ 1891 h 212"/>
                              <a:gd name="T56" fmla="+- 0 6163 5983"/>
                              <a:gd name="T57" fmla="*/ T56 w 212"/>
                              <a:gd name="T58" fmla="+- 0 1924 1744"/>
                              <a:gd name="T59" fmla="*/ 1924 h 212"/>
                              <a:gd name="T60" fmla="+- 0 6130 5983"/>
                              <a:gd name="T61" fmla="*/ T60 w 212"/>
                              <a:gd name="T62" fmla="+- 0 1947 1744"/>
                              <a:gd name="T63" fmla="*/ 1947 h 212"/>
                              <a:gd name="T64" fmla="+- 0 6089 5983"/>
                              <a:gd name="T65" fmla="*/ T64 w 212"/>
                              <a:gd name="T66" fmla="+- 0 1955 1744"/>
                              <a:gd name="T67" fmla="*/ 195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4" y="203"/>
                                </a:lnTo>
                                <a:lnTo>
                                  <a:pt x="31" y="180"/>
                                </a:lnTo>
                                <a:lnTo>
                                  <a:pt x="8" y="147"/>
                                </a:lnTo>
                                <a:lnTo>
                                  <a:pt x="0" y="106"/>
                                </a:lnTo>
                                <a:lnTo>
                                  <a:pt x="8" y="65"/>
                                </a:lnTo>
                                <a:lnTo>
                                  <a:pt x="31" y="31"/>
                                </a:lnTo>
                                <a:lnTo>
                                  <a:pt x="64" y="8"/>
                                </a:lnTo>
                                <a:lnTo>
                                  <a:pt x="106" y="0"/>
                                </a:lnTo>
                                <a:lnTo>
                                  <a:pt x="147" y="8"/>
                                </a:lnTo>
                                <a:lnTo>
                                  <a:pt x="180" y="31"/>
                                </a:lnTo>
                                <a:lnTo>
                                  <a:pt x="203" y="65"/>
                                </a:lnTo>
                                <a:lnTo>
                                  <a:pt x="211" y="106"/>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68"/>
                        <wps:cNvSpPr>
                          <a:spLocks/>
                        </wps:cNvSpPr>
                        <wps:spPr bwMode="auto">
                          <a:xfrm>
                            <a:off x="5982" y="1743"/>
                            <a:ext cx="212" cy="212"/>
                          </a:xfrm>
                          <a:custGeom>
                            <a:avLst/>
                            <a:gdLst>
                              <a:gd name="T0" fmla="+- 0 6194 5983"/>
                              <a:gd name="T1" fmla="*/ T0 w 212"/>
                              <a:gd name="T2" fmla="+- 0 1850 1744"/>
                              <a:gd name="T3" fmla="*/ 1850 h 212"/>
                              <a:gd name="T4" fmla="+- 0 6186 5983"/>
                              <a:gd name="T5" fmla="*/ T4 w 212"/>
                              <a:gd name="T6" fmla="+- 0 1891 1744"/>
                              <a:gd name="T7" fmla="*/ 1891 h 212"/>
                              <a:gd name="T8" fmla="+- 0 6163 5983"/>
                              <a:gd name="T9" fmla="*/ T8 w 212"/>
                              <a:gd name="T10" fmla="+- 0 1924 1744"/>
                              <a:gd name="T11" fmla="*/ 1924 h 212"/>
                              <a:gd name="T12" fmla="+- 0 6130 5983"/>
                              <a:gd name="T13" fmla="*/ T12 w 212"/>
                              <a:gd name="T14" fmla="+- 0 1947 1744"/>
                              <a:gd name="T15" fmla="*/ 1947 h 212"/>
                              <a:gd name="T16" fmla="+- 0 6089 5983"/>
                              <a:gd name="T17" fmla="*/ T16 w 212"/>
                              <a:gd name="T18" fmla="+- 0 1955 1744"/>
                              <a:gd name="T19" fmla="*/ 1955 h 212"/>
                              <a:gd name="T20" fmla="+- 0 6047 5983"/>
                              <a:gd name="T21" fmla="*/ T20 w 212"/>
                              <a:gd name="T22" fmla="+- 0 1947 1744"/>
                              <a:gd name="T23" fmla="*/ 1947 h 212"/>
                              <a:gd name="T24" fmla="+- 0 6014 5983"/>
                              <a:gd name="T25" fmla="*/ T24 w 212"/>
                              <a:gd name="T26" fmla="+- 0 1924 1744"/>
                              <a:gd name="T27" fmla="*/ 1924 h 212"/>
                              <a:gd name="T28" fmla="+- 0 5991 5983"/>
                              <a:gd name="T29" fmla="*/ T28 w 212"/>
                              <a:gd name="T30" fmla="+- 0 1891 1744"/>
                              <a:gd name="T31" fmla="*/ 1891 h 212"/>
                              <a:gd name="T32" fmla="+- 0 5983 5983"/>
                              <a:gd name="T33" fmla="*/ T32 w 212"/>
                              <a:gd name="T34" fmla="+- 0 1850 1744"/>
                              <a:gd name="T35" fmla="*/ 1850 h 212"/>
                              <a:gd name="T36" fmla="+- 0 5991 5983"/>
                              <a:gd name="T37" fmla="*/ T36 w 212"/>
                              <a:gd name="T38" fmla="+- 0 1809 1744"/>
                              <a:gd name="T39" fmla="*/ 1809 h 212"/>
                              <a:gd name="T40" fmla="+- 0 6014 5983"/>
                              <a:gd name="T41" fmla="*/ T40 w 212"/>
                              <a:gd name="T42" fmla="+- 0 1775 1744"/>
                              <a:gd name="T43" fmla="*/ 1775 h 212"/>
                              <a:gd name="T44" fmla="+- 0 6047 5983"/>
                              <a:gd name="T45" fmla="*/ T44 w 212"/>
                              <a:gd name="T46" fmla="+- 0 1752 1744"/>
                              <a:gd name="T47" fmla="*/ 1752 h 212"/>
                              <a:gd name="T48" fmla="+- 0 6089 5983"/>
                              <a:gd name="T49" fmla="*/ T48 w 212"/>
                              <a:gd name="T50" fmla="+- 0 1744 1744"/>
                              <a:gd name="T51" fmla="*/ 1744 h 212"/>
                              <a:gd name="T52" fmla="+- 0 6130 5983"/>
                              <a:gd name="T53" fmla="*/ T52 w 212"/>
                              <a:gd name="T54" fmla="+- 0 1752 1744"/>
                              <a:gd name="T55" fmla="*/ 1752 h 212"/>
                              <a:gd name="T56" fmla="+- 0 6163 5983"/>
                              <a:gd name="T57" fmla="*/ T56 w 212"/>
                              <a:gd name="T58" fmla="+- 0 1775 1744"/>
                              <a:gd name="T59" fmla="*/ 1775 h 212"/>
                              <a:gd name="T60" fmla="+- 0 6186 5983"/>
                              <a:gd name="T61" fmla="*/ T60 w 212"/>
                              <a:gd name="T62" fmla="+- 0 1809 1744"/>
                              <a:gd name="T63" fmla="*/ 1809 h 212"/>
                              <a:gd name="T64" fmla="+- 0 6194 5983"/>
                              <a:gd name="T65" fmla="*/ T64 w 212"/>
                              <a:gd name="T66" fmla="+- 0 1850 1744"/>
                              <a:gd name="T67" fmla="*/ 18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7" y="203"/>
                                </a:lnTo>
                                <a:lnTo>
                                  <a:pt x="106" y="211"/>
                                </a:lnTo>
                                <a:lnTo>
                                  <a:pt x="64" y="203"/>
                                </a:lnTo>
                                <a:lnTo>
                                  <a:pt x="31" y="180"/>
                                </a:lnTo>
                                <a:lnTo>
                                  <a:pt x="8" y="147"/>
                                </a:lnTo>
                                <a:lnTo>
                                  <a:pt x="0" y="106"/>
                                </a:lnTo>
                                <a:lnTo>
                                  <a:pt x="8" y="65"/>
                                </a:lnTo>
                                <a:lnTo>
                                  <a:pt x="31" y="31"/>
                                </a:lnTo>
                                <a:lnTo>
                                  <a:pt x="64" y="8"/>
                                </a:lnTo>
                                <a:lnTo>
                                  <a:pt x="106" y="0"/>
                                </a:lnTo>
                                <a:lnTo>
                                  <a:pt x="147" y="8"/>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167"/>
                        <wps:cNvSpPr>
                          <a:spLocks/>
                        </wps:cNvSpPr>
                        <wps:spPr bwMode="auto">
                          <a:xfrm>
                            <a:off x="6804" y="4486"/>
                            <a:ext cx="212" cy="212"/>
                          </a:xfrm>
                          <a:custGeom>
                            <a:avLst/>
                            <a:gdLst>
                              <a:gd name="T0" fmla="+- 0 6910 6804"/>
                              <a:gd name="T1" fmla="*/ T0 w 212"/>
                              <a:gd name="T2" fmla="+- 0 4697 4486"/>
                              <a:gd name="T3" fmla="*/ 4697 h 212"/>
                              <a:gd name="T4" fmla="+- 0 6869 6804"/>
                              <a:gd name="T5" fmla="*/ T4 w 212"/>
                              <a:gd name="T6" fmla="+- 0 4689 4486"/>
                              <a:gd name="T7" fmla="*/ 4689 h 212"/>
                              <a:gd name="T8" fmla="+- 0 6835 6804"/>
                              <a:gd name="T9" fmla="*/ T8 w 212"/>
                              <a:gd name="T10" fmla="+- 0 4666 4486"/>
                              <a:gd name="T11" fmla="*/ 4666 h 212"/>
                              <a:gd name="T12" fmla="+- 0 6813 6804"/>
                              <a:gd name="T13" fmla="*/ T12 w 212"/>
                              <a:gd name="T14" fmla="+- 0 4633 4486"/>
                              <a:gd name="T15" fmla="*/ 4633 h 212"/>
                              <a:gd name="T16" fmla="+- 0 6804 6804"/>
                              <a:gd name="T17" fmla="*/ T16 w 212"/>
                              <a:gd name="T18" fmla="+- 0 4592 4486"/>
                              <a:gd name="T19" fmla="*/ 4592 h 212"/>
                              <a:gd name="T20" fmla="+- 0 6813 6804"/>
                              <a:gd name="T21" fmla="*/ T20 w 212"/>
                              <a:gd name="T22" fmla="+- 0 4551 4486"/>
                              <a:gd name="T23" fmla="*/ 4551 h 212"/>
                              <a:gd name="T24" fmla="+- 0 6835 6804"/>
                              <a:gd name="T25" fmla="*/ T24 w 212"/>
                              <a:gd name="T26" fmla="+- 0 4517 4486"/>
                              <a:gd name="T27" fmla="*/ 4517 h 212"/>
                              <a:gd name="T28" fmla="+- 0 6869 6804"/>
                              <a:gd name="T29" fmla="*/ T28 w 212"/>
                              <a:gd name="T30" fmla="+- 0 4494 4486"/>
                              <a:gd name="T31" fmla="*/ 4494 h 212"/>
                              <a:gd name="T32" fmla="+- 0 6910 6804"/>
                              <a:gd name="T33" fmla="*/ T32 w 212"/>
                              <a:gd name="T34" fmla="+- 0 4486 4486"/>
                              <a:gd name="T35" fmla="*/ 4486 h 212"/>
                              <a:gd name="T36" fmla="+- 0 6951 6804"/>
                              <a:gd name="T37" fmla="*/ T36 w 212"/>
                              <a:gd name="T38" fmla="+- 0 4494 4486"/>
                              <a:gd name="T39" fmla="*/ 4494 h 212"/>
                              <a:gd name="T40" fmla="+- 0 6985 6804"/>
                              <a:gd name="T41" fmla="*/ T40 w 212"/>
                              <a:gd name="T42" fmla="+- 0 4517 4486"/>
                              <a:gd name="T43" fmla="*/ 4517 h 212"/>
                              <a:gd name="T44" fmla="+- 0 7007 6804"/>
                              <a:gd name="T45" fmla="*/ T44 w 212"/>
                              <a:gd name="T46" fmla="+- 0 4551 4486"/>
                              <a:gd name="T47" fmla="*/ 4551 h 212"/>
                              <a:gd name="T48" fmla="+- 0 7016 6804"/>
                              <a:gd name="T49" fmla="*/ T48 w 212"/>
                              <a:gd name="T50" fmla="+- 0 4592 4486"/>
                              <a:gd name="T51" fmla="*/ 4592 h 212"/>
                              <a:gd name="T52" fmla="+- 0 7007 6804"/>
                              <a:gd name="T53" fmla="*/ T52 w 212"/>
                              <a:gd name="T54" fmla="+- 0 4633 4486"/>
                              <a:gd name="T55" fmla="*/ 4633 h 212"/>
                              <a:gd name="T56" fmla="+- 0 6985 6804"/>
                              <a:gd name="T57" fmla="*/ T56 w 212"/>
                              <a:gd name="T58" fmla="+- 0 4666 4486"/>
                              <a:gd name="T59" fmla="*/ 4666 h 212"/>
                              <a:gd name="T60" fmla="+- 0 6951 6804"/>
                              <a:gd name="T61" fmla="*/ T60 w 212"/>
                              <a:gd name="T62" fmla="+- 0 4689 4486"/>
                              <a:gd name="T63" fmla="*/ 4689 h 212"/>
                              <a:gd name="T64" fmla="+- 0 6910 6804"/>
                              <a:gd name="T65" fmla="*/ T64 w 212"/>
                              <a:gd name="T66" fmla="+- 0 4697 4486"/>
                              <a:gd name="T67" fmla="*/ 469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5"/>
                                </a:lnTo>
                                <a:lnTo>
                                  <a:pt x="31" y="31"/>
                                </a:lnTo>
                                <a:lnTo>
                                  <a:pt x="65" y="8"/>
                                </a:lnTo>
                                <a:lnTo>
                                  <a:pt x="106" y="0"/>
                                </a:lnTo>
                                <a:lnTo>
                                  <a:pt x="147" y="8"/>
                                </a:lnTo>
                                <a:lnTo>
                                  <a:pt x="181" y="31"/>
                                </a:lnTo>
                                <a:lnTo>
                                  <a:pt x="203" y="65"/>
                                </a:lnTo>
                                <a:lnTo>
                                  <a:pt x="212" y="106"/>
                                </a:lnTo>
                                <a:lnTo>
                                  <a:pt x="203" y="147"/>
                                </a:lnTo>
                                <a:lnTo>
                                  <a:pt x="181"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66"/>
                        <wps:cNvSpPr>
                          <a:spLocks/>
                        </wps:cNvSpPr>
                        <wps:spPr bwMode="auto">
                          <a:xfrm>
                            <a:off x="6804" y="4486"/>
                            <a:ext cx="212" cy="212"/>
                          </a:xfrm>
                          <a:custGeom>
                            <a:avLst/>
                            <a:gdLst>
                              <a:gd name="T0" fmla="+- 0 7016 6804"/>
                              <a:gd name="T1" fmla="*/ T0 w 212"/>
                              <a:gd name="T2" fmla="+- 0 4592 4486"/>
                              <a:gd name="T3" fmla="*/ 4592 h 212"/>
                              <a:gd name="T4" fmla="+- 0 7007 6804"/>
                              <a:gd name="T5" fmla="*/ T4 w 212"/>
                              <a:gd name="T6" fmla="+- 0 4633 4486"/>
                              <a:gd name="T7" fmla="*/ 4633 h 212"/>
                              <a:gd name="T8" fmla="+- 0 6985 6804"/>
                              <a:gd name="T9" fmla="*/ T8 w 212"/>
                              <a:gd name="T10" fmla="+- 0 4666 4486"/>
                              <a:gd name="T11" fmla="*/ 4666 h 212"/>
                              <a:gd name="T12" fmla="+- 0 6951 6804"/>
                              <a:gd name="T13" fmla="*/ T12 w 212"/>
                              <a:gd name="T14" fmla="+- 0 4689 4486"/>
                              <a:gd name="T15" fmla="*/ 4689 h 212"/>
                              <a:gd name="T16" fmla="+- 0 6910 6804"/>
                              <a:gd name="T17" fmla="*/ T16 w 212"/>
                              <a:gd name="T18" fmla="+- 0 4697 4486"/>
                              <a:gd name="T19" fmla="*/ 4697 h 212"/>
                              <a:gd name="T20" fmla="+- 0 6869 6804"/>
                              <a:gd name="T21" fmla="*/ T20 w 212"/>
                              <a:gd name="T22" fmla="+- 0 4689 4486"/>
                              <a:gd name="T23" fmla="*/ 4689 h 212"/>
                              <a:gd name="T24" fmla="+- 0 6835 6804"/>
                              <a:gd name="T25" fmla="*/ T24 w 212"/>
                              <a:gd name="T26" fmla="+- 0 4666 4486"/>
                              <a:gd name="T27" fmla="*/ 4666 h 212"/>
                              <a:gd name="T28" fmla="+- 0 6813 6804"/>
                              <a:gd name="T29" fmla="*/ T28 w 212"/>
                              <a:gd name="T30" fmla="+- 0 4633 4486"/>
                              <a:gd name="T31" fmla="*/ 4633 h 212"/>
                              <a:gd name="T32" fmla="+- 0 6804 6804"/>
                              <a:gd name="T33" fmla="*/ T32 w 212"/>
                              <a:gd name="T34" fmla="+- 0 4592 4486"/>
                              <a:gd name="T35" fmla="*/ 4592 h 212"/>
                              <a:gd name="T36" fmla="+- 0 6813 6804"/>
                              <a:gd name="T37" fmla="*/ T36 w 212"/>
                              <a:gd name="T38" fmla="+- 0 4551 4486"/>
                              <a:gd name="T39" fmla="*/ 4551 h 212"/>
                              <a:gd name="T40" fmla="+- 0 6835 6804"/>
                              <a:gd name="T41" fmla="*/ T40 w 212"/>
                              <a:gd name="T42" fmla="+- 0 4517 4486"/>
                              <a:gd name="T43" fmla="*/ 4517 h 212"/>
                              <a:gd name="T44" fmla="+- 0 6869 6804"/>
                              <a:gd name="T45" fmla="*/ T44 w 212"/>
                              <a:gd name="T46" fmla="+- 0 4494 4486"/>
                              <a:gd name="T47" fmla="*/ 4494 h 212"/>
                              <a:gd name="T48" fmla="+- 0 6910 6804"/>
                              <a:gd name="T49" fmla="*/ T48 w 212"/>
                              <a:gd name="T50" fmla="+- 0 4486 4486"/>
                              <a:gd name="T51" fmla="*/ 4486 h 212"/>
                              <a:gd name="T52" fmla="+- 0 6951 6804"/>
                              <a:gd name="T53" fmla="*/ T52 w 212"/>
                              <a:gd name="T54" fmla="+- 0 4494 4486"/>
                              <a:gd name="T55" fmla="*/ 4494 h 212"/>
                              <a:gd name="T56" fmla="+- 0 6985 6804"/>
                              <a:gd name="T57" fmla="*/ T56 w 212"/>
                              <a:gd name="T58" fmla="+- 0 4517 4486"/>
                              <a:gd name="T59" fmla="*/ 4517 h 212"/>
                              <a:gd name="T60" fmla="+- 0 7007 6804"/>
                              <a:gd name="T61" fmla="*/ T60 w 212"/>
                              <a:gd name="T62" fmla="+- 0 4551 4486"/>
                              <a:gd name="T63" fmla="*/ 4551 h 212"/>
                              <a:gd name="T64" fmla="+- 0 7016 6804"/>
                              <a:gd name="T65" fmla="*/ T64 w 212"/>
                              <a:gd name="T66" fmla="+- 0 4592 4486"/>
                              <a:gd name="T67" fmla="*/ 459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5"/>
                                </a:lnTo>
                                <a:lnTo>
                                  <a:pt x="31" y="31"/>
                                </a:lnTo>
                                <a:lnTo>
                                  <a:pt x="65" y="8"/>
                                </a:lnTo>
                                <a:lnTo>
                                  <a:pt x="106" y="0"/>
                                </a:lnTo>
                                <a:lnTo>
                                  <a:pt x="147" y="8"/>
                                </a:lnTo>
                                <a:lnTo>
                                  <a:pt x="181" y="31"/>
                                </a:lnTo>
                                <a:lnTo>
                                  <a:pt x="203" y="65"/>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165"/>
                        <wps:cNvSpPr>
                          <a:spLocks/>
                        </wps:cNvSpPr>
                        <wps:spPr bwMode="auto">
                          <a:xfrm>
                            <a:off x="6804" y="3910"/>
                            <a:ext cx="212" cy="212"/>
                          </a:xfrm>
                          <a:custGeom>
                            <a:avLst/>
                            <a:gdLst>
                              <a:gd name="T0" fmla="+- 0 6910 6804"/>
                              <a:gd name="T1" fmla="*/ T0 w 212"/>
                              <a:gd name="T2" fmla="+- 0 4122 3911"/>
                              <a:gd name="T3" fmla="*/ 4122 h 212"/>
                              <a:gd name="T4" fmla="+- 0 6869 6804"/>
                              <a:gd name="T5" fmla="*/ T4 w 212"/>
                              <a:gd name="T6" fmla="+- 0 4114 3911"/>
                              <a:gd name="T7" fmla="*/ 4114 h 212"/>
                              <a:gd name="T8" fmla="+- 0 6835 6804"/>
                              <a:gd name="T9" fmla="*/ T8 w 212"/>
                              <a:gd name="T10" fmla="+- 0 4091 3911"/>
                              <a:gd name="T11" fmla="*/ 4091 h 212"/>
                              <a:gd name="T12" fmla="+- 0 6813 6804"/>
                              <a:gd name="T13" fmla="*/ T12 w 212"/>
                              <a:gd name="T14" fmla="+- 0 4058 3911"/>
                              <a:gd name="T15" fmla="*/ 4058 h 212"/>
                              <a:gd name="T16" fmla="+- 0 6804 6804"/>
                              <a:gd name="T17" fmla="*/ T16 w 212"/>
                              <a:gd name="T18" fmla="+- 0 4017 3911"/>
                              <a:gd name="T19" fmla="*/ 4017 h 212"/>
                              <a:gd name="T20" fmla="+- 0 6813 6804"/>
                              <a:gd name="T21" fmla="*/ T20 w 212"/>
                              <a:gd name="T22" fmla="+- 0 3975 3911"/>
                              <a:gd name="T23" fmla="*/ 3975 h 212"/>
                              <a:gd name="T24" fmla="+- 0 6835 6804"/>
                              <a:gd name="T25" fmla="*/ T24 w 212"/>
                              <a:gd name="T26" fmla="+- 0 3942 3911"/>
                              <a:gd name="T27" fmla="*/ 3942 h 212"/>
                              <a:gd name="T28" fmla="+- 0 6869 6804"/>
                              <a:gd name="T29" fmla="*/ T28 w 212"/>
                              <a:gd name="T30" fmla="+- 0 3919 3911"/>
                              <a:gd name="T31" fmla="*/ 3919 h 212"/>
                              <a:gd name="T32" fmla="+- 0 6910 6804"/>
                              <a:gd name="T33" fmla="*/ T32 w 212"/>
                              <a:gd name="T34" fmla="+- 0 3911 3911"/>
                              <a:gd name="T35" fmla="*/ 3911 h 212"/>
                              <a:gd name="T36" fmla="+- 0 6951 6804"/>
                              <a:gd name="T37" fmla="*/ T36 w 212"/>
                              <a:gd name="T38" fmla="+- 0 3919 3911"/>
                              <a:gd name="T39" fmla="*/ 3919 h 212"/>
                              <a:gd name="T40" fmla="+- 0 6985 6804"/>
                              <a:gd name="T41" fmla="*/ T40 w 212"/>
                              <a:gd name="T42" fmla="+- 0 3942 3911"/>
                              <a:gd name="T43" fmla="*/ 3942 h 212"/>
                              <a:gd name="T44" fmla="+- 0 7007 6804"/>
                              <a:gd name="T45" fmla="*/ T44 w 212"/>
                              <a:gd name="T46" fmla="+- 0 3975 3911"/>
                              <a:gd name="T47" fmla="*/ 3975 h 212"/>
                              <a:gd name="T48" fmla="+- 0 7016 6804"/>
                              <a:gd name="T49" fmla="*/ T48 w 212"/>
                              <a:gd name="T50" fmla="+- 0 4017 3911"/>
                              <a:gd name="T51" fmla="*/ 4017 h 212"/>
                              <a:gd name="T52" fmla="+- 0 7007 6804"/>
                              <a:gd name="T53" fmla="*/ T52 w 212"/>
                              <a:gd name="T54" fmla="+- 0 4058 3911"/>
                              <a:gd name="T55" fmla="*/ 4058 h 212"/>
                              <a:gd name="T56" fmla="+- 0 6985 6804"/>
                              <a:gd name="T57" fmla="*/ T56 w 212"/>
                              <a:gd name="T58" fmla="+- 0 4091 3911"/>
                              <a:gd name="T59" fmla="*/ 4091 h 212"/>
                              <a:gd name="T60" fmla="+- 0 6951 6804"/>
                              <a:gd name="T61" fmla="*/ T60 w 212"/>
                              <a:gd name="T62" fmla="+- 0 4114 3911"/>
                              <a:gd name="T63" fmla="*/ 4114 h 212"/>
                              <a:gd name="T64" fmla="+- 0 6910 6804"/>
                              <a:gd name="T65" fmla="*/ T64 w 212"/>
                              <a:gd name="T66" fmla="+- 0 4122 3911"/>
                              <a:gd name="T67" fmla="*/ 412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lnTo>
                                  <a:pt x="203" y="147"/>
                                </a:lnTo>
                                <a:lnTo>
                                  <a:pt x="181"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64"/>
                        <wps:cNvSpPr>
                          <a:spLocks/>
                        </wps:cNvSpPr>
                        <wps:spPr bwMode="auto">
                          <a:xfrm>
                            <a:off x="6804" y="3910"/>
                            <a:ext cx="212" cy="212"/>
                          </a:xfrm>
                          <a:custGeom>
                            <a:avLst/>
                            <a:gdLst>
                              <a:gd name="T0" fmla="+- 0 7016 6804"/>
                              <a:gd name="T1" fmla="*/ T0 w 212"/>
                              <a:gd name="T2" fmla="+- 0 4017 3911"/>
                              <a:gd name="T3" fmla="*/ 4017 h 212"/>
                              <a:gd name="T4" fmla="+- 0 7007 6804"/>
                              <a:gd name="T5" fmla="*/ T4 w 212"/>
                              <a:gd name="T6" fmla="+- 0 4058 3911"/>
                              <a:gd name="T7" fmla="*/ 4058 h 212"/>
                              <a:gd name="T8" fmla="+- 0 6985 6804"/>
                              <a:gd name="T9" fmla="*/ T8 w 212"/>
                              <a:gd name="T10" fmla="+- 0 4091 3911"/>
                              <a:gd name="T11" fmla="*/ 4091 h 212"/>
                              <a:gd name="T12" fmla="+- 0 6951 6804"/>
                              <a:gd name="T13" fmla="*/ T12 w 212"/>
                              <a:gd name="T14" fmla="+- 0 4114 3911"/>
                              <a:gd name="T15" fmla="*/ 4114 h 212"/>
                              <a:gd name="T16" fmla="+- 0 6910 6804"/>
                              <a:gd name="T17" fmla="*/ T16 w 212"/>
                              <a:gd name="T18" fmla="+- 0 4122 3911"/>
                              <a:gd name="T19" fmla="*/ 4122 h 212"/>
                              <a:gd name="T20" fmla="+- 0 6869 6804"/>
                              <a:gd name="T21" fmla="*/ T20 w 212"/>
                              <a:gd name="T22" fmla="+- 0 4114 3911"/>
                              <a:gd name="T23" fmla="*/ 4114 h 212"/>
                              <a:gd name="T24" fmla="+- 0 6835 6804"/>
                              <a:gd name="T25" fmla="*/ T24 w 212"/>
                              <a:gd name="T26" fmla="+- 0 4091 3911"/>
                              <a:gd name="T27" fmla="*/ 4091 h 212"/>
                              <a:gd name="T28" fmla="+- 0 6813 6804"/>
                              <a:gd name="T29" fmla="*/ T28 w 212"/>
                              <a:gd name="T30" fmla="+- 0 4058 3911"/>
                              <a:gd name="T31" fmla="*/ 4058 h 212"/>
                              <a:gd name="T32" fmla="+- 0 6804 6804"/>
                              <a:gd name="T33" fmla="*/ T32 w 212"/>
                              <a:gd name="T34" fmla="+- 0 4017 3911"/>
                              <a:gd name="T35" fmla="*/ 4017 h 212"/>
                              <a:gd name="T36" fmla="+- 0 6813 6804"/>
                              <a:gd name="T37" fmla="*/ T36 w 212"/>
                              <a:gd name="T38" fmla="+- 0 3975 3911"/>
                              <a:gd name="T39" fmla="*/ 3975 h 212"/>
                              <a:gd name="T40" fmla="+- 0 6835 6804"/>
                              <a:gd name="T41" fmla="*/ T40 w 212"/>
                              <a:gd name="T42" fmla="+- 0 3942 3911"/>
                              <a:gd name="T43" fmla="*/ 3942 h 212"/>
                              <a:gd name="T44" fmla="+- 0 6869 6804"/>
                              <a:gd name="T45" fmla="*/ T44 w 212"/>
                              <a:gd name="T46" fmla="+- 0 3919 3911"/>
                              <a:gd name="T47" fmla="*/ 3919 h 212"/>
                              <a:gd name="T48" fmla="+- 0 6910 6804"/>
                              <a:gd name="T49" fmla="*/ T48 w 212"/>
                              <a:gd name="T50" fmla="+- 0 3911 3911"/>
                              <a:gd name="T51" fmla="*/ 3911 h 212"/>
                              <a:gd name="T52" fmla="+- 0 6951 6804"/>
                              <a:gd name="T53" fmla="*/ T52 w 212"/>
                              <a:gd name="T54" fmla="+- 0 3919 3911"/>
                              <a:gd name="T55" fmla="*/ 3919 h 212"/>
                              <a:gd name="T56" fmla="+- 0 6985 6804"/>
                              <a:gd name="T57" fmla="*/ T56 w 212"/>
                              <a:gd name="T58" fmla="+- 0 3942 3911"/>
                              <a:gd name="T59" fmla="*/ 3942 h 212"/>
                              <a:gd name="T60" fmla="+- 0 7007 6804"/>
                              <a:gd name="T61" fmla="*/ T60 w 212"/>
                              <a:gd name="T62" fmla="+- 0 3975 3911"/>
                              <a:gd name="T63" fmla="*/ 3975 h 212"/>
                              <a:gd name="T64" fmla="+- 0 7016 6804"/>
                              <a:gd name="T65" fmla="*/ T64 w 212"/>
                              <a:gd name="T66" fmla="+- 0 4017 3911"/>
                              <a:gd name="T67" fmla="*/ 401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163"/>
                        <wps:cNvSpPr>
                          <a:spLocks/>
                        </wps:cNvSpPr>
                        <wps:spPr bwMode="auto">
                          <a:xfrm>
                            <a:off x="6804" y="3740"/>
                            <a:ext cx="212" cy="212"/>
                          </a:xfrm>
                          <a:custGeom>
                            <a:avLst/>
                            <a:gdLst>
                              <a:gd name="T0" fmla="+- 0 6910 6804"/>
                              <a:gd name="T1" fmla="*/ T0 w 212"/>
                              <a:gd name="T2" fmla="+- 0 3952 3741"/>
                              <a:gd name="T3" fmla="*/ 3952 h 212"/>
                              <a:gd name="T4" fmla="+- 0 6869 6804"/>
                              <a:gd name="T5" fmla="*/ T4 w 212"/>
                              <a:gd name="T6" fmla="+- 0 3944 3741"/>
                              <a:gd name="T7" fmla="*/ 3944 h 212"/>
                              <a:gd name="T8" fmla="+- 0 6835 6804"/>
                              <a:gd name="T9" fmla="*/ T8 w 212"/>
                              <a:gd name="T10" fmla="+- 0 3921 3741"/>
                              <a:gd name="T11" fmla="*/ 3921 h 212"/>
                              <a:gd name="T12" fmla="+- 0 6813 6804"/>
                              <a:gd name="T13" fmla="*/ T12 w 212"/>
                              <a:gd name="T14" fmla="+- 0 3888 3741"/>
                              <a:gd name="T15" fmla="*/ 3888 h 212"/>
                              <a:gd name="T16" fmla="+- 0 6804 6804"/>
                              <a:gd name="T17" fmla="*/ T16 w 212"/>
                              <a:gd name="T18" fmla="+- 0 3847 3741"/>
                              <a:gd name="T19" fmla="*/ 3847 h 212"/>
                              <a:gd name="T20" fmla="+- 0 6813 6804"/>
                              <a:gd name="T21" fmla="*/ T20 w 212"/>
                              <a:gd name="T22" fmla="+- 0 3805 3741"/>
                              <a:gd name="T23" fmla="*/ 3805 h 212"/>
                              <a:gd name="T24" fmla="+- 0 6835 6804"/>
                              <a:gd name="T25" fmla="*/ T24 w 212"/>
                              <a:gd name="T26" fmla="+- 0 3772 3741"/>
                              <a:gd name="T27" fmla="*/ 3772 h 212"/>
                              <a:gd name="T28" fmla="+- 0 6869 6804"/>
                              <a:gd name="T29" fmla="*/ T28 w 212"/>
                              <a:gd name="T30" fmla="+- 0 3749 3741"/>
                              <a:gd name="T31" fmla="*/ 3749 h 212"/>
                              <a:gd name="T32" fmla="+- 0 6910 6804"/>
                              <a:gd name="T33" fmla="*/ T32 w 212"/>
                              <a:gd name="T34" fmla="+- 0 3741 3741"/>
                              <a:gd name="T35" fmla="*/ 3741 h 212"/>
                              <a:gd name="T36" fmla="+- 0 6951 6804"/>
                              <a:gd name="T37" fmla="*/ T36 w 212"/>
                              <a:gd name="T38" fmla="+- 0 3749 3741"/>
                              <a:gd name="T39" fmla="*/ 3749 h 212"/>
                              <a:gd name="T40" fmla="+- 0 6985 6804"/>
                              <a:gd name="T41" fmla="*/ T40 w 212"/>
                              <a:gd name="T42" fmla="+- 0 3772 3741"/>
                              <a:gd name="T43" fmla="*/ 3772 h 212"/>
                              <a:gd name="T44" fmla="+- 0 7007 6804"/>
                              <a:gd name="T45" fmla="*/ T44 w 212"/>
                              <a:gd name="T46" fmla="+- 0 3805 3741"/>
                              <a:gd name="T47" fmla="*/ 3805 h 212"/>
                              <a:gd name="T48" fmla="+- 0 7016 6804"/>
                              <a:gd name="T49" fmla="*/ T48 w 212"/>
                              <a:gd name="T50" fmla="+- 0 3847 3741"/>
                              <a:gd name="T51" fmla="*/ 3847 h 212"/>
                              <a:gd name="T52" fmla="+- 0 7007 6804"/>
                              <a:gd name="T53" fmla="*/ T52 w 212"/>
                              <a:gd name="T54" fmla="+- 0 3888 3741"/>
                              <a:gd name="T55" fmla="*/ 3888 h 212"/>
                              <a:gd name="T56" fmla="+- 0 6985 6804"/>
                              <a:gd name="T57" fmla="*/ T56 w 212"/>
                              <a:gd name="T58" fmla="+- 0 3921 3741"/>
                              <a:gd name="T59" fmla="*/ 3921 h 212"/>
                              <a:gd name="T60" fmla="+- 0 6951 6804"/>
                              <a:gd name="T61" fmla="*/ T60 w 212"/>
                              <a:gd name="T62" fmla="+- 0 3944 3741"/>
                              <a:gd name="T63" fmla="*/ 3944 h 212"/>
                              <a:gd name="T64" fmla="+- 0 6910 6804"/>
                              <a:gd name="T65" fmla="*/ T64 w 212"/>
                              <a:gd name="T66" fmla="+- 0 3952 3741"/>
                              <a:gd name="T67" fmla="*/ 395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lnTo>
                                  <a:pt x="203" y="147"/>
                                </a:lnTo>
                                <a:lnTo>
                                  <a:pt x="181" y="180"/>
                                </a:lnTo>
                                <a:lnTo>
                                  <a:pt x="147" y="203"/>
                                </a:lnTo>
                                <a:lnTo>
                                  <a:pt x="106"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162"/>
                        <wps:cNvSpPr>
                          <a:spLocks/>
                        </wps:cNvSpPr>
                        <wps:spPr bwMode="auto">
                          <a:xfrm>
                            <a:off x="6804" y="3740"/>
                            <a:ext cx="212" cy="212"/>
                          </a:xfrm>
                          <a:custGeom>
                            <a:avLst/>
                            <a:gdLst>
                              <a:gd name="T0" fmla="+- 0 7016 6804"/>
                              <a:gd name="T1" fmla="*/ T0 w 212"/>
                              <a:gd name="T2" fmla="+- 0 3847 3741"/>
                              <a:gd name="T3" fmla="*/ 3847 h 212"/>
                              <a:gd name="T4" fmla="+- 0 7007 6804"/>
                              <a:gd name="T5" fmla="*/ T4 w 212"/>
                              <a:gd name="T6" fmla="+- 0 3888 3741"/>
                              <a:gd name="T7" fmla="*/ 3888 h 212"/>
                              <a:gd name="T8" fmla="+- 0 6985 6804"/>
                              <a:gd name="T9" fmla="*/ T8 w 212"/>
                              <a:gd name="T10" fmla="+- 0 3921 3741"/>
                              <a:gd name="T11" fmla="*/ 3921 h 212"/>
                              <a:gd name="T12" fmla="+- 0 6951 6804"/>
                              <a:gd name="T13" fmla="*/ T12 w 212"/>
                              <a:gd name="T14" fmla="+- 0 3944 3741"/>
                              <a:gd name="T15" fmla="*/ 3944 h 212"/>
                              <a:gd name="T16" fmla="+- 0 6910 6804"/>
                              <a:gd name="T17" fmla="*/ T16 w 212"/>
                              <a:gd name="T18" fmla="+- 0 3952 3741"/>
                              <a:gd name="T19" fmla="*/ 3952 h 212"/>
                              <a:gd name="T20" fmla="+- 0 6869 6804"/>
                              <a:gd name="T21" fmla="*/ T20 w 212"/>
                              <a:gd name="T22" fmla="+- 0 3944 3741"/>
                              <a:gd name="T23" fmla="*/ 3944 h 212"/>
                              <a:gd name="T24" fmla="+- 0 6835 6804"/>
                              <a:gd name="T25" fmla="*/ T24 w 212"/>
                              <a:gd name="T26" fmla="+- 0 3921 3741"/>
                              <a:gd name="T27" fmla="*/ 3921 h 212"/>
                              <a:gd name="T28" fmla="+- 0 6813 6804"/>
                              <a:gd name="T29" fmla="*/ T28 w 212"/>
                              <a:gd name="T30" fmla="+- 0 3888 3741"/>
                              <a:gd name="T31" fmla="*/ 3888 h 212"/>
                              <a:gd name="T32" fmla="+- 0 6804 6804"/>
                              <a:gd name="T33" fmla="*/ T32 w 212"/>
                              <a:gd name="T34" fmla="+- 0 3847 3741"/>
                              <a:gd name="T35" fmla="*/ 3847 h 212"/>
                              <a:gd name="T36" fmla="+- 0 6813 6804"/>
                              <a:gd name="T37" fmla="*/ T36 w 212"/>
                              <a:gd name="T38" fmla="+- 0 3805 3741"/>
                              <a:gd name="T39" fmla="*/ 3805 h 212"/>
                              <a:gd name="T40" fmla="+- 0 6835 6804"/>
                              <a:gd name="T41" fmla="*/ T40 w 212"/>
                              <a:gd name="T42" fmla="+- 0 3772 3741"/>
                              <a:gd name="T43" fmla="*/ 3772 h 212"/>
                              <a:gd name="T44" fmla="+- 0 6869 6804"/>
                              <a:gd name="T45" fmla="*/ T44 w 212"/>
                              <a:gd name="T46" fmla="+- 0 3749 3741"/>
                              <a:gd name="T47" fmla="*/ 3749 h 212"/>
                              <a:gd name="T48" fmla="+- 0 6910 6804"/>
                              <a:gd name="T49" fmla="*/ T48 w 212"/>
                              <a:gd name="T50" fmla="+- 0 3741 3741"/>
                              <a:gd name="T51" fmla="*/ 3741 h 212"/>
                              <a:gd name="T52" fmla="+- 0 6951 6804"/>
                              <a:gd name="T53" fmla="*/ T52 w 212"/>
                              <a:gd name="T54" fmla="+- 0 3749 3741"/>
                              <a:gd name="T55" fmla="*/ 3749 h 212"/>
                              <a:gd name="T56" fmla="+- 0 6985 6804"/>
                              <a:gd name="T57" fmla="*/ T56 w 212"/>
                              <a:gd name="T58" fmla="+- 0 3772 3741"/>
                              <a:gd name="T59" fmla="*/ 3772 h 212"/>
                              <a:gd name="T60" fmla="+- 0 7007 6804"/>
                              <a:gd name="T61" fmla="*/ T60 w 212"/>
                              <a:gd name="T62" fmla="+- 0 3805 3741"/>
                              <a:gd name="T63" fmla="*/ 3805 h 212"/>
                              <a:gd name="T64" fmla="+- 0 7016 6804"/>
                              <a:gd name="T65" fmla="*/ T64 w 212"/>
                              <a:gd name="T66" fmla="+- 0 3847 3741"/>
                              <a:gd name="T67" fmla="*/ 38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6"/>
                                </a:moveTo>
                                <a:lnTo>
                                  <a:pt x="203" y="147"/>
                                </a:lnTo>
                                <a:lnTo>
                                  <a:pt x="181" y="180"/>
                                </a:lnTo>
                                <a:lnTo>
                                  <a:pt x="147" y="203"/>
                                </a:lnTo>
                                <a:lnTo>
                                  <a:pt x="106" y="211"/>
                                </a:lnTo>
                                <a:lnTo>
                                  <a:pt x="65" y="203"/>
                                </a:lnTo>
                                <a:lnTo>
                                  <a:pt x="31" y="180"/>
                                </a:lnTo>
                                <a:lnTo>
                                  <a:pt x="9" y="147"/>
                                </a:lnTo>
                                <a:lnTo>
                                  <a:pt x="0" y="106"/>
                                </a:lnTo>
                                <a:lnTo>
                                  <a:pt x="9" y="64"/>
                                </a:lnTo>
                                <a:lnTo>
                                  <a:pt x="31" y="31"/>
                                </a:lnTo>
                                <a:lnTo>
                                  <a:pt x="65" y="8"/>
                                </a:lnTo>
                                <a:lnTo>
                                  <a:pt x="106" y="0"/>
                                </a:lnTo>
                                <a:lnTo>
                                  <a:pt x="147" y="8"/>
                                </a:lnTo>
                                <a:lnTo>
                                  <a:pt x="181" y="31"/>
                                </a:lnTo>
                                <a:lnTo>
                                  <a:pt x="203" y="64"/>
                                </a:lnTo>
                                <a:lnTo>
                                  <a:pt x="212"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161"/>
                        <wps:cNvSpPr>
                          <a:spLocks/>
                        </wps:cNvSpPr>
                        <wps:spPr bwMode="auto">
                          <a:xfrm>
                            <a:off x="6804" y="4276"/>
                            <a:ext cx="212" cy="212"/>
                          </a:xfrm>
                          <a:custGeom>
                            <a:avLst/>
                            <a:gdLst>
                              <a:gd name="T0" fmla="+- 0 6910 6804"/>
                              <a:gd name="T1" fmla="*/ T0 w 212"/>
                              <a:gd name="T2" fmla="+- 0 4488 4277"/>
                              <a:gd name="T3" fmla="*/ 4488 h 212"/>
                              <a:gd name="T4" fmla="+- 0 6869 6804"/>
                              <a:gd name="T5" fmla="*/ T4 w 212"/>
                              <a:gd name="T6" fmla="+- 0 4480 4277"/>
                              <a:gd name="T7" fmla="*/ 4480 h 212"/>
                              <a:gd name="T8" fmla="+- 0 6835 6804"/>
                              <a:gd name="T9" fmla="*/ T8 w 212"/>
                              <a:gd name="T10" fmla="+- 0 4457 4277"/>
                              <a:gd name="T11" fmla="*/ 4457 h 212"/>
                              <a:gd name="T12" fmla="+- 0 6813 6804"/>
                              <a:gd name="T13" fmla="*/ T12 w 212"/>
                              <a:gd name="T14" fmla="+- 0 4423 4277"/>
                              <a:gd name="T15" fmla="*/ 4423 h 212"/>
                              <a:gd name="T16" fmla="+- 0 6804 6804"/>
                              <a:gd name="T17" fmla="*/ T16 w 212"/>
                              <a:gd name="T18" fmla="+- 0 4382 4277"/>
                              <a:gd name="T19" fmla="*/ 4382 h 212"/>
                              <a:gd name="T20" fmla="+- 0 6813 6804"/>
                              <a:gd name="T21" fmla="*/ T20 w 212"/>
                              <a:gd name="T22" fmla="+- 0 4341 4277"/>
                              <a:gd name="T23" fmla="*/ 4341 h 212"/>
                              <a:gd name="T24" fmla="+- 0 6835 6804"/>
                              <a:gd name="T25" fmla="*/ T24 w 212"/>
                              <a:gd name="T26" fmla="+- 0 4308 4277"/>
                              <a:gd name="T27" fmla="*/ 4308 h 212"/>
                              <a:gd name="T28" fmla="+- 0 6869 6804"/>
                              <a:gd name="T29" fmla="*/ T28 w 212"/>
                              <a:gd name="T30" fmla="+- 0 4285 4277"/>
                              <a:gd name="T31" fmla="*/ 4285 h 212"/>
                              <a:gd name="T32" fmla="+- 0 6910 6804"/>
                              <a:gd name="T33" fmla="*/ T32 w 212"/>
                              <a:gd name="T34" fmla="+- 0 4277 4277"/>
                              <a:gd name="T35" fmla="*/ 4277 h 212"/>
                              <a:gd name="T36" fmla="+- 0 6951 6804"/>
                              <a:gd name="T37" fmla="*/ T36 w 212"/>
                              <a:gd name="T38" fmla="+- 0 4285 4277"/>
                              <a:gd name="T39" fmla="*/ 4285 h 212"/>
                              <a:gd name="T40" fmla="+- 0 6985 6804"/>
                              <a:gd name="T41" fmla="*/ T40 w 212"/>
                              <a:gd name="T42" fmla="+- 0 4308 4277"/>
                              <a:gd name="T43" fmla="*/ 4308 h 212"/>
                              <a:gd name="T44" fmla="+- 0 7007 6804"/>
                              <a:gd name="T45" fmla="*/ T44 w 212"/>
                              <a:gd name="T46" fmla="+- 0 4341 4277"/>
                              <a:gd name="T47" fmla="*/ 4341 h 212"/>
                              <a:gd name="T48" fmla="+- 0 7016 6804"/>
                              <a:gd name="T49" fmla="*/ T48 w 212"/>
                              <a:gd name="T50" fmla="+- 0 4382 4277"/>
                              <a:gd name="T51" fmla="*/ 4382 h 212"/>
                              <a:gd name="T52" fmla="+- 0 7007 6804"/>
                              <a:gd name="T53" fmla="*/ T52 w 212"/>
                              <a:gd name="T54" fmla="+- 0 4423 4277"/>
                              <a:gd name="T55" fmla="*/ 4423 h 212"/>
                              <a:gd name="T56" fmla="+- 0 6985 6804"/>
                              <a:gd name="T57" fmla="*/ T56 w 212"/>
                              <a:gd name="T58" fmla="+- 0 4457 4277"/>
                              <a:gd name="T59" fmla="*/ 4457 h 212"/>
                              <a:gd name="T60" fmla="+- 0 6951 6804"/>
                              <a:gd name="T61" fmla="*/ T60 w 212"/>
                              <a:gd name="T62" fmla="+- 0 4480 4277"/>
                              <a:gd name="T63" fmla="*/ 4480 h 212"/>
                              <a:gd name="T64" fmla="+- 0 6910 6804"/>
                              <a:gd name="T65" fmla="*/ T64 w 212"/>
                              <a:gd name="T66" fmla="+- 0 4488 4277"/>
                              <a:gd name="T67" fmla="*/ 448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9" y="146"/>
                                </a:lnTo>
                                <a:lnTo>
                                  <a:pt x="0" y="105"/>
                                </a:lnTo>
                                <a:lnTo>
                                  <a:pt x="9" y="64"/>
                                </a:lnTo>
                                <a:lnTo>
                                  <a:pt x="31" y="31"/>
                                </a:lnTo>
                                <a:lnTo>
                                  <a:pt x="65" y="8"/>
                                </a:lnTo>
                                <a:lnTo>
                                  <a:pt x="106" y="0"/>
                                </a:lnTo>
                                <a:lnTo>
                                  <a:pt x="147" y="8"/>
                                </a:lnTo>
                                <a:lnTo>
                                  <a:pt x="181" y="31"/>
                                </a:lnTo>
                                <a:lnTo>
                                  <a:pt x="203" y="64"/>
                                </a:lnTo>
                                <a:lnTo>
                                  <a:pt x="212" y="105"/>
                                </a:lnTo>
                                <a:lnTo>
                                  <a:pt x="203" y="146"/>
                                </a:lnTo>
                                <a:lnTo>
                                  <a:pt x="181" y="180"/>
                                </a:lnTo>
                                <a:lnTo>
                                  <a:pt x="147" y="203"/>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60"/>
                        <wps:cNvSpPr>
                          <a:spLocks/>
                        </wps:cNvSpPr>
                        <wps:spPr bwMode="auto">
                          <a:xfrm>
                            <a:off x="6804" y="4276"/>
                            <a:ext cx="212" cy="212"/>
                          </a:xfrm>
                          <a:custGeom>
                            <a:avLst/>
                            <a:gdLst>
                              <a:gd name="T0" fmla="+- 0 7016 6804"/>
                              <a:gd name="T1" fmla="*/ T0 w 212"/>
                              <a:gd name="T2" fmla="+- 0 4382 4277"/>
                              <a:gd name="T3" fmla="*/ 4382 h 212"/>
                              <a:gd name="T4" fmla="+- 0 7007 6804"/>
                              <a:gd name="T5" fmla="*/ T4 w 212"/>
                              <a:gd name="T6" fmla="+- 0 4423 4277"/>
                              <a:gd name="T7" fmla="*/ 4423 h 212"/>
                              <a:gd name="T8" fmla="+- 0 6985 6804"/>
                              <a:gd name="T9" fmla="*/ T8 w 212"/>
                              <a:gd name="T10" fmla="+- 0 4457 4277"/>
                              <a:gd name="T11" fmla="*/ 4457 h 212"/>
                              <a:gd name="T12" fmla="+- 0 6951 6804"/>
                              <a:gd name="T13" fmla="*/ T12 w 212"/>
                              <a:gd name="T14" fmla="+- 0 4480 4277"/>
                              <a:gd name="T15" fmla="*/ 4480 h 212"/>
                              <a:gd name="T16" fmla="+- 0 6910 6804"/>
                              <a:gd name="T17" fmla="*/ T16 w 212"/>
                              <a:gd name="T18" fmla="+- 0 4488 4277"/>
                              <a:gd name="T19" fmla="*/ 4488 h 212"/>
                              <a:gd name="T20" fmla="+- 0 6869 6804"/>
                              <a:gd name="T21" fmla="*/ T20 w 212"/>
                              <a:gd name="T22" fmla="+- 0 4480 4277"/>
                              <a:gd name="T23" fmla="*/ 4480 h 212"/>
                              <a:gd name="T24" fmla="+- 0 6835 6804"/>
                              <a:gd name="T25" fmla="*/ T24 w 212"/>
                              <a:gd name="T26" fmla="+- 0 4457 4277"/>
                              <a:gd name="T27" fmla="*/ 4457 h 212"/>
                              <a:gd name="T28" fmla="+- 0 6813 6804"/>
                              <a:gd name="T29" fmla="*/ T28 w 212"/>
                              <a:gd name="T30" fmla="+- 0 4423 4277"/>
                              <a:gd name="T31" fmla="*/ 4423 h 212"/>
                              <a:gd name="T32" fmla="+- 0 6804 6804"/>
                              <a:gd name="T33" fmla="*/ T32 w 212"/>
                              <a:gd name="T34" fmla="+- 0 4382 4277"/>
                              <a:gd name="T35" fmla="*/ 4382 h 212"/>
                              <a:gd name="T36" fmla="+- 0 6813 6804"/>
                              <a:gd name="T37" fmla="*/ T36 w 212"/>
                              <a:gd name="T38" fmla="+- 0 4341 4277"/>
                              <a:gd name="T39" fmla="*/ 4341 h 212"/>
                              <a:gd name="T40" fmla="+- 0 6835 6804"/>
                              <a:gd name="T41" fmla="*/ T40 w 212"/>
                              <a:gd name="T42" fmla="+- 0 4308 4277"/>
                              <a:gd name="T43" fmla="*/ 4308 h 212"/>
                              <a:gd name="T44" fmla="+- 0 6869 6804"/>
                              <a:gd name="T45" fmla="*/ T44 w 212"/>
                              <a:gd name="T46" fmla="+- 0 4285 4277"/>
                              <a:gd name="T47" fmla="*/ 4285 h 212"/>
                              <a:gd name="T48" fmla="+- 0 6910 6804"/>
                              <a:gd name="T49" fmla="*/ T48 w 212"/>
                              <a:gd name="T50" fmla="+- 0 4277 4277"/>
                              <a:gd name="T51" fmla="*/ 4277 h 212"/>
                              <a:gd name="T52" fmla="+- 0 6951 6804"/>
                              <a:gd name="T53" fmla="*/ T52 w 212"/>
                              <a:gd name="T54" fmla="+- 0 4285 4277"/>
                              <a:gd name="T55" fmla="*/ 4285 h 212"/>
                              <a:gd name="T56" fmla="+- 0 6985 6804"/>
                              <a:gd name="T57" fmla="*/ T56 w 212"/>
                              <a:gd name="T58" fmla="+- 0 4308 4277"/>
                              <a:gd name="T59" fmla="*/ 4308 h 212"/>
                              <a:gd name="T60" fmla="+- 0 7007 6804"/>
                              <a:gd name="T61" fmla="*/ T60 w 212"/>
                              <a:gd name="T62" fmla="+- 0 4341 4277"/>
                              <a:gd name="T63" fmla="*/ 4341 h 212"/>
                              <a:gd name="T64" fmla="+- 0 7016 6804"/>
                              <a:gd name="T65" fmla="*/ T64 w 212"/>
                              <a:gd name="T66" fmla="+- 0 4382 4277"/>
                              <a:gd name="T67" fmla="*/ 438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2" y="105"/>
                                </a:moveTo>
                                <a:lnTo>
                                  <a:pt x="203" y="146"/>
                                </a:lnTo>
                                <a:lnTo>
                                  <a:pt x="181" y="180"/>
                                </a:lnTo>
                                <a:lnTo>
                                  <a:pt x="147" y="203"/>
                                </a:lnTo>
                                <a:lnTo>
                                  <a:pt x="106" y="211"/>
                                </a:lnTo>
                                <a:lnTo>
                                  <a:pt x="65" y="203"/>
                                </a:lnTo>
                                <a:lnTo>
                                  <a:pt x="31" y="180"/>
                                </a:lnTo>
                                <a:lnTo>
                                  <a:pt x="9" y="146"/>
                                </a:lnTo>
                                <a:lnTo>
                                  <a:pt x="0" y="105"/>
                                </a:lnTo>
                                <a:lnTo>
                                  <a:pt x="9" y="64"/>
                                </a:lnTo>
                                <a:lnTo>
                                  <a:pt x="31" y="31"/>
                                </a:lnTo>
                                <a:lnTo>
                                  <a:pt x="65" y="8"/>
                                </a:lnTo>
                                <a:lnTo>
                                  <a:pt x="106" y="0"/>
                                </a:lnTo>
                                <a:lnTo>
                                  <a:pt x="147" y="8"/>
                                </a:lnTo>
                                <a:lnTo>
                                  <a:pt x="181" y="31"/>
                                </a:lnTo>
                                <a:lnTo>
                                  <a:pt x="203" y="64"/>
                                </a:lnTo>
                                <a:lnTo>
                                  <a:pt x="212"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159"/>
                        <wps:cNvSpPr>
                          <a:spLocks/>
                        </wps:cNvSpPr>
                        <wps:spPr bwMode="auto">
                          <a:xfrm>
                            <a:off x="7626" y="4638"/>
                            <a:ext cx="212" cy="212"/>
                          </a:xfrm>
                          <a:custGeom>
                            <a:avLst/>
                            <a:gdLst>
                              <a:gd name="T0" fmla="+- 0 7732 7626"/>
                              <a:gd name="T1" fmla="*/ T0 w 212"/>
                              <a:gd name="T2" fmla="+- 0 4850 4638"/>
                              <a:gd name="T3" fmla="*/ 4850 h 212"/>
                              <a:gd name="T4" fmla="+- 0 7691 7626"/>
                              <a:gd name="T5" fmla="*/ T4 w 212"/>
                              <a:gd name="T6" fmla="+- 0 4841 4638"/>
                              <a:gd name="T7" fmla="*/ 4841 h 212"/>
                              <a:gd name="T8" fmla="+- 0 7657 7626"/>
                              <a:gd name="T9" fmla="*/ T8 w 212"/>
                              <a:gd name="T10" fmla="+- 0 4819 4638"/>
                              <a:gd name="T11" fmla="*/ 4819 h 212"/>
                              <a:gd name="T12" fmla="+- 0 7634 7626"/>
                              <a:gd name="T13" fmla="*/ T12 w 212"/>
                              <a:gd name="T14" fmla="+- 0 4785 4638"/>
                              <a:gd name="T15" fmla="*/ 4785 h 212"/>
                              <a:gd name="T16" fmla="+- 0 7626 7626"/>
                              <a:gd name="T17" fmla="*/ T16 w 212"/>
                              <a:gd name="T18" fmla="+- 0 4744 4638"/>
                              <a:gd name="T19" fmla="*/ 4744 h 212"/>
                              <a:gd name="T20" fmla="+- 0 7634 7626"/>
                              <a:gd name="T21" fmla="*/ T20 w 212"/>
                              <a:gd name="T22" fmla="+- 0 4703 4638"/>
                              <a:gd name="T23" fmla="*/ 4703 h 212"/>
                              <a:gd name="T24" fmla="+- 0 7657 7626"/>
                              <a:gd name="T25" fmla="*/ T24 w 212"/>
                              <a:gd name="T26" fmla="+- 0 4669 4638"/>
                              <a:gd name="T27" fmla="*/ 4669 h 212"/>
                              <a:gd name="T28" fmla="+- 0 7691 7626"/>
                              <a:gd name="T29" fmla="*/ T28 w 212"/>
                              <a:gd name="T30" fmla="+- 0 4647 4638"/>
                              <a:gd name="T31" fmla="*/ 4647 h 212"/>
                              <a:gd name="T32" fmla="+- 0 7732 7626"/>
                              <a:gd name="T33" fmla="*/ T32 w 212"/>
                              <a:gd name="T34" fmla="+- 0 4638 4638"/>
                              <a:gd name="T35" fmla="*/ 4638 h 212"/>
                              <a:gd name="T36" fmla="+- 0 7773 7626"/>
                              <a:gd name="T37" fmla="*/ T36 w 212"/>
                              <a:gd name="T38" fmla="+- 0 4647 4638"/>
                              <a:gd name="T39" fmla="*/ 4647 h 212"/>
                              <a:gd name="T40" fmla="+- 0 7806 7626"/>
                              <a:gd name="T41" fmla="*/ T40 w 212"/>
                              <a:gd name="T42" fmla="+- 0 4669 4638"/>
                              <a:gd name="T43" fmla="*/ 4669 h 212"/>
                              <a:gd name="T44" fmla="+- 0 7829 7626"/>
                              <a:gd name="T45" fmla="*/ T44 w 212"/>
                              <a:gd name="T46" fmla="+- 0 4703 4638"/>
                              <a:gd name="T47" fmla="*/ 4703 h 212"/>
                              <a:gd name="T48" fmla="+- 0 7837 7626"/>
                              <a:gd name="T49" fmla="*/ T48 w 212"/>
                              <a:gd name="T50" fmla="+- 0 4744 4638"/>
                              <a:gd name="T51" fmla="*/ 4744 h 212"/>
                              <a:gd name="T52" fmla="+- 0 7829 7626"/>
                              <a:gd name="T53" fmla="*/ T52 w 212"/>
                              <a:gd name="T54" fmla="+- 0 4785 4638"/>
                              <a:gd name="T55" fmla="*/ 4785 h 212"/>
                              <a:gd name="T56" fmla="+- 0 7806 7626"/>
                              <a:gd name="T57" fmla="*/ T56 w 212"/>
                              <a:gd name="T58" fmla="+- 0 4819 4638"/>
                              <a:gd name="T59" fmla="*/ 4819 h 212"/>
                              <a:gd name="T60" fmla="+- 0 7773 7626"/>
                              <a:gd name="T61" fmla="*/ T60 w 212"/>
                              <a:gd name="T62" fmla="+- 0 4841 4638"/>
                              <a:gd name="T63" fmla="*/ 4841 h 212"/>
                              <a:gd name="T64" fmla="+- 0 7732 7626"/>
                              <a:gd name="T65" fmla="*/ T64 w 212"/>
                              <a:gd name="T66" fmla="+- 0 4850 4638"/>
                              <a:gd name="T67" fmla="*/ 48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lnTo>
                                  <a:pt x="203" y="147"/>
                                </a:lnTo>
                                <a:lnTo>
                                  <a:pt x="180" y="181"/>
                                </a:lnTo>
                                <a:lnTo>
                                  <a:pt x="147" y="203"/>
                                </a:lnTo>
                                <a:lnTo>
                                  <a:pt x="106" y="212"/>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8"/>
                        <wps:cNvSpPr>
                          <a:spLocks/>
                        </wps:cNvSpPr>
                        <wps:spPr bwMode="auto">
                          <a:xfrm>
                            <a:off x="7626" y="4638"/>
                            <a:ext cx="212" cy="212"/>
                          </a:xfrm>
                          <a:custGeom>
                            <a:avLst/>
                            <a:gdLst>
                              <a:gd name="T0" fmla="+- 0 7837 7626"/>
                              <a:gd name="T1" fmla="*/ T0 w 212"/>
                              <a:gd name="T2" fmla="+- 0 4744 4638"/>
                              <a:gd name="T3" fmla="*/ 4744 h 212"/>
                              <a:gd name="T4" fmla="+- 0 7829 7626"/>
                              <a:gd name="T5" fmla="*/ T4 w 212"/>
                              <a:gd name="T6" fmla="+- 0 4785 4638"/>
                              <a:gd name="T7" fmla="*/ 4785 h 212"/>
                              <a:gd name="T8" fmla="+- 0 7806 7626"/>
                              <a:gd name="T9" fmla="*/ T8 w 212"/>
                              <a:gd name="T10" fmla="+- 0 4819 4638"/>
                              <a:gd name="T11" fmla="*/ 4819 h 212"/>
                              <a:gd name="T12" fmla="+- 0 7773 7626"/>
                              <a:gd name="T13" fmla="*/ T12 w 212"/>
                              <a:gd name="T14" fmla="+- 0 4841 4638"/>
                              <a:gd name="T15" fmla="*/ 4841 h 212"/>
                              <a:gd name="T16" fmla="+- 0 7732 7626"/>
                              <a:gd name="T17" fmla="*/ T16 w 212"/>
                              <a:gd name="T18" fmla="+- 0 4850 4638"/>
                              <a:gd name="T19" fmla="*/ 4850 h 212"/>
                              <a:gd name="T20" fmla="+- 0 7691 7626"/>
                              <a:gd name="T21" fmla="*/ T20 w 212"/>
                              <a:gd name="T22" fmla="+- 0 4841 4638"/>
                              <a:gd name="T23" fmla="*/ 4841 h 212"/>
                              <a:gd name="T24" fmla="+- 0 7657 7626"/>
                              <a:gd name="T25" fmla="*/ T24 w 212"/>
                              <a:gd name="T26" fmla="+- 0 4819 4638"/>
                              <a:gd name="T27" fmla="*/ 4819 h 212"/>
                              <a:gd name="T28" fmla="+- 0 7634 7626"/>
                              <a:gd name="T29" fmla="*/ T28 w 212"/>
                              <a:gd name="T30" fmla="+- 0 4785 4638"/>
                              <a:gd name="T31" fmla="*/ 4785 h 212"/>
                              <a:gd name="T32" fmla="+- 0 7626 7626"/>
                              <a:gd name="T33" fmla="*/ T32 w 212"/>
                              <a:gd name="T34" fmla="+- 0 4744 4638"/>
                              <a:gd name="T35" fmla="*/ 4744 h 212"/>
                              <a:gd name="T36" fmla="+- 0 7634 7626"/>
                              <a:gd name="T37" fmla="*/ T36 w 212"/>
                              <a:gd name="T38" fmla="+- 0 4703 4638"/>
                              <a:gd name="T39" fmla="*/ 4703 h 212"/>
                              <a:gd name="T40" fmla="+- 0 7657 7626"/>
                              <a:gd name="T41" fmla="*/ T40 w 212"/>
                              <a:gd name="T42" fmla="+- 0 4669 4638"/>
                              <a:gd name="T43" fmla="*/ 4669 h 212"/>
                              <a:gd name="T44" fmla="+- 0 7691 7626"/>
                              <a:gd name="T45" fmla="*/ T44 w 212"/>
                              <a:gd name="T46" fmla="+- 0 4647 4638"/>
                              <a:gd name="T47" fmla="*/ 4647 h 212"/>
                              <a:gd name="T48" fmla="+- 0 7732 7626"/>
                              <a:gd name="T49" fmla="*/ T48 w 212"/>
                              <a:gd name="T50" fmla="+- 0 4638 4638"/>
                              <a:gd name="T51" fmla="*/ 4638 h 212"/>
                              <a:gd name="T52" fmla="+- 0 7773 7626"/>
                              <a:gd name="T53" fmla="*/ T52 w 212"/>
                              <a:gd name="T54" fmla="+- 0 4647 4638"/>
                              <a:gd name="T55" fmla="*/ 4647 h 212"/>
                              <a:gd name="T56" fmla="+- 0 7806 7626"/>
                              <a:gd name="T57" fmla="*/ T56 w 212"/>
                              <a:gd name="T58" fmla="+- 0 4669 4638"/>
                              <a:gd name="T59" fmla="*/ 4669 h 212"/>
                              <a:gd name="T60" fmla="+- 0 7829 7626"/>
                              <a:gd name="T61" fmla="*/ T60 w 212"/>
                              <a:gd name="T62" fmla="+- 0 4703 4638"/>
                              <a:gd name="T63" fmla="*/ 4703 h 212"/>
                              <a:gd name="T64" fmla="+- 0 7837 7626"/>
                              <a:gd name="T65" fmla="*/ T64 w 212"/>
                              <a:gd name="T66" fmla="+- 0 4744 4638"/>
                              <a:gd name="T67" fmla="*/ 4744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7" y="203"/>
                                </a:lnTo>
                                <a:lnTo>
                                  <a:pt x="106" y="212"/>
                                </a:ln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157"/>
                        <wps:cNvSpPr>
                          <a:spLocks/>
                        </wps:cNvSpPr>
                        <wps:spPr bwMode="auto">
                          <a:xfrm>
                            <a:off x="7626" y="4173"/>
                            <a:ext cx="212" cy="212"/>
                          </a:xfrm>
                          <a:custGeom>
                            <a:avLst/>
                            <a:gdLst>
                              <a:gd name="T0" fmla="+- 0 7732 7626"/>
                              <a:gd name="T1" fmla="*/ T0 w 212"/>
                              <a:gd name="T2" fmla="+- 0 4385 4174"/>
                              <a:gd name="T3" fmla="*/ 4385 h 212"/>
                              <a:gd name="T4" fmla="+- 0 7691 7626"/>
                              <a:gd name="T5" fmla="*/ T4 w 212"/>
                              <a:gd name="T6" fmla="+- 0 4377 4174"/>
                              <a:gd name="T7" fmla="*/ 4377 h 212"/>
                              <a:gd name="T8" fmla="+- 0 7657 7626"/>
                              <a:gd name="T9" fmla="*/ T8 w 212"/>
                              <a:gd name="T10" fmla="+- 0 4354 4174"/>
                              <a:gd name="T11" fmla="*/ 4354 h 212"/>
                              <a:gd name="T12" fmla="+- 0 7634 7626"/>
                              <a:gd name="T13" fmla="*/ T12 w 212"/>
                              <a:gd name="T14" fmla="+- 0 4321 4174"/>
                              <a:gd name="T15" fmla="*/ 4321 h 212"/>
                              <a:gd name="T16" fmla="+- 0 7626 7626"/>
                              <a:gd name="T17" fmla="*/ T16 w 212"/>
                              <a:gd name="T18" fmla="+- 0 4279 4174"/>
                              <a:gd name="T19" fmla="*/ 4279 h 212"/>
                              <a:gd name="T20" fmla="+- 0 7634 7626"/>
                              <a:gd name="T21" fmla="*/ T20 w 212"/>
                              <a:gd name="T22" fmla="+- 0 4238 4174"/>
                              <a:gd name="T23" fmla="*/ 4238 h 212"/>
                              <a:gd name="T24" fmla="+- 0 7657 7626"/>
                              <a:gd name="T25" fmla="*/ T24 w 212"/>
                              <a:gd name="T26" fmla="+- 0 4205 4174"/>
                              <a:gd name="T27" fmla="*/ 4205 h 212"/>
                              <a:gd name="T28" fmla="+- 0 7691 7626"/>
                              <a:gd name="T29" fmla="*/ T28 w 212"/>
                              <a:gd name="T30" fmla="+- 0 4182 4174"/>
                              <a:gd name="T31" fmla="*/ 4182 h 212"/>
                              <a:gd name="T32" fmla="+- 0 7732 7626"/>
                              <a:gd name="T33" fmla="*/ T32 w 212"/>
                              <a:gd name="T34" fmla="+- 0 4174 4174"/>
                              <a:gd name="T35" fmla="*/ 4174 h 212"/>
                              <a:gd name="T36" fmla="+- 0 7773 7626"/>
                              <a:gd name="T37" fmla="*/ T36 w 212"/>
                              <a:gd name="T38" fmla="+- 0 4182 4174"/>
                              <a:gd name="T39" fmla="*/ 4182 h 212"/>
                              <a:gd name="T40" fmla="+- 0 7806 7626"/>
                              <a:gd name="T41" fmla="*/ T40 w 212"/>
                              <a:gd name="T42" fmla="+- 0 4205 4174"/>
                              <a:gd name="T43" fmla="*/ 4205 h 212"/>
                              <a:gd name="T44" fmla="+- 0 7829 7626"/>
                              <a:gd name="T45" fmla="*/ T44 w 212"/>
                              <a:gd name="T46" fmla="+- 0 4238 4174"/>
                              <a:gd name="T47" fmla="*/ 4238 h 212"/>
                              <a:gd name="T48" fmla="+- 0 7837 7626"/>
                              <a:gd name="T49" fmla="*/ T48 w 212"/>
                              <a:gd name="T50" fmla="+- 0 4279 4174"/>
                              <a:gd name="T51" fmla="*/ 4279 h 212"/>
                              <a:gd name="T52" fmla="+- 0 7829 7626"/>
                              <a:gd name="T53" fmla="*/ T52 w 212"/>
                              <a:gd name="T54" fmla="+- 0 4321 4174"/>
                              <a:gd name="T55" fmla="*/ 4321 h 212"/>
                              <a:gd name="T56" fmla="+- 0 7806 7626"/>
                              <a:gd name="T57" fmla="*/ T56 w 212"/>
                              <a:gd name="T58" fmla="+- 0 4354 4174"/>
                              <a:gd name="T59" fmla="*/ 4354 h 212"/>
                              <a:gd name="T60" fmla="+- 0 7773 7626"/>
                              <a:gd name="T61" fmla="*/ T60 w 212"/>
                              <a:gd name="T62" fmla="+- 0 4377 4174"/>
                              <a:gd name="T63" fmla="*/ 4377 h 212"/>
                              <a:gd name="T64" fmla="+- 0 7732 7626"/>
                              <a:gd name="T65" fmla="*/ T64 w 212"/>
                              <a:gd name="T66" fmla="+- 0 4385 4174"/>
                              <a:gd name="T67" fmla="*/ 438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7"/>
                                </a:lnTo>
                                <a:lnTo>
                                  <a:pt x="0" y="105"/>
                                </a:lnTo>
                                <a:lnTo>
                                  <a:pt x="8" y="64"/>
                                </a:lnTo>
                                <a:lnTo>
                                  <a:pt x="31" y="31"/>
                                </a:lnTo>
                                <a:lnTo>
                                  <a:pt x="65" y="8"/>
                                </a:lnTo>
                                <a:lnTo>
                                  <a:pt x="106" y="0"/>
                                </a:lnTo>
                                <a:lnTo>
                                  <a:pt x="147" y="8"/>
                                </a:lnTo>
                                <a:lnTo>
                                  <a:pt x="180" y="31"/>
                                </a:lnTo>
                                <a:lnTo>
                                  <a:pt x="203" y="64"/>
                                </a:lnTo>
                                <a:lnTo>
                                  <a:pt x="211" y="105"/>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56"/>
                        <wps:cNvSpPr>
                          <a:spLocks/>
                        </wps:cNvSpPr>
                        <wps:spPr bwMode="auto">
                          <a:xfrm>
                            <a:off x="7626" y="4173"/>
                            <a:ext cx="212" cy="212"/>
                          </a:xfrm>
                          <a:custGeom>
                            <a:avLst/>
                            <a:gdLst>
                              <a:gd name="T0" fmla="+- 0 7837 7626"/>
                              <a:gd name="T1" fmla="*/ T0 w 212"/>
                              <a:gd name="T2" fmla="+- 0 4279 4174"/>
                              <a:gd name="T3" fmla="*/ 4279 h 212"/>
                              <a:gd name="T4" fmla="+- 0 7829 7626"/>
                              <a:gd name="T5" fmla="*/ T4 w 212"/>
                              <a:gd name="T6" fmla="+- 0 4321 4174"/>
                              <a:gd name="T7" fmla="*/ 4321 h 212"/>
                              <a:gd name="T8" fmla="+- 0 7806 7626"/>
                              <a:gd name="T9" fmla="*/ T8 w 212"/>
                              <a:gd name="T10" fmla="+- 0 4354 4174"/>
                              <a:gd name="T11" fmla="*/ 4354 h 212"/>
                              <a:gd name="T12" fmla="+- 0 7773 7626"/>
                              <a:gd name="T13" fmla="*/ T12 w 212"/>
                              <a:gd name="T14" fmla="+- 0 4377 4174"/>
                              <a:gd name="T15" fmla="*/ 4377 h 212"/>
                              <a:gd name="T16" fmla="+- 0 7732 7626"/>
                              <a:gd name="T17" fmla="*/ T16 w 212"/>
                              <a:gd name="T18" fmla="+- 0 4385 4174"/>
                              <a:gd name="T19" fmla="*/ 4385 h 212"/>
                              <a:gd name="T20" fmla="+- 0 7691 7626"/>
                              <a:gd name="T21" fmla="*/ T20 w 212"/>
                              <a:gd name="T22" fmla="+- 0 4377 4174"/>
                              <a:gd name="T23" fmla="*/ 4377 h 212"/>
                              <a:gd name="T24" fmla="+- 0 7657 7626"/>
                              <a:gd name="T25" fmla="*/ T24 w 212"/>
                              <a:gd name="T26" fmla="+- 0 4354 4174"/>
                              <a:gd name="T27" fmla="*/ 4354 h 212"/>
                              <a:gd name="T28" fmla="+- 0 7634 7626"/>
                              <a:gd name="T29" fmla="*/ T28 w 212"/>
                              <a:gd name="T30" fmla="+- 0 4321 4174"/>
                              <a:gd name="T31" fmla="*/ 4321 h 212"/>
                              <a:gd name="T32" fmla="+- 0 7626 7626"/>
                              <a:gd name="T33" fmla="*/ T32 w 212"/>
                              <a:gd name="T34" fmla="+- 0 4279 4174"/>
                              <a:gd name="T35" fmla="*/ 4279 h 212"/>
                              <a:gd name="T36" fmla="+- 0 7634 7626"/>
                              <a:gd name="T37" fmla="*/ T36 w 212"/>
                              <a:gd name="T38" fmla="+- 0 4238 4174"/>
                              <a:gd name="T39" fmla="*/ 4238 h 212"/>
                              <a:gd name="T40" fmla="+- 0 7657 7626"/>
                              <a:gd name="T41" fmla="*/ T40 w 212"/>
                              <a:gd name="T42" fmla="+- 0 4205 4174"/>
                              <a:gd name="T43" fmla="*/ 4205 h 212"/>
                              <a:gd name="T44" fmla="+- 0 7691 7626"/>
                              <a:gd name="T45" fmla="*/ T44 w 212"/>
                              <a:gd name="T46" fmla="+- 0 4182 4174"/>
                              <a:gd name="T47" fmla="*/ 4182 h 212"/>
                              <a:gd name="T48" fmla="+- 0 7732 7626"/>
                              <a:gd name="T49" fmla="*/ T48 w 212"/>
                              <a:gd name="T50" fmla="+- 0 4174 4174"/>
                              <a:gd name="T51" fmla="*/ 4174 h 212"/>
                              <a:gd name="T52" fmla="+- 0 7773 7626"/>
                              <a:gd name="T53" fmla="*/ T52 w 212"/>
                              <a:gd name="T54" fmla="+- 0 4182 4174"/>
                              <a:gd name="T55" fmla="*/ 4182 h 212"/>
                              <a:gd name="T56" fmla="+- 0 7806 7626"/>
                              <a:gd name="T57" fmla="*/ T56 w 212"/>
                              <a:gd name="T58" fmla="+- 0 4205 4174"/>
                              <a:gd name="T59" fmla="*/ 4205 h 212"/>
                              <a:gd name="T60" fmla="+- 0 7829 7626"/>
                              <a:gd name="T61" fmla="*/ T60 w 212"/>
                              <a:gd name="T62" fmla="+- 0 4238 4174"/>
                              <a:gd name="T63" fmla="*/ 4238 h 212"/>
                              <a:gd name="T64" fmla="+- 0 7837 7626"/>
                              <a:gd name="T65" fmla="*/ T64 w 212"/>
                              <a:gd name="T66" fmla="+- 0 4279 4174"/>
                              <a:gd name="T67" fmla="*/ 427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7" y="203"/>
                                </a:lnTo>
                                <a:lnTo>
                                  <a:pt x="106" y="211"/>
                                </a:lnTo>
                                <a:lnTo>
                                  <a:pt x="65" y="203"/>
                                </a:lnTo>
                                <a:lnTo>
                                  <a:pt x="31" y="180"/>
                                </a:lnTo>
                                <a:lnTo>
                                  <a:pt x="8" y="147"/>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155"/>
                        <wps:cNvSpPr>
                          <a:spLocks/>
                        </wps:cNvSpPr>
                        <wps:spPr bwMode="auto">
                          <a:xfrm>
                            <a:off x="7626" y="4315"/>
                            <a:ext cx="212" cy="212"/>
                          </a:xfrm>
                          <a:custGeom>
                            <a:avLst/>
                            <a:gdLst>
                              <a:gd name="T0" fmla="+- 0 7732 7626"/>
                              <a:gd name="T1" fmla="*/ T0 w 212"/>
                              <a:gd name="T2" fmla="+- 0 4527 4316"/>
                              <a:gd name="T3" fmla="*/ 4527 h 212"/>
                              <a:gd name="T4" fmla="+- 0 7691 7626"/>
                              <a:gd name="T5" fmla="*/ T4 w 212"/>
                              <a:gd name="T6" fmla="+- 0 4519 4316"/>
                              <a:gd name="T7" fmla="*/ 4519 h 212"/>
                              <a:gd name="T8" fmla="+- 0 7657 7626"/>
                              <a:gd name="T9" fmla="*/ T8 w 212"/>
                              <a:gd name="T10" fmla="+- 0 4496 4316"/>
                              <a:gd name="T11" fmla="*/ 4496 h 212"/>
                              <a:gd name="T12" fmla="+- 0 7634 7626"/>
                              <a:gd name="T13" fmla="*/ T12 w 212"/>
                              <a:gd name="T14" fmla="+- 0 4462 4316"/>
                              <a:gd name="T15" fmla="*/ 4462 h 212"/>
                              <a:gd name="T16" fmla="+- 0 7626 7626"/>
                              <a:gd name="T17" fmla="*/ T16 w 212"/>
                              <a:gd name="T18" fmla="+- 0 4421 4316"/>
                              <a:gd name="T19" fmla="*/ 4421 h 212"/>
                              <a:gd name="T20" fmla="+- 0 7634 7626"/>
                              <a:gd name="T21" fmla="*/ T20 w 212"/>
                              <a:gd name="T22" fmla="+- 0 4380 4316"/>
                              <a:gd name="T23" fmla="*/ 4380 h 212"/>
                              <a:gd name="T24" fmla="+- 0 7657 7626"/>
                              <a:gd name="T25" fmla="*/ T24 w 212"/>
                              <a:gd name="T26" fmla="+- 0 4347 4316"/>
                              <a:gd name="T27" fmla="*/ 4347 h 212"/>
                              <a:gd name="T28" fmla="+- 0 7691 7626"/>
                              <a:gd name="T29" fmla="*/ T28 w 212"/>
                              <a:gd name="T30" fmla="+- 0 4324 4316"/>
                              <a:gd name="T31" fmla="*/ 4324 h 212"/>
                              <a:gd name="T32" fmla="+- 0 7732 7626"/>
                              <a:gd name="T33" fmla="*/ T32 w 212"/>
                              <a:gd name="T34" fmla="+- 0 4316 4316"/>
                              <a:gd name="T35" fmla="*/ 4316 h 212"/>
                              <a:gd name="T36" fmla="+- 0 7773 7626"/>
                              <a:gd name="T37" fmla="*/ T36 w 212"/>
                              <a:gd name="T38" fmla="+- 0 4324 4316"/>
                              <a:gd name="T39" fmla="*/ 4324 h 212"/>
                              <a:gd name="T40" fmla="+- 0 7806 7626"/>
                              <a:gd name="T41" fmla="*/ T40 w 212"/>
                              <a:gd name="T42" fmla="+- 0 4347 4316"/>
                              <a:gd name="T43" fmla="*/ 4347 h 212"/>
                              <a:gd name="T44" fmla="+- 0 7829 7626"/>
                              <a:gd name="T45" fmla="*/ T44 w 212"/>
                              <a:gd name="T46" fmla="+- 0 4380 4316"/>
                              <a:gd name="T47" fmla="*/ 4380 h 212"/>
                              <a:gd name="T48" fmla="+- 0 7837 7626"/>
                              <a:gd name="T49" fmla="*/ T48 w 212"/>
                              <a:gd name="T50" fmla="+- 0 4421 4316"/>
                              <a:gd name="T51" fmla="*/ 4421 h 212"/>
                              <a:gd name="T52" fmla="+- 0 7829 7626"/>
                              <a:gd name="T53" fmla="*/ T52 w 212"/>
                              <a:gd name="T54" fmla="+- 0 4462 4316"/>
                              <a:gd name="T55" fmla="*/ 4462 h 212"/>
                              <a:gd name="T56" fmla="+- 0 7806 7626"/>
                              <a:gd name="T57" fmla="*/ T56 w 212"/>
                              <a:gd name="T58" fmla="+- 0 4496 4316"/>
                              <a:gd name="T59" fmla="*/ 4496 h 212"/>
                              <a:gd name="T60" fmla="+- 0 7773 7626"/>
                              <a:gd name="T61" fmla="*/ T60 w 212"/>
                              <a:gd name="T62" fmla="+- 0 4519 4316"/>
                              <a:gd name="T63" fmla="*/ 4519 h 212"/>
                              <a:gd name="T64" fmla="+- 0 7732 7626"/>
                              <a:gd name="T65" fmla="*/ T64 w 212"/>
                              <a:gd name="T66" fmla="+- 0 4527 4316"/>
                              <a:gd name="T67" fmla="*/ 452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54"/>
                        <wps:cNvSpPr>
                          <a:spLocks/>
                        </wps:cNvSpPr>
                        <wps:spPr bwMode="auto">
                          <a:xfrm>
                            <a:off x="7626" y="4315"/>
                            <a:ext cx="212" cy="212"/>
                          </a:xfrm>
                          <a:custGeom>
                            <a:avLst/>
                            <a:gdLst>
                              <a:gd name="T0" fmla="+- 0 7837 7626"/>
                              <a:gd name="T1" fmla="*/ T0 w 212"/>
                              <a:gd name="T2" fmla="+- 0 4421 4316"/>
                              <a:gd name="T3" fmla="*/ 4421 h 212"/>
                              <a:gd name="T4" fmla="+- 0 7829 7626"/>
                              <a:gd name="T5" fmla="*/ T4 w 212"/>
                              <a:gd name="T6" fmla="+- 0 4462 4316"/>
                              <a:gd name="T7" fmla="*/ 4462 h 212"/>
                              <a:gd name="T8" fmla="+- 0 7806 7626"/>
                              <a:gd name="T9" fmla="*/ T8 w 212"/>
                              <a:gd name="T10" fmla="+- 0 4496 4316"/>
                              <a:gd name="T11" fmla="*/ 4496 h 212"/>
                              <a:gd name="T12" fmla="+- 0 7773 7626"/>
                              <a:gd name="T13" fmla="*/ T12 w 212"/>
                              <a:gd name="T14" fmla="+- 0 4519 4316"/>
                              <a:gd name="T15" fmla="*/ 4519 h 212"/>
                              <a:gd name="T16" fmla="+- 0 7732 7626"/>
                              <a:gd name="T17" fmla="*/ T16 w 212"/>
                              <a:gd name="T18" fmla="+- 0 4527 4316"/>
                              <a:gd name="T19" fmla="*/ 4527 h 212"/>
                              <a:gd name="T20" fmla="+- 0 7691 7626"/>
                              <a:gd name="T21" fmla="*/ T20 w 212"/>
                              <a:gd name="T22" fmla="+- 0 4519 4316"/>
                              <a:gd name="T23" fmla="*/ 4519 h 212"/>
                              <a:gd name="T24" fmla="+- 0 7657 7626"/>
                              <a:gd name="T25" fmla="*/ T24 w 212"/>
                              <a:gd name="T26" fmla="+- 0 4496 4316"/>
                              <a:gd name="T27" fmla="*/ 4496 h 212"/>
                              <a:gd name="T28" fmla="+- 0 7634 7626"/>
                              <a:gd name="T29" fmla="*/ T28 w 212"/>
                              <a:gd name="T30" fmla="+- 0 4462 4316"/>
                              <a:gd name="T31" fmla="*/ 4462 h 212"/>
                              <a:gd name="T32" fmla="+- 0 7626 7626"/>
                              <a:gd name="T33" fmla="*/ T32 w 212"/>
                              <a:gd name="T34" fmla="+- 0 4421 4316"/>
                              <a:gd name="T35" fmla="*/ 4421 h 212"/>
                              <a:gd name="T36" fmla="+- 0 7634 7626"/>
                              <a:gd name="T37" fmla="*/ T36 w 212"/>
                              <a:gd name="T38" fmla="+- 0 4380 4316"/>
                              <a:gd name="T39" fmla="*/ 4380 h 212"/>
                              <a:gd name="T40" fmla="+- 0 7657 7626"/>
                              <a:gd name="T41" fmla="*/ T40 w 212"/>
                              <a:gd name="T42" fmla="+- 0 4347 4316"/>
                              <a:gd name="T43" fmla="*/ 4347 h 212"/>
                              <a:gd name="T44" fmla="+- 0 7691 7626"/>
                              <a:gd name="T45" fmla="*/ T44 w 212"/>
                              <a:gd name="T46" fmla="+- 0 4324 4316"/>
                              <a:gd name="T47" fmla="*/ 4324 h 212"/>
                              <a:gd name="T48" fmla="+- 0 7732 7626"/>
                              <a:gd name="T49" fmla="*/ T48 w 212"/>
                              <a:gd name="T50" fmla="+- 0 4316 4316"/>
                              <a:gd name="T51" fmla="*/ 4316 h 212"/>
                              <a:gd name="T52" fmla="+- 0 7773 7626"/>
                              <a:gd name="T53" fmla="*/ T52 w 212"/>
                              <a:gd name="T54" fmla="+- 0 4324 4316"/>
                              <a:gd name="T55" fmla="*/ 4324 h 212"/>
                              <a:gd name="T56" fmla="+- 0 7806 7626"/>
                              <a:gd name="T57" fmla="*/ T56 w 212"/>
                              <a:gd name="T58" fmla="+- 0 4347 4316"/>
                              <a:gd name="T59" fmla="*/ 4347 h 212"/>
                              <a:gd name="T60" fmla="+- 0 7829 7626"/>
                              <a:gd name="T61" fmla="*/ T60 w 212"/>
                              <a:gd name="T62" fmla="+- 0 4380 4316"/>
                              <a:gd name="T63" fmla="*/ 4380 h 212"/>
                              <a:gd name="T64" fmla="+- 0 7837 7626"/>
                              <a:gd name="T65" fmla="*/ T64 w 212"/>
                              <a:gd name="T66" fmla="+- 0 4421 4316"/>
                              <a:gd name="T67" fmla="*/ 442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53"/>
                        <wps:cNvSpPr>
                          <a:spLocks/>
                        </wps:cNvSpPr>
                        <wps:spPr bwMode="auto">
                          <a:xfrm>
                            <a:off x="7626" y="4557"/>
                            <a:ext cx="212" cy="212"/>
                          </a:xfrm>
                          <a:custGeom>
                            <a:avLst/>
                            <a:gdLst>
                              <a:gd name="T0" fmla="+- 0 7732 7626"/>
                              <a:gd name="T1" fmla="*/ T0 w 212"/>
                              <a:gd name="T2" fmla="+- 0 4769 4558"/>
                              <a:gd name="T3" fmla="*/ 4769 h 212"/>
                              <a:gd name="T4" fmla="+- 0 7691 7626"/>
                              <a:gd name="T5" fmla="*/ T4 w 212"/>
                              <a:gd name="T6" fmla="+- 0 4761 4558"/>
                              <a:gd name="T7" fmla="*/ 4761 h 212"/>
                              <a:gd name="T8" fmla="+- 0 7657 7626"/>
                              <a:gd name="T9" fmla="*/ T8 w 212"/>
                              <a:gd name="T10" fmla="+- 0 4738 4558"/>
                              <a:gd name="T11" fmla="*/ 4738 h 212"/>
                              <a:gd name="T12" fmla="+- 0 7634 7626"/>
                              <a:gd name="T13" fmla="*/ T12 w 212"/>
                              <a:gd name="T14" fmla="+- 0 4704 4558"/>
                              <a:gd name="T15" fmla="*/ 4704 h 212"/>
                              <a:gd name="T16" fmla="+- 0 7626 7626"/>
                              <a:gd name="T17" fmla="*/ T16 w 212"/>
                              <a:gd name="T18" fmla="+- 0 4663 4558"/>
                              <a:gd name="T19" fmla="*/ 4663 h 212"/>
                              <a:gd name="T20" fmla="+- 0 7634 7626"/>
                              <a:gd name="T21" fmla="*/ T20 w 212"/>
                              <a:gd name="T22" fmla="+- 0 4622 4558"/>
                              <a:gd name="T23" fmla="*/ 4622 h 212"/>
                              <a:gd name="T24" fmla="+- 0 7657 7626"/>
                              <a:gd name="T25" fmla="*/ T24 w 212"/>
                              <a:gd name="T26" fmla="+- 0 4589 4558"/>
                              <a:gd name="T27" fmla="*/ 4589 h 212"/>
                              <a:gd name="T28" fmla="+- 0 7691 7626"/>
                              <a:gd name="T29" fmla="*/ T28 w 212"/>
                              <a:gd name="T30" fmla="+- 0 4566 4558"/>
                              <a:gd name="T31" fmla="*/ 4566 h 212"/>
                              <a:gd name="T32" fmla="+- 0 7732 7626"/>
                              <a:gd name="T33" fmla="*/ T32 w 212"/>
                              <a:gd name="T34" fmla="+- 0 4558 4558"/>
                              <a:gd name="T35" fmla="*/ 4558 h 212"/>
                              <a:gd name="T36" fmla="+- 0 7773 7626"/>
                              <a:gd name="T37" fmla="*/ T36 w 212"/>
                              <a:gd name="T38" fmla="+- 0 4566 4558"/>
                              <a:gd name="T39" fmla="*/ 4566 h 212"/>
                              <a:gd name="T40" fmla="+- 0 7806 7626"/>
                              <a:gd name="T41" fmla="*/ T40 w 212"/>
                              <a:gd name="T42" fmla="+- 0 4589 4558"/>
                              <a:gd name="T43" fmla="*/ 4589 h 212"/>
                              <a:gd name="T44" fmla="+- 0 7829 7626"/>
                              <a:gd name="T45" fmla="*/ T44 w 212"/>
                              <a:gd name="T46" fmla="+- 0 4622 4558"/>
                              <a:gd name="T47" fmla="*/ 4622 h 212"/>
                              <a:gd name="T48" fmla="+- 0 7837 7626"/>
                              <a:gd name="T49" fmla="*/ T48 w 212"/>
                              <a:gd name="T50" fmla="+- 0 4663 4558"/>
                              <a:gd name="T51" fmla="*/ 4663 h 212"/>
                              <a:gd name="T52" fmla="+- 0 7829 7626"/>
                              <a:gd name="T53" fmla="*/ T52 w 212"/>
                              <a:gd name="T54" fmla="+- 0 4704 4558"/>
                              <a:gd name="T55" fmla="*/ 4704 h 212"/>
                              <a:gd name="T56" fmla="+- 0 7806 7626"/>
                              <a:gd name="T57" fmla="*/ T56 w 212"/>
                              <a:gd name="T58" fmla="+- 0 4738 4558"/>
                              <a:gd name="T59" fmla="*/ 4738 h 212"/>
                              <a:gd name="T60" fmla="+- 0 7773 7626"/>
                              <a:gd name="T61" fmla="*/ T60 w 212"/>
                              <a:gd name="T62" fmla="+- 0 4761 4558"/>
                              <a:gd name="T63" fmla="*/ 4761 h 212"/>
                              <a:gd name="T64" fmla="+- 0 7732 7626"/>
                              <a:gd name="T65" fmla="*/ T64 w 212"/>
                              <a:gd name="T66" fmla="+- 0 4769 4558"/>
                              <a:gd name="T67" fmla="*/ 476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2"/>
                        <wps:cNvSpPr>
                          <a:spLocks/>
                        </wps:cNvSpPr>
                        <wps:spPr bwMode="auto">
                          <a:xfrm>
                            <a:off x="7626" y="4557"/>
                            <a:ext cx="212" cy="212"/>
                          </a:xfrm>
                          <a:custGeom>
                            <a:avLst/>
                            <a:gdLst>
                              <a:gd name="T0" fmla="+- 0 7837 7626"/>
                              <a:gd name="T1" fmla="*/ T0 w 212"/>
                              <a:gd name="T2" fmla="+- 0 4663 4558"/>
                              <a:gd name="T3" fmla="*/ 4663 h 212"/>
                              <a:gd name="T4" fmla="+- 0 7829 7626"/>
                              <a:gd name="T5" fmla="*/ T4 w 212"/>
                              <a:gd name="T6" fmla="+- 0 4704 4558"/>
                              <a:gd name="T7" fmla="*/ 4704 h 212"/>
                              <a:gd name="T8" fmla="+- 0 7806 7626"/>
                              <a:gd name="T9" fmla="*/ T8 w 212"/>
                              <a:gd name="T10" fmla="+- 0 4738 4558"/>
                              <a:gd name="T11" fmla="*/ 4738 h 212"/>
                              <a:gd name="T12" fmla="+- 0 7773 7626"/>
                              <a:gd name="T13" fmla="*/ T12 w 212"/>
                              <a:gd name="T14" fmla="+- 0 4761 4558"/>
                              <a:gd name="T15" fmla="*/ 4761 h 212"/>
                              <a:gd name="T16" fmla="+- 0 7732 7626"/>
                              <a:gd name="T17" fmla="*/ T16 w 212"/>
                              <a:gd name="T18" fmla="+- 0 4769 4558"/>
                              <a:gd name="T19" fmla="*/ 4769 h 212"/>
                              <a:gd name="T20" fmla="+- 0 7691 7626"/>
                              <a:gd name="T21" fmla="*/ T20 w 212"/>
                              <a:gd name="T22" fmla="+- 0 4761 4558"/>
                              <a:gd name="T23" fmla="*/ 4761 h 212"/>
                              <a:gd name="T24" fmla="+- 0 7657 7626"/>
                              <a:gd name="T25" fmla="*/ T24 w 212"/>
                              <a:gd name="T26" fmla="+- 0 4738 4558"/>
                              <a:gd name="T27" fmla="*/ 4738 h 212"/>
                              <a:gd name="T28" fmla="+- 0 7634 7626"/>
                              <a:gd name="T29" fmla="*/ T28 w 212"/>
                              <a:gd name="T30" fmla="+- 0 4704 4558"/>
                              <a:gd name="T31" fmla="*/ 4704 h 212"/>
                              <a:gd name="T32" fmla="+- 0 7626 7626"/>
                              <a:gd name="T33" fmla="*/ T32 w 212"/>
                              <a:gd name="T34" fmla="+- 0 4663 4558"/>
                              <a:gd name="T35" fmla="*/ 4663 h 212"/>
                              <a:gd name="T36" fmla="+- 0 7634 7626"/>
                              <a:gd name="T37" fmla="*/ T36 w 212"/>
                              <a:gd name="T38" fmla="+- 0 4622 4558"/>
                              <a:gd name="T39" fmla="*/ 4622 h 212"/>
                              <a:gd name="T40" fmla="+- 0 7657 7626"/>
                              <a:gd name="T41" fmla="*/ T40 w 212"/>
                              <a:gd name="T42" fmla="+- 0 4589 4558"/>
                              <a:gd name="T43" fmla="*/ 4589 h 212"/>
                              <a:gd name="T44" fmla="+- 0 7691 7626"/>
                              <a:gd name="T45" fmla="*/ T44 w 212"/>
                              <a:gd name="T46" fmla="+- 0 4566 4558"/>
                              <a:gd name="T47" fmla="*/ 4566 h 212"/>
                              <a:gd name="T48" fmla="+- 0 7732 7626"/>
                              <a:gd name="T49" fmla="*/ T48 w 212"/>
                              <a:gd name="T50" fmla="+- 0 4558 4558"/>
                              <a:gd name="T51" fmla="*/ 4558 h 212"/>
                              <a:gd name="T52" fmla="+- 0 7773 7626"/>
                              <a:gd name="T53" fmla="*/ T52 w 212"/>
                              <a:gd name="T54" fmla="+- 0 4566 4558"/>
                              <a:gd name="T55" fmla="*/ 4566 h 212"/>
                              <a:gd name="T56" fmla="+- 0 7806 7626"/>
                              <a:gd name="T57" fmla="*/ T56 w 212"/>
                              <a:gd name="T58" fmla="+- 0 4589 4558"/>
                              <a:gd name="T59" fmla="*/ 4589 h 212"/>
                              <a:gd name="T60" fmla="+- 0 7829 7626"/>
                              <a:gd name="T61" fmla="*/ T60 w 212"/>
                              <a:gd name="T62" fmla="+- 0 4622 4558"/>
                              <a:gd name="T63" fmla="*/ 4622 h 212"/>
                              <a:gd name="T64" fmla="+- 0 7837 7626"/>
                              <a:gd name="T65" fmla="*/ T64 w 212"/>
                              <a:gd name="T66" fmla="+- 0 4663 4558"/>
                              <a:gd name="T67" fmla="*/ 466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151"/>
                        <wps:cNvSpPr>
                          <a:spLocks/>
                        </wps:cNvSpPr>
                        <wps:spPr bwMode="auto">
                          <a:xfrm>
                            <a:off x="8447" y="4740"/>
                            <a:ext cx="212" cy="212"/>
                          </a:xfrm>
                          <a:custGeom>
                            <a:avLst/>
                            <a:gdLst>
                              <a:gd name="T0" fmla="+- 0 8553 8448"/>
                              <a:gd name="T1" fmla="*/ T0 w 212"/>
                              <a:gd name="T2" fmla="+- 0 4952 4741"/>
                              <a:gd name="T3" fmla="*/ 4952 h 212"/>
                              <a:gd name="T4" fmla="+- 0 8512 8448"/>
                              <a:gd name="T5" fmla="*/ T4 w 212"/>
                              <a:gd name="T6" fmla="+- 0 4944 4741"/>
                              <a:gd name="T7" fmla="*/ 4944 h 212"/>
                              <a:gd name="T8" fmla="+- 0 8478 8448"/>
                              <a:gd name="T9" fmla="*/ T8 w 212"/>
                              <a:gd name="T10" fmla="+- 0 4921 4741"/>
                              <a:gd name="T11" fmla="*/ 4921 h 212"/>
                              <a:gd name="T12" fmla="+- 0 8456 8448"/>
                              <a:gd name="T13" fmla="*/ T12 w 212"/>
                              <a:gd name="T14" fmla="+- 0 4888 4741"/>
                              <a:gd name="T15" fmla="*/ 4888 h 212"/>
                              <a:gd name="T16" fmla="+- 0 8448 8448"/>
                              <a:gd name="T17" fmla="*/ T16 w 212"/>
                              <a:gd name="T18" fmla="+- 0 4847 4741"/>
                              <a:gd name="T19" fmla="*/ 4847 h 212"/>
                              <a:gd name="T20" fmla="+- 0 8456 8448"/>
                              <a:gd name="T21" fmla="*/ T20 w 212"/>
                              <a:gd name="T22" fmla="+- 0 4805 4741"/>
                              <a:gd name="T23" fmla="*/ 4805 h 212"/>
                              <a:gd name="T24" fmla="+- 0 8478 8448"/>
                              <a:gd name="T25" fmla="*/ T24 w 212"/>
                              <a:gd name="T26" fmla="+- 0 4772 4741"/>
                              <a:gd name="T27" fmla="*/ 4772 h 212"/>
                              <a:gd name="T28" fmla="+- 0 8512 8448"/>
                              <a:gd name="T29" fmla="*/ T28 w 212"/>
                              <a:gd name="T30" fmla="+- 0 4749 4741"/>
                              <a:gd name="T31" fmla="*/ 4749 h 212"/>
                              <a:gd name="T32" fmla="+- 0 8553 8448"/>
                              <a:gd name="T33" fmla="*/ T32 w 212"/>
                              <a:gd name="T34" fmla="+- 0 4741 4741"/>
                              <a:gd name="T35" fmla="*/ 4741 h 212"/>
                              <a:gd name="T36" fmla="+- 0 8594 8448"/>
                              <a:gd name="T37" fmla="*/ T36 w 212"/>
                              <a:gd name="T38" fmla="+- 0 4749 4741"/>
                              <a:gd name="T39" fmla="*/ 4749 h 212"/>
                              <a:gd name="T40" fmla="+- 0 8628 8448"/>
                              <a:gd name="T41" fmla="*/ T40 w 212"/>
                              <a:gd name="T42" fmla="+- 0 4772 4741"/>
                              <a:gd name="T43" fmla="*/ 4772 h 212"/>
                              <a:gd name="T44" fmla="+- 0 8651 8448"/>
                              <a:gd name="T45" fmla="*/ T44 w 212"/>
                              <a:gd name="T46" fmla="+- 0 4805 4741"/>
                              <a:gd name="T47" fmla="*/ 4805 h 212"/>
                              <a:gd name="T48" fmla="+- 0 8659 8448"/>
                              <a:gd name="T49" fmla="*/ T48 w 212"/>
                              <a:gd name="T50" fmla="+- 0 4847 4741"/>
                              <a:gd name="T51" fmla="*/ 4847 h 212"/>
                              <a:gd name="T52" fmla="+- 0 8651 8448"/>
                              <a:gd name="T53" fmla="*/ T52 w 212"/>
                              <a:gd name="T54" fmla="+- 0 4888 4741"/>
                              <a:gd name="T55" fmla="*/ 4888 h 212"/>
                              <a:gd name="T56" fmla="+- 0 8628 8448"/>
                              <a:gd name="T57" fmla="*/ T56 w 212"/>
                              <a:gd name="T58" fmla="+- 0 4921 4741"/>
                              <a:gd name="T59" fmla="*/ 4921 h 212"/>
                              <a:gd name="T60" fmla="+- 0 8594 8448"/>
                              <a:gd name="T61" fmla="*/ T60 w 212"/>
                              <a:gd name="T62" fmla="+- 0 4944 4741"/>
                              <a:gd name="T63" fmla="*/ 4944 h 212"/>
                              <a:gd name="T64" fmla="+- 0 8553 8448"/>
                              <a:gd name="T65" fmla="*/ T64 w 212"/>
                              <a:gd name="T66" fmla="+- 0 4952 4741"/>
                              <a:gd name="T67" fmla="*/ 495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50"/>
                        <wps:cNvSpPr>
                          <a:spLocks/>
                        </wps:cNvSpPr>
                        <wps:spPr bwMode="auto">
                          <a:xfrm>
                            <a:off x="8447" y="4740"/>
                            <a:ext cx="212" cy="212"/>
                          </a:xfrm>
                          <a:custGeom>
                            <a:avLst/>
                            <a:gdLst>
                              <a:gd name="T0" fmla="+- 0 8659 8448"/>
                              <a:gd name="T1" fmla="*/ T0 w 212"/>
                              <a:gd name="T2" fmla="+- 0 4847 4741"/>
                              <a:gd name="T3" fmla="*/ 4847 h 212"/>
                              <a:gd name="T4" fmla="+- 0 8651 8448"/>
                              <a:gd name="T5" fmla="*/ T4 w 212"/>
                              <a:gd name="T6" fmla="+- 0 4888 4741"/>
                              <a:gd name="T7" fmla="*/ 4888 h 212"/>
                              <a:gd name="T8" fmla="+- 0 8628 8448"/>
                              <a:gd name="T9" fmla="*/ T8 w 212"/>
                              <a:gd name="T10" fmla="+- 0 4921 4741"/>
                              <a:gd name="T11" fmla="*/ 4921 h 212"/>
                              <a:gd name="T12" fmla="+- 0 8594 8448"/>
                              <a:gd name="T13" fmla="*/ T12 w 212"/>
                              <a:gd name="T14" fmla="+- 0 4944 4741"/>
                              <a:gd name="T15" fmla="*/ 4944 h 212"/>
                              <a:gd name="T16" fmla="+- 0 8553 8448"/>
                              <a:gd name="T17" fmla="*/ T16 w 212"/>
                              <a:gd name="T18" fmla="+- 0 4952 4741"/>
                              <a:gd name="T19" fmla="*/ 4952 h 212"/>
                              <a:gd name="T20" fmla="+- 0 8512 8448"/>
                              <a:gd name="T21" fmla="*/ T20 w 212"/>
                              <a:gd name="T22" fmla="+- 0 4944 4741"/>
                              <a:gd name="T23" fmla="*/ 4944 h 212"/>
                              <a:gd name="T24" fmla="+- 0 8478 8448"/>
                              <a:gd name="T25" fmla="*/ T24 w 212"/>
                              <a:gd name="T26" fmla="+- 0 4921 4741"/>
                              <a:gd name="T27" fmla="*/ 4921 h 212"/>
                              <a:gd name="T28" fmla="+- 0 8456 8448"/>
                              <a:gd name="T29" fmla="*/ T28 w 212"/>
                              <a:gd name="T30" fmla="+- 0 4888 4741"/>
                              <a:gd name="T31" fmla="*/ 4888 h 212"/>
                              <a:gd name="T32" fmla="+- 0 8448 8448"/>
                              <a:gd name="T33" fmla="*/ T32 w 212"/>
                              <a:gd name="T34" fmla="+- 0 4847 4741"/>
                              <a:gd name="T35" fmla="*/ 4847 h 212"/>
                              <a:gd name="T36" fmla="+- 0 8456 8448"/>
                              <a:gd name="T37" fmla="*/ T36 w 212"/>
                              <a:gd name="T38" fmla="+- 0 4805 4741"/>
                              <a:gd name="T39" fmla="*/ 4805 h 212"/>
                              <a:gd name="T40" fmla="+- 0 8478 8448"/>
                              <a:gd name="T41" fmla="*/ T40 w 212"/>
                              <a:gd name="T42" fmla="+- 0 4772 4741"/>
                              <a:gd name="T43" fmla="*/ 4772 h 212"/>
                              <a:gd name="T44" fmla="+- 0 8512 8448"/>
                              <a:gd name="T45" fmla="*/ T44 w 212"/>
                              <a:gd name="T46" fmla="+- 0 4749 4741"/>
                              <a:gd name="T47" fmla="*/ 4749 h 212"/>
                              <a:gd name="T48" fmla="+- 0 8553 8448"/>
                              <a:gd name="T49" fmla="*/ T48 w 212"/>
                              <a:gd name="T50" fmla="+- 0 4741 4741"/>
                              <a:gd name="T51" fmla="*/ 4741 h 212"/>
                              <a:gd name="T52" fmla="+- 0 8594 8448"/>
                              <a:gd name="T53" fmla="*/ T52 w 212"/>
                              <a:gd name="T54" fmla="+- 0 4749 4741"/>
                              <a:gd name="T55" fmla="*/ 4749 h 212"/>
                              <a:gd name="T56" fmla="+- 0 8628 8448"/>
                              <a:gd name="T57" fmla="*/ T56 w 212"/>
                              <a:gd name="T58" fmla="+- 0 4772 4741"/>
                              <a:gd name="T59" fmla="*/ 4772 h 212"/>
                              <a:gd name="T60" fmla="+- 0 8651 8448"/>
                              <a:gd name="T61" fmla="*/ T60 w 212"/>
                              <a:gd name="T62" fmla="+- 0 4805 4741"/>
                              <a:gd name="T63" fmla="*/ 4805 h 212"/>
                              <a:gd name="T64" fmla="+- 0 8659 8448"/>
                              <a:gd name="T65" fmla="*/ T64 w 212"/>
                              <a:gd name="T66" fmla="+- 0 4847 4741"/>
                              <a:gd name="T67" fmla="*/ 484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149"/>
                        <wps:cNvSpPr>
                          <a:spLocks/>
                        </wps:cNvSpPr>
                        <wps:spPr bwMode="auto">
                          <a:xfrm>
                            <a:off x="8447" y="4426"/>
                            <a:ext cx="212" cy="212"/>
                          </a:xfrm>
                          <a:custGeom>
                            <a:avLst/>
                            <a:gdLst>
                              <a:gd name="T0" fmla="+- 0 8553 8448"/>
                              <a:gd name="T1" fmla="*/ T0 w 212"/>
                              <a:gd name="T2" fmla="+- 0 4638 4427"/>
                              <a:gd name="T3" fmla="*/ 4638 h 212"/>
                              <a:gd name="T4" fmla="+- 0 8512 8448"/>
                              <a:gd name="T5" fmla="*/ T4 w 212"/>
                              <a:gd name="T6" fmla="+- 0 4630 4427"/>
                              <a:gd name="T7" fmla="*/ 4630 h 212"/>
                              <a:gd name="T8" fmla="+- 0 8478 8448"/>
                              <a:gd name="T9" fmla="*/ T8 w 212"/>
                              <a:gd name="T10" fmla="+- 0 4607 4427"/>
                              <a:gd name="T11" fmla="*/ 4607 h 212"/>
                              <a:gd name="T12" fmla="+- 0 8456 8448"/>
                              <a:gd name="T13" fmla="*/ T12 w 212"/>
                              <a:gd name="T14" fmla="+- 0 4573 4427"/>
                              <a:gd name="T15" fmla="*/ 4573 h 212"/>
                              <a:gd name="T16" fmla="+- 0 8448 8448"/>
                              <a:gd name="T17" fmla="*/ T16 w 212"/>
                              <a:gd name="T18" fmla="+- 0 4532 4427"/>
                              <a:gd name="T19" fmla="*/ 4532 h 212"/>
                              <a:gd name="T20" fmla="+- 0 8456 8448"/>
                              <a:gd name="T21" fmla="*/ T20 w 212"/>
                              <a:gd name="T22" fmla="+- 0 4491 4427"/>
                              <a:gd name="T23" fmla="*/ 4491 h 212"/>
                              <a:gd name="T24" fmla="+- 0 8478 8448"/>
                              <a:gd name="T25" fmla="*/ T24 w 212"/>
                              <a:gd name="T26" fmla="+- 0 4458 4427"/>
                              <a:gd name="T27" fmla="*/ 4458 h 212"/>
                              <a:gd name="T28" fmla="+- 0 8512 8448"/>
                              <a:gd name="T29" fmla="*/ T28 w 212"/>
                              <a:gd name="T30" fmla="+- 0 4435 4427"/>
                              <a:gd name="T31" fmla="*/ 4435 h 212"/>
                              <a:gd name="T32" fmla="+- 0 8553 8448"/>
                              <a:gd name="T33" fmla="*/ T32 w 212"/>
                              <a:gd name="T34" fmla="+- 0 4427 4427"/>
                              <a:gd name="T35" fmla="*/ 4427 h 212"/>
                              <a:gd name="T36" fmla="+- 0 8594 8448"/>
                              <a:gd name="T37" fmla="*/ T36 w 212"/>
                              <a:gd name="T38" fmla="+- 0 4435 4427"/>
                              <a:gd name="T39" fmla="*/ 4435 h 212"/>
                              <a:gd name="T40" fmla="+- 0 8628 8448"/>
                              <a:gd name="T41" fmla="*/ T40 w 212"/>
                              <a:gd name="T42" fmla="+- 0 4458 4427"/>
                              <a:gd name="T43" fmla="*/ 4458 h 212"/>
                              <a:gd name="T44" fmla="+- 0 8651 8448"/>
                              <a:gd name="T45" fmla="*/ T44 w 212"/>
                              <a:gd name="T46" fmla="+- 0 4491 4427"/>
                              <a:gd name="T47" fmla="*/ 4491 h 212"/>
                              <a:gd name="T48" fmla="+- 0 8659 8448"/>
                              <a:gd name="T49" fmla="*/ T48 w 212"/>
                              <a:gd name="T50" fmla="+- 0 4532 4427"/>
                              <a:gd name="T51" fmla="*/ 4532 h 212"/>
                              <a:gd name="T52" fmla="+- 0 8651 8448"/>
                              <a:gd name="T53" fmla="*/ T52 w 212"/>
                              <a:gd name="T54" fmla="+- 0 4573 4427"/>
                              <a:gd name="T55" fmla="*/ 4573 h 212"/>
                              <a:gd name="T56" fmla="+- 0 8628 8448"/>
                              <a:gd name="T57" fmla="*/ T56 w 212"/>
                              <a:gd name="T58" fmla="+- 0 4607 4427"/>
                              <a:gd name="T59" fmla="*/ 4607 h 212"/>
                              <a:gd name="T60" fmla="+- 0 8594 8448"/>
                              <a:gd name="T61" fmla="*/ T60 w 212"/>
                              <a:gd name="T62" fmla="+- 0 4630 4427"/>
                              <a:gd name="T63" fmla="*/ 4630 h 212"/>
                              <a:gd name="T64" fmla="+- 0 8553 8448"/>
                              <a:gd name="T65" fmla="*/ T64 w 212"/>
                              <a:gd name="T66" fmla="+- 0 4638 4427"/>
                              <a:gd name="T67" fmla="*/ 463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6"/>
                                </a:lnTo>
                                <a:lnTo>
                                  <a:pt x="0" y="105"/>
                                </a:lnTo>
                                <a:lnTo>
                                  <a:pt x="8" y="64"/>
                                </a:lnTo>
                                <a:lnTo>
                                  <a:pt x="30" y="31"/>
                                </a:lnTo>
                                <a:lnTo>
                                  <a:pt x="64" y="8"/>
                                </a:lnTo>
                                <a:lnTo>
                                  <a:pt x="105" y="0"/>
                                </a:lnTo>
                                <a:lnTo>
                                  <a:pt x="146" y="8"/>
                                </a:lnTo>
                                <a:lnTo>
                                  <a:pt x="180" y="31"/>
                                </a:lnTo>
                                <a:lnTo>
                                  <a:pt x="203" y="64"/>
                                </a:lnTo>
                                <a:lnTo>
                                  <a:pt x="211" y="105"/>
                                </a:lnTo>
                                <a:lnTo>
                                  <a:pt x="203" y="146"/>
                                </a:lnTo>
                                <a:lnTo>
                                  <a:pt x="180" y="180"/>
                                </a:lnTo>
                                <a:lnTo>
                                  <a:pt x="146" y="203"/>
                                </a:lnTo>
                                <a:lnTo>
                                  <a:pt x="105"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48"/>
                        <wps:cNvSpPr>
                          <a:spLocks/>
                        </wps:cNvSpPr>
                        <wps:spPr bwMode="auto">
                          <a:xfrm>
                            <a:off x="8447" y="4426"/>
                            <a:ext cx="212" cy="212"/>
                          </a:xfrm>
                          <a:custGeom>
                            <a:avLst/>
                            <a:gdLst>
                              <a:gd name="T0" fmla="+- 0 8659 8448"/>
                              <a:gd name="T1" fmla="*/ T0 w 212"/>
                              <a:gd name="T2" fmla="+- 0 4532 4427"/>
                              <a:gd name="T3" fmla="*/ 4532 h 212"/>
                              <a:gd name="T4" fmla="+- 0 8651 8448"/>
                              <a:gd name="T5" fmla="*/ T4 w 212"/>
                              <a:gd name="T6" fmla="+- 0 4573 4427"/>
                              <a:gd name="T7" fmla="*/ 4573 h 212"/>
                              <a:gd name="T8" fmla="+- 0 8628 8448"/>
                              <a:gd name="T9" fmla="*/ T8 w 212"/>
                              <a:gd name="T10" fmla="+- 0 4607 4427"/>
                              <a:gd name="T11" fmla="*/ 4607 h 212"/>
                              <a:gd name="T12" fmla="+- 0 8594 8448"/>
                              <a:gd name="T13" fmla="*/ T12 w 212"/>
                              <a:gd name="T14" fmla="+- 0 4630 4427"/>
                              <a:gd name="T15" fmla="*/ 4630 h 212"/>
                              <a:gd name="T16" fmla="+- 0 8553 8448"/>
                              <a:gd name="T17" fmla="*/ T16 w 212"/>
                              <a:gd name="T18" fmla="+- 0 4638 4427"/>
                              <a:gd name="T19" fmla="*/ 4638 h 212"/>
                              <a:gd name="T20" fmla="+- 0 8512 8448"/>
                              <a:gd name="T21" fmla="*/ T20 w 212"/>
                              <a:gd name="T22" fmla="+- 0 4630 4427"/>
                              <a:gd name="T23" fmla="*/ 4630 h 212"/>
                              <a:gd name="T24" fmla="+- 0 8478 8448"/>
                              <a:gd name="T25" fmla="*/ T24 w 212"/>
                              <a:gd name="T26" fmla="+- 0 4607 4427"/>
                              <a:gd name="T27" fmla="*/ 4607 h 212"/>
                              <a:gd name="T28" fmla="+- 0 8456 8448"/>
                              <a:gd name="T29" fmla="*/ T28 w 212"/>
                              <a:gd name="T30" fmla="+- 0 4573 4427"/>
                              <a:gd name="T31" fmla="*/ 4573 h 212"/>
                              <a:gd name="T32" fmla="+- 0 8448 8448"/>
                              <a:gd name="T33" fmla="*/ T32 w 212"/>
                              <a:gd name="T34" fmla="+- 0 4532 4427"/>
                              <a:gd name="T35" fmla="*/ 4532 h 212"/>
                              <a:gd name="T36" fmla="+- 0 8456 8448"/>
                              <a:gd name="T37" fmla="*/ T36 w 212"/>
                              <a:gd name="T38" fmla="+- 0 4491 4427"/>
                              <a:gd name="T39" fmla="*/ 4491 h 212"/>
                              <a:gd name="T40" fmla="+- 0 8478 8448"/>
                              <a:gd name="T41" fmla="*/ T40 w 212"/>
                              <a:gd name="T42" fmla="+- 0 4458 4427"/>
                              <a:gd name="T43" fmla="*/ 4458 h 212"/>
                              <a:gd name="T44" fmla="+- 0 8512 8448"/>
                              <a:gd name="T45" fmla="*/ T44 w 212"/>
                              <a:gd name="T46" fmla="+- 0 4435 4427"/>
                              <a:gd name="T47" fmla="*/ 4435 h 212"/>
                              <a:gd name="T48" fmla="+- 0 8553 8448"/>
                              <a:gd name="T49" fmla="*/ T48 w 212"/>
                              <a:gd name="T50" fmla="+- 0 4427 4427"/>
                              <a:gd name="T51" fmla="*/ 4427 h 212"/>
                              <a:gd name="T52" fmla="+- 0 8594 8448"/>
                              <a:gd name="T53" fmla="*/ T52 w 212"/>
                              <a:gd name="T54" fmla="+- 0 4435 4427"/>
                              <a:gd name="T55" fmla="*/ 4435 h 212"/>
                              <a:gd name="T56" fmla="+- 0 8628 8448"/>
                              <a:gd name="T57" fmla="*/ T56 w 212"/>
                              <a:gd name="T58" fmla="+- 0 4458 4427"/>
                              <a:gd name="T59" fmla="*/ 4458 h 212"/>
                              <a:gd name="T60" fmla="+- 0 8651 8448"/>
                              <a:gd name="T61" fmla="*/ T60 w 212"/>
                              <a:gd name="T62" fmla="+- 0 4491 4427"/>
                              <a:gd name="T63" fmla="*/ 4491 h 212"/>
                              <a:gd name="T64" fmla="+- 0 8659 8448"/>
                              <a:gd name="T65" fmla="*/ T64 w 212"/>
                              <a:gd name="T66" fmla="+- 0 4532 4427"/>
                              <a:gd name="T67" fmla="*/ 453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0" y="180"/>
                                </a:lnTo>
                                <a:lnTo>
                                  <a:pt x="8" y="146"/>
                                </a:lnTo>
                                <a:lnTo>
                                  <a:pt x="0" y="105"/>
                                </a:lnTo>
                                <a:lnTo>
                                  <a:pt x="8" y="64"/>
                                </a:lnTo>
                                <a:lnTo>
                                  <a:pt x="30"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147"/>
                        <wps:cNvSpPr>
                          <a:spLocks/>
                        </wps:cNvSpPr>
                        <wps:spPr bwMode="auto">
                          <a:xfrm>
                            <a:off x="8447" y="4362"/>
                            <a:ext cx="212" cy="212"/>
                          </a:xfrm>
                          <a:custGeom>
                            <a:avLst/>
                            <a:gdLst>
                              <a:gd name="T0" fmla="+- 0 8553 8448"/>
                              <a:gd name="T1" fmla="*/ T0 w 212"/>
                              <a:gd name="T2" fmla="+- 0 4573 4362"/>
                              <a:gd name="T3" fmla="*/ 4573 h 212"/>
                              <a:gd name="T4" fmla="+- 0 8512 8448"/>
                              <a:gd name="T5" fmla="*/ T4 w 212"/>
                              <a:gd name="T6" fmla="+- 0 4565 4362"/>
                              <a:gd name="T7" fmla="*/ 4565 h 212"/>
                              <a:gd name="T8" fmla="+- 0 8478 8448"/>
                              <a:gd name="T9" fmla="*/ T8 w 212"/>
                              <a:gd name="T10" fmla="+- 0 4542 4362"/>
                              <a:gd name="T11" fmla="*/ 4542 h 212"/>
                              <a:gd name="T12" fmla="+- 0 8456 8448"/>
                              <a:gd name="T13" fmla="*/ T12 w 212"/>
                              <a:gd name="T14" fmla="+- 0 4509 4362"/>
                              <a:gd name="T15" fmla="*/ 4509 h 212"/>
                              <a:gd name="T16" fmla="+- 0 8448 8448"/>
                              <a:gd name="T17" fmla="*/ T16 w 212"/>
                              <a:gd name="T18" fmla="+- 0 4468 4362"/>
                              <a:gd name="T19" fmla="*/ 4468 h 212"/>
                              <a:gd name="T20" fmla="+- 0 8456 8448"/>
                              <a:gd name="T21" fmla="*/ T20 w 212"/>
                              <a:gd name="T22" fmla="+- 0 4427 4362"/>
                              <a:gd name="T23" fmla="*/ 4427 h 212"/>
                              <a:gd name="T24" fmla="+- 0 8478 8448"/>
                              <a:gd name="T25" fmla="*/ T24 w 212"/>
                              <a:gd name="T26" fmla="+- 0 4393 4362"/>
                              <a:gd name="T27" fmla="*/ 4393 h 212"/>
                              <a:gd name="T28" fmla="+- 0 8512 8448"/>
                              <a:gd name="T29" fmla="*/ T28 w 212"/>
                              <a:gd name="T30" fmla="+- 0 4370 4362"/>
                              <a:gd name="T31" fmla="*/ 4370 h 212"/>
                              <a:gd name="T32" fmla="+- 0 8553 8448"/>
                              <a:gd name="T33" fmla="*/ T32 w 212"/>
                              <a:gd name="T34" fmla="+- 0 4362 4362"/>
                              <a:gd name="T35" fmla="*/ 4362 h 212"/>
                              <a:gd name="T36" fmla="+- 0 8594 8448"/>
                              <a:gd name="T37" fmla="*/ T36 w 212"/>
                              <a:gd name="T38" fmla="+- 0 4370 4362"/>
                              <a:gd name="T39" fmla="*/ 4370 h 212"/>
                              <a:gd name="T40" fmla="+- 0 8628 8448"/>
                              <a:gd name="T41" fmla="*/ T40 w 212"/>
                              <a:gd name="T42" fmla="+- 0 4393 4362"/>
                              <a:gd name="T43" fmla="*/ 4393 h 212"/>
                              <a:gd name="T44" fmla="+- 0 8651 8448"/>
                              <a:gd name="T45" fmla="*/ T44 w 212"/>
                              <a:gd name="T46" fmla="+- 0 4427 4362"/>
                              <a:gd name="T47" fmla="*/ 4427 h 212"/>
                              <a:gd name="T48" fmla="+- 0 8659 8448"/>
                              <a:gd name="T49" fmla="*/ T48 w 212"/>
                              <a:gd name="T50" fmla="+- 0 4468 4362"/>
                              <a:gd name="T51" fmla="*/ 4468 h 212"/>
                              <a:gd name="T52" fmla="+- 0 8651 8448"/>
                              <a:gd name="T53" fmla="*/ T52 w 212"/>
                              <a:gd name="T54" fmla="+- 0 4509 4362"/>
                              <a:gd name="T55" fmla="*/ 4509 h 212"/>
                              <a:gd name="T56" fmla="+- 0 8628 8448"/>
                              <a:gd name="T57" fmla="*/ T56 w 212"/>
                              <a:gd name="T58" fmla="+- 0 4542 4362"/>
                              <a:gd name="T59" fmla="*/ 4542 h 212"/>
                              <a:gd name="T60" fmla="+- 0 8594 8448"/>
                              <a:gd name="T61" fmla="*/ T60 w 212"/>
                              <a:gd name="T62" fmla="+- 0 4565 4362"/>
                              <a:gd name="T63" fmla="*/ 4565 h 212"/>
                              <a:gd name="T64" fmla="+- 0 8553 8448"/>
                              <a:gd name="T65" fmla="*/ T64 w 212"/>
                              <a:gd name="T66" fmla="+- 0 4573 4362"/>
                              <a:gd name="T67" fmla="*/ 457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5"/>
                                </a:lnTo>
                                <a:lnTo>
                                  <a:pt x="30" y="31"/>
                                </a:lnTo>
                                <a:lnTo>
                                  <a:pt x="64" y="8"/>
                                </a:lnTo>
                                <a:lnTo>
                                  <a:pt x="105" y="0"/>
                                </a:lnTo>
                                <a:lnTo>
                                  <a:pt x="146" y="8"/>
                                </a:lnTo>
                                <a:lnTo>
                                  <a:pt x="180" y="31"/>
                                </a:lnTo>
                                <a:lnTo>
                                  <a:pt x="203" y="65"/>
                                </a:lnTo>
                                <a:lnTo>
                                  <a:pt x="211" y="106"/>
                                </a:lnTo>
                                <a:lnTo>
                                  <a:pt x="203" y="147"/>
                                </a:lnTo>
                                <a:lnTo>
                                  <a:pt x="180" y="180"/>
                                </a:lnTo>
                                <a:lnTo>
                                  <a:pt x="146" y="203"/>
                                </a:lnTo>
                                <a:lnTo>
                                  <a:pt x="105"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46"/>
                        <wps:cNvSpPr>
                          <a:spLocks/>
                        </wps:cNvSpPr>
                        <wps:spPr bwMode="auto">
                          <a:xfrm>
                            <a:off x="8447" y="4362"/>
                            <a:ext cx="212" cy="212"/>
                          </a:xfrm>
                          <a:custGeom>
                            <a:avLst/>
                            <a:gdLst>
                              <a:gd name="T0" fmla="+- 0 8659 8448"/>
                              <a:gd name="T1" fmla="*/ T0 w 212"/>
                              <a:gd name="T2" fmla="+- 0 4468 4362"/>
                              <a:gd name="T3" fmla="*/ 4468 h 212"/>
                              <a:gd name="T4" fmla="+- 0 8651 8448"/>
                              <a:gd name="T5" fmla="*/ T4 w 212"/>
                              <a:gd name="T6" fmla="+- 0 4509 4362"/>
                              <a:gd name="T7" fmla="*/ 4509 h 212"/>
                              <a:gd name="T8" fmla="+- 0 8628 8448"/>
                              <a:gd name="T9" fmla="*/ T8 w 212"/>
                              <a:gd name="T10" fmla="+- 0 4542 4362"/>
                              <a:gd name="T11" fmla="*/ 4542 h 212"/>
                              <a:gd name="T12" fmla="+- 0 8594 8448"/>
                              <a:gd name="T13" fmla="*/ T12 w 212"/>
                              <a:gd name="T14" fmla="+- 0 4565 4362"/>
                              <a:gd name="T15" fmla="*/ 4565 h 212"/>
                              <a:gd name="T16" fmla="+- 0 8553 8448"/>
                              <a:gd name="T17" fmla="*/ T16 w 212"/>
                              <a:gd name="T18" fmla="+- 0 4573 4362"/>
                              <a:gd name="T19" fmla="*/ 4573 h 212"/>
                              <a:gd name="T20" fmla="+- 0 8512 8448"/>
                              <a:gd name="T21" fmla="*/ T20 w 212"/>
                              <a:gd name="T22" fmla="+- 0 4565 4362"/>
                              <a:gd name="T23" fmla="*/ 4565 h 212"/>
                              <a:gd name="T24" fmla="+- 0 8478 8448"/>
                              <a:gd name="T25" fmla="*/ T24 w 212"/>
                              <a:gd name="T26" fmla="+- 0 4542 4362"/>
                              <a:gd name="T27" fmla="*/ 4542 h 212"/>
                              <a:gd name="T28" fmla="+- 0 8456 8448"/>
                              <a:gd name="T29" fmla="*/ T28 w 212"/>
                              <a:gd name="T30" fmla="+- 0 4509 4362"/>
                              <a:gd name="T31" fmla="*/ 4509 h 212"/>
                              <a:gd name="T32" fmla="+- 0 8448 8448"/>
                              <a:gd name="T33" fmla="*/ T32 w 212"/>
                              <a:gd name="T34" fmla="+- 0 4468 4362"/>
                              <a:gd name="T35" fmla="*/ 4468 h 212"/>
                              <a:gd name="T36" fmla="+- 0 8456 8448"/>
                              <a:gd name="T37" fmla="*/ T36 w 212"/>
                              <a:gd name="T38" fmla="+- 0 4427 4362"/>
                              <a:gd name="T39" fmla="*/ 4427 h 212"/>
                              <a:gd name="T40" fmla="+- 0 8478 8448"/>
                              <a:gd name="T41" fmla="*/ T40 w 212"/>
                              <a:gd name="T42" fmla="+- 0 4393 4362"/>
                              <a:gd name="T43" fmla="*/ 4393 h 212"/>
                              <a:gd name="T44" fmla="+- 0 8512 8448"/>
                              <a:gd name="T45" fmla="*/ T44 w 212"/>
                              <a:gd name="T46" fmla="+- 0 4370 4362"/>
                              <a:gd name="T47" fmla="*/ 4370 h 212"/>
                              <a:gd name="T48" fmla="+- 0 8553 8448"/>
                              <a:gd name="T49" fmla="*/ T48 w 212"/>
                              <a:gd name="T50" fmla="+- 0 4362 4362"/>
                              <a:gd name="T51" fmla="*/ 4362 h 212"/>
                              <a:gd name="T52" fmla="+- 0 8594 8448"/>
                              <a:gd name="T53" fmla="*/ T52 w 212"/>
                              <a:gd name="T54" fmla="+- 0 4370 4362"/>
                              <a:gd name="T55" fmla="*/ 4370 h 212"/>
                              <a:gd name="T56" fmla="+- 0 8628 8448"/>
                              <a:gd name="T57" fmla="*/ T56 w 212"/>
                              <a:gd name="T58" fmla="+- 0 4393 4362"/>
                              <a:gd name="T59" fmla="*/ 4393 h 212"/>
                              <a:gd name="T60" fmla="+- 0 8651 8448"/>
                              <a:gd name="T61" fmla="*/ T60 w 212"/>
                              <a:gd name="T62" fmla="+- 0 4427 4362"/>
                              <a:gd name="T63" fmla="*/ 4427 h 212"/>
                              <a:gd name="T64" fmla="+- 0 8659 8448"/>
                              <a:gd name="T65" fmla="*/ T64 w 212"/>
                              <a:gd name="T66" fmla="+- 0 4468 4362"/>
                              <a:gd name="T67" fmla="*/ 446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5"/>
                                </a:lnTo>
                                <a:lnTo>
                                  <a:pt x="30" y="31"/>
                                </a:lnTo>
                                <a:lnTo>
                                  <a:pt x="64" y="8"/>
                                </a:lnTo>
                                <a:lnTo>
                                  <a:pt x="105" y="0"/>
                                </a:lnTo>
                                <a:lnTo>
                                  <a:pt x="146" y="8"/>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145"/>
                        <wps:cNvSpPr>
                          <a:spLocks/>
                        </wps:cNvSpPr>
                        <wps:spPr bwMode="auto">
                          <a:xfrm>
                            <a:off x="8447" y="4565"/>
                            <a:ext cx="212" cy="212"/>
                          </a:xfrm>
                          <a:custGeom>
                            <a:avLst/>
                            <a:gdLst>
                              <a:gd name="T0" fmla="+- 0 8553 8448"/>
                              <a:gd name="T1" fmla="*/ T0 w 212"/>
                              <a:gd name="T2" fmla="+- 0 4777 4566"/>
                              <a:gd name="T3" fmla="*/ 4777 h 212"/>
                              <a:gd name="T4" fmla="+- 0 8512 8448"/>
                              <a:gd name="T5" fmla="*/ T4 w 212"/>
                              <a:gd name="T6" fmla="+- 0 4769 4566"/>
                              <a:gd name="T7" fmla="*/ 4769 h 212"/>
                              <a:gd name="T8" fmla="+- 0 8478 8448"/>
                              <a:gd name="T9" fmla="*/ T8 w 212"/>
                              <a:gd name="T10" fmla="+- 0 4746 4566"/>
                              <a:gd name="T11" fmla="*/ 4746 h 212"/>
                              <a:gd name="T12" fmla="+- 0 8456 8448"/>
                              <a:gd name="T13" fmla="*/ T12 w 212"/>
                              <a:gd name="T14" fmla="+- 0 4713 4566"/>
                              <a:gd name="T15" fmla="*/ 4713 h 212"/>
                              <a:gd name="T16" fmla="+- 0 8448 8448"/>
                              <a:gd name="T17" fmla="*/ T16 w 212"/>
                              <a:gd name="T18" fmla="+- 0 4672 4566"/>
                              <a:gd name="T19" fmla="*/ 4672 h 212"/>
                              <a:gd name="T20" fmla="+- 0 8456 8448"/>
                              <a:gd name="T21" fmla="*/ T20 w 212"/>
                              <a:gd name="T22" fmla="+- 0 4630 4566"/>
                              <a:gd name="T23" fmla="*/ 4630 h 212"/>
                              <a:gd name="T24" fmla="+- 0 8478 8448"/>
                              <a:gd name="T25" fmla="*/ T24 w 212"/>
                              <a:gd name="T26" fmla="+- 0 4597 4566"/>
                              <a:gd name="T27" fmla="*/ 4597 h 212"/>
                              <a:gd name="T28" fmla="+- 0 8512 8448"/>
                              <a:gd name="T29" fmla="*/ T28 w 212"/>
                              <a:gd name="T30" fmla="+- 0 4574 4566"/>
                              <a:gd name="T31" fmla="*/ 4574 h 212"/>
                              <a:gd name="T32" fmla="+- 0 8553 8448"/>
                              <a:gd name="T33" fmla="*/ T32 w 212"/>
                              <a:gd name="T34" fmla="+- 0 4566 4566"/>
                              <a:gd name="T35" fmla="*/ 4566 h 212"/>
                              <a:gd name="T36" fmla="+- 0 8594 8448"/>
                              <a:gd name="T37" fmla="*/ T36 w 212"/>
                              <a:gd name="T38" fmla="+- 0 4574 4566"/>
                              <a:gd name="T39" fmla="*/ 4574 h 212"/>
                              <a:gd name="T40" fmla="+- 0 8628 8448"/>
                              <a:gd name="T41" fmla="*/ T40 w 212"/>
                              <a:gd name="T42" fmla="+- 0 4597 4566"/>
                              <a:gd name="T43" fmla="*/ 4597 h 212"/>
                              <a:gd name="T44" fmla="+- 0 8651 8448"/>
                              <a:gd name="T45" fmla="*/ T44 w 212"/>
                              <a:gd name="T46" fmla="+- 0 4630 4566"/>
                              <a:gd name="T47" fmla="*/ 4630 h 212"/>
                              <a:gd name="T48" fmla="+- 0 8659 8448"/>
                              <a:gd name="T49" fmla="*/ T48 w 212"/>
                              <a:gd name="T50" fmla="+- 0 4672 4566"/>
                              <a:gd name="T51" fmla="*/ 4672 h 212"/>
                              <a:gd name="T52" fmla="+- 0 8651 8448"/>
                              <a:gd name="T53" fmla="*/ T52 w 212"/>
                              <a:gd name="T54" fmla="+- 0 4713 4566"/>
                              <a:gd name="T55" fmla="*/ 4713 h 212"/>
                              <a:gd name="T56" fmla="+- 0 8628 8448"/>
                              <a:gd name="T57" fmla="*/ T56 w 212"/>
                              <a:gd name="T58" fmla="+- 0 4746 4566"/>
                              <a:gd name="T59" fmla="*/ 4746 h 212"/>
                              <a:gd name="T60" fmla="+- 0 8594 8448"/>
                              <a:gd name="T61" fmla="*/ T60 w 212"/>
                              <a:gd name="T62" fmla="+- 0 4769 4566"/>
                              <a:gd name="T63" fmla="*/ 4769 h 212"/>
                              <a:gd name="T64" fmla="+- 0 8553 8448"/>
                              <a:gd name="T65" fmla="*/ T64 w 212"/>
                              <a:gd name="T66" fmla="+- 0 4777 4566"/>
                              <a:gd name="T67" fmla="*/ 477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lnTo>
                                  <a:pt x="203" y="147"/>
                                </a:lnTo>
                                <a:lnTo>
                                  <a:pt x="180" y="180"/>
                                </a:lnTo>
                                <a:lnTo>
                                  <a:pt x="146" y="203"/>
                                </a:lnTo>
                                <a:lnTo>
                                  <a:pt x="105"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44"/>
                        <wps:cNvSpPr>
                          <a:spLocks/>
                        </wps:cNvSpPr>
                        <wps:spPr bwMode="auto">
                          <a:xfrm>
                            <a:off x="8447" y="4565"/>
                            <a:ext cx="212" cy="212"/>
                          </a:xfrm>
                          <a:custGeom>
                            <a:avLst/>
                            <a:gdLst>
                              <a:gd name="T0" fmla="+- 0 8659 8448"/>
                              <a:gd name="T1" fmla="*/ T0 w 212"/>
                              <a:gd name="T2" fmla="+- 0 4672 4566"/>
                              <a:gd name="T3" fmla="*/ 4672 h 212"/>
                              <a:gd name="T4" fmla="+- 0 8651 8448"/>
                              <a:gd name="T5" fmla="*/ T4 w 212"/>
                              <a:gd name="T6" fmla="+- 0 4713 4566"/>
                              <a:gd name="T7" fmla="*/ 4713 h 212"/>
                              <a:gd name="T8" fmla="+- 0 8628 8448"/>
                              <a:gd name="T9" fmla="*/ T8 w 212"/>
                              <a:gd name="T10" fmla="+- 0 4746 4566"/>
                              <a:gd name="T11" fmla="*/ 4746 h 212"/>
                              <a:gd name="T12" fmla="+- 0 8594 8448"/>
                              <a:gd name="T13" fmla="*/ T12 w 212"/>
                              <a:gd name="T14" fmla="+- 0 4769 4566"/>
                              <a:gd name="T15" fmla="*/ 4769 h 212"/>
                              <a:gd name="T16" fmla="+- 0 8553 8448"/>
                              <a:gd name="T17" fmla="*/ T16 w 212"/>
                              <a:gd name="T18" fmla="+- 0 4777 4566"/>
                              <a:gd name="T19" fmla="*/ 4777 h 212"/>
                              <a:gd name="T20" fmla="+- 0 8512 8448"/>
                              <a:gd name="T21" fmla="*/ T20 w 212"/>
                              <a:gd name="T22" fmla="+- 0 4769 4566"/>
                              <a:gd name="T23" fmla="*/ 4769 h 212"/>
                              <a:gd name="T24" fmla="+- 0 8478 8448"/>
                              <a:gd name="T25" fmla="*/ T24 w 212"/>
                              <a:gd name="T26" fmla="+- 0 4746 4566"/>
                              <a:gd name="T27" fmla="*/ 4746 h 212"/>
                              <a:gd name="T28" fmla="+- 0 8456 8448"/>
                              <a:gd name="T29" fmla="*/ T28 w 212"/>
                              <a:gd name="T30" fmla="+- 0 4713 4566"/>
                              <a:gd name="T31" fmla="*/ 4713 h 212"/>
                              <a:gd name="T32" fmla="+- 0 8448 8448"/>
                              <a:gd name="T33" fmla="*/ T32 w 212"/>
                              <a:gd name="T34" fmla="+- 0 4672 4566"/>
                              <a:gd name="T35" fmla="*/ 4672 h 212"/>
                              <a:gd name="T36" fmla="+- 0 8456 8448"/>
                              <a:gd name="T37" fmla="*/ T36 w 212"/>
                              <a:gd name="T38" fmla="+- 0 4630 4566"/>
                              <a:gd name="T39" fmla="*/ 4630 h 212"/>
                              <a:gd name="T40" fmla="+- 0 8478 8448"/>
                              <a:gd name="T41" fmla="*/ T40 w 212"/>
                              <a:gd name="T42" fmla="+- 0 4597 4566"/>
                              <a:gd name="T43" fmla="*/ 4597 h 212"/>
                              <a:gd name="T44" fmla="+- 0 8512 8448"/>
                              <a:gd name="T45" fmla="*/ T44 w 212"/>
                              <a:gd name="T46" fmla="+- 0 4574 4566"/>
                              <a:gd name="T47" fmla="*/ 4574 h 212"/>
                              <a:gd name="T48" fmla="+- 0 8553 8448"/>
                              <a:gd name="T49" fmla="*/ T48 w 212"/>
                              <a:gd name="T50" fmla="+- 0 4566 4566"/>
                              <a:gd name="T51" fmla="*/ 4566 h 212"/>
                              <a:gd name="T52" fmla="+- 0 8594 8448"/>
                              <a:gd name="T53" fmla="*/ T52 w 212"/>
                              <a:gd name="T54" fmla="+- 0 4574 4566"/>
                              <a:gd name="T55" fmla="*/ 4574 h 212"/>
                              <a:gd name="T56" fmla="+- 0 8628 8448"/>
                              <a:gd name="T57" fmla="*/ T56 w 212"/>
                              <a:gd name="T58" fmla="+- 0 4597 4566"/>
                              <a:gd name="T59" fmla="*/ 4597 h 212"/>
                              <a:gd name="T60" fmla="+- 0 8651 8448"/>
                              <a:gd name="T61" fmla="*/ T60 w 212"/>
                              <a:gd name="T62" fmla="+- 0 4630 4566"/>
                              <a:gd name="T63" fmla="*/ 4630 h 212"/>
                              <a:gd name="T64" fmla="+- 0 8659 8448"/>
                              <a:gd name="T65" fmla="*/ T64 w 212"/>
                              <a:gd name="T66" fmla="+- 0 4672 4566"/>
                              <a:gd name="T67" fmla="*/ 467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6" y="203"/>
                                </a:lnTo>
                                <a:lnTo>
                                  <a:pt x="105" y="211"/>
                                </a:lnTo>
                                <a:lnTo>
                                  <a:pt x="64" y="203"/>
                                </a:lnTo>
                                <a:lnTo>
                                  <a:pt x="30" y="180"/>
                                </a:lnTo>
                                <a:lnTo>
                                  <a:pt x="8" y="147"/>
                                </a:lnTo>
                                <a:lnTo>
                                  <a:pt x="0" y="106"/>
                                </a:lnTo>
                                <a:lnTo>
                                  <a:pt x="8" y="64"/>
                                </a:lnTo>
                                <a:lnTo>
                                  <a:pt x="30" y="31"/>
                                </a:lnTo>
                                <a:lnTo>
                                  <a:pt x="64" y="8"/>
                                </a:lnTo>
                                <a:lnTo>
                                  <a:pt x="105" y="0"/>
                                </a:lnTo>
                                <a:lnTo>
                                  <a:pt x="146"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143"/>
                        <wps:cNvSpPr>
                          <a:spLocks/>
                        </wps:cNvSpPr>
                        <wps:spPr bwMode="auto">
                          <a:xfrm>
                            <a:off x="9269" y="4627"/>
                            <a:ext cx="212" cy="212"/>
                          </a:xfrm>
                          <a:custGeom>
                            <a:avLst/>
                            <a:gdLst>
                              <a:gd name="T0" fmla="+- 0 9375 9269"/>
                              <a:gd name="T1" fmla="*/ T0 w 212"/>
                              <a:gd name="T2" fmla="+- 0 4839 4628"/>
                              <a:gd name="T3" fmla="*/ 4839 h 212"/>
                              <a:gd name="T4" fmla="+- 0 9334 9269"/>
                              <a:gd name="T5" fmla="*/ T4 w 212"/>
                              <a:gd name="T6" fmla="+- 0 4831 4628"/>
                              <a:gd name="T7" fmla="*/ 4831 h 212"/>
                              <a:gd name="T8" fmla="+- 0 9300 9269"/>
                              <a:gd name="T9" fmla="*/ T8 w 212"/>
                              <a:gd name="T10" fmla="+- 0 4808 4628"/>
                              <a:gd name="T11" fmla="*/ 4808 h 212"/>
                              <a:gd name="T12" fmla="+- 0 9277 9269"/>
                              <a:gd name="T13" fmla="*/ T12 w 212"/>
                              <a:gd name="T14" fmla="+- 0 4774 4628"/>
                              <a:gd name="T15" fmla="*/ 4774 h 212"/>
                              <a:gd name="T16" fmla="+- 0 9269 9269"/>
                              <a:gd name="T17" fmla="*/ T16 w 212"/>
                              <a:gd name="T18" fmla="+- 0 4733 4628"/>
                              <a:gd name="T19" fmla="*/ 4733 h 212"/>
                              <a:gd name="T20" fmla="+- 0 9277 9269"/>
                              <a:gd name="T21" fmla="*/ T20 w 212"/>
                              <a:gd name="T22" fmla="+- 0 4692 4628"/>
                              <a:gd name="T23" fmla="*/ 4692 h 212"/>
                              <a:gd name="T24" fmla="+- 0 9300 9269"/>
                              <a:gd name="T25" fmla="*/ T24 w 212"/>
                              <a:gd name="T26" fmla="+- 0 4659 4628"/>
                              <a:gd name="T27" fmla="*/ 4659 h 212"/>
                              <a:gd name="T28" fmla="+- 0 9334 9269"/>
                              <a:gd name="T29" fmla="*/ T28 w 212"/>
                              <a:gd name="T30" fmla="+- 0 4636 4628"/>
                              <a:gd name="T31" fmla="*/ 4636 h 212"/>
                              <a:gd name="T32" fmla="+- 0 9375 9269"/>
                              <a:gd name="T33" fmla="*/ T32 w 212"/>
                              <a:gd name="T34" fmla="+- 0 4628 4628"/>
                              <a:gd name="T35" fmla="*/ 4628 h 212"/>
                              <a:gd name="T36" fmla="+- 0 9416 9269"/>
                              <a:gd name="T37" fmla="*/ T36 w 212"/>
                              <a:gd name="T38" fmla="+- 0 4636 4628"/>
                              <a:gd name="T39" fmla="*/ 4636 h 212"/>
                              <a:gd name="T40" fmla="+- 0 9449 9269"/>
                              <a:gd name="T41" fmla="*/ T40 w 212"/>
                              <a:gd name="T42" fmla="+- 0 4659 4628"/>
                              <a:gd name="T43" fmla="*/ 4659 h 212"/>
                              <a:gd name="T44" fmla="+- 0 9472 9269"/>
                              <a:gd name="T45" fmla="*/ T44 w 212"/>
                              <a:gd name="T46" fmla="+- 0 4692 4628"/>
                              <a:gd name="T47" fmla="*/ 4692 h 212"/>
                              <a:gd name="T48" fmla="+- 0 9480 9269"/>
                              <a:gd name="T49" fmla="*/ T48 w 212"/>
                              <a:gd name="T50" fmla="+- 0 4733 4628"/>
                              <a:gd name="T51" fmla="*/ 4733 h 212"/>
                              <a:gd name="T52" fmla="+- 0 9472 9269"/>
                              <a:gd name="T53" fmla="*/ T52 w 212"/>
                              <a:gd name="T54" fmla="+- 0 4774 4628"/>
                              <a:gd name="T55" fmla="*/ 4774 h 212"/>
                              <a:gd name="T56" fmla="+- 0 9449 9269"/>
                              <a:gd name="T57" fmla="*/ T56 w 212"/>
                              <a:gd name="T58" fmla="+- 0 4808 4628"/>
                              <a:gd name="T59" fmla="*/ 4808 h 212"/>
                              <a:gd name="T60" fmla="+- 0 9416 9269"/>
                              <a:gd name="T61" fmla="*/ T60 w 212"/>
                              <a:gd name="T62" fmla="+- 0 4831 4628"/>
                              <a:gd name="T63" fmla="*/ 4831 h 212"/>
                              <a:gd name="T64" fmla="+- 0 9375 9269"/>
                              <a:gd name="T65" fmla="*/ T64 w 212"/>
                              <a:gd name="T66" fmla="+- 0 4839 4628"/>
                              <a:gd name="T67" fmla="*/ 483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lnTo>
                                  <a:pt x="203" y="146"/>
                                </a:lnTo>
                                <a:lnTo>
                                  <a:pt x="180" y="180"/>
                                </a:lnTo>
                                <a:lnTo>
                                  <a:pt x="147" y="203"/>
                                </a:lnTo>
                                <a:lnTo>
                                  <a:pt x="106"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42"/>
                        <wps:cNvSpPr>
                          <a:spLocks/>
                        </wps:cNvSpPr>
                        <wps:spPr bwMode="auto">
                          <a:xfrm>
                            <a:off x="9269" y="4627"/>
                            <a:ext cx="212" cy="212"/>
                          </a:xfrm>
                          <a:custGeom>
                            <a:avLst/>
                            <a:gdLst>
                              <a:gd name="T0" fmla="+- 0 9480 9269"/>
                              <a:gd name="T1" fmla="*/ T0 w 212"/>
                              <a:gd name="T2" fmla="+- 0 4733 4628"/>
                              <a:gd name="T3" fmla="*/ 4733 h 212"/>
                              <a:gd name="T4" fmla="+- 0 9472 9269"/>
                              <a:gd name="T5" fmla="*/ T4 w 212"/>
                              <a:gd name="T6" fmla="+- 0 4774 4628"/>
                              <a:gd name="T7" fmla="*/ 4774 h 212"/>
                              <a:gd name="T8" fmla="+- 0 9449 9269"/>
                              <a:gd name="T9" fmla="*/ T8 w 212"/>
                              <a:gd name="T10" fmla="+- 0 4808 4628"/>
                              <a:gd name="T11" fmla="*/ 4808 h 212"/>
                              <a:gd name="T12" fmla="+- 0 9416 9269"/>
                              <a:gd name="T13" fmla="*/ T12 w 212"/>
                              <a:gd name="T14" fmla="+- 0 4831 4628"/>
                              <a:gd name="T15" fmla="*/ 4831 h 212"/>
                              <a:gd name="T16" fmla="+- 0 9375 9269"/>
                              <a:gd name="T17" fmla="*/ T16 w 212"/>
                              <a:gd name="T18" fmla="+- 0 4839 4628"/>
                              <a:gd name="T19" fmla="*/ 4839 h 212"/>
                              <a:gd name="T20" fmla="+- 0 9334 9269"/>
                              <a:gd name="T21" fmla="*/ T20 w 212"/>
                              <a:gd name="T22" fmla="+- 0 4831 4628"/>
                              <a:gd name="T23" fmla="*/ 4831 h 212"/>
                              <a:gd name="T24" fmla="+- 0 9300 9269"/>
                              <a:gd name="T25" fmla="*/ T24 w 212"/>
                              <a:gd name="T26" fmla="+- 0 4808 4628"/>
                              <a:gd name="T27" fmla="*/ 4808 h 212"/>
                              <a:gd name="T28" fmla="+- 0 9277 9269"/>
                              <a:gd name="T29" fmla="*/ T28 w 212"/>
                              <a:gd name="T30" fmla="+- 0 4774 4628"/>
                              <a:gd name="T31" fmla="*/ 4774 h 212"/>
                              <a:gd name="T32" fmla="+- 0 9269 9269"/>
                              <a:gd name="T33" fmla="*/ T32 w 212"/>
                              <a:gd name="T34" fmla="+- 0 4733 4628"/>
                              <a:gd name="T35" fmla="*/ 4733 h 212"/>
                              <a:gd name="T36" fmla="+- 0 9277 9269"/>
                              <a:gd name="T37" fmla="*/ T36 w 212"/>
                              <a:gd name="T38" fmla="+- 0 4692 4628"/>
                              <a:gd name="T39" fmla="*/ 4692 h 212"/>
                              <a:gd name="T40" fmla="+- 0 9300 9269"/>
                              <a:gd name="T41" fmla="*/ T40 w 212"/>
                              <a:gd name="T42" fmla="+- 0 4659 4628"/>
                              <a:gd name="T43" fmla="*/ 4659 h 212"/>
                              <a:gd name="T44" fmla="+- 0 9334 9269"/>
                              <a:gd name="T45" fmla="*/ T44 w 212"/>
                              <a:gd name="T46" fmla="+- 0 4636 4628"/>
                              <a:gd name="T47" fmla="*/ 4636 h 212"/>
                              <a:gd name="T48" fmla="+- 0 9375 9269"/>
                              <a:gd name="T49" fmla="*/ T48 w 212"/>
                              <a:gd name="T50" fmla="+- 0 4628 4628"/>
                              <a:gd name="T51" fmla="*/ 4628 h 212"/>
                              <a:gd name="T52" fmla="+- 0 9416 9269"/>
                              <a:gd name="T53" fmla="*/ T52 w 212"/>
                              <a:gd name="T54" fmla="+- 0 4636 4628"/>
                              <a:gd name="T55" fmla="*/ 4636 h 212"/>
                              <a:gd name="T56" fmla="+- 0 9449 9269"/>
                              <a:gd name="T57" fmla="*/ T56 w 212"/>
                              <a:gd name="T58" fmla="+- 0 4659 4628"/>
                              <a:gd name="T59" fmla="*/ 4659 h 212"/>
                              <a:gd name="T60" fmla="+- 0 9472 9269"/>
                              <a:gd name="T61" fmla="*/ T60 w 212"/>
                              <a:gd name="T62" fmla="+- 0 4692 4628"/>
                              <a:gd name="T63" fmla="*/ 4692 h 212"/>
                              <a:gd name="T64" fmla="+- 0 9480 9269"/>
                              <a:gd name="T65" fmla="*/ T64 w 212"/>
                              <a:gd name="T66" fmla="+- 0 4733 4628"/>
                              <a:gd name="T67" fmla="*/ 473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3"/>
                                </a:lnTo>
                                <a:lnTo>
                                  <a:pt x="106" y="211"/>
                                </a:lnTo>
                                <a:lnTo>
                                  <a:pt x="65" y="203"/>
                                </a:lnTo>
                                <a:lnTo>
                                  <a:pt x="31" y="180"/>
                                </a:lnTo>
                                <a:lnTo>
                                  <a:pt x="8" y="146"/>
                                </a:lnTo>
                                <a:lnTo>
                                  <a:pt x="0" y="105"/>
                                </a:lnTo>
                                <a:lnTo>
                                  <a:pt x="8" y="64"/>
                                </a:lnTo>
                                <a:lnTo>
                                  <a:pt x="31" y="31"/>
                                </a:lnTo>
                                <a:lnTo>
                                  <a:pt x="65" y="8"/>
                                </a:lnTo>
                                <a:lnTo>
                                  <a:pt x="106" y="0"/>
                                </a:lnTo>
                                <a:lnTo>
                                  <a:pt x="147"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141"/>
                        <wps:cNvSpPr>
                          <a:spLocks/>
                        </wps:cNvSpPr>
                        <wps:spPr bwMode="auto">
                          <a:xfrm>
                            <a:off x="9269" y="4124"/>
                            <a:ext cx="212" cy="212"/>
                          </a:xfrm>
                          <a:custGeom>
                            <a:avLst/>
                            <a:gdLst>
                              <a:gd name="T0" fmla="+- 0 9375 9269"/>
                              <a:gd name="T1" fmla="*/ T0 w 212"/>
                              <a:gd name="T2" fmla="+- 0 4336 4125"/>
                              <a:gd name="T3" fmla="*/ 4336 h 212"/>
                              <a:gd name="T4" fmla="+- 0 9334 9269"/>
                              <a:gd name="T5" fmla="*/ T4 w 212"/>
                              <a:gd name="T6" fmla="+- 0 4328 4125"/>
                              <a:gd name="T7" fmla="*/ 4328 h 212"/>
                              <a:gd name="T8" fmla="+- 0 9300 9269"/>
                              <a:gd name="T9" fmla="*/ T8 w 212"/>
                              <a:gd name="T10" fmla="+- 0 4305 4125"/>
                              <a:gd name="T11" fmla="*/ 4305 h 212"/>
                              <a:gd name="T12" fmla="+- 0 9277 9269"/>
                              <a:gd name="T13" fmla="*/ T12 w 212"/>
                              <a:gd name="T14" fmla="+- 0 4272 4125"/>
                              <a:gd name="T15" fmla="*/ 4272 h 212"/>
                              <a:gd name="T16" fmla="+- 0 9269 9269"/>
                              <a:gd name="T17" fmla="*/ T16 w 212"/>
                              <a:gd name="T18" fmla="+- 0 4231 4125"/>
                              <a:gd name="T19" fmla="*/ 4231 h 212"/>
                              <a:gd name="T20" fmla="+- 0 9277 9269"/>
                              <a:gd name="T21" fmla="*/ T20 w 212"/>
                              <a:gd name="T22" fmla="+- 0 4189 4125"/>
                              <a:gd name="T23" fmla="*/ 4189 h 212"/>
                              <a:gd name="T24" fmla="+- 0 9300 9269"/>
                              <a:gd name="T25" fmla="*/ T24 w 212"/>
                              <a:gd name="T26" fmla="+- 0 4156 4125"/>
                              <a:gd name="T27" fmla="*/ 4156 h 212"/>
                              <a:gd name="T28" fmla="+- 0 9334 9269"/>
                              <a:gd name="T29" fmla="*/ T28 w 212"/>
                              <a:gd name="T30" fmla="+- 0 4133 4125"/>
                              <a:gd name="T31" fmla="*/ 4133 h 212"/>
                              <a:gd name="T32" fmla="+- 0 9375 9269"/>
                              <a:gd name="T33" fmla="*/ T32 w 212"/>
                              <a:gd name="T34" fmla="+- 0 4125 4125"/>
                              <a:gd name="T35" fmla="*/ 4125 h 212"/>
                              <a:gd name="T36" fmla="+- 0 9416 9269"/>
                              <a:gd name="T37" fmla="*/ T36 w 212"/>
                              <a:gd name="T38" fmla="+- 0 4133 4125"/>
                              <a:gd name="T39" fmla="*/ 4133 h 212"/>
                              <a:gd name="T40" fmla="+- 0 9449 9269"/>
                              <a:gd name="T41" fmla="*/ T40 w 212"/>
                              <a:gd name="T42" fmla="+- 0 4156 4125"/>
                              <a:gd name="T43" fmla="*/ 4156 h 212"/>
                              <a:gd name="T44" fmla="+- 0 9472 9269"/>
                              <a:gd name="T45" fmla="*/ T44 w 212"/>
                              <a:gd name="T46" fmla="+- 0 4189 4125"/>
                              <a:gd name="T47" fmla="*/ 4189 h 212"/>
                              <a:gd name="T48" fmla="+- 0 9480 9269"/>
                              <a:gd name="T49" fmla="*/ T48 w 212"/>
                              <a:gd name="T50" fmla="+- 0 4231 4125"/>
                              <a:gd name="T51" fmla="*/ 4231 h 212"/>
                              <a:gd name="T52" fmla="+- 0 9472 9269"/>
                              <a:gd name="T53" fmla="*/ T52 w 212"/>
                              <a:gd name="T54" fmla="+- 0 4272 4125"/>
                              <a:gd name="T55" fmla="*/ 4272 h 212"/>
                              <a:gd name="T56" fmla="+- 0 9449 9269"/>
                              <a:gd name="T57" fmla="*/ T56 w 212"/>
                              <a:gd name="T58" fmla="+- 0 4305 4125"/>
                              <a:gd name="T59" fmla="*/ 4305 h 212"/>
                              <a:gd name="T60" fmla="+- 0 9416 9269"/>
                              <a:gd name="T61" fmla="*/ T60 w 212"/>
                              <a:gd name="T62" fmla="+- 0 4328 4125"/>
                              <a:gd name="T63" fmla="*/ 4328 h 212"/>
                              <a:gd name="T64" fmla="+- 0 9375 9269"/>
                              <a:gd name="T65" fmla="*/ T64 w 212"/>
                              <a:gd name="T66" fmla="+- 0 4336 4125"/>
                              <a:gd name="T67" fmla="*/ 4336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3"/>
                                </a:lnTo>
                                <a:lnTo>
                                  <a:pt x="31" y="180"/>
                                </a:lnTo>
                                <a:lnTo>
                                  <a:pt x="8" y="147"/>
                                </a:lnTo>
                                <a:lnTo>
                                  <a:pt x="0" y="106"/>
                                </a:lnTo>
                                <a:lnTo>
                                  <a:pt x="8" y="64"/>
                                </a:lnTo>
                                <a:lnTo>
                                  <a:pt x="31" y="31"/>
                                </a:lnTo>
                                <a:lnTo>
                                  <a:pt x="65" y="8"/>
                                </a:lnTo>
                                <a:lnTo>
                                  <a:pt x="106" y="0"/>
                                </a:lnTo>
                                <a:lnTo>
                                  <a:pt x="147" y="8"/>
                                </a:lnTo>
                                <a:lnTo>
                                  <a:pt x="180" y="31"/>
                                </a:lnTo>
                                <a:lnTo>
                                  <a:pt x="203" y="64"/>
                                </a:lnTo>
                                <a:lnTo>
                                  <a:pt x="211" y="106"/>
                                </a:lnTo>
                                <a:lnTo>
                                  <a:pt x="203" y="147"/>
                                </a:lnTo>
                                <a:lnTo>
                                  <a:pt x="180" y="180"/>
                                </a:lnTo>
                                <a:lnTo>
                                  <a:pt x="147" y="203"/>
                                </a:lnTo>
                                <a:lnTo>
                                  <a:pt x="106"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40"/>
                        <wps:cNvSpPr>
                          <a:spLocks/>
                        </wps:cNvSpPr>
                        <wps:spPr bwMode="auto">
                          <a:xfrm>
                            <a:off x="9269" y="4124"/>
                            <a:ext cx="212" cy="212"/>
                          </a:xfrm>
                          <a:custGeom>
                            <a:avLst/>
                            <a:gdLst>
                              <a:gd name="T0" fmla="+- 0 9480 9269"/>
                              <a:gd name="T1" fmla="*/ T0 w 212"/>
                              <a:gd name="T2" fmla="+- 0 4231 4125"/>
                              <a:gd name="T3" fmla="*/ 4231 h 212"/>
                              <a:gd name="T4" fmla="+- 0 9472 9269"/>
                              <a:gd name="T5" fmla="*/ T4 w 212"/>
                              <a:gd name="T6" fmla="+- 0 4272 4125"/>
                              <a:gd name="T7" fmla="*/ 4272 h 212"/>
                              <a:gd name="T8" fmla="+- 0 9449 9269"/>
                              <a:gd name="T9" fmla="*/ T8 w 212"/>
                              <a:gd name="T10" fmla="+- 0 4305 4125"/>
                              <a:gd name="T11" fmla="*/ 4305 h 212"/>
                              <a:gd name="T12" fmla="+- 0 9416 9269"/>
                              <a:gd name="T13" fmla="*/ T12 w 212"/>
                              <a:gd name="T14" fmla="+- 0 4328 4125"/>
                              <a:gd name="T15" fmla="*/ 4328 h 212"/>
                              <a:gd name="T16" fmla="+- 0 9375 9269"/>
                              <a:gd name="T17" fmla="*/ T16 w 212"/>
                              <a:gd name="T18" fmla="+- 0 4336 4125"/>
                              <a:gd name="T19" fmla="*/ 4336 h 212"/>
                              <a:gd name="T20" fmla="+- 0 9334 9269"/>
                              <a:gd name="T21" fmla="*/ T20 w 212"/>
                              <a:gd name="T22" fmla="+- 0 4328 4125"/>
                              <a:gd name="T23" fmla="*/ 4328 h 212"/>
                              <a:gd name="T24" fmla="+- 0 9300 9269"/>
                              <a:gd name="T25" fmla="*/ T24 w 212"/>
                              <a:gd name="T26" fmla="+- 0 4305 4125"/>
                              <a:gd name="T27" fmla="*/ 4305 h 212"/>
                              <a:gd name="T28" fmla="+- 0 9277 9269"/>
                              <a:gd name="T29" fmla="*/ T28 w 212"/>
                              <a:gd name="T30" fmla="+- 0 4272 4125"/>
                              <a:gd name="T31" fmla="*/ 4272 h 212"/>
                              <a:gd name="T32" fmla="+- 0 9269 9269"/>
                              <a:gd name="T33" fmla="*/ T32 w 212"/>
                              <a:gd name="T34" fmla="+- 0 4231 4125"/>
                              <a:gd name="T35" fmla="*/ 4231 h 212"/>
                              <a:gd name="T36" fmla="+- 0 9277 9269"/>
                              <a:gd name="T37" fmla="*/ T36 w 212"/>
                              <a:gd name="T38" fmla="+- 0 4189 4125"/>
                              <a:gd name="T39" fmla="*/ 4189 h 212"/>
                              <a:gd name="T40" fmla="+- 0 9300 9269"/>
                              <a:gd name="T41" fmla="*/ T40 w 212"/>
                              <a:gd name="T42" fmla="+- 0 4156 4125"/>
                              <a:gd name="T43" fmla="*/ 4156 h 212"/>
                              <a:gd name="T44" fmla="+- 0 9334 9269"/>
                              <a:gd name="T45" fmla="*/ T44 w 212"/>
                              <a:gd name="T46" fmla="+- 0 4133 4125"/>
                              <a:gd name="T47" fmla="*/ 4133 h 212"/>
                              <a:gd name="T48" fmla="+- 0 9375 9269"/>
                              <a:gd name="T49" fmla="*/ T48 w 212"/>
                              <a:gd name="T50" fmla="+- 0 4125 4125"/>
                              <a:gd name="T51" fmla="*/ 4125 h 212"/>
                              <a:gd name="T52" fmla="+- 0 9416 9269"/>
                              <a:gd name="T53" fmla="*/ T52 w 212"/>
                              <a:gd name="T54" fmla="+- 0 4133 4125"/>
                              <a:gd name="T55" fmla="*/ 4133 h 212"/>
                              <a:gd name="T56" fmla="+- 0 9449 9269"/>
                              <a:gd name="T57" fmla="*/ T56 w 212"/>
                              <a:gd name="T58" fmla="+- 0 4156 4125"/>
                              <a:gd name="T59" fmla="*/ 4156 h 212"/>
                              <a:gd name="T60" fmla="+- 0 9472 9269"/>
                              <a:gd name="T61" fmla="*/ T60 w 212"/>
                              <a:gd name="T62" fmla="+- 0 4189 4125"/>
                              <a:gd name="T63" fmla="*/ 4189 h 212"/>
                              <a:gd name="T64" fmla="+- 0 9480 9269"/>
                              <a:gd name="T65" fmla="*/ T64 w 212"/>
                              <a:gd name="T66" fmla="+- 0 4231 4125"/>
                              <a:gd name="T67" fmla="*/ 423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0"/>
                                </a:lnTo>
                                <a:lnTo>
                                  <a:pt x="147" y="203"/>
                                </a:lnTo>
                                <a:lnTo>
                                  <a:pt x="106" y="211"/>
                                </a:lnTo>
                                <a:lnTo>
                                  <a:pt x="65" y="203"/>
                                </a:lnTo>
                                <a:lnTo>
                                  <a:pt x="31" y="180"/>
                                </a:lnTo>
                                <a:lnTo>
                                  <a:pt x="8" y="147"/>
                                </a:lnTo>
                                <a:lnTo>
                                  <a:pt x="0" y="106"/>
                                </a:lnTo>
                                <a:lnTo>
                                  <a:pt x="8" y="64"/>
                                </a:lnTo>
                                <a:lnTo>
                                  <a:pt x="31" y="31"/>
                                </a:lnTo>
                                <a:lnTo>
                                  <a:pt x="65" y="8"/>
                                </a:lnTo>
                                <a:lnTo>
                                  <a:pt x="106" y="0"/>
                                </a:lnTo>
                                <a:lnTo>
                                  <a:pt x="147" y="8"/>
                                </a:lnTo>
                                <a:lnTo>
                                  <a:pt x="180" y="31"/>
                                </a:lnTo>
                                <a:lnTo>
                                  <a:pt x="203" y="64"/>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Freeform 139"/>
                        <wps:cNvSpPr>
                          <a:spLocks/>
                        </wps:cNvSpPr>
                        <wps:spPr bwMode="auto">
                          <a:xfrm>
                            <a:off x="9269" y="4433"/>
                            <a:ext cx="212" cy="212"/>
                          </a:xfrm>
                          <a:custGeom>
                            <a:avLst/>
                            <a:gdLst>
                              <a:gd name="T0" fmla="+- 0 9375 9269"/>
                              <a:gd name="T1" fmla="*/ T0 w 212"/>
                              <a:gd name="T2" fmla="+- 0 4645 4433"/>
                              <a:gd name="T3" fmla="*/ 4645 h 212"/>
                              <a:gd name="T4" fmla="+- 0 9334 9269"/>
                              <a:gd name="T5" fmla="*/ T4 w 212"/>
                              <a:gd name="T6" fmla="+- 0 4636 4433"/>
                              <a:gd name="T7" fmla="*/ 4636 h 212"/>
                              <a:gd name="T8" fmla="+- 0 9300 9269"/>
                              <a:gd name="T9" fmla="*/ T8 w 212"/>
                              <a:gd name="T10" fmla="+- 0 4614 4433"/>
                              <a:gd name="T11" fmla="*/ 4614 h 212"/>
                              <a:gd name="T12" fmla="+- 0 9277 9269"/>
                              <a:gd name="T13" fmla="*/ T12 w 212"/>
                              <a:gd name="T14" fmla="+- 0 4580 4433"/>
                              <a:gd name="T15" fmla="*/ 4580 h 212"/>
                              <a:gd name="T16" fmla="+- 0 9269 9269"/>
                              <a:gd name="T17" fmla="*/ T16 w 212"/>
                              <a:gd name="T18" fmla="+- 0 4539 4433"/>
                              <a:gd name="T19" fmla="*/ 4539 h 212"/>
                              <a:gd name="T20" fmla="+- 0 9277 9269"/>
                              <a:gd name="T21" fmla="*/ T20 w 212"/>
                              <a:gd name="T22" fmla="+- 0 4498 4433"/>
                              <a:gd name="T23" fmla="*/ 4498 h 212"/>
                              <a:gd name="T24" fmla="+- 0 9300 9269"/>
                              <a:gd name="T25" fmla="*/ T24 w 212"/>
                              <a:gd name="T26" fmla="+- 0 4464 4433"/>
                              <a:gd name="T27" fmla="*/ 4464 h 212"/>
                              <a:gd name="T28" fmla="+- 0 9334 9269"/>
                              <a:gd name="T29" fmla="*/ T28 w 212"/>
                              <a:gd name="T30" fmla="+- 0 4442 4433"/>
                              <a:gd name="T31" fmla="*/ 4442 h 212"/>
                              <a:gd name="T32" fmla="+- 0 9375 9269"/>
                              <a:gd name="T33" fmla="*/ T32 w 212"/>
                              <a:gd name="T34" fmla="+- 0 4433 4433"/>
                              <a:gd name="T35" fmla="*/ 4433 h 212"/>
                              <a:gd name="T36" fmla="+- 0 9416 9269"/>
                              <a:gd name="T37" fmla="*/ T36 w 212"/>
                              <a:gd name="T38" fmla="+- 0 4442 4433"/>
                              <a:gd name="T39" fmla="*/ 4442 h 212"/>
                              <a:gd name="T40" fmla="+- 0 9449 9269"/>
                              <a:gd name="T41" fmla="*/ T40 w 212"/>
                              <a:gd name="T42" fmla="+- 0 4464 4433"/>
                              <a:gd name="T43" fmla="*/ 4464 h 212"/>
                              <a:gd name="T44" fmla="+- 0 9472 9269"/>
                              <a:gd name="T45" fmla="*/ T44 w 212"/>
                              <a:gd name="T46" fmla="+- 0 4498 4433"/>
                              <a:gd name="T47" fmla="*/ 4498 h 212"/>
                              <a:gd name="T48" fmla="+- 0 9480 9269"/>
                              <a:gd name="T49" fmla="*/ T48 w 212"/>
                              <a:gd name="T50" fmla="+- 0 4539 4433"/>
                              <a:gd name="T51" fmla="*/ 4539 h 212"/>
                              <a:gd name="T52" fmla="+- 0 9472 9269"/>
                              <a:gd name="T53" fmla="*/ T52 w 212"/>
                              <a:gd name="T54" fmla="+- 0 4580 4433"/>
                              <a:gd name="T55" fmla="*/ 4580 h 212"/>
                              <a:gd name="T56" fmla="+- 0 9449 9269"/>
                              <a:gd name="T57" fmla="*/ T56 w 212"/>
                              <a:gd name="T58" fmla="+- 0 4614 4433"/>
                              <a:gd name="T59" fmla="*/ 4614 h 212"/>
                              <a:gd name="T60" fmla="+- 0 9416 9269"/>
                              <a:gd name="T61" fmla="*/ T60 w 212"/>
                              <a:gd name="T62" fmla="+- 0 4636 4433"/>
                              <a:gd name="T63" fmla="*/ 4636 h 212"/>
                              <a:gd name="T64" fmla="+- 0 9375 9269"/>
                              <a:gd name="T65" fmla="*/ T64 w 212"/>
                              <a:gd name="T66" fmla="+- 0 4645 4433"/>
                              <a:gd name="T67" fmla="*/ 464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2"/>
                                </a:move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lnTo>
                                  <a:pt x="203" y="147"/>
                                </a:lnTo>
                                <a:lnTo>
                                  <a:pt x="180" y="181"/>
                                </a:lnTo>
                                <a:lnTo>
                                  <a:pt x="147" y="203"/>
                                </a:lnTo>
                                <a:lnTo>
                                  <a:pt x="106" y="212"/>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38"/>
                        <wps:cNvSpPr>
                          <a:spLocks/>
                        </wps:cNvSpPr>
                        <wps:spPr bwMode="auto">
                          <a:xfrm>
                            <a:off x="9269" y="4433"/>
                            <a:ext cx="212" cy="212"/>
                          </a:xfrm>
                          <a:custGeom>
                            <a:avLst/>
                            <a:gdLst>
                              <a:gd name="T0" fmla="+- 0 9480 9269"/>
                              <a:gd name="T1" fmla="*/ T0 w 212"/>
                              <a:gd name="T2" fmla="+- 0 4539 4433"/>
                              <a:gd name="T3" fmla="*/ 4539 h 212"/>
                              <a:gd name="T4" fmla="+- 0 9472 9269"/>
                              <a:gd name="T5" fmla="*/ T4 w 212"/>
                              <a:gd name="T6" fmla="+- 0 4580 4433"/>
                              <a:gd name="T7" fmla="*/ 4580 h 212"/>
                              <a:gd name="T8" fmla="+- 0 9449 9269"/>
                              <a:gd name="T9" fmla="*/ T8 w 212"/>
                              <a:gd name="T10" fmla="+- 0 4614 4433"/>
                              <a:gd name="T11" fmla="*/ 4614 h 212"/>
                              <a:gd name="T12" fmla="+- 0 9416 9269"/>
                              <a:gd name="T13" fmla="*/ T12 w 212"/>
                              <a:gd name="T14" fmla="+- 0 4636 4433"/>
                              <a:gd name="T15" fmla="*/ 4636 h 212"/>
                              <a:gd name="T16" fmla="+- 0 9375 9269"/>
                              <a:gd name="T17" fmla="*/ T16 w 212"/>
                              <a:gd name="T18" fmla="+- 0 4645 4433"/>
                              <a:gd name="T19" fmla="*/ 4645 h 212"/>
                              <a:gd name="T20" fmla="+- 0 9334 9269"/>
                              <a:gd name="T21" fmla="*/ T20 w 212"/>
                              <a:gd name="T22" fmla="+- 0 4636 4433"/>
                              <a:gd name="T23" fmla="*/ 4636 h 212"/>
                              <a:gd name="T24" fmla="+- 0 9300 9269"/>
                              <a:gd name="T25" fmla="*/ T24 w 212"/>
                              <a:gd name="T26" fmla="+- 0 4614 4433"/>
                              <a:gd name="T27" fmla="*/ 4614 h 212"/>
                              <a:gd name="T28" fmla="+- 0 9277 9269"/>
                              <a:gd name="T29" fmla="*/ T28 w 212"/>
                              <a:gd name="T30" fmla="+- 0 4580 4433"/>
                              <a:gd name="T31" fmla="*/ 4580 h 212"/>
                              <a:gd name="T32" fmla="+- 0 9269 9269"/>
                              <a:gd name="T33" fmla="*/ T32 w 212"/>
                              <a:gd name="T34" fmla="+- 0 4539 4433"/>
                              <a:gd name="T35" fmla="*/ 4539 h 212"/>
                              <a:gd name="T36" fmla="+- 0 9277 9269"/>
                              <a:gd name="T37" fmla="*/ T36 w 212"/>
                              <a:gd name="T38" fmla="+- 0 4498 4433"/>
                              <a:gd name="T39" fmla="*/ 4498 h 212"/>
                              <a:gd name="T40" fmla="+- 0 9300 9269"/>
                              <a:gd name="T41" fmla="*/ T40 w 212"/>
                              <a:gd name="T42" fmla="+- 0 4464 4433"/>
                              <a:gd name="T43" fmla="*/ 4464 h 212"/>
                              <a:gd name="T44" fmla="+- 0 9334 9269"/>
                              <a:gd name="T45" fmla="*/ T44 w 212"/>
                              <a:gd name="T46" fmla="+- 0 4442 4433"/>
                              <a:gd name="T47" fmla="*/ 4442 h 212"/>
                              <a:gd name="T48" fmla="+- 0 9375 9269"/>
                              <a:gd name="T49" fmla="*/ T48 w 212"/>
                              <a:gd name="T50" fmla="+- 0 4433 4433"/>
                              <a:gd name="T51" fmla="*/ 4433 h 212"/>
                              <a:gd name="T52" fmla="+- 0 9416 9269"/>
                              <a:gd name="T53" fmla="*/ T52 w 212"/>
                              <a:gd name="T54" fmla="+- 0 4442 4433"/>
                              <a:gd name="T55" fmla="*/ 4442 h 212"/>
                              <a:gd name="T56" fmla="+- 0 9449 9269"/>
                              <a:gd name="T57" fmla="*/ T56 w 212"/>
                              <a:gd name="T58" fmla="+- 0 4464 4433"/>
                              <a:gd name="T59" fmla="*/ 4464 h 212"/>
                              <a:gd name="T60" fmla="+- 0 9472 9269"/>
                              <a:gd name="T61" fmla="*/ T60 w 212"/>
                              <a:gd name="T62" fmla="+- 0 4498 4433"/>
                              <a:gd name="T63" fmla="*/ 4498 h 212"/>
                              <a:gd name="T64" fmla="+- 0 9480 9269"/>
                              <a:gd name="T65" fmla="*/ T64 w 212"/>
                              <a:gd name="T66" fmla="+- 0 4539 4433"/>
                              <a:gd name="T67" fmla="*/ 453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6"/>
                                </a:moveTo>
                                <a:lnTo>
                                  <a:pt x="203" y="147"/>
                                </a:lnTo>
                                <a:lnTo>
                                  <a:pt x="180" y="181"/>
                                </a:lnTo>
                                <a:lnTo>
                                  <a:pt x="147" y="203"/>
                                </a:lnTo>
                                <a:lnTo>
                                  <a:pt x="106" y="212"/>
                                </a:lnTo>
                                <a:lnTo>
                                  <a:pt x="65" y="203"/>
                                </a:lnTo>
                                <a:lnTo>
                                  <a:pt x="31" y="181"/>
                                </a:lnTo>
                                <a:lnTo>
                                  <a:pt x="8" y="147"/>
                                </a:lnTo>
                                <a:lnTo>
                                  <a:pt x="0" y="106"/>
                                </a:lnTo>
                                <a:lnTo>
                                  <a:pt x="8" y="65"/>
                                </a:lnTo>
                                <a:lnTo>
                                  <a:pt x="31" y="31"/>
                                </a:lnTo>
                                <a:lnTo>
                                  <a:pt x="65" y="9"/>
                                </a:lnTo>
                                <a:lnTo>
                                  <a:pt x="106" y="0"/>
                                </a:lnTo>
                                <a:lnTo>
                                  <a:pt x="147" y="9"/>
                                </a:lnTo>
                                <a:lnTo>
                                  <a:pt x="180" y="31"/>
                                </a:lnTo>
                                <a:lnTo>
                                  <a:pt x="203" y="65"/>
                                </a:lnTo>
                                <a:lnTo>
                                  <a:pt x="211" y="106"/>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137"/>
                        <wps:cNvSpPr>
                          <a:spLocks/>
                        </wps:cNvSpPr>
                        <wps:spPr bwMode="auto">
                          <a:xfrm>
                            <a:off x="9269" y="4545"/>
                            <a:ext cx="212" cy="212"/>
                          </a:xfrm>
                          <a:custGeom>
                            <a:avLst/>
                            <a:gdLst>
                              <a:gd name="T0" fmla="+- 0 9375 9269"/>
                              <a:gd name="T1" fmla="*/ T0 w 212"/>
                              <a:gd name="T2" fmla="+- 0 4757 4546"/>
                              <a:gd name="T3" fmla="*/ 4757 h 212"/>
                              <a:gd name="T4" fmla="+- 0 9334 9269"/>
                              <a:gd name="T5" fmla="*/ T4 w 212"/>
                              <a:gd name="T6" fmla="+- 0 4748 4546"/>
                              <a:gd name="T7" fmla="*/ 4748 h 212"/>
                              <a:gd name="T8" fmla="+- 0 9300 9269"/>
                              <a:gd name="T9" fmla="*/ T8 w 212"/>
                              <a:gd name="T10" fmla="+- 0 4726 4546"/>
                              <a:gd name="T11" fmla="*/ 4726 h 212"/>
                              <a:gd name="T12" fmla="+- 0 9277 9269"/>
                              <a:gd name="T13" fmla="*/ T12 w 212"/>
                              <a:gd name="T14" fmla="+- 0 4692 4546"/>
                              <a:gd name="T15" fmla="*/ 4692 h 212"/>
                              <a:gd name="T16" fmla="+- 0 9269 9269"/>
                              <a:gd name="T17" fmla="*/ T16 w 212"/>
                              <a:gd name="T18" fmla="+- 0 4651 4546"/>
                              <a:gd name="T19" fmla="*/ 4651 h 212"/>
                              <a:gd name="T20" fmla="+- 0 9277 9269"/>
                              <a:gd name="T21" fmla="*/ T20 w 212"/>
                              <a:gd name="T22" fmla="+- 0 4610 4546"/>
                              <a:gd name="T23" fmla="*/ 4610 h 212"/>
                              <a:gd name="T24" fmla="+- 0 9300 9269"/>
                              <a:gd name="T25" fmla="*/ T24 w 212"/>
                              <a:gd name="T26" fmla="+- 0 4576 4546"/>
                              <a:gd name="T27" fmla="*/ 4576 h 212"/>
                              <a:gd name="T28" fmla="+- 0 9334 9269"/>
                              <a:gd name="T29" fmla="*/ T28 w 212"/>
                              <a:gd name="T30" fmla="+- 0 4554 4546"/>
                              <a:gd name="T31" fmla="*/ 4554 h 212"/>
                              <a:gd name="T32" fmla="+- 0 9375 9269"/>
                              <a:gd name="T33" fmla="*/ T32 w 212"/>
                              <a:gd name="T34" fmla="+- 0 4546 4546"/>
                              <a:gd name="T35" fmla="*/ 4546 h 212"/>
                              <a:gd name="T36" fmla="+- 0 9416 9269"/>
                              <a:gd name="T37" fmla="*/ T36 w 212"/>
                              <a:gd name="T38" fmla="+- 0 4554 4546"/>
                              <a:gd name="T39" fmla="*/ 4554 h 212"/>
                              <a:gd name="T40" fmla="+- 0 9449 9269"/>
                              <a:gd name="T41" fmla="*/ T40 w 212"/>
                              <a:gd name="T42" fmla="+- 0 4576 4546"/>
                              <a:gd name="T43" fmla="*/ 4576 h 212"/>
                              <a:gd name="T44" fmla="+- 0 9472 9269"/>
                              <a:gd name="T45" fmla="*/ T44 w 212"/>
                              <a:gd name="T46" fmla="+- 0 4610 4546"/>
                              <a:gd name="T47" fmla="*/ 4610 h 212"/>
                              <a:gd name="T48" fmla="+- 0 9480 9269"/>
                              <a:gd name="T49" fmla="*/ T48 w 212"/>
                              <a:gd name="T50" fmla="+- 0 4651 4546"/>
                              <a:gd name="T51" fmla="*/ 4651 h 212"/>
                              <a:gd name="T52" fmla="+- 0 9472 9269"/>
                              <a:gd name="T53" fmla="*/ T52 w 212"/>
                              <a:gd name="T54" fmla="+- 0 4692 4546"/>
                              <a:gd name="T55" fmla="*/ 4692 h 212"/>
                              <a:gd name="T56" fmla="+- 0 9449 9269"/>
                              <a:gd name="T57" fmla="*/ T56 w 212"/>
                              <a:gd name="T58" fmla="+- 0 4726 4546"/>
                              <a:gd name="T59" fmla="*/ 4726 h 212"/>
                              <a:gd name="T60" fmla="+- 0 9416 9269"/>
                              <a:gd name="T61" fmla="*/ T60 w 212"/>
                              <a:gd name="T62" fmla="+- 0 4748 4546"/>
                              <a:gd name="T63" fmla="*/ 4748 h 212"/>
                              <a:gd name="T64" fmla="+- 0 9375 9269"/>
                              <a:gd name="T65" fmla="*/ T64 w 212"/>
                              <a:gd name="T66" fmla="+- 0 4757 4546"/>
                              <a:gd name="T67" fmla="*/ 475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6" y="211"/>
                                </a:moveTo>
                                <a:lnTo>
                                  <a:pt x="65" y="202"/>
                                </a:lnTo>
                                <a:lnTo>
                                  <a:pt x="31" y="180"/>
                                </a:lnTo>
                                <a:lnTo>
                                  <a:pt x="8" y="146"/>
                                </a:lnTo>
                                <a:lnTo>
                                  <a:pt x="0" y="105"/>
                                </a:lnTo>
                                <a:lnTo>
                                  <a:pt x="8" y="64"/>
                                </a:lnTo>
                                <a:lnTo>
                                  <a:pt x="31" y="30"/>
                                </a:lnTo>
                                <a:lnTo>
                                  <a:pt x="65" y="8"/>
                                </a:lnTo>
                                <a:lnTo>
                                  <a:pt x="106" y="0"/>
                                </a:lnTo>
                                <a:lnTo>
                                  <a:pt x="147" y="8"/>
                                </a:lnTo>
                                <a:lnTo>
                                  <a:pt x="180" y="30"/>
                                </a:lnTo>
                                <a:lnTo>
                                  <a:pt x="203" y="64"/>
                                </a:lnTo>
                                <a:lnTo>
                                  <a:pt x="211" y="105"/>
                                </a:lnTo>
                                <a:lnTo>
                                  <a:pt x="203" y="146"/>
                                </a:lnTo>
                                <a:lnTo>
                                  <a:pt x="180" y="180"/>
                                </a:lnTo>
                                <a:lnTo>
                                  <a:pt x="147" y="202"/>
                                </a:lnTo>
                                <a:lnTo>
                                  <a:pt x="106"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36"/>
                        <wps:cNvSpPr>
                          <a:spLocks/>
                        </wps:cNvSpPr>
                        <wps:spPr bwMode="auto">
                          <a:xfrm>
                            <a:off x="9269" y="4545"/>
                            <a:ext cx="212" cy="212"/>
                          </a:xfrm>
                          <a:custGeom>
                            <a:avLst/>
                            <a:gdLst>
                              <a:gd name="T0" fmla="+- 0 9480 9269"/>
                              <a:gd name="T1" fmla="*/ T0 w 212"/>
                              <a:gd name="T2" fmla="+- 0 4651 4546"/>
                              <a:gd name="T3" fmla="*/ 4651 h 212"/>
                              <a:gd name="T4" fmla="+- 0 9472 9269"/>
                              <a:gd name="T5" fmla="*/ T4 w 212"/>
                              <a:gd name="T6" fmla="+- 0 4692 4546"/>
                              <a:gd name="T7" fmla="*/ 4692 h 212"/>
                              <a:gd name="T8" fmla="+- 0 9449 9269"/>
                              <a:gd name="T9" fmla="*/ T8 w 212"/>
                              <a:gd name="T10" fmla="+- 0 4726 4546"/>
                              <a:gd name="T11" fmla="*/ 4726 h 212"/>
                              <a:gd name="T12" fmla="+- 0 9416 9269"/>
                              <a:gd name="T13" fmla="*/ T12 w 212"/>
                              <a:gd name="T14" fmla="+- 0 4748 4546"/>
                              <a:gd name="T15" fmla="*/ 4748 h 212"/>
                              <a:gd name="T16" fmla="+- 0 9375 9269"/>
                              <a:gd name="T17" fmla="*/ T16 w 212"/>
                              <a:gd name="T18" fmla="+- 0 4757 4546"/>
                              <a:gd name="T19" fmla="*/ 4757 h 212"/>
                              <a:gd name="T20" fmla="+- 0 9334 9269"/>
                              <a:gd name="T21" fmla="*/ T20 w 212"/>
                              <a:gd name="T22" fmla="+- 0 4748 4546"/>
                              <a:gd name="T23" fmla="*/ 4748 h 212"/>
                              <a:gd name="T24" fmla="+- 0 9300 9269"/>
                              <a:gd name="T25" fmla="*/ T24 w 212"/>
                              <a:gd name="T26" fmla="+- 0 4726 4546"/>
                              <a:gd name="T27" fmla="*/ 4726 h 212"/>
                              <a:gd name="T28" fmla="+- 0 9277 9269"/>
                              <a:gd name="T29" fmla="*/ T28 w 212"/>
                              <a:gd name="T30" fmla="+- 0 4692 4546"/>
                              <a:gd name="T31" fmla="*/ 4692 h 212"/>
                              <a:gd name="T32" fmla="+- 0 9269 9269"/>
                              <a:gd name="T33" fmla="*/ T32 w 212"/>
                              <a:gd name="T34" fmla="+- 0 4651 4546"/>
                              <a:gd name="T35" fmla="*/ 4651 h 212"/>
                              <a:gd name="T36" fmla="+- 0 9277 9269"/>
                              <a:gd name="T37" fmla="*/ T36 w 212"/>
                              <a:gd name="T38" fmla="+- 0 4610 4546"/>
                              <a:gd name="T39" fmla="*/ 4610 h 212"/>
                              <a:gd name="T40" fmla="+- 0 9300 9269"/>
                              <a:gd name="T41" fmla="*/ T40 w 212"/>
                              <a:gd name="T42" fmla="+- 0 4576 4546"/>
                              <a:gd name="T43" fmla="*/ 4576 h 212"/>
                              <a:gd name="T44" fmla="+- 0 9334 9269"/>
                              <a:gd name="T45" fmla="*/ T44 w 212"/>
                              <a:gd name="T46" fmla="+- 0 4554 4546"/>
                              <a:gd name="T47" fmla="*/ 4554 h 212"/>
                              <a:gd name="T48" fmla="+- 0 9375 9269"/>
                              <a:gd name="T49" fmla="*/ T48 w 212"/>
                              <a:gd name="T50" fmla="+- 0 4546 4546"/>
                              <a:gd name="T51" fmla="*/ 4546 h 212"/>
                              <a:gd name="T52" fmla="+- 0 9416 9269"/>
                              <a:gd name="T53" fmla="*/ T52 w 212"/>
                              <a:gd name="T54" fmla="+- 0 4554 4546"/>
                              <a:gd name="T55" fmla="*/ 4554 h 212"/>
                              <a:gd name="T56" fmla="+- 0 9449 9269"/>
                              <a:gd name="T57" fmla="*/ T56 w 212"/>
                              <a:gd name="T58" fmla="+- 0 4576 4546"/>
                              <a:gd name="T59" fmla="*/ 4576 h 212"/>
                              <a:gd name="T60" fmla="+- 0 9472 9269"/>
                              <a:gd name="T61" fmla="*/ T60 w 212"/>
                              <a:gd name="T62" fmla="+- 0 4610 4546"/>
                              <a:gd name="T63" fmla="*/ 4610 h 212"/>
                              <a:gd name="T64" fmla="+- 0 9480 9269"/>
                              <a:gd name="T65" fmla="*/ T64 w 212"/>
                              <a:gd name="T66" fmla="+- 0 4651 4546"/>
                              <a:gd name="T67" fmla="*/ 465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7" y="202"/>
                                </a:lnTo>
                                <a:lnTo>
                                  <a:pt x="106" y="211"/>
                                </a:lnTo>
                                <a:lnTo>
                                  <a:pt x="65" y="202"/>
                                </a:lnTo>
                                <a:lnTo>
                                  <a:pt x="31" y="180"/>
                                </a:lnTo>
                                <a:lnTo>
                                  <a:pt x="8" y="146"/>
                                </a:lnTo>
                                <a:lnTo>
                                  <a:pt x="0" y="105"/>
                                </a:lnTo>
                                <a:lnTo>
                                  <a:pt x="8" y="64"/>
                                </a:lnTo>
                                <a:lnTo>
                                  <a:pt x="31" y="30"/>
                                </a:lnTo>
                                <a:lnTo>
                                  <a:pt x="65" y="8"/>
                                </a:lnTo>
                                <a:lnTo>
                                  <a:pt x="106" y="0"/>
                                </a:lnTo>
                                <a:lnTo>
                                  <a:pt x="147"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Freeform 135"/>
                        <wps:cNvSpPr>
                          <a:spLocks/>
                        </wps:cNvSpPr>
                        <wps:spPr bwMode="auto">
                          <a:xfrm>
                            <a:off x="10090" y="4838"/>
                            <a:ext cx="212" cy="212"/>
                          </a:xfrm>
                          <a:custGeom>
                            <a:avLst/>
                            <a:gdLst>
                              <a:gd name="T0" fmla="+- 0 10196 10091"/>
                              <a:gd name="T1" fmla="*/ T0 w 212"/>
                              <a:gd name="T2" fmla="+- 0 5050 4839"/>
                              <a:gd name="T3" fmla="*/ 5050 h 212"/>
                              <a:gd name="T4" fmla="+- 0 10155 10091"/>
                              <a:gd name="T5" fmla="*/ T4 w 212"/>
                              <a:gd name="T6" fmla="+- 0 5042 4839"/>
                              <a:gd name="T7" fmla="*/ 5042 h 212"/>
                              <a:gd name="T8" fmla="+- 0 10122 10091"/>
                              <a:gd name="T9" fmla="*/ T8 w 212"/>
                              <a:gd name="T10" fmla="+- 0 5019 4839"/>
                              <a:gd name="T11" fmla="*/ 5019 h 212"/>
                              <a:gd name="T12" fmla="+- 0 10099 10091"/>
                              <a:gd name="T13" fmla="*/ T12 w 212"/>
                              <a:gd name="T14" fmla="+- 0 4985 4839"/>
                              <a:gd name="T15" fmla="*/ 4985 h 212"/>
                              <a:gd name="T16" fmla="+- 0 10091 10091"/>
                              <a:gd name="T17" fmla="*/ T16 w 212"/>
                              <a:gd name="T18" fmla="+- 0 4944 4839"/>
                              <a:gd name="T19" fmla="*/ 4944 h 212"/>
                              <a:gd name="T20" fmla="+- 0 10099 10091"/>
                              <a:gd name="T21" fmla="*/ T20 w 212"/>
                              <a:gd name="T22" fmla="+- 0 4903 4839"/>
                              <a:gd name="T23" fmla="*/ 4903 h 212"/>
                              <a:gd name="T24" fmla="+- 0 10122 10091"/>
                              <a:gd name="T25" fmla="*/ T24 w 212"/>
                              <a:gd name="T26" fmla="+- 0 4870 4839"/>
                              <a:gd name="T27" fmla="*/ 4870 h 212"/>
                              <a:gd name="T28" fmla="+- 0 10155 10091"/>
                              <a:gd name="T29" fmla="*/ T28 w 212"/>
                              <a:gd name="T30" fmla="+- 0 4847 4839"/>
                              <a:gd name="T31" fmla="*/ 4847 h 212"/>
                              <a:gd name="T32" fmla="+- 0 10196 10091"/>
                              <a:gd name="T33" fmla="*/ T32 w 212"/>
                              <a:gd name="T34" fmla="+- 0 4839 4839"/>
                              <a:gd name="T35" fmla="*/ 4839 h 212"/>
                              <a:gd name="T36" fmla="+- 0 10237 10091"/>
                              <a:gd name="T37" fmla="*/ T36 w 212"/>
                              <a:gd name="T38" fmla="+- 0 4847 4839"/>
                              <a:gd name="T39" fmla="*/ 4847 h 212"/>
                              <a:gd name="T40" fmla="+- 0 10271 10091"/>
                              <a:gd name="T41" fmla="*/ T40 w 212"/>
                              <a:gd name="T42" fmla="+- 0 4870 4839"/>
                              <a:gd name="T43" fmla="*/ 4870 h 212"/>
                              <a:gd name="T44" fmla="+- 0 10294 10091"/>
                              <a:gd name="T45" fmla="*/ T44 w 212"/>
                              <a:gd name="T46" fmla="+- 0 4903 4839"/>
                              <a:gd name="T47" fmla="*/ 4903 h 212"/>
                              <a:gd name="T48" fmla="+- 0 10302 10091"/>
                              <a:gd name="T49" fmla="*/ T48 w 212"/>
                              <a:gd name="T50" fmla="+- 0 4944 4839"/>
                              <a:gd name="T51" fmla="*/ 4944 h 212"/>
                              <a:gd name="T52" fmla="+- 0 10294 10091"/>
                              <a:gd name="T53" fmla="*/ T52 w 212"/>
                              <a:gd name="T54" fmla="+- 0 4985 4839"/>
                              <a:gd name="T55" fmla="*/ 4985 h 212"/>
                              <a:gd name="T56" fmla="+- 0 10271 10091"/>
                              <a:gd name="T57" fmla="*/ T56 w 212"/>
                              <a:gd name="T58" fmla="+- 0 5019 4839"/>
                              <a:gd name="T59" fmla="*/ 5019 h 212"/>
                              <a:gd name="T60" fmla="+- 0 10237 10091"/>
                              <a:gd name="T61" fmla="*/ T60 w 212"/>
                              <a:gd name="T62" fmla="+- 0 5042 4839"/>
                              <a:gd name="T63" fmla="*/ 5042 h 212"/>
                              <a:gd name="T64" fmla="+- 0 10196 10091"/>
                              <a:gd name="T65" fmla="*/ T64 w 212"/>
                              <a:gd name="T66" fmla="+- 0 5050 4839"/>
                              <a:gd name="T67" fmla="*/ 5050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1"/>
                                </a:lnTo>
                                <a:lnTo>
                                  <a:pt x="64" y="8"/>
                                </a:lnTo>
                                <a:lnTo>
                                  <a:pt x="105" y="0"/>
                                </a:lnTo>
                                <a:lnTo>
                                  <a:pt x="146" y="8"/>
                                </a:lnTo>
                                <a:lnTo>
                                  <a:pt x="180" y="31"/>
                                </a:lnTo>
                                <a:lnTo>
                                  <a:pt x="203" y="64"/>
                                </a:lnTo>
                                <a:lnTo>
                                  <a:pt x="211" y="105"/>
                                </a:lnTo>
                                <a:lnTo>
                                  <a:pt x="203" y="146"/>
                                </a:lnTo>
                                <a:lnTo>
                                  <a:pt x="180" y="180"/>
                                </a:lnTo>
                                <a:lnTo>
                                  <a:pt x="146" y="203"/>
                                </a:lnTo>
                                <a:lnTo>
                                  <a:pt x="105" y="211"/>
                                </a:lnTo>
                                <a:close/>
                              </a:path>
                            </a:pathLst>
                          </a:custGeom>
                          <a:solidFill>
                            <a:srgbClr val="C1262D">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34"/>
                        <wps:cNvSpPr>
                          <a:spLocks/>
                        </wps:cNvSpPr>
                        <wps:spPr bwMode="auto">
                          <a:xfrm>
                            <a:off x="10090" y="4838"/>
                            <a:ext cx="212" cy="212"/>
                          </a:xfrm>
                          <a:custGeom>
                            <a:avLst/>
                            <a:gdLst>
                              <a:gd name="T0" fmla="+- 0 10302 10091"/>
                              <a:gd name="T1" fmla="*/ T0 w 212"/>
                              <a:gd name="T2" fmla="+- 0 4944 4839"/>
                              <a:gd name="T3" fmla="*/ 4944 h 212"/>
                              <a:gd name="T4" fmla="+- 0 10294 10091"/>
                              <a:gd name="T5" fmla="*/ T4 w 212"/>
                              <a:gd name="T6" fmla="+- 0 4985 4839"/>
                              <a:gd name="T7" fmla="*/ 4985 h 212"/>
                              <a:gd name="T8" fmla="+- 0 10271 10091"/>
                              <a:gd name="T9" fmla="*/ T8 w 212"/>
                              <a:gd name="T10" fmla="+- 0 5019 4839"/>
                              <a:gd name="T11" fmla="*/ 5019 h 212"/>
                              <a:gd name="T12" fmla="+- 0 10237 10091"/>
                              <a:gd name="T13" fmla="*/ T12 w 212"/>
                              <a:gd name="T14" fmla="+- 0 5042 4839"/>
                              <a:gd name="T15" fmla="*/ 5042 h 212"/>
                              <a:gd name="T16" fmla="+- 0 10196 10091"/>
                              <a:gd name="T17" fmla="*/ T16 w 212"/>
                              <a:gd name="T18" fmla="+- 0 5050 4839"/>
                              <a:gd name="T19" fmla="*/ 5050 h 212"/>
                              <a:gd name="T20" fmla="+- 0 10155 10091"/>
                              <a:gd name="T21" fmla="*/ T20 w 212"/>
                              <a:gd name="T22" fmla="+- 0 5042 4839"/>
                              <a:gd name="T23" fmla="*/ 5042 h 212"/>
                              <a:gd name="T24" fmla="+- 0 10122 10091"/>
                              <a:gd name="T25" fmla="*/ T24 w 212"/>
                              <a:gd name="T26" fmla="+- 0 5019 4839"/>
                              <a:gd name="T27" fmla="*/ 5019 h 212"/>
                              <a:gd name="T28" fmla="+- 0 10099 10091"/>
                              <a:gd name="T29" fmla="*/ T28 w 212"/>
                              <a:gd name="T30" fmla="+- 0 4985 4839"/>
                              <a:gd name="T31" fmla="*/ 4985 h 212"/>
                              <a:gd name="T32" fmla="+- 0 10091 10091"/>
                              <a:gd name="T33" fmla="*/ T32 w 212"/>
                              <a:gd name="T34" fmla="+- 0 4944 4839"/>
                              <a:gd name="T35" fmla="*/ 4944 h 212"/>
                              <a:gd name="T36" fmla="+- 0 10099 10091"/>
                              <a:gd name="T37" fmla="*/ T36 w 212"/>
                              <a:gd name="T38" fmla="+- 0 4903 4839"/>
                              <a:gd name="T39" fmla="*/ 4903 h 212"/>
                              <a:gd name="T40" fmla="+- 0 10122 10091"/>
                              <a:gd name="T41" fmla="*/ T40 w 212"/>
                              <a:gd name="T42" fmla="+- 0 4870 4839"/>
                              <a:gd name="T43" fmla="*/ 4870 h 212"/>
                              <a:gd name="T44" fmla="+- 0 10155 10091"/>
                              <a:gd name="T45" fmla="*/ T44 w 212"/>
                              <a:gd name="T46" fmla="+- 0 4847 4839"/>
                              <a:gd name="T47" fmla="*/ 4847 h 212"/>
                              <a:gd name="T48" fmla="+- 0 10196 10091"/>
                              <a:gd name="T49" fmla="*/ T48 w 212"/>
                              <a:gd name="T50" fmla="+- 0 4839 4839"/>
                              <a:gd name="T51" fmla="*/ 4839 h 212"/>
                              <a:gd name="T52" fmla="+- 0 10237 10091"/>
                              <a:gd name="T53" fmla="*/ T52 w 212"/>
                              <a:gd name="T54" fmla="+- 0 4847 4839"/>
                              <a:gd name="T55" fmla="*/ 4847 h 212"/>
                              <a:gd name="T56" fmla="+- 0 10271 10091"/>
                              <a:gd name="T57" fmla="*/ T56 w 212"/>
                              <a:gd name="T58" fmla="+- 0 4870 4839"/>
                              <a:gd name="T59" fmla="*/ 4870 h 212"/>
                              <a:gd name="T60" fmla="+- 0 10294 10091"/>
                              <a:gd name="T61" fmla="*/ T60 w 212"/>
                              <a:gd name="T62" fmla="+- 0 4903 4839"/>
                              <a:gd name="T63" fmla="*/ 4903 h 212"/>
                              <a:gd name="T64" fmla="+- 0 10302 10091"/>
                              <a:gd name="T65" fmla="*/ T64 w 212"/>
                              <a:gd name="T66" fmla="+- 0 4944 4839"/>
                              <a:gd name="T67" fmla="*/ 4944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33"/>
                        <wps:cNvSpPr>
                          <a:spLocks/>
                        </wps:cNvSpPr>
                        <wps:spPr bwMode="auto">
                          <a:xfrm>
                            <a:off x="10090" y="4181"/>
                            <a:ext cx="212" cy="212"/>
                          </a:xfrm>
                          <a:custGeom>
                            <a:avLst/>
                            <a:gdLst>
                              <a:gd name="T0" fmla="+- 0 10196 10091"/>
                              <a:gd name="T1" fmla="*/ T0 w 212"/>
                              <a:gd name="T2" fmla="+- 0 4393 4182"/>
                              <a:gd name="T3" fmla="*/ 4393 h 212"/>
                              <a:gd name="T4" fmla="+- 0 10155 10091"/>
                              <a:gd name="T5" fmla="*/ T4 w 212"/>
                              <a:gd name="T6" fmla="+- 0 4385 4182"/>
                              <a:gd name="T7" fmla="*/ 4385 h 212"/>
                              <a:gd name="T8" fmla="+- 0 10122 10091"/>
                              <a:gd name="T9" fmla="*/ T8 w 212"/>
                              <a:gd name="T10" fmla="+- 0 4362 4182"/>
                              <a:gd name="T11" fmla="*/ 4362 h 212"/>
                              <a:gd name="T12" fmla="+- 0 10099 10091"/>
                              <a:gd name="T13" fmla="*/ T12 w 212"/>
                              <a:gd name="T14" fmla="+- 0 4329 4182"/>
                              <a:gd name="T15" fmla="*/ 4329 h 212"/>
                              <a:gd name="T16" fmla="+- 0 10091 10091"/>
                              <a:gd name="T17" fmla="*/ T16 w 212"/>
                              <a:gd name="T18" fmla="+- 0 4287 4182"/>
                              <a:gd name="T19" fmla="*/ 4287 h 212"/>
                              <a:gd name="T20" fmla="+- 0 10099 10091"/>
                              <a:gd name="T21" fmla="*/ T20 w 212"/>
                              <a:gd name="T22" fmla="+- 0 4246 4182"/>
                              <a:gd name="T23" fmla="*/ 4246 h 212"/>
                              <a:gd name="T24" fmla="+- 0 10122 10091"/>
                              <a:gd name="T25" fmla="*/ T24 w 212"/>
                              <a:gd name="T26" fmla="+- 0 4213 4182"/>
                              <a:gd name="T27" fmla="*/ 4213 h 212"/>
                              <a:gd name="T28" fmla="+- 0 10155 10091"/>
                              <a:gd name="T29" fmla="*/ T28 w 212"/>
                              <a:gd name="T30" fmla="+- 0 4190 4182"/>
                              <a:gd name="T31" fmla="*/ 4190 h 212"/>
                              <a:gd name="T32" fmla="+- 0 10196 10091"/>
                              <a:gd name="T33" fmla="*/ T32 w 212"/>
                              <a:gd name="T34" fmla="+- 0 4182 4182"/>
                              <a:gd name="T35" fmla="*/ 4182 h 212"/>
                              <a:gd name="T36" fmla="+- 0 10237 10091"/>
                              <a:gd name="T37" fmla="*/ T36 w 212"/>
                              <a:gd name="T38" fmla="+- 0 4190 4182"/>
                              <a:gd name="T39" fmla="*/ 4190 h 212"/>
                              <a:gd name="T40" fmla="+- 0 10271 10091"/>
                              <a:gd name="T41" fmla="*/ T40 w 212"/>
                              <a:gd name="T42" fmla="+- 0 4213 4182"/>
                              <a:gd name="T43" fmla="*/ 4213 h 212"/>
                              <a:gd name="T44" fmla="+- 0 10294 10091"/>
                              <a:gd name="T45" fmla="*/ T44 w 212"/>
                              <a:gd name="T46" fmla="+- 0 4246 4182"/>
                              <a:gd name="T47" fmla="*/ 4246 h 212"/>
                              <a:gd name="T48" fmla="+- 0 10302 10091"/>
                              <a:gd name="T49" fmla="*/ T48 w 212"/>
                              <a:gd name="T50" fmla="+- 0 4287 4182"/>
                              <a:gd name="T51" fmla="*/ 4287 h 212"/>
                              <a:gd name="T52" fmla="+- 0 10294 10091"/>
                              <a:gd name="T53" fmla="*/ T52 w 212"/>
                              <a:gd name="T54" fmla="+- 0 4329 4182"/>
                              <a:gd name="T55" fmla="*/ 4329 h 212"/>
                              <a:gd name="T56" fmla="+- 0 10271 10091"/>
                              <a:gd name="T57" fmla="*/ T56 w 212"/>
                              <a:gd name="T58" fmla="+- 0 4362 4182"/>
                              <a:gd name="T59" fmla="*/ 4362 h 212"/>
                              <a:gd name="T60" fmla="+- 0 10237 10091"/>
                              <a:gd name="T61" fmla="*/ T60 w 212"/>
                              <a:gd name="T62" fmla="+- 0 4385 4182"/>
                              <a:gd name="T63" fmla="*/ 4385 h 212"/>
                              <a:gd name="T64" fmla="+- 0 10196 10091"/>
                              <a:gd name="T65" fmla="*/ T64 w 212"/>
                              <a:gd name="T66" fmla="+- 0 4393 4182"/>
                              <a:gd name="T67" fmla="*/ 4393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56B3E8">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32"/>
                        <wps:cNvSpPr>
                          <a:spLocks/>
                        </wps:cNvSpPr>
                        <wps:spPr bwMode="auto">
                          <a:xfrm>
                            <a:off x="10090" y="4181"/>
                            <a:ext cx="212" cy="212"/>
                          </a:xfrm>
                          <a:custGeom>
                            <a:avLst/>
                            <a:gdLst>
                              <a:gd name="T0" fmla="+- 0 10302 10091"/>
                              <a:gd name="T1" fmla="*/ T0 w 212"/>
                              <a:gd name="T2" fmla="+- 0 4287 4182"/>
                              <a:gd name="T3" fmla="*/ 4287 h 212"/>
                              <a:gd name="T4" fmla="+- 0 10294 10091"/>
                              <a:gd name="T5" fmla="*/ T4 w 212"/>
                              <a:gd name="T6" fmla="+- 0 4329 4182"/>
                              <a:gd name="T7" fmla="*/ 4329 h 212"/>
                              <a:gd name="T8" fmla="+- 0 10271 10091"/>
                              <a:gd name="T9" fmla="*/ T8 w 212"/>
                              <a:gd name="T10" fmla="+- 0 4362 4182"/>
                              <a:gd name="T11" fmla="*/ 4362 h 212"/>
                              <a:gd name="T12" fmla="+- 0 10237 10091"/>
                              <a:gd name="T13" fmla="*/ T12 w 212"/>
                              <a:gd name="T14" fmla="+- 0 4385 4182"/>
                              <a:gd name="T15" fmla="*/ 4385 h 212"/>
                              <a:gd name="T16" fmla="+- 0 10196 10091"/>
                              <a:gd name="T17" fmla="*/ T16 w 212"/>
                              <a:gd name="T18" fmla="+- 0 4393 4182"/>
                              <a:gd name="T19" fmla="*/ 4393 h 212"/>
                              <a:gd name="T20" fmla="+- 0 10155 10091"/>
                              <a:gd name="T21" fmla="*/ T20 w 212"/>
                              <a:gd name="T22" fmla="+- 0 4385 4182"/>
                              <a:gd name="T23" fmla="*/ 4385 h 212"/>
                              <a:gd name="T24" fmla="+- 0 10122 10091"/>
                              <a:gd name="T25" fmla="*/ T24 w 212"/>
                              <a:gd name="T26" fmla="+- 0 4362 4182"/>
                              <a:gd name="T27" fmla="*/ 4362 h 212"/>
                              <a:gd name="T28" fmla="+- 0 10099 10091"/>
                              <a:gd name="T29" fmla="*/ T28 w 212"/>
                              <a:gd name="T30" fmla="+- 0 4329 4182"/>
                              <a:gd name="T31" fmla="*/ 4329 h 212"/>
                              <a:gd name="T32" fmla="+- 0 10091 10091"/>
                              <a:gd name="T33" fmla="*/ T32 w 212"/>
                              <a:gd name="T34" fmla="+- 0 4287 4182"/>
                              <a:gd name="T35" fmla="*/ 4287 h 212"/>
                              <a:gd name="T36" fmla="+- 0 10099 10091"/>
                              <a:gd name="T37" fmla="*/ T36 w 212"/>
                              <a:gd name="T38" fmla="+- 0 4246 4182"/>
                              <a:gd name="T39" fmla="*/ 4246 h 212"/>
                              <a:gd name="T40" fmla="+- 0 10122 10091"/>
                              <a:gd name="T41" fmla="*/ T40 w 212"/>
                              <a:gd name="T42" fmla="+- 0 4213 4182"/>
                              <a:gd name="T43" fmla="*/ 4213 h 212"/>
                              <a:gd name="T44" fmla="+- 0 10155 10091"/>
                              <a:gd name="T45" fmla="*/ T44 w 212"/>
                              <a:gd name="T46" fmla="+- 0 4190 4182"/>
                              <a:gd name="T47" fmla="*/ 4190 h 212"/>
                              <a:gd name="T48" fmla="+- 0 10196 10091"/>
                              <a:gd name="T49" fmla="*/ T48 w 212"/>
                              <a:gd name="T50" fmla="+- 0 4182 4182"/>
                              <a:gd name="T51" fmla="*/ 4182 h 212"/>
                              <a:gd name="T52" fmla="+- 0 10237 10091"/>
                              <a:gd name="T53" fmla="*/ T52 w 212"/>
                              <a:gd name="T54" fmla="+- 0 4190 4182"/>
                              <a:gd name="T55" fmla="*/ 4190 h 212"/>
                              <a:gd name="T56" fmla="+- 0 10271 10091"/>
                              <a:gd name="T57" fmla="*/ T56 w 212"/>
                              <a:gd name="T58" fmla="+- 0 4213 4182"/>
                              <a:gd name="T59" fmla="*/ 4213 h 212"/>
                              <a:gd name="T60" fmla="+- 0 10294 10091"/>
                              <a:gd name="T61" fmla="*/ T60 w 212"/>
                              <a:gd name="T62" fmla="+- 0 4246 4182"/>
                              <a:gd name="T63" fmla="*/ 4246 h 212"/>
                              <a:gd name="T64" fmla="+- 0 10302 10091"/>
                              <a:gd name="T65" fmla="*/ T64 w 212"/>
                              <a:gd name="T66" fmla="+- 0 4287 4182"/>
                              <a:gd name="T67" fmla="*/ 4287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131"/>
                        <wps:cNvSpPr>
                          <a:spLocks/>
                        </wps:cNvSpPr>
                        <wps:spPr bwMode="auto">
                          <a:xfrm>
                            <a:off x="10090" y="4499"/>
                            <a:ext cx="212" cy="212"/>
                          </a:xfrm>
                          <a:custGeom>
                            <a:avLst/>
                            <a:gdLst>
                              <a:gd name="T0" fmla="+- 0 10196 10091"/>
                              <a:gd name="T1" fmla="*/ T0 w 212"/>
                              <a:gd name="T2" fmla="+- 0 4711 4500"/>
                              <a:gd name="T3" fmla="*/ 4711 h 212"/>
                              <a:gd name="T4" fmla="+- 0 10155 10091"/>
                              <a:gd name="T5" fmla="*/ T4 w 212"/>
                              <a:gd name="T6" fmla="+- 0 4703 4500"/>
                              <a:gd name="T7" fmla="*/ 4703 h 212"/>
                              <a:gd name="T8" fmla="+- 0 10122 10091"/>
                              <a:gd name="T9" fmla="*/ T8 w 212"/>
                              <a:gd name="T10" fmla="+- 0 4680 4500"/>
                              <a:gd name="T11" fmla="*/ 4680 h 212"/>
                              <a:gd name="T12" fmla="+- 0 10099 10091"/>
                              <a:gd name="T13" fmla="*/ T12 w 212"/>
                              <a:gd name="T14" fmla="+- 0 4646 4500"/>
                              <a:gd name="T15" fmla="*/ 4646 h 212"/>
                              <a:gd name="T16" fmla="+- 0 10091 10091"/>
                              <a:gd name="T17" fmla="*/ T16 w 212"/>
                              <a:gd name="T18" fmla="+- 0 4605 4500"/>
                              <a:gd name="T19" fmla="*/ 4605 h 212"/>
                              <a:gd name="T20" fmla="+- 0 10099 10091"/>
                              <a:gd name="T21" fmla="*/ T20 w 212"/>
                              <a:gd name="T22" fmla="+- 0 4564 4500"/>
                              <a:gd name="T23" fmla="*/ 4564 h 212"/>
                              <a:gd name="T24" fmla="+- 0 10122 10091"/>
                              <a:gd name="T25" fmla="*/ T24 w 212"/>
                              <a:gd name="T26" fmla="+- 0 4530 4500"/>
                              <a:gd name="T27" fmla="*/ 4530 h 212"/>
                              <a:gd name="T28" fmla="+- 0 10155 10091"/>
                              <a:gd name="T29" fmla="*/ T28 w 212"/>
                              <a:gd name="T30" fmla="+- 0 4508 4500"/>
                              <a:gd name="T31" fmla="*/ 4508 h 212"/>
                              <a:gd name="T32" fmla="+- 0 10196 10091"/>
                              <a:gd name="T33" fmla="*/ T32 w 212"/>
                              <a:gd name="T34" fmla="+- 0 4500 4500"/>
                              <a:gd name="T35" fmla="*/ 4500 h 212"/>
                              <a:gd name="T36" fmla="+- 0 10237 10091"/>
                              <a:gd name="T37" fmla="*/ T36 w 212"/>
                              <a:gd name="T38" fmla="+- 0 4508 4500"/>
                              <a:gd name="T39" fmla="*/ 4508 h 212"/>
                              <a:gd name="T40" fmla="+- 0 10271 10091"/>
                              <a:gd name="T41" fmla="*/ T40 w 212"/>
                              <a:gd name="T42" fmla="+- 0 4530 4500"/>
                              <a:gd name="T43" fmla="*/ 4530 h 212"/>
                              <a:gd name="T44" fmla="+- 0 10294 10091"/>
                              <a:gd name="T45" fmla="*/ T44 w 212"/>
                              <a:gd name="T46" fmla="+- 0 4564 4500"/>
                              <a:gd name="T47" fmla="*/ 4564 h 212"/>
                              <a:gd name="T48" fmla="+- 0 10302 10091"/>
                              <a:gd name="T49" fmla="*/ T48 w 212"/>
                              <a:gd name="T50" fmla="+- 0 4605 4500"/>
                              <a:gd name="T51" fmla="*/ 4605 h 212"/>
                              <a:gd name="T52" fmla="+- 0 10294 10091"/>
                              <a:gd name="T53" fmla="*/ T52 w 212"/>
                              <a:gd name="T54" fmla="+- 0 4646 4500"/>
                              <a:gd name="T55" fmla="*/ 4646 h 212"/>
                              <a:gd name="T56" fmla="+- 0 10271 10091"/>
                              <a:gd name="T57" fmla="*/ T56 w 212"/>
                              <a:gd name="T58" fmla="+- 0 4680 4500"/>
                              <a:gd name="T59" fmla="*/ 4680 h 212"/>
                              <a:gd name="T60" fmla="+- 0 10237 10091"/>
                              <a:gd name="T61" fmla="*/ T60 w 212"/>
                              <a:gd name="T62" fmla="+- 0 4703 4500"/>
                              <a:gd name="T63" fmla="*/ 4703 h 212"/>
                              <a:gd name="T64" fmla="+- 0 10196 10091"/>
                              <a:gd name="T65" fmla="*/ T64 w 212"/>
                              <a:gd name="T66" fmla="+- 0 4711 4500"/>
                              <a:gd name="T67" fmla="*/ 4711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lnTo>
                                  <a:pt x="203" y="146"/>
                                </a:lnTo>
                                <a:lnTo>
                                  <a:pt x="180" y="180"/>
                                </a:lnTo>
                                <a:lnTo>
                                  <a:pt x="146" y="203"/>
                                </a:lnTo>
                                <a:lnTo>
                                  <a:pt x="105" y="211"/>
                                </a:lnTo>
                                <a:close/>
                              </a:path>
                            </a:pathLst>
                          </a:custGeom>
                          <a:solidFill>
                            <a:srgbClr val="E69E00">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30"/>
                        <wps:cNvSpPr>
                          <a:spLocks/>
                        </wps:cNvSpPr>
                        <wps:spPr bwMode="auto">
                          <a:xfrm>
                            <a:off x="10090" y="4499"/>
                            <a:ext cx="212" cy="212"/>
                          </a:xfrm>
                          <a:custGeom>
                            <a:avLst/>
                            <a:gdLst>
                              <a:gd name="T0" fmla="+- 0 10302 10091"/>
                              <a:gd name="T1" fmla="*/ T0 w 212"/>
                              <a:gd name="T2" fmla="+- 0 4605 4500"/>
                              <a:gd name="T3" fmla="*/ 4605 h 212"/>
                              <a:gd name="T4" fmla="+- 0 10294 10091"/>
                              <a:gd name="T5" fmla="*/ T4 w 212"/>
                              <a:gd name="T6" fmla="+- 0 4646 4500"/>
                              <a:gd name="T7" fmla="*/ 4646 h 212"/>
                              <a:gd name="T8" fmla="+- 0 10271 10091"/>
                              <a:gd name="T9" fmla="*/ T8 w 212"/>
                              <a:gd name="T10" fmla="+- 0 4680 4500"/>
                              <a:gd name="T11" fmla="*/ 4680 h 212"/>
                              <a:gd name="T12" fmla="+- 0 10237 10091"/>
                              <a:gd name="T13" fmla="*/ T12 w 212"/>
                              <a:gd name="T14" fmla="+- 0 4703 4500"/>
                              <a:gd name="T15" fmla="*/ 4703 h 212"/>
                              <a:gd name="T16" fmla="+- 0 10196 10091"/>
                              <a:gd name="T17" fmla="*/ T16 w 212"/>
                              <a:gd name="T18" fmla="+- 0 4711 4500"/>
                              <a:gd name="T19" fmla="*/ 4711 h 212"/>
                              <a:gd name="T20" fmla="+- 0 10155 10091"/>
                              <a:gd name="T21" fmla="*/ T20 w 212"/>
                              <a:gd name="T22" fmla="+- 0 4703 4500"/>
                              <a:gd name="T23" fmla="*/ 4703 h 212"/>
                              <a:gd name="T24" fmla="+- 0 10122 10091"/>
                              <a:gd name="T25" fmla="*/ T24 w 212"/>
                              <a:gd name="T26" fmla="+- 0 4680 4500"/>
                              <a:gd name="T27" fmla="*/ 4680 h 212"/>
                              <a:gd name="T28" fmla="+- 0 10099 10091"/>
                              <a:gd name="T29" fmla="*/ T28 w 212"/>
                              <a:gd name="T30" fmla="+- 0 4646 4500"/>
                              <a:gd name="T31" fmla="*/ 4646 h 212"/>
                              <a:gd name="T32" fmla="+- 0 10091 10091"/>
                              <a:gd name="T33" fmla="*/ T32 w 212"/>
                              <a:gd name="T34" fmla="+- 0 4605 4500"/>
                              <a:gd name="T35" fmla="*/ 4605 h 212"/>
                              <a:gd name="T36" fmla="+- 0 10099 10091"/>
                              <a:gd name="T37" fmla="*/ T36 w 212"/>
                              <a:gd name="T38" fmla="+- 0 4564 4500"/>
                              <a:gd name="T39" fmla="*/ 4564 h 212"/>
                              <a:gd name="T40" fmla="+- 0 10122 10091"/>
                              <a:gd name="T41" fmla="*/ T40 w 212"/>
                              <a:gd name="T42" fmla="+- 0 4530 4500"/>
                              <a:gd name="T43" fmla="*/ 4530 h 212"/>
                              <a:gd name="T44" fmla="+- 0 10155 10091"/>
                              <a:gd name="T45" fmla="*/ T44 w 212"/>
                              <a:gd name="T46" fmla="+- 0 4508 4500"/>
                              <a:gd name="T47" fmla="*/ 4508 h 212"/>
                              <a:gd name="T48" fmla="+- 0 10196 10091"/>
                              <a:gd name="T49" fmla="*/ T48 w 212"/>
                              <a:gd name="T50" fmla="+- 0 4500 4500"/>
                              <a:gd name="T51" fmla="*/ 4500 h 212"/>
                              <a:gd name="T52" fmla="+- 0 10237 10091"/>
                              <a:gd name="T53" fmla="*/ T52 w 212"/>
                              <a:gd name="T54" fmla="+- 0 4508 4500"/>
                              <a:gd name="T55" fmla="*/ 4508 h 212"/>
                              <a:gd name="T56" fmla="+- 0 10271 10091"/>
                              <a:gd name="T57" fmla="*/ T56 w 212"/>
                              <a:gd name="T58" fmla="+- 0 4530 4500"/>
                              <a:gd name="T59" fmla="*/ 4530 h 212"/>
                              <a:gd name="T60" fmla="+- 0 10294 10091"/>
                              <a:gd name="T61" fmla="*/ T60 w 212"/>
                              <a:gd name="T62" fmla="+- 0 4564 4500"/>
                              <a:gd name="T63" fmla="*/ 4564 h 212"/>
                              <a:gd name="T64" fmla="+- 0 10302 10091"/>
                              <a:gd name="T65" fmla="*/ T64 w 212"/>
                              <a:gd name="T66" fmla="+- 0 4605 4500"/>
                              <a:gd name="T67" fmla="*/ 4605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6"/>
                                </a:lnTo>
                                <a:lnTo>
                                  <a:pt x="180" y="180"/>
                                </a:lnTo>
                                <a:lnTo>
                                  <a:pt x="146" y="203"/>
                                </a:lnTo>
                                <a:lnTo>
                                  <a:pt x="105" y="211"/>
                                </a:lnTo>
                                <a:lnTo>
                                  <a:pt x="64" y="203"/>
                                </a:lnTo>
                                <a:lnTo>
                                  <a:pt x="31" y="180"/>
                                </a:lnTo>
                                <a:lnTo>
                                  <a:pt x="8" y="146"/>
                                </a:lnTo>
                                <a:lnTo>
                                  <a:pt x="0" y="105"/>
                                </a:lnTo>
                                <a:lnTo>
                                  <a:pt x="8" y="64"/>
                                </a:lnTo>
                                <a:lnTo>
                                  <a:pt x="31" y="30"/>
                                </a:lnTo>
                                <a:lnTo>
                                  <a:pt x="64" y="8"/>
                                </a:lnTo>
                                <a:lnTo>
                                  <a:pt x="105" y="0"/>
                                </a:lnTo>
                                <a:lnTo>
                                  <a:pt x="146" y="8"/>
                                </a:lnTo>
                                <a:lnTo>
                                  <a:pt x="180" y="30"/>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29"/>
                        <wps:cNvSpPr>
                          <a:spLocks/>
                        </wps:cNvSpPr>
                        <wps:spPr bwMode="auto">
                          <a:xfrm>
                            <a:off x="10090" y="4666"/>
                            <a:ext cx="212" cy="212"/>
                          </a:xfrm>
                          <a:custGeom>
                            <a:avLst/>
                            <a:gdLst>
                              <a:gd name="T0" fmla="+- 0 10196 10091"/>
                              <a:gd name="T1" fmla="*/ T0 w 212"/>
                              <a:gd name="T2" fmla="+- 0 4878 4667"/>
                              <a:gd name="T3" fmla="*/ 4878 h 212"/>
                              <a:gd name="T4" fmla="+- 0 10155 10091"/>
                              <a:gd name="T5" fmla="*/ T4 w 212"/>
                              <a:gd name="T6" fmla="+- 0 4870 4667"/>
                              <a:gd name="T7" fmla="*/ 4870 h 212"/>
                              <a:gd name="T8" fmla="+- 0 10122 10091"/>
                              <a:gd name="T9" fmla="*/ T8 w 212"/>
                              <a:gd name="T10" fmla="+- 0 4847 4667"/>
                              <a:gd name="T11" fmla="*/ 4847 h 212"/>
                              <a:gd name="T12" fmla="+- 0 10099 10091"/>
                              <a:gd name="T13" fmla="*/ T12 w 212"/>
                              <a:gd name="T14" fmla="+- 0 4814 4667"/>
                              <a:gd name="T15" fmla="*/ 4814 h 212"/>
                              <a:gd name="T16" fmla="+- 0 10091 10091"/>
                              <a:gd name="T17" fmla="*/ T16 w 212"/>
                              <a:gd name="T18" fmla="+- 0 4772 4667"/>
                              <a:gd name="T19" fmla="*/ 4772 h 212"/>
                              <a:gd name="T20" fmla="+- 0 10099 10091"/>
                              <a:gd name="T21" fmla="*/ T20 w 212"/>
                              <a:gd name="T22" fmla="+- 0 4731 4667"/>
                              <a:gd name="T23" fmla="*/ 4731 h 212"/>
                              <a:gd name="T24" fmla="+- 0 10122 10091"/>
                              <a:gd name="T25" fmla="*/ T24 w 212"/>
                              <a:gd name="T26" fmla="+- 0 4698 4667"/>
                              <a:gd name="T27" fmla="*/ 4698 h 212"/>
                              <a:gd name="T28" fmla="+- 0 10155 10091"/>
                              <a:gd name="T29" fmla="*/ T28 w 212"/>
                              <a:gd name="T30" fmla="+- 0 4675 4667"/>
                              <a:gd name="T31" fmla="*/ 4675 h 212"/>
                              <a:gd name="T32" fmla="+- 0 10196 10091"/>
                              <a:gd name="T33" fmla="*/ T32 w 212"/>
                              <a:gd name="T34" fmla="+- 0 4667 4667"/>
                              <a:gd name="T35" fmla="*/ 4667 h 212"/>
                              <a:gd name="T36" fmla="+- 0 10237 10091"/>
                              <a:gd name="T37" fmla="*/ T36 w 212"/>
                              <a:gd name="T38" fmla="+- 0 4675 4667"/>
                              <a:gd name="T39" fmla="*/ 4675 h 212"/>
                              <a:gd name="T40" fmla="+- 0 10271 10091"/>
                              <a:gd name="T41" fmla="*/ T40 w 212"/>
                              <a:gd name="T42" fmla="+- 0 4698 4667"/>
                              <a:gd name="T43" fmla="*/ 4698 h 212"/>
                              <a:gd name="T44" fmla="+- 0 10294 10091"/>
                              <a:gd name="T45" fmla="*/ T44 w 212"/>
                              <a:gd name="T46" fmla="+- 0 4731 4667"/>
                              <a:gd name="T47" fmla="*/ 4731 h 212"/>
                              <a:gd name="T48" fmla="+- 0 10302 10091"/>
                              <a:gd name="T49" fmla="*/ T48 w 212"/>
                              <a:gd name="T50" fmla="+- 0 4772 4667"/>
                              <a:gd name="T51" fmla="*/ 4772 h 212"/>
                              <a:gd name="T52" fmla="+- 0 10294 10091"/>
                              <a:gd name="T53" fmla="*/ T52 w 212"/>
                              <a:gd name="T54" fmla="+- 0 4814 4667"/>
                              <a:gd name="T55" fmla="*/ 4814 h 212"/>
                              <a:gd name="T56" fmla="+- 0 10271 10091"/>
                              <a:gd name="T57" fmla="*/ T56 w 212"/>
                              <a:gd name="T58" fmla="+- 0 4847 4667"/>
                              <a:gd name="T59" fmla="*/ 4847 h 212"/>
                              <a:gd name="T60" fmla="+- 0 10237 10091"/>
                              <a:gd name="T61" fmla="*/ T60 w 212"/>
                              <a:gd name="T62" fmla="+- 0 4870 4667"/>
                              <a:gd name="T63" fmla="*/ 4870 h 212"/>
                              <a:gd name="T64" fmla="+- 0 10196 10091"/>
                              <a:gd name="T65" fmla="*/ T64 w 212"/>
                              <a:gd name="T66" fmla="+- 0 4878 4667"/>
                              <a:gd name="T67" fmla="*/ 4878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105" y="211"/>
                                </a:move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lnTo>
                                  <a:pt x="203" y="147"/>
                                </a:lnTo>
                                <a:lnTo>
                                  <a:pt x="180" y="180"/>
                                </a:lnTo>
                                <a:lnTo>
                                  <a:pt x="146" y="203"/>
                                </a:lnTo>
                                <a:lnTo>
                                  <a:pt x="105" y="211"/>
                                </a:lnTo>
                                <a:close/>
                              </a:path>
                            </a:pathLst>
                          </a:custGeom>
                          <a:solidFill>
                            <a:srgbClr val="00807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28"/>
                        <wps:cNvSpPr>
                          <a:spLocks/>
                        </wps:cNvSpPr>
                        <wps:spPr bwMode="auto">
                          <a:xfrm>
                            <a:off x="10090" y="4666"/>
                            <a:ext cx="212" cy="212"/>
                          </a:xfrm>
                          <a:custGeom>
                            <a:avLst/>
                            <a:gdLst>
                              <a:gd name="T0" fmla="+- 0 10302 10091"/>
                              <a:gd name="T1" fmla="*/ T0 w 212"/>
                              <a:gd name="T2" fmla="+- 0 4772 4667"/>
                              <a:gd name="T3" fmla="*/ 4772 h 212"/>
                              <a:gd name="T4" fmla="+- 0 10294 10091"/>
                              <a:gd name="T5" fmla="*/ T4 w 212"/>
                              <a:gd name="T6" fmla="+- 0 4814 4667"/>
                              <a:gd name="T7" fmla="*/ 4814 h 212"/>
                              <a:gd name="T8" fmla="+- 0 10271 10091"/>
                              <a:gd name="T9" fmla="*/ T8 w 212"/>
                              <a:gd name="T10" fmla="+- 0 4847 4667"/>
                              <a:gd name="T11" fmla="*/ 4847 h 212"/>
                              <a:gd name="T12" fmla="+- 0 10237 10091"/>
                              <a:gd name="T13" fmla="*/ T12 w 212"/>
                              <a:gd name="T14" fmla="+- 0 4870 4667"/>
                              <a:gd name="T15" fmla="*/ 4870 h 212"/>
                              <a:gd name="T16" fmla="+- 0 10196 10091"/>
                              <a:gd name="T17" fmla="*/ T16 w 212"/>
                              <a:gd name="T18" fmla="+- 0 4878 4667"/>
                              <a:gd name="T19" fmla="*/ 4878 h 212"/>
                              <a:gd name="T20" fmla="+- 0 10155 10091"/>
                              <a:gd name="T21" fmla="*/ T20 w 212"/>
                              <a:gd name="T22" fmla="+- 0 4870 4667"/>
                              <a:gd name="T23" fmla="*/ 4870 h 212"/>
                              <a:gd name="T24" fmla="+- 0 10122 10091"/>
                              <a:gd name="T25" fmla="*/ T24 w 212"/>
                              <a:gd name="T26" fmla="+- 0 4847 4667"/>
                              <a:gd name="T27" fmla="*/ 4847 h 212"/>
                              <a:gd name="T28" fmla="+- 0 10099 10091"/>
                              <a:gd name="T29" fmla="*/ T28 w 212"/>
                              <a:gd name="T30" fmla="+- 0 4814 4667"/>
                              <a:gd name="T31" fmla="*/ 4814 h 212"/>
                              <a:gd name="T32" fmla="+- 0 10091 10091"/>
                              <a:gd name="T33" fmla="*/ T32 w 212"/>
                              <a:gd name="T34" fmla="+- 0 4772 4667"/>
                              <a:gd name="T35" fmla="*/ 4772 h 212"/>
                              <a:gd name="T36" fmla="+- 0 10099 10091"/>
                              <a:gd name="T37" fmla="*/ T36 w 212"/>
                              <a:gd name="T38" fmla="+- 0 4731 4667"/>
                              <a:gd name="T39" fmla="*/ 4731 h 212"/>
                              <a:gd name="T40" fmla="+- 0 10122 10091"/>
                              <a:gd name="T41" fmla="*/ T40 w 212"/>
                              <a:gd name="T42" fmla="+- 0 4698 4667"/>
                              <a:gd name="T43" fmla="*/ 4698 h 212"/>
                              <a:gd name="T44" fmla="+- 0 10155 10091"/>
                              <a:gd name="T45" fmla="*/ T44 w 212"/>
                              <a:gd name="T46" fmla="+- 0 4675 4667"/>
                              <a:gd name="T47" fmla="*/ 4675 h 212"/>
                              <a:gd name="T48" fmla="+- 0 10196 10091"/>
                              <a:gd name="T49" fmla="*/ T48 w 212"/>
                              <a:gd name="T50" fmla="+- 0 4667 4667"/>
                              <a:gd name="T51" fmla="*/ 4667 h 212"/>
                              <a:gd name="T52" fmla="+- 0 10237 10091"/>
                              <a:gd name="T53" fmla="*/ T52 w 212"/>
                              <a:gd name="T54" fmla="+- 0 4675 4667"/>
                              <a:gd name="T55" fmla="*/ 4675 h 212"/>
                              <a:gd name="T56" fmla="+- 0 10271 10091"/>
                              <a:gd name="T57" fmla="*/ T56 w 212"/>
                              <a:gd name="T58" fmla="+- 0 4698 4667"/>
                              <a:gd name="T59" fmla="*/ 4698 h 212"/>
                              <a:gd name="T60" fmla="+- 0 10294 10091"/>
                              <a:gd name="T61" fmla="*/ T60 w 212"/>
                              <a:gd name="T62" fmla="+- 0 4731 4667"/>
                              <a:gd name="T63" fmla="*/ 4731 h 212"/>
                              <a:gd name="T64" fmla="+- 0 10302 10091"/>
                              <a:gd name="T65" fmla="*/ T64 w 212"/>
                              <a:gd name="T66" fmla="+- 0 4772 4667"/>
                              <a:gd name="T67" fmla="*/ 4772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12" h="212">
                                <a:moveTo>
                                  <a:pt x="211" y="105"/>
                                </a:moveTo>
                                <a:lnTo>
                                  <a:pt x="203" y="147"/>
                                </a:lnTo>
                                <a:lnTo>
                                  <a:pt x="180" y="180"/>
                                </a:lnTo>
                                <a:lnTo>
                                  <a:pt x="146" y="203"/>
                                </a:lnTo>
                                <a:lnTo>
                                  <a:pt x="105" y="211"/>
                                </a:lnTo>
                                <a:lnTo>
                                  <a:pt x="64" y="203"/>
                                </a:lnTo>
                                <a:lnTo>
                                  <a:pt x="31" y="180"/>
                                </a:lnTo>
                                <a:lnTo>
                                  <a:pt x="8" y="147"/>
                                </a:lnTo>
                                <a:lnTo>
                                  <a:pt x="0" y="105"/>
                                </a:lnTo>
                                <a:lnTo>
                                  <a:pt x="8" y="64"/>
                                </a:lnTo>
                                <a:lnTo>
                                  <a:pt x="31" y="31"/>
                                </a:lnTo>
                                <a:lnTo>
                                  <a:pt x="64" y="8"/>
                                </a:lnTo>
                                <a:lnTo>
                                  <a:pt x="105" y="0"/>
                                </a:lnTo>
                                <a:lnTo>
                                  <a:pt x="146" y="8"/>
                                </a:lnTo>
                                <a:lnTo>
                                  <a:pt x="180" y="31"/>
                                </a:lnTo>
                                <a:lnTo>
                                  <a:pt x="203" y="64"/>
                                </a:lnTo>
                                <a:lnTo>
                                  <a:pt x="211" y="105"/>
                                </a:lnTo>
                              </a:path>
                            </a:pathLst>
                          </a:custGeom>
                          <a:noFill/>
                          <a:ln w="835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Line 127"/>
                        <wps:cNvCnPr>
                          <a:cxnSpLocks noChangeShapeType="1"/>
                        </wps:cNvCnPr>
                        <wps:spPr bwMode="auto">
                          <a:xfrm>
                            <a:off x="2309" y="5865"/>
                            <a:ext cx="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185" name="AutoShape 126"/>
                        <wps:cNvSpPr>
                          <a:spLocks/>
                        </wps:cNvSpPr>
                        <wps:spPr bwMode="auto">
                          <a:xfrm>
                            <a:off x="2253" y="198"/>
                            <a:ext cx="56" cy="5398"/>
                          </a:xfrm>
                          <a:custGeom>
                            <a:avLst/>
                            <a:gdLst>
                              <a:gd name="T0" fmla="+- 0 2254 2254"/>
                              <a:gd name="T1" fmla="*/ T0 w 56"/>
                              <a:gd name="T2" fmla="+- 0 5595 198"/>
                              <a:gd name="T3" fmla="*/ 5595 h 5398"/>
                              <a:gd name="T4" fmla="+- 0 2309 2254"/>
                              <a:gd name="T5" fmla="*/ T4 w 56"/>
                              <a:gd name="T6" fmla="+- 0 5595 198"/>
                              <a:gd name="T7" fmla="*/ 5595 h 5398"/>
                              <a:gd name="T8" fmla="+- 0 2254 2254"/>
                              <a:gd name="T9" fmla="*/ T8 w 56"/>
                              <a:gd name="T10" fmla="+- 0 4920 198"/>
                              <a:gd name="T11" fmla="*/ 4920 h 5398"/>
                              <a:gd name="T12" fmla="+- 0 2309 2254"/>
                              <a:gd name="T13" fmla="*/ T12 w 56"/>
                              <a:gd name="T14" fmla="+- 0 4920 198"/>
                              <a:gd name="T15" fmla="*/ 4920 h 5398"/>
                              <a:gd name="T16" fmla="+- 0 2254 2254"/>
                              <a:gd name="T17" fmla="*/ T16 w 56"/>
                              <a:gd name="T18" fmla="+- 0 4246 198"/>
                              <a:gd name="T19" fmla="*/ 4246 h 5398"/>
                              <a:gd name="T20" fmla="+- 0 2309 2254"/>
                              <a:gd name="T21" fmla="*/ T20 w 56"/>
                              <a:gd name="T22" fmla="+- 0 4246 198"/>
                              <a:gd name="T23" fmla="*/ 4246 h 5398"/>
                              <a:gd name="T24" fmla="+- 0 2254 2254"/>
                              <a:gd name="T25" fmla="*/ T24 w 56"/>
                              <a:gd name="T26" fmla="+- 0 3571 198"/>
                              <a:gd name="T27" fmla="*/ 3571 h 5398"/>
                              <a:gd name="T28" fmla="+- 0 2309 2254"/>
                              <a:gd name="T29" fmla="*/ T28 w 56"/>
                              <a:gd name="T30" fmla="+- 0 3571 198"/>
                              <a:gd name="T31" fmla="*/ 3571 h 5398"/>
                              <a:gd name="T32" fmla="+- 0 2254 2254"/>
                              <a:gd name="T33" fmla="*/ T32 w 56"/>
                              <a:gd name="T34" fmla="+- 0 2897 198"/>
                              <a:gd name="T35" fmla="*/ 2897 h 5398"/>
                              <a:gd name="T36" fmla="+- 0 2309 2254"/>
                              <a:gd name="T37" fmla="*/ T36 w 56"/>
                              <a:gd name="T38" fmla="+- 0 2897 198"/>
                              <a:gd name="T39" fmla="*/ 2897 h 5398"/>
                              <a:gd name="T40" fmla="+- 0 2254 2254"/>
                              <a:gd name="T41" fmla="*/ T40 w 56"/>
                              <a:gd name="T42" fmla="+- 0 2222 198"/>
                              <a:gd name="T43" fmla="*/ 2222 h 5398"/>
                              <a:gd name="T44" fmla="+- 0 2309 2254"/>
                              <a:gd name="T45" fmla="*/ T44 w 56"/>
                              <a:gd name="T46" fmla="+- 0 2222 198"/>
                              <a:gd name="T47" fmla="*/ 2222 h 5398"/>
                              <a:gd name="T48" fmla="+- 0 2254 2254"/>
                              <a:gd name="T49" fmla="*/ T48 w 56"/>
                              <a:gd name="T50" fmla="+- 0 1547 198"/>
                              <a:gd name="T51" fmla="*/ 1547 h 5398"/>
                              <a:gd name="T52" fmla="+- 0 2309 2254"/>
                              <a:gd name="T53" fmla="*/ T52 w 56"/>
                              <a:gd name="T54" fmla="+- 0 1547 198"/>
                              <a:gd name="T55" fmla="*/ 1547 h 5398"/>
                              <a:gd name="T56" fmla="+- 0 2254 2254"/>
                              <a:gd name="T57" fmla="*/ T56 w 56"/>
                              <a:gd name="T58" fmla="+- 0 873 198"/>
                              <a:gd name="T59" fmla="*/ 873 h 5398"/>
                              <a:gd name="T60" fmla="+- 0 2309 2254"/>
                              <a:gd name="T61" fmla="*/ T60 w 56"/>
                              <a:gd name="T62" fmla="+- 0 873 198"/>
                              <a:gd name="T63" fmla="*/ 873 h 5398"/>
                              <a:gd name="T64" fmla="+- 0 2254 2254"/>
                              <a:gd name="T65" fmla="*/ T64 w 56"/>
                              <a:gd name="T66" fmla="+- 0 198 198"/>
                              <a:gd name="T67" fmla="*/ 198 h 5398"/>
                              <a:gd name="T68" fmla="+- 0 2309 2254"/>
                              <a:gd name="T69" fmla="*/ T68 w 56"/>
                              <a:gd name="T70" fmla="+- 0 198 198"/>
                              <a:gd name="T71" fmla="*/ 198 h 5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6" h="5398">
                                <a:moveTo>
                                  <a:pt x="0" y="5397"/>
                                </a:moveTo>
                                <a:lnTo>
                                  <a:pt x="55" y="5397"/>
                                </a:lnTo>
                                <a:moveTo>
                                  <a:pt x="0" y="4722"/>
                                </a:moveTo>
                                <a:lnTo>
                                  <a:pt x="55" y="4722"/>
                                </a:lnTo>
                                <a:moveTo>
                                  <a:pt x="0" y="4048"/>
                                </a:moveTo>
                                <a:lnTo>
                                  <a:pt x="55" y="4048"/>
                                </a:lnTo>
                                <a:moveTo>
                                  <a:pt x="0" y="3373"/>
                                </a:moveTo>
                                <a:lnTo>
                                  <a:pt x="55" y="3373"/>
                                </a:lnTo>
                                <a:moveTo>
                                  <a:pt x="0" y="2699"/>
                                </a:moveTo>
                                <a:lnTo>
                                  <a:pt x="55" y="2699"/>
                                </a:lnTo>
                                <a:moveTo>
                                  <a:pt x="0" y="2024"/>
                                </a:moveTo>
                                <a:lnTo>
                                  <a:pt x="55" y="2024"/>
                                </a:lnTo>
                                <a:moveTo>
                                  <a:pt x="0" y="1349"/>
                                </a:moveTo>
                                <a:lnTo>
                                  <a:pt x="55" y="1349"/>
                                </a:lnTo>
                                <a:moveTo>
                                  <a:pt x="0" y="675"/>
                                </a:moveTo>
                                <a:lnTo>
                                  <a:pt x="55" y="675"/>
                                </a:lnTo>
                                <a:moveTo>
                                  <a:pt x="0" y="0"/>
                                </a:moveTo>
                                <a:lnTo>
                                  <a:pt x="55"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Line 125"/>
                        <wps:cNvCnPr>
                          <a:cxnSpLocks noChangeShapeType="1"/>
                        </wps:cNvCnPr>
                        <wps:spPr bwMode="auto">
                          <a:xfrm>
                            <a:off x="2309" y="5865"/>
                            <a:ext cx="8380" cy="0"/>
                          </a:xfrm>
                          <a:prstGeom prst="line">
                            <a:avLst/>
                          </a:prstGeom>
                          <a:noFill/>
                          <a:ln w="13727">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124"/>
                        <wps:cNvSpPr>
                          <a:spLocks/>
                        </wps:cNvSpPr>
                        <wps:spPr bwMode="auto">
                          <a:xfrm>
                            <a:off x="2802" y="5864"/>
                            <a:ext cx="7394" cy="56"/>
                          </a:xfrm>
                          <a:custGeom>
                            <a:avLst/>
                            <a:gdLst>
                              <a:gd name="T0" fmla="+- 0 2802 2802"/>
                              <a:gd name="T1" fmla="*/ T0 w 7394"/>
                              <a:gd name="T2" fmla="+- 0 5921 5865"/>
                              <a:gd name="T3" fmla="*/ 5921 h 56"/>
                              <a:gd name="T4" fmla="+- 0 2802 2802"/>
                              <a:gd name="T5" fmla="*/ T4 w 7394"/>
                              <a:gd name="T6" fmla="+- 0 5865 5865"/>
                              <a:gd name="T7" fmla="*/ 5865 h 56"/>
                              <a:gd name="T8" fmla="+- 0 3624 2802"/>
                              <a:gd name="T9" fmla="*/ T8 w 7394"/>
                              <a:gd name="T10" fmla="+- 0 5921 5865"/>
                              <a:gd name="T11" fmla="*/ 5921 h 56"/>
                              <a:gd name="T12" fmla="+- 0 3624 2802"/>
                              <a:gd name="T13" fmla="*/ T12 w 7394"/>
                              <a:gd name="T14" fmla="+- 0 5865 5865"/>
                              <a:gd name="T15" fmla="*/ 5865 h 56"/>
                              <a:gd name="T16" fmla="+- 0 4446 2802"/>
                              <a:gd name="T17" fmla="*/ T16 w 7394"/>
                              <a:gd name="T18" fmla="+- 0 5921 5865"/>
                              <a:gd name="T19" fmla="*/ 5921 h 56"/>
                              <a:gd name="T20" fmla="+- 0 4446 2802"/>
                              <a:gd name="T21" fmla="*/ T20 w 7394"/>
                              <a:gd name="T22" fmla="+- 0 5865 5865"/>
                              <a:gd name="T23" fmla="*/ 5865 h 56"/>
                              <a:gd name="T24" fmla="+- 0 5267 2802"/>
                              <a:gd name="T25" fmla="*/ T24 w 7394"/>
                              <a:gd name="T26" fmla="+- 0 5921 5865"/>
                              <a:gd name="T27" fmla="*/ 5921 h 56"/>
                              <a:gd name="T28" fmla="+- 0 5267 2802"/>
                              <a:gd name="T29" fmla="*/ T28 w 7394"/>
                              <a:gd name="T30" fmla="+- 0 5865 5865"/>
                              <a:gd name="T31" fmla="*/ 5865 h 56"/>
                              <a:gd name="T32" fmla="+- 0 6089 2802"/>
                              <a:gd name="T33" fmla="*/ T32 w 7394"/>
                              <a:gd name="T34" fmla="+- 0 5921 5865"/>
                              <a:gd name="T35" fmla="*/ 5921 h 56"/>
                              <a:gd name="T36" fmla="+- 0 6089 2802"/>
                              <a:gd name="T37" fmla="*/ T36 w 7394"/>
                              <a:gd name="T38" fmla="+- 0 5865 5865"/>
                              <a:gd name="T39" fmla="*/ 5865 h 56"/>
                              <a:gd name="T40" fmla="+- 0 6910 2802"/>
                              <a:gd name="T41" fmla="*/ T40 w 7394"/>
                              <a:gd name="T42" fmla="+- 0 5921 5865"/>
                              <a:gd name="T43" fmla="*/ 5921 h 56"/>
                              <a:gd name="T44" fmla="+- 0 6910 2802"/>
                              <a:gd name="T45" fmla="*/ T44 w 7394"/>
                              <a:gd name="T46" fmla="+- 0 5865 5865"/>
                              <a:gd name="T47" fmla="*/ 5865 h 56"/>
                              <a:gd name="T48" fmla="+- 0 7732 2802"/>
                              <a:gd name="T49" fmla="*/ T48 w 7394"/>
                              <a:gd name="T50" fmla="+- 0 5921 5865"/>
                              <a:gd name="T51" fmla="*/ 5921 h 56"/>
                              <a:gd name="T52" fmla="+- 0 7732 2802"/>
                              <a:gd name="T53" fmla="*/ T52 w 7394"/>
                              <a:gd name="T54" fmla="+- 0 5865 5865"/>
                              <a:gd name="T55" fmla="*/ 5865 h 56"/>
                              <a:gd name="T56" fmla="+- 0 8553 2802"/>
                              <a:gd name="T57" fmla="*/ T56 w 7394"/>
                              <a:gd name="T58" fmla="+- 0 5921 5865"/>
                              <a:gd name="T59" fmla="*/ 5921 h 56"/>
                              <a:gd name="T60" fmla="+- 0 8553 2802"/>
                              <a:gd name="T61" fmla="*/ T60 w 7394"/>
                              <a:gd name="T62" fmla="+- 0 5865 5865"/>
                              <a:gd name="T63" fmla="*/ 5865 h 56"/>
                              <a:gd name="T64" fmla="+- 0 9375 2802"/>
                              <a:gd name="T65" fmla="*/ T64 w 7394"/>
                              <a:gd name="T66" fmla="+- 0 5921 5865"/>
                              <a:gd name="T67" fmla="*/ 5921 h 56"/>
                              <a:gd name="T68" fmla="+- 0 9375 2802"/>
                              <a:gd name="T69" fmla="*/ T68 w 7394"/>
                              <a:gd name="T70" fmla="+- 0 5865 5865"/>
                              <a:gd name="T71" fmla="*/ 5865 h 56"/>
                              <a:gd name="T72" fmla="+- 0 10196 2802"/>
                              <a:gd name="T73" fmla="*/ T72 w 7394"/>
                              <a:gd name="T74" fmla="+- 0 5921 5865"/>
                              <a:gd name="T75" fmla="*/ 5921 h 56"/>
                              <a:gd name="T76" fmla="+- 0 10196 2802"/>
                              <a:gd name="T77" fmla="*/ T76 w 7394"/>
                              <a:gd name="T78" fmla="+- 0 5865 5865"/>
                              <a:gd name="T79" fmla="*/ 5865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394" h="56">
                                <a:moveTo>
                                  <a:pt x="0" y="56"/>
                                </a:moveTo>
                                <a:lnTo>
                                  <a:pt x="0" y="0"/>
                                </a:lnTo>
                                <a:moveTo>
                                  <a:pt x="822" y="56"/>
                                </a:moveTo>
                                <a:lnTo>
                                  <a:pt x="822" y="0"/>
                                </a:lnTo>
                                <a:moveTo>
                                  <a:pt x="1644" y="56"/>
                                </a:moveTo>
                                <a:lnTo>
                                  <a:pt x="1644" y="0"/>
                                </a:lnTo>
                                <a:moveTo>
                                  <a:pt x="2465" y="56"/>
                                </a:moveTo>
                                <a:lnTo>
                                  <a:pt x="2465" y="0"/>
                                </a:lnTo>
                                <a:moveTo>
                                  <a:pt x="3287" y="56"/>
                                </a:moveTo>
                                <a:lnTo>
                                  <a:pt x="3287" y="0"/>
                                </a:lnTo>
                                <a:moveTo>
                                  <a:pt x="4108" y="56"/>
                                </a:moveTo>
                                <a:lnTo>
                                  <a:pt x="4108" y="0"/>
                                </a:lnTo>
                                <a:moveTo>
                                  <a:pt x="4930" y="56"/>
                                </a:moveTo>
                                <a:lnTo>
                                  <a:pt x="4930" y="0"/>
                                </a:lnTo>
                                <a:moveTo>
                                  <a:pt x="5751" y="56"/>
                                </a:moveTo>
                                <a:lnTo>
                                  <a:pt x="5751" y="0"/>
                                </a:lnTo>
                                <a:moveTo>
                                  <a:pt x="6573" y="56"/>
                                </a:moveTo>
                                <a:lnTo>
                                  <a:pt x="6573" y="0"/>
                                </a:lnTo>
                                <a:moveTo>
                                  <a:pt x="7394" y="56"/>
                                </a:moveTo>
                                <a:lnTo>
                                  <a:pt x="7394" y="0"/>
                                </a:lnTo>
                              </a:path>
                            </a:pathLst>
                          </a:custGeom>
                          <a:noFill/>
                          <a:ln w="13727">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Rectangle 123"/>
                        <wps:cNvSpPr>
                          <a:spLocks noChangeArrowheads="1"/>
                        </wps:cNvSpPr>
                        <wps:spPr bwMode="auto">
                          <a:xfrm>
                            <a:off x="7309" y="334"/>
                            <a:ext cx="2571" cy="21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9" name="Picture 12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7468" y="81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0" name="Picture 12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7468" y="1242"/>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1" name="Picture 12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7468" y="167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2" name="Picture 119"/>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7468" y="2106"/>
                            <a:ext cx="225" cy="225"/>
                          </a:xfrm>
                          <a:prstGeom prst="rect">
                            <a:avLst/>
                          </a:prstGeom>
                          <a:noFill/>
                          <a:extLst>
                            <a:ext uri="{909E8E84-426E-40DD-AFC4-6F175D3DCCD1}">
                              <a14:hiddenFill xmlns:a14="http://schemas.microsoft.com/office/drawing/2010/main">
                                <a:solidFill>
                                  <a:srgbClr val="FFFFFF"/>
                                </a:solidFill>
                              </a14:hiddenFill>
                            </a:ext>
                          </a:extLst>
                        </pic:spPr>
                      </pic:pic>
                      <wps:wsp>
                        <wps:cNvPr id="193" name="Text Box 118"/>
                        <wps:cNvSpPr txBox="1">
                          <a:spLocks noChangeArrowheads="1"/>
                        </wps:cNvSpPr>
                        <wps:spPr bwMode="auto">
                          <a:xfrm>
                            <a:off x="2253" y="-72"/>
                            <a:ext cx="8436" cy="5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A188B" w14:textId="77777777" w:rsidR="00735E2D" w:rsidRDefault="00735E2D">
                              <w:pPr>
                                <w:rPr>
                                  <w:sz w:val="20"/>
                                </w:rPr>
                              </w:pPr>
                            </w:p>
                            <w:p w14:paraId="10DC3F87" w14:textId="77777777" w:rsidR="00735E2D" w:rsidRDefault="00735E2D">
                              <w:pPr>
                                <w:rPr>
                                  <w:sz w:val="20"/>
                                </w:rPr>
                              </w:pPr>
                            </w:p>
                            <w:p w14:paraId="6C7DC5E7" w14:textId="77777777" w:rsidR="00735E2D" w:rsidRDefault="00735E2D">
                              <w:pPr>
                                <w:rPr>
                                  <w:sz w:val="20"/>
                                </w:rPr>
                              </w:pPr>
                            </w:p>
                            <w:p w14:paraId="301E2109" w14:textId="77777777" w:rsidR="00735E2D" w:rsidRDefault="00735E2D">
                              <w:pPr>
                                <w:spacing w:before="7"/>
                                <w:rPr>
                                  <w:sz w:val="17"/>
                                </w:rPr>
                              </w:pPr>
                            </w:p>
                            <w:p w14:paraId="0EE62253" w14:textId="77777777" w:rsidR="00735E2D" w:rsidRDefault="00000000">
                              <w:pPr>
                                <w:spacing w:line="501" w:lineRule="auto"/>
                                <w:ind w:left="5697" w:right="1229"/>
                                <w:rPr>
                                  <w:rFonts w:ascii="Arial MT"/>
                                  <w:sz w:val="18"/>
                                </w:rPr>
                              </w:pPr>
                              <w:r>
                                <w:rPr>
                                  <w:rFonts w:ascii="Arial MT"/>
                                  <w:w w:val="105"/>
                                  <w:sz w:val="18"/>
                                </w:rPr>
                                <w:t>Repeated</w:t>
                              </w:r>
                              <w:r>
                                <w:rPr>
                                  <w:rFonts w:ascii="Arial MT"/>
                                  <w:spacing w:val="1"/>
                                  <w:w w:val="105"/>
                                  <w:sz w:val="18"/>
                                </w:rPr>
                                <w:t xml:space="preserve"> </w:t>
                              </w:r>
                              <w:r>
                                <w:rPr>
                                  <w:rFonts w:ascii="Arial MT"/>
                                  <w:w w:val="105"/>
                                  <w:sz w:val="18"/>
                                </w:rPr>
                                <w:t>Random</w:t>
                              </w:r>
                              <w:r>
                                <w:rPr>
                                  <w:rFonts w:ascii="Arial MT"/>
                                  <w:spacing w:val="1"/>
                                  <w:w w:val="105"/>
                                  <w:sz w:val="18"/>
                                </w:rPr>
                                <w:t xml:space="preserve"> </w:t>
                              </w:r>
                              <w:r>
                                <w:rPr>
                                  <w:rFonts w:ascii="Arial MT"/>
                                  <w:sz w:val="18"/>
                                </w:rPr>
                                <w:t>Repeated</w:t>
                              </w:r>
                              <w:r>
                                <w:rPr>
                                  <w:rFonts w:ascii="Arial MT"/>
                                  <w:spacing w:val="25"/>
                                  <w:sz w:val="18"/>
                                </w:rPr>
                                <w:t xml:space="preserve"> </w:t>
                              </w:r>
                              <w:r>
                                <w:rPr>
                                  <w:rFonts w:ascii="Arial MT"/>
                                  <w:sz w:val="18"/>
                                </w:rPr>
                                <w:t>DISTAL</w:t>
                              </w:r>
                            </w:p>
                            <w:p w14:paraId="2DBF8BA4" w14:textId="77777777" w:rsidR="00735E2D" w:rsidRDefault="00000000">
                              <w:pPr>
                                <w:spacing w:line="205" w:lineRule="exact"/>
                                <w:ind w:left="5697"/>
                                <w:rPr>
                                  <w:rFonts w:ascii="Arial MT"/>
                                  <w:sz w:val="18"/>
                                </w:rPr>
                              </w:pPr>
                              <w:r>
                                <w:rPr>
                                  <w:rFonts w:ascii="Arial MT"/>
                                  <w:sz w:val="18"/>
                                </w:rPr>
                                <w:t>Repeated</w:t>
                              </w:r>
                              <w:r>
                                <w:rPr>
                                  <w:rFonts w:ascii="Arial MT"/>
                                  <w:spacing w:val="19"/>
                                  <w:sz w:val="18"/>
                                </w:rPr>
                                <w:t xml:space="preserve"> </w:t>
                              </w:r>
                              <w:r>
                                <w:rPr>
                                  <w:rFonts w:ascii="Arial MT"/>
                                  <w:sz w:val="18"/>
                                </w:rPr>
                                <w:t>PROXIMAL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32A08C" id="Group 117" o:spid="_x0000_s1210" style="position:absolute;left:0;text-align:left;margin-left:112.7pt;margin-top:-3.6pt;width:421.8pt;height:299.65pt;z-index:15731200;mso-position-horizontal-relative:page" coordorigin="2254,-72" coordsize="8436,5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">
                <v:shape id="AutoShape 192" o:spid="_x0000_s1211" style="position:absolute;left:2781;top:351;width:7415;height:4593;visibility:visible;mso-wrap-style:square;v-text-anchor:top" coordsize="7415,4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" path="m20,196l842,1534r822,132l2485,1990r822,280l4128,4241r822,152l5771,4496r822,-114l7414,4593m20,263l842,1283r822,-269l2485,1368r822,131l4128,3666r822,262l5771,4181r822,-301l7414,3936m4128,3496r822,574l5771,4117r822,71l7414,4254m4128,4031r822,281l5771,4321r822,-21l7414,4421m,l41,m20,r,391e" filled="f" strokeweight=".34953mm">
                  <v:path arrowok="t" o:connecttype="custom" o:connectlocs="20,547;842,1885;1664,2017;2485,2341;3307,2621;4128,4592;4950,4744;5771,4847;6593,4733;7414,4944;20,614;842,1634;1664,1365;2485,1719;3307,1850;4128,4017;4950,4279;5771,4532;6593,4231;7414,4287;4128,3847;4950,4421;5771,4468;6593,4539;7414,4605;4128,4382;4950,4663;5771,4672;6593,4651;7414,4772;0,351;41,351;20,351;20,742" o:connectangles="0,0,0,0,0,0,0,0,0,0,0,0,0,0,0,0,0,0,0,0,0,0,0,0,0,0,0,0,0,0,0,0,0,0"/>
                </v:shape>
                <v:rect id="Rectangle 191" o:spid="_x0000_s1212" style="position:absolute;left:2781;top:731;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" fillcolor="black" stroked="f"/>
                <v:shape id="AutoShape 190" o:spid="_x0000_s1213" style="position:absolute;left:2781;top:460;width:42;height:307;visibility:visible;mso-wrap-style:square;v-text-anchor:top" coordsize="42,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" path="m,l41,m20,r,307e" filled="f" strokeweight=".34953mm">
                  <v:path arrowok="t" o:connecttype="custom" o:connectlocs="0,460;41,460;20,460;20,767" o:connectangles="0,0,0,0"/>
                </v:shape>
                <v:rect id="Rectangle 189" o:spid="_x0000_s1214" style="position:absolute;left:2781;top:757;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" fillcolor="black" stroked="f"/>
                <v:shape id="AutoShape 188" o:spid="_x0000_s1215" style="position:absolute;left:3603;top:1160;width:4149;height:3680;visibility:visible;mso-wrap-style:square;v-text-anchor:top" coordsize="4149,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" path="m,580r41,m21,580r,288m,868r41,m,309r41,m21,309r,329m,638r41,m822,706r41,m843,706r,300m822,1006r41,m822,r41,m843,r,409m822,409r41,m1643,1056r42,m1664,1056r,248m1643,1304r42,m1643,406r42,m1664,406r,305m1643,711r42,m2465,1331r41,m2486,1331r,259m2465,1590r41,m2465,531r41,m2486,531r,315m2465,846r41,m3287,3327r41,m3307,3327r,207m3287,3534r41,m3287,2701r41,m3307,2701r,309m3287,3010r41,m3287,2513r41,m3307,2513r,345m3287,2858r41,m3287,3101r41,m3307,3101r,241m3287,3342r41,m4108,3487r41,m4129,3487r,192m4108,3679r41,m4108,2984r41,m4129,2984r,269m4108,3253r41,m4108,3130r41,m4129,3130r,261e" filled="f" strokeweight=".34953mm">
                  <v:path arrowok="t" o:connecttype="custom" o:connectlocs="41,1741;21,2029;41,2029;41,1470;21,1799;41,1799;863,1867;843,2167;863,2167;863,1161;843,1570;863,1570;1685,2217;1664,2465;1685,2465;1685,1567;1664,1872;1685,1872;2506,2492;2486,2751;2506,2751;2506,1692;2486,2007;2506,2007;3328,4488;3307,4695;3328,4695;3328,3862;3307,4171;3328,4171;3328,3674;3307,4019;3328,4019;3328,4262;3307,4503;3328,4503;4149,4648;4129,4840;4149,4840;4149,4145;4129,4414;4149,4414;4149,4291;4129,4552" o:connectangles="0,0,0,0,0,0,0,0,0,0,0,0,0,0,0,0,0,0,0,0,0,0,0,0,0,0,0,0,0,0,0,0,0,0,0,0,0,0,0,0,0,0,0,0"/>
                </v:shape>
                <v:shape id="Freeform 187" o:spid="_x0000_s1216" style="position:absolute;left:7711;top:4541;width:42;height:21;visibility:visible;mso-wrap-style:square;v-text-anchor:top" coordsize="4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" path="m41,l,,,1,,20r,1l41,21r,-1l41,1,41,xe" fillcolor="black" stroked="f">
                  <v:path arrowok="t" o:connecttype="custom" o:connectlocs="41,4542;0,4542;0,4543;0,4562;0,4563;41,4563;41,4562;41,4543;41,4542" o:connectangles="0,0,0,0,0,0,0,0,0"/>
                </v:shape>
                <v:shape id="AutoShape 186" o:spid="_x0000_s1217" style="position:absolute;left:7711;top:4552;width:863;height:393;visibility:visible;mso-wrap-style:square;v-text-anchor:top" coordsize="86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" path="m21,r,221m,221r41,m822,194r41,m842,194r,199m822,393r41,e" filled="f" strokeweight=".34953mm">
                  <v:path arrowok="t" o:connecttype="custom" o:connectlocs="21,4553;21,4774;0,4774;41,4774;822,4747;863,4747;842,4747;842,4946;822,4946;863,4946" o:connectangles="0,0,0,0,0,0,0,0,0,0"/>
                </v:shape>
                <v:rect id="Rectangle 185" o:spid="_x0000_s1218" style="position:absolute;left:8532;top:4384;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" fillcolor="black" stroked="f"/>
                <v:shape id="AutoShape 184" o:spid="_x0000_s1219" style="position:absolute;left:8532;top:4394;width:42;height:276;visibility:visible;mso-wrap-style:square;v-text-anchor:top" coordsize="42,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" path="m20,r,276m,276r41,e" filled="f" strokeweight=".34953mm">
                  <v:path arrowok="t" o:connecttype="custom" o:connectlocs="20,4394;20,4670;0,4670;41,4670" o:connectangles="0,0,0,0"/>
                </v:shape>
                <v:rect id="Rectangle 183" o:spid="_x0000_s1220" style="position:absolute;left:8532;top:4356;width:42;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" fillcolor="black" stroked="f"/>
                <v:shape id="AutoShape 182" o:spid="_x0000_s1221" style="position:absolute;left:8532;top:4081;width:863;height:760;visibility:visible;mso-wrap-style:square;v-text-anchor:top" coordsize="86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" path="m20,285r,203m,488r41,m,454r41,m20,454r,273m,727r41,m821,545r41,m842,545r,214m821,759r41,m821,r41,m842,r,299e" filled="f" strokeweight=".34953mm">
                  <v:path arrowok="t" o:connecttype="custom" o:connectlocs="20,4366;20,4569;0,4569;41,4569;0,4535;41,4535;20,4535;20,4808;0,4808;41,4808;821,4626;862,4626;842,4626;842,4840;821,4840;862,4840;821,4081;862,4081;842,4081;842,4380" o:connectangles="0,0,0,0,0,0,0,0,0,0,0,0,0,0,0,0,0,0,0,0"/>
                </v:shape>
                <v:shape id="AutoShape 181" o:spid="_x0000_s1222" style="position:absolute;left:9354;top:4370;width:42;height:41;visibility:visible;mso-wrap-style:square;v-text-anchor:top" coordsize="4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" path="m41,21l,21,,40r41,l41,21xm41,l,,,20r41,l41,xe" fillcolor="black" stroked="f">
                  <v:path arrowok="t" o:connecttype="custom" o:connectlocs="41,4391;0,4391;0,4410;41,4410;41,4391;41,4370;0,4370;0,4390;41,4390;41,4370" o:connectangles="0,0,0,0,0,0,0,0,0,0"/>
                </v:shape>
                <v:shape id="AutoShape 180" o:spid="_x0000_s1223" style="position:absolute;left:9354;top:4156;width:863;height:918;visibility:visible;mso-wrap-style:square;v-text-anchor:top" coordsize="86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" path="m21,244r,278m,522r41,m,366r41,m21,366r,259m,625r41,m822,659r41,m842,659r,259m822,918r41,m822,r41,m842,r,263m822,263r41,m822,345r41,m842,345r,208m822,553r41,m822,480r41,m842,480r,273m822,753r41,e" filled="f" strokeweight=".34953mm">
                  <v:path arrowok="t" o:connecttype="custom" o:connectlocs="21,4400;21,4678;0,4678;41,4678;0,4522;41,4522;21,4522;21,4781;0,4781;41,4781;822,4815;863,4815;842,4815;842,5074;822,5074;863,5074;822,4156;863,4156;842,4156;842,4419;822,4419;863,4419;822,4501;863,4501;842,4501;842,4709;822,4709;863,4709;822,4636;863,4636;842,4636;842,4909;822,4909;863,4909" o:connectangles="0,0,0,0,0,0,0,0,0,0,0,0,0,0,0,0,0,0,0,0,0,0,0,0,0,0,0,0,0,0,0,0,0,0"/>
                </v:shape>
                <v:shape id="Picture 179" o:spid="_x0000_s1224" type="#_x0000_t75" style="position:absolute;left:2690;top:434;width:225;height: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">
                  <v:imagedata r:id="rId91" o:title=""/>
                </v:shape>
                <v:shape id="Picture 178" o:spid="_x0000_s1225" type="#_x0000_t75" style="position:absolute;left:3511;top:1521;width:225;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">
                  <v:imagedata r:id="rId92" o:title=""/>
                </v:shape>
                <v:shape id="Picture 177" o:spid="_x0000_s1226" type="#_x0000_t75" style="position:absolute;left:4333;top:19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">
                  <v:imagedata r:id="rId93" o:title=""/>
                </v:shape>
                <v:shape id="Picture 176" o:spid="_x0000_s1227" type="#_x0000_t75" style="position:absolute;left:4333;top:125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">
                  <v:imagedata r:id="rId94" o:title=""/>
                </v:shape>
                <v:shape id="Freeform 175" o:spid="_x0000_s1228" style="position:absolute;left:5161;top:223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" path="m106,212l65,203,31,181,9,147,,106,9,65,31,31,65,9,106,r41,9l181,31r22,34l212,106r-9,41l181,181r-34,22l106,212xe" fillcolor="#c1262d" stroked="f">
                  <v:fill opacity="39321f"/>
                  <v:path arrowok="t" o:connecttype="custom" o:connectlocs="106,2447;65,2438;31,2416;9,2382;0,2341;9,2300;31,2266;65,2244;106,2235;147,2244;181,2266;203,2300;212,2341;203,2382;181,2416;147,2438;106,2447" o:connectangles="0,0,0,0,0,0,0,0,0,0,0,0,0,0,0,0,0"/>
                </v:shape>
                <v:shape id="Freeform 174" o:spid="_x0000_s1229" style="position:absolute;left:5161;top:223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wgAAANwAAAAPAAAAZHJzL2Rvd25yZXYueG1sRE9Ni8Iw&#10;EL0v+B/CCHtZNFVh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A+tdj+wgAAANwAAAAPAAAA&#10;AAAAAAAAAAAAAAcCAABkcnMvZG93bnJldi54bWxQSwUGAAAAAAMAAwC3AAAA9gIAAAAA&#10;" path="m212,106r-9,41l181,181r-34,22l106,212,65,203,31,181,9,147,,106,9,65,31,31,65,9,106,r41,9l181,31r22,34l212,106e" filled="f" strokeweight=".23214mm">
                  <v:path arrowok="t" o:connecttype="custom" o:connectlocs="212,2341;203,2382;181,2416;147,2438;106,2447;65,2438;31,2416;9,2382;0,2341;9,2300;31,2266;65,2244;106,2235;147,2244;181,2266;203,2300;212,2341" o:connectangles="0,0,0,0,0,0,0,0,0,0,0,0,0,0,0,0,0"/>
                </v:shape>
                <v:shape id="Freeform 173" o:spid="_x0000_s1230" style="position:absolute;left:5161;top:161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" path="m106,211l65,203,31,180,9,147,,105,9,64,31,31,65,8,106,r41,8l181,31r22,33l212,105r-9,42l181,180r-34,23l106,211xe" fillcolor="#56b3e8" stroked="f">
                  <v:fill opacity="39321f"/>
                  <v:path arrowok="t" o:connecttype="custom" o:connectlocs="106,1825;65,1817;31,1794;9,1761;0,1719;9,1678;31,1645;65,1622;106,1614;147,1622;181,1645;203,1678;212,1719;203,1761;181,1794;147,1817;106,1825" o:connectangles="0,0,0,0,0,0,0,0,0,0,0,0,0,0,0,0,0"/>
                </v:shape>
                <v:shape id="Freeform 172" o:spid="_x0000_s1231" style="position:absolute;left:5161;top:161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kXwwAAANwAAAAPAAAAZHJzL2Rvd25yZXYueG1sRE9Na8JA&#10;EL0X/A/LFHopulHB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IGbpF8MAAADcAAAADwAA&#10;AAAAAAAAAAAAAAAHAgAAZHJzL2Rvd25yZXYueG1sUEsFBgAAAAADAAMAtwAAAPcCAAAAAA==&#10;" path="m212,105r-9,42l181,180r-34,23l106,211,65,203,31,180,9,147,,105,9,64,31,31,65,8,106,r41,8l181,31r22,33l212,105e" filled="f" strokeweight=".23214mm">
                  <v:path arrowok="t" o:connecttype="custom" o:connectlocs="212,1719;203,1761;181,1794;147,1817;106,1825;65,1817;31,1794;9,1761;0,1719;9,1678;31,1645;65,1622;106,1614;147,1622;181,1645;203,1678;212,1719" o:connectangles="0,0,0,0,0,0,0,0,0,0,0,0,0,0,0,0,0"/>
                </v:shape>
                <v:shape id="Freeform 171" o:spid="_x0000_s1232" style="position:absolute;left:5982;top:25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" path="m106,211l64,203,31,180,8,146,,105,8,64,31,31,64,8,106,r41,8l180,31r23,33l211,105r-8,41l180,180r-33,23l106,211xe" fillcolor="#c1262d" stroked="f">
                  <v:fill opacity="39321f"/>
                  <v:path arrowok="t" o:connecttype="custom" o:connectlocs="106,2727;64,2719;31,2696;8,2662;0,2621;8,2580;31,2547;64,2524;106,2516;147,2524;180,2547;203,2580;211,2621;203,2662;180,2696;147,2719;106,2727" o:connectangles="0,0,0,0,0,0,0,0,0,0,0,0,0,0,0,0,0"/>
                </v:shape>
                <v:shape id="Freeform 170" o:spid="_x0000_s1233" style="position:absolute;left:5982;top:25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" path="m211,105r-8,41l180,180r-33,23l106,211,64,203,31,180,8,146,,105,8,64,31,31,64,8,106,r41,8l180,31r23,33l211,105e" filled="f" strokeweight=".23214mm">
                  <v:path arrowok="t" o:connecttype="custom" o:connectlocs="211,2621;203,2662;180,2696;147,2719;106,2727;64,2719;31,2696;8,2662;0,2621;8,2580;31,2547;64,2524;106,2516;147,2524;180,2547;203,2580;211,2621" o:connectangles="0,0,0,0,0,0,0,0,0,0,0,0,0,0,0,0,0"/>
                </v:shape>
                <v:shape id="Freeform 169" o:spid="_x0000_s1234" style="position:absolute;left:5982;top:174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" path="m106,211l64,203,31,180,8,147,,106,8,65,31,31,64,8,106,r41,8l180,31r23,34l211,106r-8,41l180,180r-33,23l106,211xe" fillcolor="#56b3e8" stroked="f">
                  <v:fill opacity="39321f"/>
                  <v:path arrowok="t" o:connecttype="custom" o:connectlocs="106,1955;64,1947;31,1924;8,1891;0,1850;8,1809;31,1775;64,1752;106,1744;147,1752;180,1775;203,1809;211,1850;203,1891;180,1924;147,1947;106,1955" o:connectangles="0,0,0,0,0,0,0,0,0,0,0,0,0,0,0,0,0"/>
                </v:shape>
                <v:shape id="Freeform 168" o:spid="_x0000_s1235" style="position:absolute;left:5982;top:174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" path="m211,106r-8,41l180,180r-33,23l106,211,64,203,31,180,8,147,,106,8,65,31,31,64,8,106,r41,8l180,31r23,34l211,106e" filled="f" strokeweight=".23214mm">
                  <v:path arrowok="t" o:connecttype="custom" o:connectlocs="211,1850;203,1891;180,1924;147,1947;106,1955;64,1947;31,1924;8,1891;0,1850;8,1809;31,1775;64,1752;106,1744;147,1752;180,1775;203,1809;211,1850" o:connectangles="0,0,0,0,0,0,0,0,0,0,0,0,0,0,0,0,0"/>
                </v:shape>
                <v:shape id="Freeform 167" o:spid="_x0000_s1236" style="position:absolute;left:6804;top:448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" path="m106,211l65,203,31,180,9,147,,106,9,65,31,31,65,8,106,r41,8l181,31r22,34l212,106r-9,41l181,180r-34,23l106,211xe" fillcolor="#c1262d" stroked="f">
                  <v:fill opacity="39321f"/>
                  <v:path arrowok="t" o:connecttype="custom" o:connectlocs="106,4697;65,4689;31,4666;9,4633;0,4592;9,4551;31,4517;65,4494;106,4486;147,4494;181,4517;203,4551;212,4592;203,4633;181,4666;147,4689;106,4697" o:connectangles="0,0,0,0,0,0,0,0,0,0,0,0,0,0,0,0,0"/>
                </v:shape>
                <v:shape id="Freeform 166" o:spid="_x0000_s1237" style="position:absolute;left:6804;top:448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" path="m212,106r-9,41l181,180r-34,23l106,211,65,203,31,180,9,147,,106,9,65,31,31,65,8,106,r41,8l181,31r22,34l212,106e" filled="f" strokeweight=".23214mm">
                  <v:path arrowok="t" o:connecttype="custom" o:connectlocs="212,4592;203,4633;181,4666;147,4689;106,4697;65,4689;31,4666;9,4633;0,4592;9,4551;31,4517;65,4494;106,4486;147,4494;181,4517;203,4551;212,4592" o:connectangles="0,0,0,0,0,0,0,0,0,0,0,0,0,0,0,0,0"/>
                </v:shape>
                <v:shape id="Freeform 165" o:spid="_x0000_s1238" style="position:absolute;left:6804;top:391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" path="m106,211l65,203,31,180,9,147,,106,9,64,31,31,65,8,106,r41,8l181,31r22,33l212,106r-9,41l181,180r-34,23l106,211xe" fillcolor="#56b3e8" stroked="f">
                  <v:fill opacity="39321f"/>
                  <v:path arrowok="t" o:connecttype="custom" o:connectlocs="106,4122;65,4114;31,4091;9,4058;0,4017;9,3975;31,3942;65,3919;106,3911;147,3919;181,3942;203,3975;212,4017;203,4058;181,4091;147,4114;106,4122" o:connectangles="0,0,0,0,0,0,0,0,0,0,0,0,0,0,0,0,0"/>
                </v:shape>
                <v:shape id="Freeform 164" o:spid="_x0000_s1239" style="position:absolute;left:6804;top:391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6uDwgAAANwAAAAPAAAAZHJzL2Rvd25yZXYueG1sRE9Ni8Iw&#10;EL0v+B/CCHtZNFVk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Bms6uDwgAAANwAAAAPAAAA&#10;AAAAAAAAAAAAAAcCAABkcnMvZG93bnJldi54bWxQSwUGAAAAAAMAAwC3AAAA9gIAAAAA&#10;" path="m212,106r-9,41l181,180r-34,23l106,211,65,203,31,180,9,147,,106,9,64,31,31,65,8,106,r41,8l181,31r22,33l212,106e" filled="f" strokeweight=".23214mm">
                  <v:path arrowok="t" o:connecttype="custom" o:connectlocs="212,4017;203,4058;181,4091;147,4114;106,4122;65,4114;31,4091;9,4058;0,4017;9,3975;31,3942;65,3919;106,3911;147,3919;181,3942;203,3975;212,4017" o:connectangles="0,0,0,0,0,0,0,0,0,0,0,0,0,0,0,0,0"/>
                </v:shape>
                <v:shape id="Freeform 163" o:spid="_x0000_s1240" style="position:absolute;left:6804;top:3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" path="m106,211l65,203,31,180,9,147,,106,9,64,31,31,65,8,106,r41,8l181,31r22,33l212,106r-9,41l181,180r-34,23l106,211xe" fillcolor="#e69e00" stroked="f">
                  <v:fill opacity="39321f"/>
                  <v:path arrowok="t" o:connecttype="custom" o:connectlocs="106,3952;65,3944;31,3921;9,3888;0,3847;9,3805;31,3772;65,3749;106,3741;147,3749;181,3772;203,3805;212,3847;203,3888;181,3921;147,3944;106,3952" o:connectangles="0,0,0,0,0,0,0,0,0,0,0,0,0,0,0,0,0"/>
                </v:shape>
                <v:shape id="Freeform 162" o:spid="_x0000_s1241" style="position:absolute;left:6804;top:3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JpqwwAAANwAAAAPAAAAZHJzL2Rvd25yZXYueG1sRE9Na8JA&#10;EL0X/A/LFHopulHE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eGCaasMAAADcAAAADwAA&#10;AAAAAAAAAAAAAAAHAgAAZHJzL2Rvd25yZXYueG1sUEsFBgAAAAADAAMAtwAAAPcCAAAAAA==&#10;" path="m212,106r-9,41l181,180r-34,23l106,211,65,203,31,180,9,147,,106,9,64,31,31,65,8,106,r41,8l181,31r22,33l212,106e" filled="f" strokeweight=".23214mm">
                  <v:path arrowok="t" o:connecttype="custom" o:connectlocs="212,3847;203,3888;181,3921;147,3944;106,3952;65,3944;31,3921;9,3888;0,3847;9,3805;31,3772;65,3749;106,3741;147,3749;181,3772;203,3805;212,3847" o:connectangles="0,0,0,0,0,0,0,0,0,0,0,0,0,0,0,0,0"/>
                </v:shape>
                <v:shape id="Freeform 161" o:spid="_x0000_s1242" style="position:absolute;left:6804;top:427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" path="m106,211l65,203,31,180,9,146,,105,9,64,31,31,65,8,106,r41,8l181,31r22,33l212,105r-9,41l181,180r-34,23l106,211xe" fillcolor="#008075" stroked="f">
                  <v:fill opacity="39321f"/>
                  <v:path arrowok="t" o:connecttype="custom" o:connectlocs="106,4488;65,4480;31,4457;9,4423;0,4382;9,4341;31,4308;65,4285;106,4277;147,4285;181,4308;203,4341;212,4382;203,4423;181,4457;147,4480;106,4488" o:connectangles="0,0,0,0,0,0,0,0,0,0,0,0,0,0,0,0,0"/>
                </v:shape>
                <v:shape id="Freeform 160" o:spid="_x0000_s1243" style="position:absolute;left:6804;top:427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" path="m212,105r-9,41l181,180r-34,23l106,211,65,203,31,180,9,146,,105,9,64,31,31,65,8,106,r41,8l181,31r22,33l212,105e" filled="f" strokeweight=".23214mm">
                  <v:path arrowok="t" o:connecttype="custom" o:connectlocs="212,4382;203,4423;181,4457;147,4480;106,4488;65,4480;31,4457;9,4423;0,4382;9,4341;31,4308;65,4285;106,4277;147,4285;181,4308;203,4341;212,4382" o:connectangles="0,0,0,0,0,0,0,0,0,0,0,0,0,0,0,0,0"/>
                </v:shape>
                <v:shape id="Freeform 159" o:spid="_x0000_s1244" style="position:absolute;left:7626;top:46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" path="m106,212l65,203,31,181,8,147,,106,8,65,31,31,65,9,106,r41,9l180,31r23,34l211,106r-8,41l180,181r-33,22l106,212xe" fillcolor="#c1262d" stroked="f">
                  <v:fill opacity="39321f"/>
                  <v:path arrowok="t" o:connecttype="custom" o:connectlocs="106,4850;65,4841;31,4819;8,4785;0,4744;8,4703;31,4669;65,4647;106,4638;147,4647;180,4669;203,4703;211,4744;203,4785;180,4819;147,4841;106,4850" o:connectangles="0,0,0,0,0,0,0,0,0,0,0,0,0,0,0,0,0"/>
                </v:shape>
                <v:shape id="Freeform 158" o:spid="_x0000_s1245" style="position:absolute;left:7626;top:46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" path="m211,106r-8,41l180,181r-33,22l106,212,65,203,31,181,8,147,,106,8,65,31,31,65,9,106,r41,9l180,31r23,34l211,106e" filled="f" strokeweight=".23214mm">
                  <v:path arrowok="t" o:connecttype="custom" o:connectlocs="211,4744;203,4785;180,4819;147,4841;106,4850;65,4841;31,4819;8,4785;0,4744;8,4703;31,4669;65,4647;106,4638;147,4647;180,4669;203,4703;211,4744" o:connectangles="0,0,0,0,0,0,0,0,0,0,0,0,0,0,0,0,0"/>
                </v:shape>
                <v:shape id="Freeform 157" o:spid="_x0000_s1246" style="position:absolute;left:7626;top:417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" path="m106,211l65,203,31,180,8,147,,105,8,64,31,31,65,8,106,r41,8l180,31r23,33l211,105r-8,42l180,180r-33,23l106,211xe" fillcolor="#56b3e8" stroked="f">
                  <v:fill opacity="39321f"/>
                  <v:path arrowok="t" o:connecttype="custom" o:connectlocs="106,4385;65,4377;31,4354;8,4321;0,4279;8,4238;31,4205;65,4182;106,4174;147,4182;180,4205;203,4238;211,4279;203,4321;180,4354;147,4377;106,4385" o:connectangles="0,0,0,0,0,0,0,0,0,0,0,0,0,0,0,0,0"/>
                </v:shape>
                <v:shape id="Freeform 156" o:spid="_x0000_s1247" style="position:absolute;left:7626;top:417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" path="m211,105r-8,42l180,180r-33,23l106,211,65,203,31,180,8,147,,105,8,64,31,31,65,8,106,r41,8l180,31r23,33l211,105e" filled="f" strokeweight=".23214mm">
                  <v:path arrowok="t" o:connecttype="custom" o:connectlocs="211,4279;203,4321;180,4354;147,4377;106,4385;65,4377;31,4354;8,4321;0,4279;8,4238;31,4205;65,4182;106,4174;147,4182;180,4205;203,4238;211,4279" o:connectangles="0,0,0,0,0,0,0,0,0,0,0,0,0,0,0,0,0"/>
                </v:shape>
                <v:shape id="Freeform 155" o:spid="_x0000_s1248" style="position:absolute;left:7626;top:43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" path="m106,211l65,203,31,180,8,146,,105,8,64,31,31,65,8,106,r41,8l180,31r23,33l211,105r-8,41l180,180r-33,23l106,211xe" fillcolor="#e69e00" stroked="f">
                  <v:fill opacity="39321f"/>
                  <v:path arrowok="t" o:connecttype="custom" o:connectlocs="106,4527;65,4519;31,4496;8,4462;0,4421;8,4380;31,4347;65,4324;106,4316;147,4324;180,4347;203,4380;211,4421;203,4462;180,4496;147,4519;106,4527" o:connectangles="0,0,0,0,0,0,0,0,0,0,0,0,0,0,0,0,0"/>
                </v:shape>
                <v:shape id="Freeform 154" o:spid="_x0000_s1249" style="position:absolute;left:7626;top:431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" path="m211,105r-8,41l180,180r-33,23l106,211,65,203,31,180,8,146,,105,8,64,31,31,65,8,106,r41,8l180,31r23,33l211,105e" filled="f" strokeweight=".23214mm">
                  <v:path arrowok="t" o:connecttype="custom" o:connectlocs="211,4421;203,4462;180,4496;147,4519;106,4527;65,4519;31,4496;8,4462;0,4421;8,4380;31,4347;65,4324;106,4316;147,4324;180,4347;203,4380;211,4421" o:connectangles="0,0,0,0,0,0,0,0,0,0,0,0,0,0,0,0,0"/>
                </v:shape>
                <v:shape id="Freeform 153" o:spid="_x0000_s1250" style="position:absolute;left:7626;top:455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" path="m106,211l65,203,31,180,8,146,,105,8,64,31,31,65,8,106,r41,8l180,31r23,33l211,105r-8,41l180,180r-33,23l106,211xe" fillcolor="#008075" stroked="f">
                  <v:fill opacity="39321f"/>
                  <v:path arrowok="t" o:connecttype="custom" o:connectlocs="106,4769;65,4761;31,4738;8,4704;0,4663;8,4622;31,4589;65,4566;106,4558;147,4566;180,4589;203,4622;211,4663;203,4704;180,4738;147,4761;106,4769" o:connectangles="0,0,0,0,0,0,0,0,0,0,0,0,0,0,0,0,0"/>
                </v:shape>
                <v:shape id="Freeform 152" o:spid="_x0000_s1251" style="position:absolute;left:7626;top:455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" path="m211,105r-8,41l180,180r-33,23l106,211,65,203,31,180,8,146,,105,8,64,31,31,65,8,106,r41,8l180,31r23,33l211,105e" filled="f" strokeweight=".23214mm">
                  <v:path arrowok="t" o:connecttype="custom" o:connectlocs="211,4663;203,4704;180,4738;147,4761;106,4769;65,4761;31,4738;8,4704;0,4663;8,4622;31,4589;65,4566;106,4558;147,4566;180,4589;203,4622;211,4663" o:connectangles="0,0,0,0,0,0,0,0,0,0,0,0,0,0,0,0,0"/>
                </v:shape>
                <v:shape id="Freeform 151" o:spid="_x0000_s1252" style="position:absolute;left:8447;top:4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" path="m105,211l64,203,30,180,8,147,,106,8,64,30,31,64,8,105,r41,8l180,31r23,33l211,106r-8,41l180,180r-34,23l105,211xe" fillcolor="#c1262d" stroked="f">
                  <v:fill opacity="39321f"/>
                  <v:path arrowok="t" o:connecttype="custom" o:connectlocs="105,4952;64,4944;30,4921;8,4888;0,4847;8,4805;30,4772;64,4749;105,4741;146,4749;180,4772;203,4805;211,4847;203,4888;180,4921;146,4944;105,4952" o:connectangles="0,0,0,0,0,0,0,0,0,0,0,0,0,0,0,0,0"/>
                </v:shape>
                <v:shape id="Freeform 150" o:spid="_x0000_s1253" style="position:absolute;left:8447;top:4740;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" path="m211,106r-8,41l180,180r-34,23l105,211,64,203,30,180,8,147,,106,8,64,30,31,64,8,105,r41,8l180,31r23,33l211,106e" filled="f" strokeweight=".23214mm">
                  <v:path arrowok="t" o:connecttype="custom" o:connectlocs="211,4847;203,4888;180,4921;146,4944;105,4952;64,4944;30,4921;8,4888;0,4847;8,4805;30,4772;64,4749;105,4741;146,4749;180,4772;203,4805;211,4847" o:connectangles="0,0,0,0,0,0,0,0,0,0,0,0,0,0,0,0,0"/>
                </v:shape>
                <v:shape id="Freeform 149" o:spid="_x0000_s1254" style="position:absolute;left:8447;top:442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" path="m105,211l64,203,30,180,8,146,,105,8,64,30,31,64,8,105,r41,8l180,31r23,33l211,105r-8,41l180,180r-34,23l105,211xe" fillcolor="#56b3e8" stroked="f">
                  <v:fill opacity="39321f"/>
                  <v:path arrowok="t" o:connecttype="custom" o:connectlocs="105,4638;64,4630;30,4607;8,4573;0,4532;8,4491;30,4458;64,4435;105,4427;146,4435;180,4458;203,4491;211,4532;203,4573;180,4607;146,4630;105,4638" o:connectangles="0,0,0,0,0,0,0,0,0,0,0,0,0,0,0,0,0"/>
                </v:shape>
                <v:shape id="Freeform 148" o:spid="_x0000_s1255" style="position:absolute;left:8447;top:442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" path="m211,105r-8,41l180,180r-34,23l105,211,64,203,30,180,8,146,,105,8,64,30,31,64,8,105,r41,8l180,31r23,33l211,105e" filled="f" strokeweight=".23214mm">
                  <v:path arrowok="t" o:connecttype="custom" o:connectlocs="211,4532;203,4573;180,4607;146,4630;105,4638;64,4630;30,4607;8,4573;0,4532;8,4491;30,4458;64,4435;105,4427;146,4435;180,4458;203,4491;211,4532" o:connectangles="0,0,0,0,0,0,0,0,0,0,0,0,0,0,0,0,0"/>
                </v:shape>
                <v:shape id="Freeform 147" o:spid="_x0000_s1256" style="position:absolute;left:8447;top:4362;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" path="m105,211l64,203,30,180,8,147,,106,8,65,30,31,64,8,105,r41,8l180,31r23,34l211,106r-8,41l180,180r-34,23l105,211xe" fillcolor="#e69e00" stroked="f">
                  <v:fill opacity="39321f"/>
                  <v:path arrowok="t" o:connecttype="custom" o:connectlocs="105,4573;64,4565;30,4542;8,4509;0,4468;8,4427;30,4393;64,4370;105,4362;146,4370;180,4393;203,4427;211,4468;203,4509;180,4542;146,4565;105,4573" o:connectangles="0,0,0,0,0,0,0,0,0,0,0,0,0,0,0,0,0"/>
                </v:shape>
                <v:shape id="Freeform 146" o:spid="_x0000_s1257" style="position:absolute;left:8447;top:4362;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" path="m211,106r-8,41l180,180r-34,23l105,211,64,203,30,180,8,147,,106,8,65,30,31,64,8,105,r41,8l180,31r23,34l211,106e" filled="f" strokeweight=".23214mm">
                  <v:path arrowok="t" o:connecttype="custom" o:connectlocs="211,4468;203,4509;180,4542;146,4565;105,4573;64,4565;30,4542;8,4509;0,4468;8,4427;30,4393;64,4370;105,4362;146,4370;180,4393;203,4427;211,4468" o:connectangles="0,0,0,0,0,0,0,0,0,0,0,0,0,0,0,0,0"/>
                </v:shape>
                <v:shape id="Freeform 145" o:spid="_x0000_s1258" style="position:absolute;left:8447;top:456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" path="m105,211l64,203,30,180,8,147,,106,8,64,30,31,64,8,105,r41,8l180,31r23,33l211,106r-8,41l180,180r-34,23l105,211xe" fillcolor="#008075" stroked="f">
                  <v:fill opacity="39321f"/>
                  <v:path arrowok="t" o:connecttype="custom" o:connectlocs="105,4777;64,4769;30,4746;8,4713;0,4672;8,4630;30,4597;64,4574;105,4566;146,4574;180,4597;203,4630;211,4672;203,4713;180,4746;146,4769;105,4777" o:connectangles="0,0,0,0,0,0,0,0,0,0,0,0,0,0,0,0,0"/>
                </v:shape>
                <v:shape id="Freeform 144" o:spid="_x0000_s1259" style="position:absolute;left:8447;top:456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" path="m211,106r-8,41l180,180r-34,23l105,211,64,203,30,180,8,147,,106,8,64,30,31,64,8,105,r41,8l180,31r23,33l211,106e" filled="f" strokeweight=".23214mm">
                  <v:path arrowok="t" o:connecttype="custom" o:connectlocs="211,4672;203,4713;180,4746;146,4769;105,4777;64,4769;30,4746;8,4713;0,4672;8,4630;30,4597;64,4574;105,4566;146,4574;180,4597;203,4630;211,4672" o:connectangles="0,0,0,0,0,0,0,0,0,0,0,0,0,0,0,0,0"/>
                </v:shape>
                <v:shape id="Freeform 143" o:spid="_x0000_s1260" style="position:absolute;left:9269;top:462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" path="m106,211l65,203,31,180,8,146,,105,8,64,31,31,65,8,106,r41,8l180,31r23,33l211,105r-8,41l180,180r-33,23l106,211xe" fillcolor="#c1262d" stroked="f">
                  <v:fill opacity="39321f"/>
                  <v:path arrowok="t" o:connecttype="custom" o:connectlocs="106,4839;65,4831;31,4808;8,4774;0,4733;8,4692;31,4659;65,4636;106,4628;147,4636;180,4659;203,4692;211,4733;203,4774;180,4808;147,4831;106,4839" o:connectangles="0,0,0,0,0,0,0,0,0,0,0,0,0,0,0,0,0"/>
                </v:shape>
                <v:shape id="Freeform 142" o:spid="_x0000_s1261" style="position:absolute;left:9269;top:4627;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" path="m211,105r-8,41l180,180r-33,23l106,211,65,203,31,180,8,146,,105,8,64,31,31,65,8,106,r41,8l180,31r23,33l211,105e" filled="f" strokeweight=".23214mm">
                  <v:path arrowok="t" o:connecttype="custom" o:connectlocs="211,4733;203,4774;180,4808;147,4831;106,4839;65,4831;31,4808;8,4774;0,4733;8,4692;31,4659;65,4636;106,4628;147,4636;180,4659;203,4692;211,4733" o:connectangles="0,0,0,0,0,0,0,0,0,0,0,0,0,0,0,0,0"/>
                </v:shape>
                <v:shape id="Freeform 141" o:spid="_x0000_s1262" style="position:absolute;left:9269;top:4124;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" path="m106,211l65,203,31,180,8,147,,106,8,64,31,31,65,8,106,r41,8l180,31r23,33l211,106r-8,41l180,180r-33,23l106,211xe" fillcolor="#56b3e8" stroked="f">
                  <v:fill opacity="39321f"/>
                  <v:path arrowok="t" o:connecttype="custom" o:connectlocs="106,4336;65,4328;31,4305;8,4272;0,4231;8,4189;31,4156;65,4133;106,4125;147,4133;180,4156;203,4189;211,4231;203,4272;180,4305;147,4328;106,4336" o:connectangles="0,0,0,0,0,0,0,0,0,0,0,0,0,0,0,0,0"/>
                </v:shape>
                <v:shape id="Freeform 140" o:spid="_x0000_s1263" style="position:absolute;left:9269;top:4124;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" path="m211,106r-8,41l180,180r-33,23l106,211,65,203,31,180,8,147,,106,8,64,31,31,65,8,106,r41,8l180,31r23,33l211,106e" filled="f" strokeweight=".23214mm">
                  <v:path arrowok="t" o:connecttype="custom" o:connectlocs="211,4231;203,4272;180,4305;147,4328;106,4336;65,4328;31,4305;8,4272;0,4231;8,4189;31,4156;65,4133;106,4125;147,4133;180,4156;203,4189;211,4231" o:connectangles="0,0,0,0,0,0,0,0,0,0,0,0,0,0,0,0,0"/>
                </v:shape>
                <v:shape id="Freeform 139" o:spid="_x0000_s1264" style="position:absolute;left:9269;top:443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" path="m106,212l65,203,31,181,8,147,,106,8,65,31,31,65,9,106,r41,9l180,31r23,34l211,106r-8,41l180,181r-33,22l106,212xe" fillcolor="#e69e00" stroked="f">
                  <v:fill opacity="39321f"/>
                  <v:path arrowok="t" o:connecttype="custom" o:connectlocs="106,4645;65,4636;31,4614;8,4580;0,4539;8,4498;31,4464;65,4442;106,4433;147,4442;180,4464;203,4498;211,4539;203,4580;180,4614;147,4636;106,4645" o:connectangles="0,0,0,0,0,0,0,0,0,0,0,0,0,0,0,0,0"/>
                </v:shape>
                <v:shape id="Freeform 138" o:spid="_x0000_s1265" style="position:absolute;left:9269;top:4433;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" path="m211,106r-8,41l180,181r-33,22l106,212,65,203,31,181,8,147,,106,8,65,31,31,65,9,106,r41,9l180,31r23,34l211,106e" filled="f" strokeweight=".23214mm">
                  <v:path arrowok="t" o:connecttype="custom" o:connectlocs="211,4539;203,4580;180,4614;147,4636;106,4645;65,4636;31,4614;8,4580;0,4539;8,4498;31,4464;65,4442;106,4433;147,4442;180,4464;203,4498;211,4539" o:connectangles="0,0,0,0,0,0,0,0,0,0,0,0,0,0,0,0,0"/>
                </v:shape>
                <v:shape id="Freeform 137" o:spid="_x0000_s1266" style="position:absolute;left:9269;top:454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" path="m106,211l65,202,31,180,8,146,,105,8,64,31,30,65,8,106,r41,8l180,30r23,34l211,105r-8,41l180,180r-33,22l106,211xe" fillcolor="#008075" stroked="f">
                  <v:fill opacity="39321f"/>
                  <v:path arrowok="t" o:connecttype="custom" o:connectlocs="106,4757;65,4748;31,4726;8,4692;0,4651;8,4610;31,4576;65,4554;106,4546;147,4554;180,4576;203,4610;211,4651;203,4692;180,4726;147,4748;106,4757" o:connectangles="0,0,0,0,0,0,0,0,0,0,0,0,0,0,0,0,0"/>
                </v:shape>
                <v:shape id="Freeform 136" o:spid="_x0000_s1267" style="position:absolute;left:9269;top:4545;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" path="m211,105r-8,41l180,180r-33,22l106,211,65,202,31,180,8,146,,105,8,64,31,30,65,8,106,r41,8l180,30r23,34l211,105e" filled="f" strokeweight=".23214mm">
                  <v:path arrowok="t" o:connecttype="custom" o:connectlocs="211,4651;203,4692;180,4726;147,4748;106,4757;65,4748;31,4726;8,4692;0,4651;8,4610;31,4576;65,4554;106,4546;147,4554;180,4576;203,4610;211,4651" o:connectangles="0,0,0,0,0,0,0,0,0,0,0,0,0,0,0,0,0"/>
                </v:shape>
                <v:shape id="Freeform 135" o:spid="_x0000_s1268" style="position:absolute;left:10090;top:48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" path="m105,211l64,203,31,180,8,146,,105,8,64,31,31,64,8,105,r41,8l180,31r23,33l211,105r-8,41l180,180r-34,23l105,211xe" fillcolor="#c1262d" stroked="f">
                  <v:fill opacity="39321f"/>
                  <v:path arrowok="t" o:connecttype="custom" o:connectlocs="105,5050;64,5042;31,5019;8,4985;0,4944;8,4903;31,4870;64,4847;105,4839;146,4847;180,4870;203,4903;211,4944;203,4985;180,5019;146,5042;105,5050" o:connectangles="0,0,0,0,0,0,0,0,0,0,0,0,0,0,0,0,0"/>
                </v:shape>
                <v:shape id="Freeform 134" o:spid="_x0000_s1269" style="position:absolute;left:10090;top:4838;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" path="m211,105r-8,41l180,180r-34,23l105,211,64,203,31,180,8,146,,105,8,64,31,31,64,8,105,r41,8l180,31r23,33l211,105e" filled="f" strokeweight=".23214mm">
                  <v:path arrowok="t" o:connecttype="custom" o:connectlocs="211,4944;203,4985;180,5019;146,5042;105,5050;64,5042;31,5019;8,4985;0,4944;8,4903;31,4870;64,4847;105,4839;146,4847;180,4870;203,4903;211,4944" o:connectangles="0,0,0,0,0,0,0,0,0,0,0,0,0,0,0,0,0"/>
                </v:shape>
                <v:shape id="Freeform 133" o:spid="_x0000_s1270" style="position:absolute;left:10090;top:418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" path="m105,211l64,203,31,180,8,147,,105,8,64,31,31,64,8,105,r41,8l180,31r23,33l211,105r-8,42l180,180r-34,23l105,211xe" fillcolor="#56b3e8" stroked="f">
                  <v:fill opacity="39321f"/>
                  <v:path arrowok="t" o:connecttype="custom" o:connectlocs="105,4393;64,4385;31,4362;8,4329;0,4287;8,4246;31,4213;64,4190;105,4182;146,4190;180,4213;203,4246;211,4287;203,4329;180,4362;146,4385;105,4393" o:connectangles="0,0,0,0,0,0,0,0,0,0,0,0,0,0,0,0,0"/>
                </v:shape>
                <v:shape id="Freeform 132" o:spid="_x0000_s1271" style="position:absolute;left:10090;top:4181;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" path="m211,105r-8,42l180,180r-34,23l105,211,64,203,31,180,8,147,,105,8,64,31,31,64,8,105,r41,8l180,31r23,33l211,105e" filled="f" strokeweight=".23214mm">
                  <v:path arrowok="t" o:connecttype="custom" o:connectlocs="211,4287;203,4329;180,4362;146,4385;105,4393;64,4385;31,4362;8,4329;0,4287;8,4246;31,4213;64,4190;105,4182;146,4190;180,4213;203,4246;211,4287" o:connectangles="0,0,0,0,0,0,0,0,0,0,0,0,0,0,0,0,0"/>
                </v:shape>
                <v:shape id="Freeform 131" o:spid="_x0000_s1272" style="position:absolute;left:10090;top:449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" path="m105,211l64,203,31,180,8,146,,105,8,64,31,30,64,8,105,r41,8l180,30r23,34l211,105r-8,41l180,180r-34,23l105,211xe" fillcolor="#e69e00" stroked="f">
                  <v:fill opacity="39321f"/>
                  <v:path arrowok="t" o:connecttype="custom" o:connectlocs="105,4711;64,4703;31,4680;8,4646;0,4605;8,4564;31,4530;64,4508;105,4500;146,4508;180,4530;203,4564;211,4605;203,4646;180,4680;146,4703;105,4711" o:connectangles="0,0,0,0,0,0,0,0,0,0,0,0,0,0,0,0,0"/>
                </v:shape>
                <v:shape id="Freeform 130" o:spid="_x0000_s1273" style="position:absolute;left:10090;top:4499;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" path="m211,105r-8,41l180,180r-34,23l105,211,64,203,31,180,8,146,,105,8,64,31,30,64,8,105,r41,8l180,30r23,34l211,105e" filled="f" strokeweight=".23214mm">
                  <v:path arrowok="t" o:connecttype="custom" o:connectlocs="211,4605;203,4646;180,4680;146,4703;105,4711;64,4703;31,4680;8,4646;0,4605;8,4564;31,4530;64,4508;105,4500;146,4508;180,4530;203,4564;211,4605" o:connectangles="0,0,0,0,0,0,0,0,0,0,0,0,0,0,0,0,0"/>
                </v:shape>
                <v:shape id="Freeform 129" o:spid="_x0000_s1274" style="position:absolute;left:10090;top:466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" path="m105,211l64,203,31,180,8,147,,105,8,64,31,31,64,8,105,r41,8l180,31r23,33l211,105r-8,42l180,180r-34,23l105,211xe" fillcolor="#008075" stroked="f">
                  <v:fill opacity="39321f"/>
                  <v:path arrowok="t" o:connecttype="custom" o:connectlocs="105,4878;64,4870;31,4847;8,4814;0,4772;8,4731;31,4698;64,4675;105,4667;146,4675;180,4698;203,4731;211,4772;203,4814;180,4847;146,4870;105,4878" o:connectangles="0,0,0,0,0,0,0,0,0,0,0,0,0,0,0,0,0"/>
                </v:shape>
                <v:shape id="Freeform 128" o:spid="_x0000_s1275" style="position:absolute;left:10090;top:4666;width:212;height:212;visibility:visible;mso-wrap-style:square;v-text-anchor:top" coordsize="21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" path="m211,105r-8,42l180,180r-34,23l105,211,64,203,31,180,8,147,,105,8,64,31,31,64,8,105,r41,8l180,31r23,33l211,105e" filled="f" strokeweight=".23214mm">
                  <v:path arrowok="t" o:connecttype="custom" o:connectlocs="211,4772;203,4814;180,4847;146,4870;105,4878;64,4870;31,4847;8,4814;0,4772;8,4731;31,4698;64,4675;105,4667;146,4675;180,4698;203,4731;211,4772" o:connectangles="0,0,0,0,0,0,0,0,0,0,0,0,0,0,0,0,0"/>
                </v:shape>
                <v:line id="Line 127" o:spid="_x0000_s1276" style="position:absolute;visibility:visible;mso-wrap-style:square" from="2309,5865" to="230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" strokeweight=".38131mm"/>
                <v:shape id="AutoShape 126" o:spid="_x0000_s1277" style="position:absolute;left:2253;top:198;width:56;height:5398;visibility:visible;mso-wrap-style:square;v-text-anchor:top" coordsize="56,5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" path="m,5397r55,m,4722r55,m,4048r55,m,3373r55,m,2699r55,m,2024r55,m,1349r55,m,675r55,m,l55,e" filled="f" strokecolor="#333" strokeweight=".38131mm">
                  <v:path arrowok="t" o:connecttype="custom" o:connectlocs="0,5595;55,5595;0,4920;55,4920;0,4246;55,4246;0,3571;55,3571;0,2897;55,2897;0,2222;55,2222;0,1547;55,1547;0,873;55,873;0,198;55,198" o:connectangles="0,0,0,0,0,0,0,0,0,0,0,0,0,0,0,0,0,0"/>
                </v:shape>
                <v:line id="Line 125" o:spid="_x0000_s1278" style="position:absolute;visibility:visible;mso-wrap-style:square" from="2309,5865" to="10689,5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" strokeweight=".38131mm"/>
                <v:shape id="AutoShape 124" o:spid="_x0000_s1279" style="position:absolute;left:2802;top:5864;width:7394;height:56;visibility:visible;mso-wrap-style:square;v-text-anchor:top" coordsize="73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" path="m,56l,m822,56l822,t822,56l1644,t821,56l2465,t822,56l3287,t821,56l4108,t822,56l4930,t821,56l5751,t822,56l6573,t821,56l7394,e" filled="f" strokecolor="#333" strokeweight=".38131mm">
                  <v:path arrowok="t" o:connecttype="custom" o:connectlocs="0,5921;0,5865;822,5921;822,5865;1644,5921;1644,5865;2465,5921;2465,5865;3287,5921;3287,5865;4108,5921;4108,5865;4930,5921;4930,5865;5751,5921;5751,5865;6573,5921;6573,5865;7394,5921;7394,5865" o:connectangles="0,0,0,0,0,0,0,0,0,0,0,0,0,0,0,0,0,0,0,0"/>
                </v:shape>
                <v:rect id="Rectangle 123" o:spid="_x0000_s1280" style="position:absolute;left:7309;top:334;width:2571;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" stroked="f"/>
                <v:shape id="Picture 122" o:spid="_x0000_s1281" type="#_x0000_t75" style="position:absolute;left:7468;top:81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">
                  <v:imagedata r:id="rId95" o:title=""/>
                </v:shape>
                <v:shape id="Picture 121" o:spid="_x0000_s1282" type="#_x0000_t75" style="position:absolute;left:7468;top:1242;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">
                  <v:imagedata r:id="rId96" o:title=""/>
                </v:shape>
                <v:shape id="Picture 120" o:spid="_x0000_s1283" type="#_x0000_t75" style="position:absolute;left:7468;top:167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">
                  <v:imagedata r:id="rId97" o:title=""/>
                </v:shape>
                <v:shape id="Picture 119" o:spid="_x0000_s1284" type="#_x0000_t75" style="position:absolute;left:7468;top:2106;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">
                  <v:imagedata r:id="rId98" o:title=""/>
                </v:shape>
                <v:shape id="Text Box 118" o:spid="_x0000_s1285" type="#_x0000_t202" style="position:absolute;left:2253;top:-72;width:8436;height:59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148A188B" w14:textId="77777777" w:rsidR="00735E2D" w:rsidRDefault="00735E2D">
                        <w:pPr>
                          <w:rPr>
                            <w:sz w:val="20"/>
                          </w:rPr>
                        </w:pPr>
                      </w:p>
                      <w:p w14:paraId="10DC3F87" w14:textId="77777777" w:rsidR="00735E2D" w:rsidRDefault="00735E2D">
                        <w:pPr>
                          <w:rPr>
                            <w:sz w:val="20"/>
                          </w:rPr>
                        </w:pPr>
                      </w:p>
                      <w:p w14:paraId="6C7DC5E7" w14:textId="77777777" w:rsidR="00735E2D" w:rsidRDefault="00735E2D">
                        <w:pPr>
                          <w:rPr>
                            <w:sz w:val="20"/>
                          </w:rPr>
                        </w:pPr>
                      </w:p>
                      <w:p w14:paraId="301E2109" w14:textId="77777777" w:rsidR="00735E2D" w:rsidRDefault="00735E2D">
                        <w:pPr>
                          <w:spacing w:before="7"/>
                          <w:rPr>
                            <w:sz w:val="17"/>
                          </w:rPr>
                        </w:pPr>
                      </w:p>
                      <w:p w14:paraId="0EE62253" w14:textId="77777777" w:rsidR="00735E2D" w:rsidRDefault="00000000">
                        <w:pPr>
                          <w:spacing w:line="501" w:lineRule="auto"/>
                          <w:ind w:left="5697" w:right="1229"/>
                          <w:rPr>
                            <w:rFonts w:ascii="Arial MT"/>
                            <w:sz w:val="18"/>
                          </w:rPr>
                        </w:pPr>
                        <w:r>
                          <w:rPr>
                            <w:rFonts w:ascii="Arial MT"/>
                            <w:w w:val="105"/>
                            <w:sz w:val="18"/>
                          </w:rPr>
                          <w:t>Repeated</w:t>
                        </w:r>
                        <w:r>
                          <w:rPr>
                            <w:rFonts w:ascii="Arial MT"/>
                            <w:spacing w:val="1"/>
                            <w:w w:val="105"/>
                            <w:sz w:val="18"/>
                          </w:rPr>
                          <w:t xml:space="preserve"> </w:t>
                        </w:r>
                        <w:r>
                          <w:rPr>
                            <w:rFonts w:ascii="Arial MT"/>
                            <w:w w:val="105"/>
                            <w:sz w:val="18"/>
                          </w:rPr>
                          <w:t>Random</w:t>
                        </w:r>
                        <w:r>
                          <w:rPr>
                            <w:rFonts w:ascii="Arial MT"/>
                            <w:spacing w:val="1"/>
                            <w:w w:val="105"/>
                            <w:sz w:val="18"/>
                          </w:rPr>
                          <w:t xml:space="preserve"> </w:t>
                        </w:r>
                        <w:r>
                          <w:rPr>
                            <w:rFonts w:ascii="Arial MT"/>
                            <w:sz w:val="18"/>
                          </w:rPr>
                          <w:t>Repeated</w:t>
                        </w:r>
                        <w:r>
                          <w:rPr>
                            <w:rFonts w:ascii="Arial MT"/>
                            <w:spacing w:val="25"/>
                            <w:sz w:val="18"/>
                          </w:rPr>
                          <w:t xml:space="preserve"> </w:t>
                        </w:r>
                        <w:r>
                          <w:rPr>
                            <w:rFonts w:ascii="Arial MT"/>
                            <w:sz w:val="18"/>
                          </w:rPr>
                          <w:t>DISTAL</w:t>
                        </w:r>
                      </w:p>
                      <w:p w14:paraId="2DBF8BA4" w14:textId="77777777" w:rsidR="00735E2D" w:rsidRDefault="00000000">
                        <w:pPr>
                          <w:spacing w:line="205" w:lineRule="exact"/>
                          <w:ind w:left="5697"/>
                          <w:rPr>
                            <w:rFonts w:ascii="Arial MT"/>
                            <w:sz w:val="18"/>
                          </w:rPr>
                        </w:pPr>
                        <w:r>
                          <w:rPr>
                            <w:rFonts w:ascii="Arial MT"/>
                            <w:sz w:val="18"/>
                          </w:rPr>
                          <w:t>Repeated</w:t>
                        </w:r>
                        <w:r>
                          <w:rPr>
                            <w:rFonts w:ascii="Arial MT"/>
                            <w:spacing w:val="19"/>
                            <w:sz w:val="18"/>
                          </w:rPr>
                          <w:t xml:space="preserve"> </w:t>
                        </w:r>
                        <w:r>
                          <w:rPr>
                            <w:rFonts w:ascii="Arial MT"/>
                            <w:sz w:val="18"/>
                          </w:rPr>
                          <w:t>PROXIMAL</w:t>
                        </w:r>
                      </w:p>
                    </w:txbxContent>
                  </v:textbox>
                </v:shape>
                <w10:wrap anchorx="page"/>
              </v:group>
            </w:pict>
          </mc:Fallback>
        </mc:AlternateContent>
      </w:r>
      <w:r>
        <w:rPr>
          <w:rFonts w:ascii="Arial MT"/>
          <w:color w:val="4D4D4D"/>
          <w:sz w:val="18"/>
        </w:rPr>
        <w:t>2600</w:t>
      </w:r>
    </w:p>
    <w:p w14:paraId="3EE47F84" w14:textId="77777777" w:rsidR="00735E2D" w:rsidRDefault="00735E2D">
      <w:pPr>
        <w:pStyle w:val="BodyText"/>
        <w:spacing w:before="0"/>
        <w:ind w:left="0"/>
        <w:rPr>
          <w:rFonts w:ascii="Arial MT"/>
          <w:sz w:val="20"/>
        </w:rPr>
      </w:pPr>
    </w:p>
    <w:p w14:paraId="5EFCB1C2" w14:textId="77777777" w:rsidR="00735E2D" w:rsidRDefault="00735E2D">
      <w:pPr>
        <w:pStyle w:val="BodyText"/>
        <w:spacing w:before="8"/>
        <w:ind w:left="0"/>
        <w:rPr>
          <w:rFonts w:ascii="Arial MT"/>
          <w:sz w:val="20"/>
        </w:rPr>
      </w:pPr>
    </w:p>
    <w:p w14:paraId="1F3C5245" w14:textId="77777777" w:rsidR="00735E2D" w:rsidRDefault="00000000">
      <w:pPr>
        <w:ind w:left="912"/>
        <w:rPr>
          <w:rFonts w:ascii="Arial MT"/>
          <w:sz w:val="18"/>
        </w:rPr>
      </w:pPr>
      <w:r>
        <w:rPr>
          <w:rFonts w:ascii="Arial MT"/>
          <w:color w:val="4D4D4D"/>
          <w:sz w:val="18"/>
        </w:rPr>
        <w:t>2400</w:t>
      </w:r>
    </w:p>
    <w:p w14:paraId="682CDF08" w14:textId="77777777" w:rsidR="00735E2D" w:rsidRDefault="00735E2D">
      <w:pPr>
        <w:pStyle w:val="BodyText"/>
        <w:spacing w:before="0"/>
        <w:ind w:left="0"/>
        <w:rPr>
          <w:rFonts w:ascii="Arial MT"/>
          <w:sz w:val="20"/>
        </w:rPr>
      </w:pPr>
    </w:p>
    <w:p w14:paraId="1C751811" w14:textId="77777777" w:rsidR="00735E2D" w:rsidRDefault="00735E2D">
      <w:pPr>
        <w:pStyle w:val="BodyText"/>
        <w:spacing w:before="7"/>
        <w:ind w:left="0"/>
        <w:rPr>
          <w:rFonts w:ascii="Arial MT"/>
          <w:sz w:val="20"/>
        </w:rPr>
      </w:pPr>
    </w:p>
    <w:p w14:paraId="5328F5B4" w14:textId="77777777" w:rsidR="00735E2D" w:rsidRDefault="00000000">
      <w:pPr>
        <w:spacing w:before="1"/>
        <w:ind w:left="912"/>
        <w:rPr>
          <w:rFonts w:ascii="Arial MT"/>
          <w:sz w:val="18"/>
        </w:rPr>
      </w:pPr>
      <w:r>
        <w:rPr>
          <w:rFonts w:ascii="Arial MT"/>
          <w:color w:val="4D4D4D"/>
          <w:sz w:val="18"/>
        </w:rPr>
        <w:t>2200</w:t>
      </w:r>
    </w:p>
    <w:p w14:paraId="6566D6B3" w14:textId="77777777" w:rsidR="00735E2D" w:rsidRDefault="00735E2D">
      <w:pPr>
        <w:pStyle w:val="BodyText"/>
        <w:spacing w:before="0"/>
        <w:ind w:left="0"/>
        <w:rPr>
          <w:rFonts w:ascii="Arial MT"/>
          <w:sz w:val="20"/>
        </w:rPr>
      </w:pPr>
    </w:p>
    <w:p w14:paraId="354788D7" w14:textId="77777777" w:rsidR="00735E2D" w:rsidRDefault="00735E2D">
      <w:pPr>
        <w:pStyle w:val="BodyText"/>
        <w:spacing w:before="7"/>
        <w:ind w:left="0"/>
        <w:rPr>
          <w:rFonts w:ascii="Arial MT"/>
          <w:sz w:val="20"/>
        </w:rPr>
      </w:pPr>
    </w:p>
    <w:p w14:paraId="14596498" w14:textId="77777777" w:rsidR="00735E2D" w:rsidRDefault="00000000">
      <w:pPr>
        <w:ind w:left="912"/>
        <w:rPr>
          <w:rFonts w:ascii="Arial MT"/>
          <w:sz w:val="18"/>
        </w:rPr>
      </w:pPr>
      <w:r>
        <w:rPr>
          <w:rFonts w:ascii="Arial MT"/>
          <w:color w:val="4D4D4D"/>
          <w:sz w:val="18"/>
        </w:rPr>
        <w:t>2000</w:t>
      </w:r>
    </w:p>
    <w:p w14:paraId="4474CF72" w14:textId="77777777" w:rsidR="00735E2D" w:rsidRDefault="00735E2D">
      <w:pPr>
        <w:pStyle w:val="BodyText"/>
        <w:spacing w:before="0"/>
        <w:ind w:left="0"/>
        <w:rPr>
          <w:rFonts w:ascii="Arial MT"/>
          <w:sz w:val="20"/>
        </w:rPr>
      </w:pPr>
    </w:p>
    <w:p w14:paraId="5047130B" w14:textId="77777777" w:rsidR="00735E2D" w:rsidRDefault="00735E2D">
      <w:pPr>
        <w:pStyle w:val="BodyText"/>
        <w:spacing w:before="8"/>
        <w:ind w:left="0"/>
        <w:rPr>
          <w:rFonts w:ascii="Arial MT"/>
          <w:sz w:val="20"/>
        </w:rPr>
      </w:pPr>
    </w:p>
    <w:p w14:paraId="51B2638A" w14:textId="3C731BE4" w:rsidR="00735E2D" w:rsidRDefault="003F2FDD">
      <w:pPr>
        <w:ind w:left="912"/>
        <w:rPr>
          <w:rFonts w:ascii="Arial MT"/>
          <w:sz w:val="18"/>
        </w:rPr>
      </w:pPr>
      <w:r>
        <w:rPr>
          <w:noProof/>
        </w:rPr>
        <mc:AlternateContent>
          <mc:Choice Requires="wps">
            <w:drawing>
              <wp:anchor distT="0" distB="0" distL="114300" distR="114300" simplePos="0" relativeHeight="15731712" behindDoc="0" locked="0" layoutInCell="1" allowOverlap="1" wp14:anchorId="0A45F8D3" wp14:editId="6B873116">
                <wp:simplePos x="0" y="0"/>
                <wp:positionH relativeFrom="page">
                  <wp:posOffset>945515</wp:posOffset>
                </wp:positionH>
                <wp:positionV relativeFrom="paragraph">
                  <wp:posOffset>-201295</wp:posOffset>
                </wp:positionV>
                <wp:extent cx="183515" cy="536575"/>
                <wp:effectExtent l="0" t="0" r="0" b="0"/>
                <wp:wrapNone/>
                <wp:docPr id="11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536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C66D7"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45F8D3" id="Text Box 116" o:spid="_x0000_s1286" type="#_x0000_t202" style="position:absolute;left:0;text-align:left;margin-left:74.45pt;margin-top:-15.85pt;width:14.45pt;height:42.2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" filled="f" stroked="f">
                <v:textbox style="layout-flow:vertical;mso-layout-flow-alt:bottom-to-top" inset="0,0,0,0">
                  <w:txbxContent>
                    <w:p w14:paraId="0E7C66D7" w14:textId="77777777" w:rsidR="00735E2D" w:rsidRDefault="00000000">
                      <w:pPr>
                        <w:spacing w:before="15"/>
                        <w:ind w:left="20"/>
                        <w:rPr>
                          <w:rFonts w:ascii="Arial MT"/>
                        </w:rPr>
                      </w:pPr>
                      <w:r>
                        <w:rPr>
                          <w:rFonts w:ascii="Arial MT"/>
                        </w:rPr>
                        <w:t>RT</w:t>
                      </w:r>
                      <w:r>
                        <w:rPr>
                          <w:rFonts w:ascii="Arial MT"/>
                          <w:spacing w:val="6"/>
                        </w:rPr>
                        <w:t xml:space="preserve"> </w:t>
                      </w:r>
                      <w:r>
                        <w:rPr>
                          <w:rFonts w:ascii="Arial MT"/>
                        </w:rPr>
                        <w:t>(ms)</w:t>
                      </w:r>
                    </w:p>
                  </w:txbxContent>
                </v:textbox>
                <w10:wrap anchorx="page"/>
              </v:shape>
            </w:pict>
          </mc:Fallback>
        </mc:AlternateContent>
      </w:r>
      <w:r>
        <w:rPr>
          <w:rFonts w:ascii="Arial MT"/>
          <w:color w:val="4D4D4D"/>
          <w:sz w:val="18"/>
        </w:rPr>
        <w:t>1800</w:t>
      </w:r>
    </w:p>
    <w:p w14:paraId="43A1771B" w14:textId="77777777" w:rsidR="00735E2D" w:rsidRDefault="00735E2D">
      <w:pPr>
        <w:pStyle w:val="BodyText"/>
        <w:spacing w:before="0"/>
        <w:ind w:left="0"/>
        <w:rPr>
          <w:rFonts w:ascii="Arial MT"/>
          <w:sz w:val="20"/>
        </w:rPr>
      </w:pPr>
    </w:p>
    <w:p w14:paraId="246315B6" w14:textId="77777777" w:rsidR="00735E2D" w:rsidRDefault="00735E2D">
      <w:pPr>
        <w:pStyle w:val="BodyText"/>
        <w:spacing w:before="7"/>
        <w:ind w:left="0"/>
        <w:rPr>
          <w:rFonts w:ascii="Arial MT"/>
          <w:sz w:val="20"/>
        </w:rPr>
      </w:pPr>
    </w:p>
    <w:p w14:paraId="0844A4DD" w14:textId="77777777" w:rsidR="00735E2D" w:rsidRDefault="00000000">
      <w:pPr>
        <w:spacing w:before="1"/>
        <w:ind w:left="912"/>
        <w:rPr>
          <w:rFonts w:ascii="Arial MT"/>
          <w:sz w:val="18"/>
        </w:rPr>
      </w:pPr>
      <w:r>
        <w:rPr>
          <w:rFonts w:ascii="Arial MT"/>
          <w:color w:val="4D4D4D"/>
          <w:sz w:val="18"/>
        </w:rPr>
        <w:t>1600</w:t>
      </w:r>
    </w:p>
    <w:p w14:paraId="4C75592C" w14:textId="77777777" w:rsidR="00735E2D" w:rsidRDefault="00735E2D">
      <w:pPr>
        <w:pStyle w:val="BodyText"/>
        <w:spacing w:before="0"/>
        <w:ind w:left="0"/>
        <w:rPr>
          <w:rFonts w:ascii="Arial MT"/>
          <w:sz w:val="20"/>
        </w:rPr>
      </w:pPr>
    </w:p>
    <w:p w14:paraId="4CEAD13D" w14:textId="77777777" w:rsidR="00735E2D" w:rsidRDefault="00735E2D">
      <w:pPr>
        <w:pStyle w:val="BodyText"/>
        <w:spacing w:before="7"/>
        <w:ind w:left="0"/>
        <w:rPr>
          <w:rFonts w:ascii="Arial MT"/>
          <w:sz w:val="20"/>
        </w:rPr>
      </w:pPr>
    </w:p>
    <w:p w14:paraId="6769EC59" w14:textId="77777777" w:rsidR="00735E2D" w:rsidRDefault="00000000">
      <w:pPr>
        <w:ind w:left="912"/>
        <w:rPr>
          <w:rFonts w:ascii="Arial MT"/>
          <w:sz w:val="18"/>
        </w:rPr>
      </w:pPr>
      <w:r>
        <w:rPr>
          <w:rFonts w:ascii="Arial MT"/>
          <w:color w:val="4D4D4D"/>
          <w:sz w:val="18"/>
        </w:rPr>
        <w:t>1400</w:t>
      </w:r>
    </w:p>
    <w:p w14:paraId="659CEE58" w14:textId="77777777" w:rsidR="00735E2D" w:rsidRDefault="00735E2D">
      <w:pPr>
        <w:pStyle w:val="BodyText"/>
        <w:spacing w:before="0"/>
        <w:ind w:left="0"/>
        <w:rPr>
          <w:rFonts w:ascii="Arial MT"/>
          <w:sz w:val="20"/>
        </w:rPr>
      </w:pPr>
    </w:p>
    <w:p w14:paraId="507081E8" w14:textId="77777777" w:rsidR="00735E2D" w:rsidRDefault="00735E2D">
      <w:pPr>
        <w:pStyle w:val="BodyText"/>
        <w:spacing w:before="8"/>
        <w:ind w:left="0"/>
        <w:rPr>
          <w:rFonts w:ascii="Arial MT"/>
          <w:sz w:val="20"/>
        </w:rPr>
      </w:pPr>
    </w:p>
    <w:p w14:paraId="07347641" w14:textId="77777777" w:rsidR="00735E2D" w:rsidRDefault="00000000">
      <w:pPr>
        <w:ind w:left="912"/>
        <w:rPr>
          <w:rFonts w:ascii="Arial MT"/>
          <w:sz w:val="18"/>
        </w:rPr>
      </w:pPr>
      <w:r>
        <w:rPr>
          <w:rFonts w:ascii="Arial MT"/>
          <w:color w:val="4D4D4D"/>
          <w:sz w:val="18"/>
        </w:rPr>
        <w:t>1200</w:t>
      </w:r>
    </w:p>
    <w:p w14:paraId="02A94E58" w14:textId="77777777" w:rsidR="00735E2D" w:rsidRDefault="00735E2D">
      <w:pPr>
        <w:pStyle w:val="BodyText"/>
        <w:spacing w:before="0"/>
        <w:ind w:left="0"/>
        <w:rPr>
          <w:rFonts w:ascii="Arial MT"/>
          <w:sz w:val="20"/>
        </w:rPr>
      </w:pPr>
    </w:p>
    <w:p w14:paraId="342F3852" w14:textId="77777777" w:rsidR="00735E2D" w:rsidRDefault="00735E2D">
      <w:pPr>
        <w:pStyle w:val="BodyText"/>
        <w:spacing w:before="7"/>
        <w:ind w:left="0"/>
        <w:rPr>
          <w:rFonts w:ascii="Arial MT"/>
          <w:sz w:val="20"/>
        </w:rPr>
      </w:pPr>
    </w:p>
    <w:p w14:paraId="12907E08" w14:textId="77777777" w:rsidR="00735E2D" w:rsidRDefault="00000000">
      <w:pPr>
        <w:spacing w:before="1"/>
        <w:ind w:left="912"/>
        <w:rPr>
          <w:rFonts w:ascii="Arial MT"/>
          <w:sz w:val="18"/>
        </w:rPr>
      </w:pPr>
      <w:r>
        <w:rPr>
          <w:rFonts w:ascii="Arial MT"/>
          <w:color w:val="4D4D4D"/>
          <w:sz w:val="18"/>
        </w:rPr>
        <w:t>1000</w:t>
      </w:r>
    </w:p>
    <w:p w14:paraId="4C3FB406" w14:textId="77777777" w:rsidR="00735E2D" w:rsidRDefault="00735E2D">
      <w:pPr>
        <w:pStyle w:val="BodyText"/>
        <w:spacing w:before="7"/>
        <w:ind w:left="0"/>
        <w:rPr>
          <w:rFonts w:ascii="Arial MT"/>
          <w:sz w:val="11"/>
        </w:rPr>
      </w:pPr>
    </w:p>
    <w:p w14:paraId="42EA3015" w14:textId="77777777" w:rsidR="00735E2D" w:rsidRDefault="00735E2D">
      <w:pPr>
        <w:rPr>
          <w:rFonts w:ascii="Arial MT"/>
          <w:sz w:val="11"/>
        </w:rPr>
        <w:sectPr w:rsidR="00735E2D">
          <w:pgSz w:w="12240" w:h="15840"/>
          <w:pgMar w:top="1360" w:right="1280" w:bottom="280" w:left="900" w:header="649" w:footer="0" w:gutter="0"/>
          <w:cols w:space="720"/>
        </w:sectPr>
      </w:pPr>
    </w:p>
    <w:p w14:paraId="2D4370AB" w14:textId="77777777" w:rsidR="00735E2D" w:rsidRDefault="00735E2D">
      <w:pPr>
        <w:pStyle w:val="BodyText"/>
        <w:spacing w:before="0"/>
        <w:ind w:left="0"/>
        <w:rPr>
          <w:rFonts w:ascii="Arial MT"/>
          <w:sz w:val="32"/>
        </w:rPr>
      </w:pPr>
    </w:p>
    <w:p w14:paraId="0F461E33" w14:textId="77777777" w:rsidR="00735E2D" w:rsidRDefault="00000000">
      <w:pPr>
        <w:spacing w:before="275"/>
        <w:ind w:left="540"/>
        <w:rPr>
          <w:rFonts w:ascii="Georgia"/>
          <w:b/>
          <w:i/>
        </w:rPr>
      </w:pPr>
      <w:r>
        <w:rPr>
          <w:rFonts w:ascii="Georgia"/>
          <w:b/>
          <w:i/>
          <w:spacing w:val="-1"/>
          <w:w w:val="95"/>
        </w:rPr>
        <w:t>Figure</w:t>
      </w:r>
      <w:r>
        <w:rPr>
          <w:rFonts w:ascii="Georgia"/>
          <w:b/>
          <w:i/>
          <w:spacing w:val="6"/>
          <w:w w:val="95"/>
        </w:rPr>
        <w:t xml:space="preserve"> </w:t>
      </w:r>
      <w:commentRangeStart w:id="119"/>
      <w:commentRangeStart w:id="120"/>
      <w:r>
        <w:rPr>
          <w:rFonts w:ascii="Georgia"/>
          <w:b/>
          <w:i/>
          <w:w w:val="95"/>
        </w:rPr>
        <w:t>3</w:t>
      </w:r>
      <w:commentRangeEnd w:id="119"/>
      <w:r w:rsidR="00677065">
        <w:rPr>
          <w:rStyle w:val="CommentReference"/>
        </w:rPr>
        <w:commentReference w:id="119"/>
      </w:r>
      <w:commentRangeEnd w:id="120"/>
      <w:r w:rsidR="00D17A7E">
        <w:rPr>
          <w:rStyle w:val="CommentReference"/>
        </w:rPr>
        <w:commentReference w:id="120"/>
      </w:r>
    </w:p>
    <w:p w14:paraId="10014859" w14:textId="77777777" w:rsidR="00735E2D" w:rsidRDefault="00000000">
      <w:pPr>
        <w:tabs>
          <w:tab w:val="left" w:pos="821"/>
          <w:tab w:val="left" w:pos="1643"/>
          <w:tab w:val="left" w:pos="2464"/>
          <w:tab w:val="left" w:pos="3286"/>
          <w:tab w:val="left" w:pos="4107"/>
          <w:tab w:val="left" w:pos="4929"/>
          <w:tab w:val="left" w:pos="5750"/>
          <w:tab w:val="left" w:pos="6572"/>
          <w:tab w:val="left" w:pos="7344"/>
        </w:tabs>
        <w:spacing w:before="93"/>
        <w:ind w:right="310"/>
        <w:jc w:val="center"/>
        <w:rPr>
          <w:rFonts w:ascii="Arial MT"/>
          <w:sz w:val="18"/>
        </w:rPr>
      </w:pPr>
      <w:r>
        <w:br w:type="column"/>
      </w:r>
      <w:r>
        <w:rPr>
          <w:rFonts w:ascii="Arial MT"/>
          <w:color w:val="4D4D4D"/>
          <w:sz w:val="18"/>
        </w:rPr>
        <w:t>1</w:t>
      </w:r>
      <w:r>
        <w:rPr>
          <w:rFonts w:ascii="Arial MT"/>
          <w:color w:val="4D4D4D"/>
          <w:sz w:val="18"/>
        </w:rPr>
        <w:tab/>
        <w:t>2</w:t>
      </w:r>
      <w:r>
        <w:rPr>
          <w:rFonts w:ascii="Arial MT"/>
          <w:color w:val="4D4D4D"/>
          <w:sz w:val="18"/>
        </w:rPr>
        <w:tab/>
        <w:t>3</w:t>
      </w:r>
      <w:r>
        <w:rPr>
          <w:rFonts w:ascii="Arial MT"/>
          <w:color w:val="4D4D4D"/>
          <w:sz w:val="18"/>
        </w:rPr>
        <w:tab/>
        <w:t>4</w:t>
      </w:r>
      <w:r>
        <w:rPr>
          <w:rFonts w:ascii="Arial MT"/>
          <w:color w:val="4D4D4D"/>
          <w:sz w:val="18"/>
        </w:rPr>
        <w:tab/>
        <w:t>5</w:t>
      </w:r>
      <w:r>
        <w:rPr>
          <w:rFonts w:ascii="Arial MT"/>
          <w:color w:val="4D4D4D"/>
          <w:sz w:val="18"/>
        </w:rPr>
        <w:tab/>
        <w:t>6</w:t>
      </w:r>
      <w:r>
        <w:rPr>
          <w:rFonts w:ascii="Arial MT"/>
          <w:color w:val="4D4D4D"/>
          <w:sz w:val="18"/>
        </w:rPr>
        <w:tab/>
        <w:t>7</w:t>
      </w:r>
      <w:r>
        <w:rPr>
          <w:rFonts w:ascii="Arial MT"/>
          <w:color w:val="4D4D4D"/>
          <w:sz w:val="18"/>
        </w:rPr>
        <w:tab/>
        <w:t>8</w:t>
      </w:r>
      <w:r>
        <w:rPr>
          <w:rFonts w:ascii="Arial MT"/>
          <w:color w:val="4D4D4D"/>
          <w:sz w:val="18"/>
        </w:rPr>
        <w:tab/>
        <w:t>9</w:t>
      </w:r>
      <w:r>
        <w:rPr>
          <w:rFonts w:ascii="Arial MT"/>
          <w:color w:val="4D4D4D"/>
          <w:sz w:val="18"/>
        </w:rPr>
        <w:tab/>
        <w:t>10</w:t>
      </w:r>
    </w:p>
    <w:p w14:paraId="1C412C31" w14:textId="77777777" w:rsidR="00735E2D" w:rsidRDefault="00000000">
      <w:pPr>
        <w:spacing w:before="8"/>
        <w:ind w:left="3170" w:right="3534"/>
        <w:jc w:val="center"/>
        <w:rPr>
          <w:rFonts w:ascii="Arial MT"/>
        </w:rPr>
      </w:pPr>
      <w:r>
        <w:rPr>
          <w:rFonts w:ascii="Arial MT"/>
        </w:rPr>
        <w:t>Epochs</w:t>
      </w:r>
      <w:r>
        <w:rPr>
          <w:rFonts w:ascii="Arial MT"/>
          <w:spacing w:val="1"/>
        </w:rPr>
        <w:t xml:space="preserve"> </w:t>
      </w:r>
      <w:r>
        <w:rPr>
          <w:rFonts w:ascii="Arial MT"/>
        </w:rPr>
        <w:t>of</w:t>
      </w:r>
      <w:r>
        <w:rPr>
          <w:rFonts w:ascii="Arial MT"/>
          <w:spacing w:val="2"/>
        </w:rPr>
        <w:t xml:space="preserve"> </w:t>
      </w:r>
      <w:r>
        <w:rPr>
          <w:rFonts w:ascii="Arial MT"/>
        </w:rPr>
        <w:t>32</w:t>
      </w:r>
      <w:r>
        <w:rPr>
          <w:rFonts w:ascii="Arial MT"/>
          <w:spacing w:val="2"/>
        </w:rPr>
        <w:t xml:space="preserve"> </w:t>
      </w:r>
      <w:r>
        <w:rPr>
          <w:rFonts w:ascii="Arial MT"/>
        </w:rPr>
        <w:t>trials</w:t>
      </w:r>
    </w:p>
    <w:p w14:paraId="0B490D93" w14:textId="77777777" w:rsidR="00735E2D" w:rsidRDefault="00735E2D">
      <w:pPr>
        <w:jc w:val="center"/>
        <w:rPr>
          <w:rFonts w:ascii="Arial MT"/>
        </w:rPr>
        <w:sectPr w:rsidR="00735E2D">
          <w:type w:val="continuous"/>
          <w:pgSz w:w="12240" w:h="15840"/>
          <w:pgMar w:top="1360" w:right="1280" w:bottom="280" w:left="900" w:header="720" w:footer="720" w:gutter="0"/>
          <w:cols w:num="2" w:space="720" w:equalWidth="0">
            <w:col w:w="1461" w:space="40"/>
            <w:col w:w="8559"/>
          </w:cols>
        </w:sectPr>
      </w:pPr>
    </w:p>
    <w:p w14:paraId="0C9A759B" w14:textId="77777777" w:rsidR="00735E2D" w:rsidRDefault="00000000">
      <w:pPr>
        <w:spacing w:before="169"/>
        <w:ind w:left="540"/>
        <w:rPr>
          <w:rFonts w:ascii="Palatino Linotype"/>
          <w:i/>
        </w:rPr>
      </w:pPr>
      <w:r>
        <w:rPr>
          <w:rFonts w:ascii="Palatino Linotype"/>
          <w:i/>
          <w:w w:val="105"/>
        </w:rPr>
        <w:t>(</w:t>
      </w:r>
      <w:proofErr w:type="gramStart"/>
      <w:r>
        <w:rPr>
          <w:rFonts w:ascii="Palatino Linotype"/>
          <w:i/>
          <w:w w:val="105"/>
        </w:rPr>
        <w:t>ref:Exp</w:t>
      </w:r>
      <w:proofErr w:type="gramEnd"/>
      <w:r>
        <w:rPr>
          <w:rFonts w:ascii="Palatino Linotype"/>
          <w:i/>
          <w:w w:val="105"/>
        </w:rPr>
        <w:t>3-RT-figure)</w:t>
      </w:r>
    </w:p>
    <w:p w14:paraId="1C9E6D70" w14:textId="77777777" w:rsidR="00735E2D" w:rsidRDefault="00735E2D">
      <w:pPr>
        <w:pStyle w:val="BodyText"/>
        <w:spacing w:before="0"/>
        <w:ind w:left="0"/>
        <w:rPr>
          <w:rFonts w:ascii="Palatino Linotype"/>
          <w:i/>
          <w:sz w:val="20"/>
        </w:rPr>
      </w:pPr>
    </w:p>
    <w:p w14:paraId="04D92906" w14:textId="77777777" w:rsidR="00735E2D" w:rsidRDefault="00735E2D">
      <w:pPr>
        <w:pStyle w:val="BodyText"/>
        <w:spacing w:before="8"/>
        <w:ind w:left="0"/>
        <w:rPr>
          <w:rFonts w:ascii="Palatino Linotype"/>
          <w:i/>
          <w:sz w:val="28"/>
        </w:rPr>
      </w:pPr>
    </w:p>
    <w:p w14:paraId="1A077BA9" w14:textId="77777777" w:rsidR="00735E2D" w:rsidRDefault="00000000">
      <w:pPr>
        <w:pStyle w:val="BodyText"/>
        <w:tabs>
          <w:tab w:val="left" w:pos="1259"/>
        </w:tabs>
        <w:spacing w:before="146"/>
      </w:pPr>
      <w:r>
        <w:rPr>
          <w:rFonts w:ascii="Trebuchet MS"/>
          <w:w w:val="105"/>
          <w:sz w:val="12"/>
        </w:rPr>
        <w:t>481</w:t>
      </w:r>
      <w:r>
        <w:rPr>
          <w:rFonts w:ascii="Trebuchet MS"/>
          <w:w w:val="105"/>
          <w:sz w:val="12"/>
        </w:rPr>
        <w:tab/>
      </w:r>
      <w:r>
        <w:rPr>
          <w:w w:val="105"/>
        </w:rPr>
        <w:t>Figure</w:t>
      </w:r>
      <w:r>
        <w:rPr>
          <w:spacing w:val="4"/>
          <w:w w:val="105"/>
        </w:rPr>
        <w:t xml:space="preserve"> </w:t>
      </w:r>
      <w:hyperlink w:anchor="_bookmark3" w:history="1">
        <w:r>
          <w:rPr>
            <w:w w:val="105"/>
          </w:rPr>
          <w:t>3</w:t>
        </w:r>
        <w:r>
          <w:rPr>
            <w:spacing w:val="4"/>
            <w:w w:val="105"/>
          </w:rPr>
          <w:t xml:space="preserve"> </w:t>
        </w:r>
      </w:hyperlink>
      <w:r>
        <w:rPr>
          <w:w w:val="105"/>
        </w:rPr>
        <w:t>shows</w:t>
      </w:r>
      <w:r>
        <w:rPr>
          <w:spacing w:val="4"/>
          <w:w w:val="105"/>
        </w:rPr>
        <w:t xml:space="preserve"> </w:t>
      </w:r>
      <w:r>
        <w:rPr>
          <w:w w:val="105"/>
        </w:rPr>
        <w:t>the</w:t>
      </w:r>
      <w:r>
        <w:rPr>
          <w:spacing w:val="5"/>
          <w:w w:val="105"/>
        </w:rPr>
        <w:t xml:space="preserve"> </w:t>
      </w:r>
      <w:r>
        <w:rPr>
          <w:w w:val="105"/>
        </w:rPr>
        <w:t>RT</w:t>
      </w:r>
      <w:r>
        <w:rPr>
          <w:spacing w:val="4"/>
          <w:w w:val="105"/>
        </w:rPr>
        <w:t xml:space="preserve"> </w:t>
      </w:r>
      <w:r>
        <w:rPr>
          <w:w w:val="105"/>
        </w:rPr>
        <w:t>data</w:t>
      </w:r>
      <w:r>
        <w:rPr>
          <w:spacing w:val="4"/>
          <w:w w:val="105"/>
        </w:rPr>
        <w:t xml:space="preserve"> </w:t>
      </w:r>
      <w:r>
        <w:rPr>
          <w:w w:val="105"/>
        </w:rPr>
        <w:t>across</w:t>
      </w:r>
      <w:r>
        <w:rPr>
          <w:spacing w:val="5"/>
          <w:w w:val="105"/>
        </w:rPr>
        <w:t xml:space="preserve"> </w:t>
      </w:r>
      <w:r>
        <w:rPr>
          <w:w w:val="105"/>
        </w:rPr>
        <w:t>the</w:t>
      </w:r>
      <w:r>
        <w:rPr>
          <w:spacing w:val="4"/>
          <w:w w:val="105"/>
        </w:rPr>
        <w:t xml:space="preserve"> </w:t>
      </w:r>
      <w:r>
        <w:rPr>
          <w:w w:val="105"/>
        </w:rPr>
        <w:t>10</w:t>
      </w:r>
      <w:r>
        <w:rPr>
          <w:spacing w:val="4"/>
          <w:w w:val="105"/>
        </w:rPr>
        <w:t xml:space="preserve"> </w:t>
      </w:r>
      <w:r>
        <w:rPr>
          <w:w w:val="105"/>
        </w:rPr>
        <w:t>epochs</w:t>
      </w:r>
      <w:r>
        <w:rPr>
          <w:spacing w:val="5"/>
          <w:w w:val="105"/>
        </w:rPr>
        <w:t xml:space="preserve"> </w:t>
      </w:r>
      <w:r>
        <w:rPr>
          <w:w w:val="105"/>
        </w:rPr>
        <w:t>of</w:t>
      </w:r>
      <w:r>
        <w:rPr>
          <w:spacing w:val="4"/>
          <w:w w:val="105"/>
        </w:rPr>
        <w:t xml:space="preserve"> </w:t>
      </w:r>
      <w:r>
        <w:rPr>
          <w:w w:val="105"/>
        </w:rPr>
        <w:t>Experiment</w:t>
      </w:r>
      <w:r>
        <w:rPr>
          <w:spacing w:val="4"/>
          <w:w w:val="105"/>
        </w:rPr>
        <w:t xml:space="preserve"> </w:t>
      </w:r>
      <w:r>
        <w:rPr>
          <w:w w:val="105"/>
        </w:rPr>
        <w:t>3.</w:t>
      </w:r>
      <w:r>
        <w:rPr>
          <w:spacing w:val="34"/>
          <w:w w:val="105"/>
        </w:rPr>
        <w:t xml:space="preserve"> </w:t>
      </w:r>
      <w:r>
        <w:rPr>
          <w:w w:val="105"/>
        </w:rPr>
        <w:t>As</w:t>
      </w:r>
      <w:r>
        <w:rPr>
          <w:spacing w:val="5"/>
          <w:w w:val="105"/>
        </w:rPr>
        <w:t xml:space="preserve"> </w:t>
      </w:r>
      <w:r>
        <w:rPr>
          <w:w w:val="105"/>
        </w:rPr>
        <w:t>in</w:t>
      </w:r>
      <w:r>
        <w:rPr>
          <w:spacing w:val="4"/>
          <w:w w:val="105"/>
        </w:rPr>
        <w:t xml:space="preserve"> </w:t>
      </w:r>
      <w:r>
        <w:rPr>
          <w:w w:val="105"/>
        </w:rPr>
        <w:t>Experiment</w:t>
      </w:r>
    </w:p>
    <w:p w14:paraId="2C1FC9E1" w14:textId="77777777" w:rsidR="00735E2D" w:rsidRDefault="00000000">
      <w:pPr>
        <w:pStyle w:val="BodyText"/>
      </w:pPr>
      <w:r>
        <w:rPr>
          <w:rFonts w:ascii="Trebuchet MS"/>
          <w:sz w:val="12"/>
        </w:rPr>
        <w:t xml:space="preserve">482    </w:t>
      </w:r>
      <w:r>
        <w:rPr>
          <w:rFonts w:ascii="Trebuchet MS"/>
          <w:spacing w:val="19"/>
          <w:sz w:val="12"/>
        </w:rPr>
        <w:t xml:space="preserve"> </w:t>
      </w:r>
      <w:r>
        <w:rPr>
          <w:w w:val="105"/>
        </w:rPr>
        <w:t>1,</w:t>
      </w:r>
      <w:r>
        <w:rPr>
          <w:spacing w:val="14"/>
          <w:w w:val="105"/>
        </w:rPr>
        <w:t xml:space="preserve"> </w:t>
      </w:r>
      <w:r>
        <w:rPr>
          <w:w w:val="105"/>
        </w:rPr>
        <w:t>contextual</w:t>
      </w:r>
      <w:r>
        <w:rPr>
          <w:spacing w:val="14"/>
          <w:w w:val="105"/>
        </w:rPr>
        <w:t xml:space="preserve"> </w:t>
      </w:r>
      <w:r>
        <w:rPr>
          <w:w w:val="105"/>
        </w:rPr>
        <w:t>cuing</w:t>
      </w:r>
      <w:r>
        <w:rPr>
          <w:spacing w:val="15"/>
          <w:w w:val="105"/>
        </w:rPr>
        <w:t xml:space="preserve"> </w:t>
      </w:r>
      <w:r>
        <w:rPr>
          <w:w w:val="105"/>
        </w:rPr>
        <w:t>was</w:t>
      </w:r>
      <w:r>
        <w:rPr>
          <w:spacing w:val="15"/>
          <w:w w:val="105"/>
        </w:rPr>
        <w:t xml:space="preserve"> </w:t>
      </w:r>
      <w:r>
        <w:rPr>
          <w:w w:val="105"/>
        </w:rPr>
        <w:t>readily</w:t>
      </w:r>
      <w:r>
        <w:rPr>
          <w:spacing w:val="14"/>
          <w:w w:val="105"/>
        </w:rPr>
        <w:t xml:space="preserve"> </w:t>
      </w:r>
      <w:r>
        <w:rPr>
          <w:w w:val="105"/>
        </w:rPr>
        <w:t>established</w:t>
      </w:r>
      <w:r>
        <w:rPr>
          <w:spacing w:val="15"/>
          <w:w w:val="105"/>
        </w:rPr>
        <w:t xml:space="preserve"> </w:t>
      </w:r>
      <w:r>
        <w:rPr>
          <w:w w:val="105"/>
        </w:rPr>
        <w:t>in</w:t>
      </w:r>
      <w:r>
        <w:rPr>
          <w:spacing w:val="15"/>
          <w:w w:val="105"/>
        </w:rPr>
        <w:t xml:space="preserve"> </w:t>
      </w:r>
      <w:r>
        <w:rPr>
          <w:w w:val="105"/>
        </w:rPr>
        <w:t>Phase</w:t>
      </w:r>
      <w:r>
        <w:rPr>
          <w:spacing w:val="15"/>
          <w:w w:val="105"/>
        </w:rPr>
        <w:t xml:space="preserve"> </w:t>
      </w:r>
      <w:r>
        <w:rPr>
          <w:w w:val="105"/>
        </w:rPr>
        <w:t>1.</w:t>
      </w:r>
      <w:r>
        <w:rPr>
          <w:spacing w:val="40"/>
          <w:w w:val="105"/>
        </w:rPr>
        <w:t xml:space="preserve"> </w:t>
      </w:r>
      <w:r>
        <w:rPr>
          <w:w w:val="105"/>
        </w:rPr>
        <w:t>These</w:t>
      </w:r>
      <w:r>
        <w:rPr>
          <w:spacing w:val="15"/>
          <w:w w:val="105"/>
        </w:rPr>
        <w:t xml:space="preserve"> </w:t>
      </w:r>
      <w:r>
        <w:rPr>
          <w:w w:val="105"/>
        </w:rPr>
        <w:t>data</w:t>
      </w:r>
      <w:r>
        <w:rPr>
          <w:spacing w:val="14"/>
          <w:w w:val="105"/>
        </w:rPr>
        <w:t xml:space="preserve"> </w:t>
      </w:r>
      <w:r>
        <w:rPr>
          <w:w w:val="105"/>
        </w:rPr>
        <w:t>were</w:t>
      </w:r>
      <w:r>
        <w:rPr>
          <w:spacing w:val="15"/>
          <w:w w:val="105"/>
        </w:rPr>
        <w:t xml:space="preserve"> </w:t>
      </w:r>
      <w:r>
        <w:rPr>
          <w:w w:val="105"/>
        </w:rPr>
        <w:t>subjected</w:t>
      </w:r>
      <w:r>
        <w:rPr>
          <w:spacing w:val="15"/>
          <w:w w:val="105"/>
        </w:rPr>
        <w:t xml:space="preserve"> </w:t>
      </w:r>
      <w:r>
        <w:rPr>
          <w:w w:val="105"/>
        </w:rPr>
        <w:t>to</w:t>
      </w:r>
      <w:r>
        <w:rPr>
          <w:spacing w:val="14"/>
          <w:w w:val="105"/>
        </w:rPr>
        <w:t xml:space="preserve"> </w:t>
      </w:r>
      <w:r>
        <w:rPr>
          <w:w w:val="105"/>
        </w:rPr>
        <w:t>a</w:t>
      </w:r>
    </w:p>
    <w:p w14:paraId="5A907B27" w14:textId="77777777" w:rsidR="00735E2D" w:rsidRDefault="00735E2D">
      <w:pPr>
        <w:sectPr w:rsidR="00735E2D">
          <w:type w:val="continuous"/>
          <w:pgSz w:w="12240" w:h="15840"/>
          <w:pgMar w:top="1360" w:right="1280" w:bottom="280" w:left="900" w:header="720" w:footer="720" w:gutter="0"/>
          <w:cols w:space="720"/>
        </w:sectPr>
      </w:pPr>
    </w:p>
    <w:p w14:paraId="73D16CC5" w14:textId="77777777" w:rsidR="00735E2D" w:rsidRDefault="00000000">
      <w:pPr>
        <w:pStyle w:val="BodyText"/>
        <w:spacing w:before="140"/>
      </w:pPr>
      <w:r>
        <w:rPr>
          <w:rFonts w:ascii="Trebuchet MS"/>
          <w:sz w:val="12"/>
        </w:rPr>
        <w:lastRenderedPageBreak/>
        <w:t xml:space="preserve">483    </w:t>
      </w:r>
      <w:r>
        <w:rPr>
          <w:rFonts w:ascii="Trebuchet MS"/>
          <w:spacing w:val="19"/>
          <w:sz w:val="12"/>
        </w:rPr>
        <w:t xml:space="preserve"> </w:t>
      </w:r>
      <w:r>
        <w:rPr>
          <w:w w:val="105"/>
        </w:rPr>
        <w:t>Bayesian</w:t>
      </w:r>
      <w:r>
        <w:rPr>
          <w:spacing w:val="10"/>
          <w:w w:val="105"/>
        </w:rPr>
        <w:t xml:space="preserve"> </w:t>
      </w:r>
      <w:r>
        <w:rPr>
          <w:w w:val="105"/>
        </w:rPr>
        <w:t>ANOVA</w:t>
      </w:r>
      <w:r>
        <w:rPr>
          <w:spacing w:val="9"/>
          <w:w w:val="105"/>
        </w:rPr>
        <w:t xml:space="preserve"> </w:t>
      </w:r>
      <w:r>
        <w:rPr>
          <w:w w:val="105"/>
        </w:rPr>
        <w:t>which</w:t>
      </w:r>
      <w:r>
        <w:rPr>
          <w:spacing w:val="9"/>
          <w:w w:val="105"/>
        </w:rPr>
        <w:t xml:space="preserve"> </w:t>
      </w:r>
      <w:r>
        <w:rPr>
          <w:w w:val="105"/>
        </w:rPr>
        <w:t>revealed</w:t>
      </w:r>
      <w:r>
        <w:rPr>
          <w:spacing w:val="10"/>
          <w:w w:val="105"/>
        </w:rPr>
        <w:t xml:space="preserve"> </w:t>
      </w:r>
      <w:r>
        <w:rPr>
          <w:w w:val="105"/>
        </w:rPr>
        <w:t>that</w:t>
      </w:r>
      <w:r>
        <w:rPr>
          <w:spacing w:val="9"/>
          <w:w w:val="105"/>
        </w:rPr>
        <w:t xml:space="preserve"> </w:t>
      </w:r>
      <w:r>
        <w:rPr>
          <w:w w:val="105"/>
        </w:rPr>
        <w:t>the</w:t>
      </w:r>
      <w:r>
        <w:rPr>
          <w:spacing w:val="9"/>
          <w:w w:val="105"/>
        </w:rPr>
        <w:t xml:space="preserve"> </w:t>
      </w:r>
      <w:r>
        <w:rPr>
          <w:w w:val="105"/>
        </w:rPr>
        <w:t>best</w:t>
      </w:r>
      <w:r>
        <w:rPr>
          <w:spacing w:val="10"/>
          <w:w w:val="105"/>
        </w:rPr>
        <w:t xml:space="preserve"> </w:t>
      </w:r>
      <w:r>
        <w:rPr>
          <w:w w:val="105"/>
        </w:rPr>
        <w:t>fitting</w:t>
      </w:r>
      <w:r>
        <w:rPr>
          <w:spacing w:val="9"/>
          <w:w w:val="105"/>
        </w:rPr>
        <w:t xml:space="preserve"> </w:t>
      </w:r>
      <w:r>
        <w:rPr>
          <w:w w:val="105"/>
        </w:rPr>
        <w:t>model</w:t>
      </w:r>
      <w:r>
        <w:rPr>
          <w:spacing w:val="9"/>
          <w:w w:val="105"/>
        </w:rPr>
        <w:t xml:space="preserve"> </w:t>
      </w:r>
      <w:r>
        <w:rPr>
          <w:w w:val="105"/>
        </w:rPr>
        <w:t>contained</w:t>
      </w:r>
      <w:r>
        <w:rPr>
          <w:spacing w:val="8"/>
          <w:w w:val="105"/>
        </w:rPr>
        <w:t xml:space="preserve"> </w:t>
      </w:r>
      <w:r>
        <w:rPr>
          <w:w w:val="105"/>
        </w:rPr>
        <w:t>the</w:t>
      </w:r>
      <w:r>
        <w:rPr>
          <w:spacing w:val="10"/>
          <w:w w:val="105"/>
        </w:rPr>
        <w:t xml:space="preserve"> </w:t>
      </w:r>
      <w:r>
        <w:rPr>
          <w:w w:val="105"/>
        </w:rPr>
        <w:t>factors</w:t>
      </w:r>
      <w:r>
        <w:rPr>
          <w:spacing w:val="10"/>
          <w:w w:val="105"/>
        </w:rPr>
        <w:t xml:space="preserve"> </w:t>
      </w:r>
      <w:r>
        <w:rPr>
          <w:w w:val="105"/>
        </w:rPr>
        <w:t>of</w:t>
      </w:r>
    </w:p>
    <w:p w14:paraId="4446A718" w14:textId="77777777" w:rsidR="00735E2D" w:rsidRDefault="00000000">
      <w:pPr>
        <w:pStyle w:val="BodyText"/>
      </w:pPr>
      <w:r>
        <w:rPr>
          <w:rFonts w:ascii="Trebuchet MS"/>
          <w:sz w:val="12"/>
        </w:rPr>
        <w:t xml:space="preserve">484    </w:t>
      </w:r>
      <w:r>
        <w:rPr>
          <w:rFonts w:ascii="Trebuchet MS"/>
          <w:spacing w:val="19"/>
          <w:sz w:val="12"/>
        </w:rPr>
        <w:t xml:space="preserve"> </w:t>
      </w:r>
      <w:r>
        <w:rPr>
          <w:w w:val="105"/>
        </w:rPr>
        <w:t>configuration</w:t>
      </w:r>
      <w:r>
        <w:rPr>
          <w:spacing w:val="18"/>
          <w:w w:val="105"/>
        </w:rPr>
        <w:t xml:space="preserve"> </w:t>
      </w:r>
      <w:r>
        <w:rPr>
          <w:w w:val="105"/>
        </w:rPr>
        <w:t>(repeated</w:t>
      </w:r>
      <w:r>
        <w:rPr>
          <w:spacing w:val="19"/>
          <w:w w:val="105"/>
        </w:rPr>
        <w:t xml:space="preserve"> </w:t>
      </w:r>
      <w:r>
        <w:rPr>
          <w:w w:val="105"/>
        </w:rPr>
        <w:t>vs.</w:t>
      </w:r>
      <w:r>
        <w:rPr>
          <w:spacing w:val="17"/>
          <w:w w:val="105"/>
        </w:rPr>
        <w:t xml:space="preserve"> </w:t>
      </w:r>
      <w:r>
        <w:rPr>
          <w:w w:val="105"/>
        </w:rPr>
        <w:t>random)</w:t>
      </w:r>
      <w:r>
        <w:rPr>
          <w:spacing w:val="17"/>
          <w:w w:val="105"/>
        </w:rPr>
        <w:t xml:space="preserve"> </w:t>
      </w:r>
      <w:r>
        <w:rPr>
          <w:w w:val="105"/>
        </w:rPr>
        <w:t>and</w:t>
      </w:r>
      <w:r>
        <w:rPr>
          <w:spacing w:val="18"/>
          <w:w w:val="105"/>
        </w:rPr>
        <w:t xml:space="preserve"> </w:t>
      </w:r>
      <w:r>
        <w:rPr>
          <w:w w:val="105"/>
        </w:rPr>
        <w:t>epoch,</w:t>
      </w:r>
      <w:r>
        <w:rPr>
          <w:spacing w:val="17"/>
          <w:w w:val="105"/>
        </w:rPr>
        <w:t xml:space="preserve"> </w:t>
      </w:r>
      <w:r>
        <w:rPr>
          <w:w w:val="105"/>
        </w:rPr>
        <w:t>and</w:t>
      </w:r>
      <w:r>
        <w:rPr>
          <w:spacing w:val="17"/>
          <w:w w:val="105"/>
        </w:rPr>
        <w:t xml:space="preserve"> </w:t>
      </w:r>
      <w:r>
        <w:rPr>
          <w:w w:val="105"/>
        </w:rPr>
        <w:t>an</w:t>
      </w:r>
      <w:r>
        <w:rPr>
          <w:spacing w:val="18"/>
          <w:w w:val="105"/>
        </w:rPr>
        <w:t xml:space="preserve"> </w:t>
      </w:r>
      <w:r>
        <w:rPr>
          <w:w w:val="105"/>
        </w:rPr>
        <w:t>interaction</w:t>
      </w:r>
      <w:r>
        <w:rPr>
          <w:spacing w:val="18"/>
          <w:w w:val="105"/>
        </w:rPr>
        <w:t xml:space="preserve"> </w:t>
      </w:r>
      <w:r>
        <w:rPr>
          <w:w w:val="105"/>
        </w:rPr>
        <w:t>between</w:t>
      </w:r>
      <w:r>
        <w:rPr>
          <w:spacing w:val="18"/>
          <w:w w:val="105"/>
        </w:rPr>
        <w:t xml:space="preserve"> </w:t>
      </w:r>
      <w:r>
        <w:rPr>
          <w:w w:val="105"/>
        </w:rPr>
        <w:t>those</w:t>
      </w:r>
      <w:r>
        <w:rPr>
          <w:spacing w:val="17"/>
          <w:w w:val="105"/>
        </w:rPr>
        <w:t xml:space="preserve"> </w:t>
      </w:r>
      <w:r>
        <w:rPr>
          <w:w w:val="105"/>
        </w:rPr>
        <w:t>factors,</w:t>
      </w:r>
    </w:p>
    <w:p w14:paraId="6585225A" w14:textId="77777777" w:rsidR="00735E2D" w:rsidRDefault="00000000">
      <w:pPr>
        <w:pStyle w:val="BodyText"/>
        <w:spacing w:before="186"/>
      </w:pPr>
      <w:r>
        <w:rPr>
          <w:rFonts w:ascii="Trebuchet MS" w:hAnsi="Trebuchet MS"/>
          <w:sz w:val="12"/>
        </w:rPr>
        <w:t xml:space="preserve">485    </w:t>
      </w:r>
      <w:r>
        <w:rPr>
          <w:rFonts w:ascii="Trebuchet MS" w:hAnsi="Trebuchet MS"/>
          <w:spacing w:val="19"/>
          <w:sz w:val="12"/>
        </w:rPr>
        <w:t xml:space="preserve"> </w:t>
      </w:r>
      <w:r>
        <w:rPr>
          <w:spacing w:val="-2"/>
          <w:w w:val="110"/>
        </w:rPr>
        <w:t>BF</w:t>
      </w:r>
      <w:r>
        <w:rPr>
          <w:rFonts w:ascii="Trebuchet MS" w:hAnsi="Trebuchet MS"/>
          <w:spacing w:val="-2"/>
          <w:w w:val="110"/>
          <w:vertAlign w:val="subscript"/>
        </w:rPr>
        <w:t>10</w:t>
      </w:r>
      <w:r>
        <w:rPr>
          <w:rFonts w:ascii="Trebuchet MS" w:hAnsi="Trebuchet MS"/>
          <w:spacing w:val="-17"/>
          <w:w w:val="110"/>
        </w:rPr>
        <w:t xml:space="preserve"> </w:t>
      </w:r>
      <w:r>
        <w:rPr>
          <w:spacing w:val="-2"/>
          <w:w w:val="110"/>
        </w:rPr>
        <w:t>=</w:t>
      </w:r>
      <w:r>
        <w:rPr>
          <w:spacing w:val="-11"/>
          <w:w w:val="110"/>
        </w:rPr>
        <w:t xml:space="preserve"> </w:t>
      </w:r>
      <w:r>
        <w:rPr>
          <w:spacing w:val="-2"/>
          <w:w w:val="110"/>
        </w:rPr>
        <w:t>5.3x10</w:t>
      </w:r>
      <w:r>
        <w:rPr>
          <w:rFonts w:ascii="Trebuchet MS" w:hAnsi="Trebuchet MS"/>
          <w:spacing w:val="-2"/>
          <w:w w:val="110"/>
          <w:position w:val="9"/>
          <w:sz w:val="16"/>
        </w:rPr>
        <w:t>24</w:t>
      </w:r>
      <w:r>
        <w:rPr>
          <w:rFonts w:ascii="Trebuchet MS" w:hAnsi="Trebuchet MS"/>
          <w:spacing w:val="9"/>
          <w:w w:val="110"/>
          <w:position w:val="9"/>
          <w:sz w:val="16"/>
        </w:rPr>
        <w:t xml:space="preserve"> </w:t>
      </w:r>
      <w:r>
        <w:rPr>
          <w:rFonts w:ascii="Microsoft Sans Serif" w:hAnsi="Microsoft Sans Serif"/>
          <w:spacing w:val="-2"/>
          <w:w w:val="110"/>
        </w:rPr>
        <w:t>±</w:t>
      </w:r>
      <w:r>
        <w:rPr>
          <w:rFonts w:ascii="Microsoft Sans Serif" w:hAnsi="Microsoft Sans Serif"/>
          <w:spacing w:val="-14"/>
          <w:w w:val="110"/>
        </w:rPr>
        <w:t xml:space="preserve"> </w:t>
      </w:r>
      <w:r>
        <w:rPr>
          <w:spacing w:val="-2"/>
          <w:w w:val="110"/>
        </w:rPr>
        <w:t>1.62%.</w:t>
      </w:r>
      <w:r>
        <w:rPr>
          <w:spacing w:val="7"/>
          <w:w w:val="110"/>
        </w:rPr>
        <w:t xml:space="preserve"> </w:t>
      </w:r>
      <w:r>
        <w:rPr>
          <w:spacing w:val="-2"/>
          <w:w w:val="110"/>
        </w:rPr>
        <w:t>However,</w:t>
      </w:r>
      <w:r>
        <w:rPr>
          <w:spacing w:val="-10"/>
          <w:w w:val="110"/>
        </w:rPr>
        <w:t xml:space="preserve"> </w:t>
      </w:r>
      <w:r>
        <w:rPr>
          <w:spacing w:val="-1"/>
          <w:w w:val="110"/>
        </w:rPr>
        <w:t>the</w:t>
      </w:r>
      <w:r>
        <w:rPr>
          <w:spacing w:val="-11"/>
          <w:w w:val="110"/>
        </w:rPr>
        <w:t xml:space="preserve"> </w:t>
      </w:r>
      <w:r>
        <w:rPr>
          <w:spacing w:val="-1"/>
          <w:w w:val="110"/>
        </w:rPr>
        <w:t>model</w:t>
      </w:r>
      <w:r>
        <w:rPr>
          <w:spacing w:val="-11"/>
          <w:w w:val="110"/>
        </w:rPr>
        <w:t xml:space="preserve"> </w:t>
      </w:r>
      <w:r>
        <w:rPr>
          <w:spacing w:val="-1"/>
          <w:w w:val="110"/>
        </w:rPr>
        <w:t>without</w:t>
      </w:r>
      <w:r>
        <w:rPr>
          <w:spacing w:val="-10"/>
          <w:w w:val="110"/>
        </w:rPr>
        <w:t xml:space="preserve"> </w:t>
      </w:r>
      <w:r>
        <w:rPr>
          <w:spacing w:val="-1"/>
          <w:w w:val="110"/>
        </w:rPr>
        <w:t>the</w:t>
      </w:r>
      <w:r>
        <w:rPr>
          <w:spacing w:val="-11"/>
          <w:w w:val="110"/>
        </w:rPr>
        <w:t xml:space="preserve"> </w:t>
      </w:r>
      <w:r>
        <w:rPr>
          <w:spacing w:val="-1"/>
          <w:w w:val="110"/>
        </w:rPr>
        <w:t>interaction</w:t>
      </w:r>
      <w:r>
        <w:rPr>
          <w:spacing w:val="-11"/>
          <w:w w:val="110"/>
        </w:rPr>
        <w:t xml:space="preserve"> </w:t>
      </w:r>
      <w:r>
        <w:rPr>
          <w:spacing w:val="-1"/>
          <w:w w:val="110"/>
        </w:rPr>
        <w:t>provided</w:t>
      </w:r>
      <w:r>
        <w:rPr>
          <w:spacing w:val="-12"/>
          <w:w w:val="110"/>
        </w:rPr>
        <w:t xml:space="preserve"> </w:t>
      </w:r>
      <w:r>
        <w:rPr>
          <w:spacing w:val="-1"/>
          <w:w w:val="110"/>
        </w:rPr>
        <w:t>a</w:t>
      </w:r>
      <w:r>
        <w:rPr>
          <w:spacing w:val="-10"/>
          <w:w w:val="110"/>
        </w:rPr>
        <w:t xml:space="preserve"> </w:t>
      </w:r>
      <w:r>
        <w:rPr>
          <w:spacing w:val="-1"/>
          <w:w w:val="110"/>
        </w:rPr>
        <w:t>strong</w:t>
      </w:r>
    </w:p>
    <w:p w14:paraId="3F83C058" w14:textId="77777777" w:rsidR="00735E2D" w:rsidRDefault="00000000">
      <w:pPr>
        <w:pStyle w:val="BodyText"/>
        <w:spacing w:before="185"/>
      </w:pPr>
      <w:r>
        <w:rPr>
          <w:rFonts w:ascii="Trebuchet MS" w:hAnsi="Trebuchet MS"/>
          <w:sz w:val="12"/>
        </w:rPr>
        <w:t xml:space="preserve">486    </w:t>
      </w:r>
      <w:r>
        <w:rPr>
          <w:rFonts w:ascii="Trebuchet MS" w:hAnsi="Trebuchet MS"/>
          <w:spacing w:val="19"/>
          <w:sz w:val="12"/>
        </w:rPr>
        <w:t xml:space="preserve"> </w:t>
      </w:r>
      <w:r>
        <w:rPr>
          <w:w w:val="110"/>
        </w:rPr>
        <w:t>fit</w:t>
      </w:r>
      <w:r>
        <w:rPr>
          <w:spacing w:val="-10"/>
          <w:w w:val="110"/>
        </w:rPr>
        <w:t xml:space="preserve"> </w:t>
      </w:r>
      <w:r>
        <w:rPr>
          <w:w w:val="110"/>
        </w:rPr>
        <w:t>to</w:t>
      </w:r>
      <w:r>
        <w:rPr>
          <w:spacing w:val="-10"/>
          <w:w w:val="110"/>
        </w:rPr>
        <w:t xml:space="preserve"> </w:t>
      </w:r>
      <w:r>
        <w:rPr>
          <w:w w:val="110"/>
        </w:rPr>
        <w:t>the</w:t>
      </w:r>
      <w:r>
        <w:rPr>
          <w:spacing w:val="-11"/>
          <w:w w:val="110"/>
        </w:rPr>
        <w:t xml:space="preserve"> </w:t>
      </w:r>
      <w:r>
        <w:rPr>
          <w:w w:val="110"/>
        </w:rPr>
        <w:t>data,</w:t>
      </w:r>
      <w:r>
        <w:rPr>
          <w:spacing w:val="-10"/>
          <w:w w:val="110"/>
        </w:rPr>
        <w:t xml:space="preserve"> </w:t>
      </w:r>
      <w:r>
        <w:rPr>
          <w:w w:val="110"/>
        </w:rPr>
        <w:t>BF</w:t>
      </w:r>
      <w:r>
        <w:rPr>
          <w:rFonts w:ascii="Trebuchet MS" w:hAnsi="Trebuchet MS"/>
          <w:w w:val="110"/>
          <w:vertAlign w:val="subscript"/>
        </w:rPr>
        <w:t>10</w:t>
      </w:r>
      <w:r>
        <w:rPr>
          <w:rFonts w:ascii="Trebuchet MS" w:hAnsi="Trebuchet MS"/>
          <w:spacing w:val="-17"/>
          <w:w w:val="110"/>
        </w:rPr>
        <w:t xml:space="preserve"> </w:t>
      </w:r>
      <w:r>
        <w:rPr>
          <w:w w:val="110"/>
        </w:rPr>
        <w:t>=</w:t>
      </w:r>
      <w:r>
        <w:rPr>
          <w:spacing w:val="-11"/>
          <w:w w:val="110"/>
        </w:rPr>
        <w:t xml:space="preserve"> </w:t>
      </w:r>
      <w:r>
        <w:rPr>
          <w:w w:val="110"/>
        </w:rPr>
        <w:t>5.1x10</w:t>
      </w:r>
      <w:r>
        <w:rPr>
          <w:rFonts w:ascii="Trebuchet MS" w:hAnsi="Trebuchet MS"/>
          <w:w w:val="110"/>
          <w:position w:val="9"/>
          <w:sz w:val="16"/>
        </w:rPr>
        <w:t>24</w:t>
      </w:r>
      <w:r>
        <w:rPr>
          <w:rFonts w:ascii="Trebuchet MS" w:hAnsi="Trebuchet MS"/>
          <w:spacing w:val="10"/>
          <w:w w:val="110"/>
          <w:position w:val="9"/>
          <w:sz w:val="16"/>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1.41%,</w:t>
      </w:r>
      <w:r>
        <w:rPr>
          <w:spacing w:val="-10"/>
          <w:w w:val="110"/>
        </w:rPr>
        <w:t xml:space="preserve"> </w:t>
      </w:r>
      <w:r>
        <w:rPr>
          <w:w w:val="110"/>
        </w:rPr>
        <w:t>and</w:t>
      </w:r>
      <w:r>
        <w:rPr>
          <w:spacing w:val="-10"/>
          <w:w w:val="110"/>
        </w:rPr>
        <w:t xml:space="preserve"> </w:t>
      </w:r>
      <w:r>
        <w:rPr>
          <w:w w:val="110"/>
        </w:rPr>
        <w:t>a</w:t>
      </w:r>
      <w:r>
        <w:rPr>
          <w:spacing w:val="-11"/>
          <w:w w:val="110"/>
        </w:rPr>
        <w:t xml:space="preserve"> </w:t>
      </w:r>
      <w:r>
        <w:rPr>
          <w:w w:val="110"/>
        </w:rPr>
        <w:t>comparison</w:t>
      </w:r>
      <w:r>
        <w:rPr>
          <w:spacing w:val="-10"/>
          <w:w w:val="110"/>
        </w:rPr>
        <w:t xml:space="preserve"> </w:t>
      </w:r>
      <w:r>
        <w:rPr>
          <w:w w:val="110"/>
        </w:rPr>
        <w:t>between</w:t>
      </w:r>
      <w:r>
        <w:rPr>
          <w:spacing w:val="-10"/>
          <w:w w:val="110"/>
        </w:rPr>
        <w:t xml:space="preserve"> </w:t>
      </w:r>
      <w:r>
        <w:rPr>
          <w:w w:val="110"/>
        </w:rPr>
        <w:t>the</w:t>
      </w:r>
      <w:r>
        <w:rPr>
          <w:spacing w:val="-9"/>
          <w:w w:val="110"/>
        </w:rPr>
        <w:t xml:space="preserve"> </w:t>
      </w:r>
      <w:r>
        <w:rPr>
          <w:w w:val="110"/>
        </w:rPr>
        <w:t>two</w:t>
      </w:r>
      <w:r>
        <w:rPr>
          <w:spacing w:val="-10"/>
          <w:w w:val="110"/>
        </w:rPr>
        <w:t xml:space="preserve"> </w:t>
      </w:r>
      <w:r>
        <w:rPr>
          <w:w w:val="110"/>
        </w:rPr>
        <w:t>models</w:t>
      </w:r>
      <w:r>
        <w:rPr>
          <w:spacing w:val="-11"/>
          <w:w w:val="110"/>
        </w:rPr>
        <w:t xml:space="preserve"> </w:t>
      </w:r>
      <w:r>
        <w:rPr>
          <w:w w:val="110"/>
        </w:rPr>
        <w:t>did</w:t>
      </w:r>
    </w:p>
    <w:p w14:paraId="3C76CE27" w14:textId="77777777" w:rsidR="00735E2D" w:rsidRDefault="00000000">
      <w:pPr>
        <w:pStyle w:val="BodyText"/>
        <w:spacing w:before="200"/>
      </w:pPr>
      <w:r>
        <w:rPr>
          <w:rFonts w:ascii="Trebuchet MS" w:hAnsi="Trebuchet MS"/>
          <w:sz w:val="12"/>
        </w:rPr>
        <w:t xml:space="preserve">487    </w:t>
      </w:r>
      <w:r>
        <w:rPr>
          <w:rFonts w:ascii="Trebuchet MS" w:hAnsi="Trebuchet MS"/>
          <w:spacing w:val="19"/>
          <w:sz w:val="12"/>
        </w:rPr>
        <w:t xml:space="preserve"> </w:t>
      </w:r>
      <w:r>
        <w:rPr>
          <w:w w:val="110"/>
        </w:rPr>
        <w:t>not</w:t>
      </w:r>
      <w:r>
        <w:rPr>
          <w:spacing w:val="-12"/>
          <w:w w:val="110"/>
        </w:rPr>
        <w:t xml:space="preserve"> </w:t>
      </w:r>
      <w:r>
        <w:rPr>
          <w:w w:val="110"/>
        </w:rPr>
        <w:t>find</w:t>
      </w:r>
      <w:r>
        <w:rPr>
          <w:spacing w:val="-11"/>
          <w:w w:val="110"/>
        </w:rPr>
        <w:t xml:space="preserve"> </w:t>
      </w:r>
      <w:r>
        <w:rPr>
          <w:w w:val="110"/>
        </w:rPr>
        <w:t>significant</w:t>
      </w:r>
      <w:r>
        <w:rPr>
          <w:spacing w:val="-11"/>
          <w:w w:val="110"/>
        </w:rPr>
        <w:t xml:space="preserve"> </w:t>
      </w:r>
      <w:r>
        <w:rPr>
          <w:w w:val="110"/>
        </w:rPr>
        <w:t>evidence</w:t>
      </w:r>
      <w:r>
        <w:rPr>
          <w:spacing w:val="-12"/>
          <w:w w:val="110"/>
        </w:rPr>
        <w:t xml:space="preserve"> </w:t>
      </w:r>
      <w:r>
        <w:rPr>
          <w:w w:val="110"/>
        </w:rPr>
        <w:t>in</w:t>
      </w:r>
      <w:r>
        <w:rPr>
          <w:spacing w:val="-12"/>
          <w:w w:val="110"/>
        </w:rPr>
        <w:t xml:space="preserve"> </w:t>
      </w:r>
      <w:r>
        <w:rPr>
          <w:w w:val="110"/>
        </w:rPr>
        <w:t>support</w:t>
      </w:r>
      <w:r>
        <w:rPr>
          <w:spacing w:val="-12"/>
          <w:w w:val="110"/>
        </w:rPr>
        <w:t xml:space="preserve"> </w:t>
      </w:r>
      <w:r>
        <w:rPr>
          <w:w w:val="110"/>
        </w:rPr>
        <w:t>of</w:t>
      </w:r>
      <w:r>
        <w:rPr>
          <w:spacing w:val="-12"/>
          <w:w w:val="110"/>
        </w:rPr>
        <w:t xml:space="preserve"> </w:t>
      </w:r>
      <w:r>
        <w:rPr>
          <w:w w:val="110"/>
        </w:rPr>
        <w:t>the</w:t>
      </w:r>
      <w:r>
        <w:rPr>
          <w:spacing w:val="-11"/>
          <w:w w:val="110"/>
        </w:rPr>
        <w:t xml:space="preserve"> </w:t>
      </w:r>
      <w:r>
        <w:rPr>
          <w:w w:val="110"/>
        </w:rPr>
        <w:t>interaction</w:t>
      </w:r>
      <w:r>
        <w:rPr>
          <w:spacing w:val="-11"/>
          <w:w w:val="110"/>
        </w:rPr>
        <w:t xml:space="preserve"> </w:t>
      </w:r>
      <w:r>
        <w:rPr>
          <w:w w:val="110"/>
        </w:rPr>
        <w:t>term,</w:t>
      </w:r>
      <w:r>
        <w:rPr>
          <w:spacing w:val="-12"/>
          <w:w w:val="110"/>
        </w:rPr>
        <w:t xml:space="preserve"> </w:t>
      </w:r>
      <w:r>
        <w:rPr>
          <w:w w:val="110"/>
        </w:rPr>
        <w:t>BF</w:t>
      </w:r>
      <w:r>
        <w:rPr>
          <w:spacing w:val="-11"/>
          <w:w w:val="110"/>
        </w:rPr>
        <w:t xml:space="preserve"> </w:t>
      </w:r>
      <w:r>
        <w:rPr>
          <w:w w:val="110"/>
        </w:rPr>
        <w:t>=</w:t>
      </w:r>
      <w:r>
        <w:rPr>
          <w:spacing w:val="-12"/>
          <w:w w:val="110"/>
        </w:rPr>
        <w:t xml:space="preserve"> </w:t>
      </w:r>
      <w:r>
        <w:rPr>
          <w:w w:val="110"/>
        </w:rPr>
        <w:t>0.97</w:t>
      </w:r>
      <w:r>
        <w:rPr>
          <w:spacing w:val="-12"/>
          <w:w w:val="110"/>
        </w:rPr>
        <w:t xml:space="preserve"> </w:t>
      </w:r>
      <w:r>
        <w:rPr>
          <w:rFonts w:ascii="Microsoft Sans Serif" w:hAnsi="Microsoft Sans Serif"/>
          <w:w w:val="110"/>
        </w:rPr>
        <w:t>±</w:t>
      </w:r>
      <w:r>
        <w:rPr>
          <w:rFonts w:ascii="Microsoft Sans Serif" w:hAnsi="Microsoft Sans Serif"/>
          <w:spacing w:val="-15"/>
          <w:w w:val="110"/>
        </w:rPr>
        <w:t xml:space="preserve"> </w:t>
      </w:r>
      <w:r>
        <w:rPr>
          <w:w w:val="110"/>
        </w:rPr>
        <w:t>2.15%.</w:t>
      </w:r>
      <w:r>
        <w:rPr>
          <w:spacing w:val="6"/>
          <w:w w:val="110"/>
        </w:rPr>
        <w:t xml:space="preserve"> </w:t>
      </w:r>
      <w:r>
        <w:rPr>
          <w:w w:val="110"/>
        </w:rPr>
        <w:t>The</w:t>
      </w:r>
    </w:p>
    <w:p w14:paraId="34CF945F" w14:textId="77777777" w:rsidR="00735E2D" w:rsidRDefault="00000000">
      <w:pPr>
        <w:pStyle w:val="BodyText"/>
        <w:spacing w:before="203"/>
      </w:pPr>
      <w:r>
        <w:rPr>
          <w:rFonts w:ascii="Trebuchet MS"/>
          <w:sz w:val="12"/>
        </w:rPr>
        <w:t xml:space="preserve">488    </w:t>
      </w:r>
      <w:r>
        <w:rPr>
          <w:rFonts w:ascii="Trebuchet MS"/>
          <w:spacing w:val="19"/>
          <w:sz w:val="12"/>
        </w:rPr>
        <w:t xml:space="preserve"> </w:t>
      </w:r>
      <w:r>
        <w:rPr>
          <w:w w:val="105"/>
        </w:rPr>
        <w:t>best</w:t>
      </w:r>
      <w:r>
        <w:rPr>
          <w:spacing w:val="19"/>
          <w:w w:val="105"/>
        </w:rPr>
        <w:t xml:space="preserve"> </w:t>
      </w:r>
      <w:r>
        <w:rPr>
          <w:w w:val="105"/>
        </w:rPr>
        <w:t>fitting</w:t>
      </w:r>
      <w:r>
        <w:rPr>
          <w:spacing w:val="19"/>
          <w:w w:val="105"/>
        </w:rPr>
        <w:t xml:space="preserve"> </w:t>
      </w:r>
      <w:r>
        <w:rPr>
          <w:w w:val="105"/>
        </w:rPr>
        <w:t>model</w:t>
      </w:r>
      <w:r>
        <w:rPr>
          <w:spacing w:val="17"/>
          <w:w w:val="105"/>
        </w:rPr>
        <w:t xml:space="preserve"> </w:t>
      </w:r>
      <w:r>
        <w:rPr>
          <w:w w:val="105"/>
        </w:rPr>
        <w:t>was</w:t>
      </w:r>
      <w:r>
        <w:rPr>
          <w:spacing w:val="19"/>
          <w:w w:val="105"/>
        </w:rPr>
        <w:t xml:space="preserve"> </w:t>
      </w:r>
      <w:r>
        <w:rPr>
          <w:w w:val="105"/>
        </w:rPr>
        <w:t>substantially</w:t>
      </w:r>
      <w:r>
        <w:rPr>
          <w:spacing w:val="19"/>
          <w:w w:val="105"/>
        </w:rPr>
        <w:t xml:space="preserve"> </w:t>
      </w:r>
      <w:r>
        <w:rPr>
          <w:w w:val="105"/>
        </w:rPr>
        <w:t>supported</w:t>
      </w:r>
      <w:r>
        <w:rPr>
          <w:spacing w:val="17"/>
          <w:w w:val="105"/>
        </w:rPr>
        <w:t xml:space="preserve"> </w:t>
      </w:r>
      <w:r>
        <w:rPr>
          <w:w w:val="105"/>
        </w:rPr>
        <w:t>over</w:t>
      </w:r>
      <w:r>
        <w:rPr>
          <w:spacing w:val="19"/>
          <w:w w:val="105"/>
        </w:rPr>
        <w:t xml:space="preserve"> </w:t>
      </w:r>
      <w:r>
        <w:rPr>
          <w:w w:val="105"/>
        </w:rPr>
        <w:t>the</w:t>
      </w:r>
      <w:r>
        <w:rPr>
          <w:spacing w:val="18"/>
          <w:w w:val="105"/>
        </w:rPr>
        <w:t xml:space="preserve"> </w:t>
      </w:r>
      <w:r>
        <w:rPr>
          <w:w w:val="105"/>
        </w:rPr>
        <w:t>remaining</w:t>
      </w:r>
      <w:r>
        <w:rPr>
          <w:spacing w:val="19"/>
          <w:w w:val="105"/>
        </w:rPr>
        <w:t xml:space="preserve"> </w:t>
      </w:r>
      <w:r>
        <w:rPr>
          <w:w w:val="105"/>
        </w:rPr>
        <w:t>models,</w:t>
      </w:r>
      <w:r>
        <w:rPr>
          <w:spacing w:val="17"/>
          <w:w w:val="105"/>
        </w:rPr>
        <w:t xml:space="preserve"> </w:t>
      </w:r>
      <w:r>
        <w:rPr>
          <w:w w:val="105"/>
        </w:rPr>
        <w:t>smallest</w:t>
      </w:r>
      <w:r>
        <w:rPr>
          <w:spacing w:val="19"/>
          <w:w w:val="105"/>
        </w:rPr>
        <w:t xml:space="preserve"> </w:t>
      </w:r>
      <w:r>
        <w:rPr>
          <w:w w:val="105"/>
        </w:rPr>
        <w:t>BF</w:t>
      </w:r>
      <w:r>
        <w:rPr>
          <w:spacing w:val="19"/>
          <w:w w:val="105"/>
        </w:rPr>
        <w:t xml:space="preserve"> </w:t>
      </w:r>
      <w:r>
        <w:rPr>
          <w:w w:val="105"/>
        </w:rPr>
        <w:t>=</w:t>
      </w:r>
    </w:p>
    <w:p w14:paraId="1A7BD110" w14:textId="77777777" w:rsidR="00735E2D" w:rsidRDefault="00000000">
      <w:pPr>
        <w:pStyle w:val="BodyText"/>
      </w:pPr>
      <w:r>
        <w:rPr>
          <w:rFonts w:ascii="Trebuchet MS" w:hAnsi="Trebuchet MS"/>
          <w:sz w:val="12"/>
        </w:rPr>
        <w:t xml:space="preserve">489    </w:t>
      </w:r>
      <w:r>
        <w:rPr>
          <w:rFonts w:ascii="Trebuchet MS" w:hAnsi="Trebuchet MS"/>
          <w:spacing w:val="19"/>
          <w:sz w:val="12"/>
        </w:rPr>
        <w:t xml:space="preserve"> </w:t>
      </w:r>
      <w:r>
        <w:rPr>
          <w:w w:val="105"/>
        </w:rPr>
        <w:t>3868.03</w:t>
      </w:r>
      <w:r>
        <w:rPr>
          <w:spacing w:val="7"/>
          <w:w w:val="105"/>
        </w:rPr>
        <w:t xml:space="preserve"> </w:t>
      </w:r>
      <w:r>
        <w:rPr>
          <w:rFonts w:ascii="Microsoft Sans Serif" w:hAnsi="Microsoft Sans Serif"/>
          <w:w w:val="105"/>
        </w:rPr>
        <w:t>±</w:t>
      </w:r>
      <w:r>
        <w:rPr>
          <w:rFonts w:ascii="Microsoft Sans Serif" w:hAnsi="Microsoft Sans Serif"/>
          <w:spacing w:val="2"/>
          <w:w w:val="105"/>
        </w:rPr>
        <w:t xml:space="preserve"> </w:t>
      </w:r>
      <w:r>
        <w:rPr>
          <w:w w:val="105"/>
        </w:rPr>
        <w:t>1.7%,</w:t>
      </w:r>
      <w:r>
        <w:rPr>
          <w:spacing w:val="5"/>
          <w:w w:val="105"/>
        </w:rPr>
        <w:t xml:space="preserve"> </w:t>
      </w:r>
      <w:r>
        <w:rPr>
          <w:w w:val="105"/>
        </w:rPr>
        <w:t>providing</w:t>
      </w:r>
      <w:r>
        <w:rPr>
          <w:spacing w:val="6"/>
          <w:w w:val="105"/>
        </w:rPr>
        <w:t xml:space="preserve"> </w:t>
      </w:r>
      <w:r>
        <w:rPr>
          <w:w w:val="105"/>
        </w:rPr>
        <w:t>considerable</w:t>
      </w:r>
      <w:r>
        <w:rPr>
          <w:spacing w:val="6"/>
          <w:w w:val="105"/>
        </w:rPr>
        <w:t xml:space="preserve"> </w:t>
      </w:r>
      <w:r>
        <w:rPr>
          <w:w w:val="105"/>
        </w:rPr>
        <w:t>support</w:t>
      </w:r>
      <w:r>
        <w:rPr>
          <w:spacing w:val="6"/>
          <w:w w:val="105"/>
        </w:rPr>
        <w:t xml:space="preserve"> </w:t>
      </w:r>
      <w:r>
        <w:rPr>
          <w:w w:val="105"/>
        </w:rPr>
        <w:t>for</w:t>
      </w:r>
      <w:r>
        <w:rPr>
          <w:spacing w:val="6"/>
          <w:w w:val="105"/>
        </w:rPr>
        <w:t xml:space="preserve"> </w:t>
      </w:r>
      <w:r>
        <w:rPr>
          <w:w w:val="105"/>
        </w:rPr>
        <w:t>the</w:t>
      </w:r>
      <w:r>
        <w:rPr>
          <w:spacing w:val="7"/>
          <w:w w:val="105"/>
        </w:rPr>
        <w:t xml:space="preserve"> </w:t>
      </w:r>
      <w:r>
        <w:rPr>
          <w:w w:val="105"/>
        </w:rPr>
        <w:t>factors</w:t>
      </w:r>
      <w:r>
        <w:rPr>
          <w:spacing w:val="6"/>
          <w:w w:val="105"/>
        </w:rPr>
        <w:t xml:space="preserve"> </w:t>
      </w:r>
      <w:r>
        <w:rPr>
          <w:w w:val="105"/>
        </w:rPr>
        <w:t>of</w:t>
      </w:r>
      <w:r>
        <w:rPr>
          <w:spacing w:val="5"/>
          <w:w w:val="105"/>
        </w:rPr>
        <w:t xml:space="preserve"> </w:t>
      </w:r>
      <w:r>
        <w:rPr>
          <w:w w:val="105"/>
        </w:rPr>
        <w:t>epoch</w:t>
      </w:r>
      <w:r>
        <w:rPr>
          <w:spacing w:val="6"/>
          <w:w w:val="105"/>
        </w:rPr>
        <w:t xml:space="preserve"> </w:t>
      </w:r>
      <w:r>
        <w:rPr>
          <w:w w:val="105"/>
        </w:rPr>
        <w:t>and</w:t>
      </w:r>
      <w:r>
        <w:rPr>
          <w:spacing w:val="5"/>
          <w:w w:val="105"/>
        </w:rPr>
        <w:t xml:space="preserve"> </w:t>
      </w:r>
      <w:r>
        <w:rPr>
          <w:w w:val="105"/>
        </w:rPr>
        <w:t>configuration.</w:t>
      </w:r>
    </w:p>
    <w:p w14:paraId="1B101068" w14:textId="77777777" w:rsidR="00735E2D" w:rsidRDefault="00735E2D">
      <w:pPr>
        <w:pStyle w:val="BodyText"/>
        <w:spacing w:before="11"/>
        <w:ind w:left="0"/>
        <w:rPr>
          <w:sz w:val="27"/>
        </w:rPr>
      </w:pPr>
    </w:p>
    <w:p w14:paraId="52522518" w14:textId="77777777" w:rsidR="00735E2D" w:rsidRDefault="00000000">
      <w:pPr>
        <w:pStyle w:val="BodyText"/>
        <w:tabs>
          <w:tab w:val="left" w:pos="1259"/>
        </w:tabs>
        <w:spacing w:before="0"/>
      </w:pPr>
      <w:r>
        <w:rPr>
          <w:rFonts w:ascii="Trebuchet MS"/>
          <w:w w:val="105"/>
          <w:sz w:val="12"/>
        </w:rPr>
        <w:t>490</w:t>
      </w:r>
      <w:r>
        <w:rPr>
          <w:rFonts w:ascii="Trebuchet MS"/>
          <w:w w:val="105"/>
          <w:sz w:val="12"/>
        </w:rPr>
        <w:tab/>
      </w:r>
      <w:r>
        <w:rPr>
          <w:w w:val="105"/>
        </w:rPr>
        <w:t>The</w:t>
      </w:r>
      <w:r>
        <w:rPr>
          <w:spacing w:val="10"/>
          <w:w w:val="105"/>
        </w:rPr>
        <w:t xml:space="preserve"> </w:t>
      </w:r>
      <w:r>
        <w:rPr>
          <w:w w:val="105"/>
        </w:rPr>
        <w:t>response</w:t>
      </w:r>
      <w:r>
        <w:rPr>
          <w:spacing w:val="10"/>
          <w:w w:val="105"/>
        </w:rPr>
        <w:t xml:space="preserve"> </w:t>
      </w:r>
      <w:r>
        <w:rPr>
          <w:w w:val="105"/>
        </w:rPr>
        <w:t>times</w:t>
      </w:r>
      <w:r>
        <w:rPr>
          <w:spacing w:val="9"/>
          <w:w w:val="105"/>
        </w:rPr>
        <w:t xml:space="preserve"> </w:t>
      </w:r>
      <w:r>
        <w:rPr>
          <w:w w:val="105"/>
        </w:rPr>
        <w:t>decreased</w:t>
      </w:r>
      <w:r>
        <w:rPr>
          <w:spacing w:val="9"/>
          <w:w w:val="105"/>
        </w:rPr>
        <w:t xml:space="preserve"> </w:t>
      </w:r>
      <w:r>
        <w:rPr>
          <w:w w:val="105"/>
        </w:rPr>
        <w:t>significantly</w:t>
      </w:r>
      <w:r>
        <w:rPr>
          <w:spacing w:val="9"/>
          <w:w w:val="105"/>
        </w:rPr>
        <w:t xml:space="preserve"> </w:t>
      </w:r>
      <w:r>
        <w:rPr>
          <w:w w:val="105"/>
        </w:rPr>
        <w:t>with</w:t>
      </w:r>
      <w:r>
        <w:rPr>
          <w:spacing w:val="10"/>
          <w:w w:val="105"/>
        </w:rPr>
        <w:t xml:space="preserve"> </w:t>
      </w:r>
      <w:r>
        <w:rPr>
          <w:w w:val="105"/>
        </w:rPr>
        <w:t>the</w:t>
      </w:r>
      <w:r>
        <w:rPr>
          <w:spacing w:val="9"/>
          <w:w w:val="105"/>
        </w:rPr>
        <w:t xml:space="preserve"> </w:t>
      </w:r>
      <w:r>
        <w:rPr>
          <w:w w:val="105"/>
        </w:rPr>
        <w:t>presentation</w:t>
      </w:r>
      <w:r>
        <w:rPr>
          <w:spacing w:val="9"/>
          <w:w w:val="105"/>
        </w:rPr>
        <w:t xml:space="preserve"> </w:t>
      </w:r>
      <w:r>
        <w:rPr>
          <w:w w:val="105"/>
        </w:rPr>
        <w:t>of</w:t>
      </w:r>
      <w:r>
        <w:rPr>
          <w:spacing w:val="9"/>
          <w:w w:val="105"/>
        </w:rPr>
        <w:t xml:space="preserve"> </w:t>
      </w:r>
      <w:r>
        <w:rPr>
          <w:w w:val="105"/>
        </w:rPr>
        <w:t>the</w:t>
      </w:r>
      <w:r>
        <w:rPr>
          <w:spacing w:val="10"/>
          <w:w w:val="105"/>
        </w:rPr>
        <w:t xml:space="preserve"> </w:t>
      </w:r>
      <w:r>
        <w:rPr>
          <w:w w:val="105"/>
        </w:rPr>
        <w:t>valid</w:t>
      </w:r>
    </w:p>
    <w:p w14:paraId="3465F637" w14:textId="77777777" w:rsidR="00735E2D" w:rsidRDefault="00000000">
      <w:pPr>
        <w:pStyle w:val="BodyText"/>
      </w:pPr>
      <w:r>
        <w:rPr>
          <w:rFonts w:ascii="Trebuchet MS"/>
          <w:sz w:val="12"/>
        </w:rPr>
        <w:t xml:space="preserve">491    </w:t>
      </w:r>
      <w:r>
        <w:rPr>
          <w:rFonts w:ascii="Trebuchet MS"/>
          <w:spacing w:val="19"/>
          <w:sz w:val="12"/>
        </w:rPr>
        <w:t xml:space="preserve"> </w:t>
      </w:r>
      <w:r>
        <w:rPr>
          <w:w w:val="105"/>
        </w:rPr>
        <w:t>endogenous</w:t>
      </w:r>
      <w:r>
        <w:rPr>
          <w:spacing w:val="9"/>
          <w:w w:val="105"/>
        </w:rPr>
        <w:t xml:space="preserve"> </w:t>
      </w:r>
      <w:proofErr w:type="gramStart"/>
      <w:r>
        <w:rPr>
          <w:w w:val="105"/>
        </w:rPr>
        <w:t>cue</w:t>
      </w:r>
      <w:proofErr w:type="gramEnd"/>
      <w:r>
        <w:rPr>
          <w:spacing w:val="8"/>
          <w:w w:val="105"/>
        </w:rPr>
        <w:t xml:space="preserve"> </w:t>
      </w:r>
      <w:r>
        <w:rPr>
          <w:w w:val="105"/>
        </w:rPr>
        <w:t>in</w:t>
      </w:r>
      <w:r>
        <w:rPr>
          <w:spacing w:val="7"/>
          <w:w w:val="105"/>
        </w:rPr>
        <w:t xml:space="preserve"> </w:t>
      </w:r>
      <w:r>
        <w:rPr>
          <w:w w:val="105"/>
        </w:rPr>
        <w:t>Phase</w:t>
      </w:r>
      <w:r>
        <w:rPr>
          <w:spacing w:val="8"/>
          <w:w w:val="105"/>
        </w:rPr>
        <w:t xml:space="preserve"> </w:t>
      </w:r>
      <w:r>
        <w:rPr>
          <w:w w:val="105"/>
        </w:rPr>
        <w:t>2.</w:t>
      </w:r>
      <w:r>
        <w:rPr>
          <w:spacing w:val="31"/>
          <w:w w:val="105"/>
        </w:rPr>
        <w:t xml:space="preserve"> </w:t>
      </w:r>
      <w:r>
        <w:rPr>
          <w:w w:val="105"/>
        </w:rPr>
        <w:t>Response</w:t>
      </w:r>
      <w:r>
        <w:rPr>
          <w:spacing w:val="8"/>
          <w:w w:val="105"/>
        </w:rPr>
        <w:t xml:space="preserve"> </w:t>
      </w:r>
      <w:r>
        <w:rPr>
          <w:w w:val="105"/>
        </w:rPr>
        <w:t>times</w:t>
      </w:r>
      <w:r>
        <w:rPr>
          <w:spacing w:val="7"/>
          <w:w w:val="105"/>
        </w:rPr>
        <w:t xml:space="preserve"> </w:t>
      </w:r>
      <w:r>
        <w:rPr>
          <w:w w:val="105"/>
        </w:rPr>
        <w:t>to</w:t>
      </w:r>
      <w:r>
        <w:rPr>
          <w:spacing w:val="8"/>
          <w:w w:val="105"/>
        </w:rPr>
        <w:t xml:space="preserve"> </w:t>
      </w:r>
      <w:r>
        <w:rPr>
          <w:w w:val="105"/>
        </w:rPr>
        <w:t>the</w:t>
      </w:r>
      <w:r>
        <w:rPr>
          <w:spacing w:val="7"/>
          <w:w w:val="105"/>
        </w:rPr>
        <w:t xml:space="preserve"> </w:t>
      </w:r>
      <w:r>
        <w:rPr>
          <w:w w:val="105"/>
        </w:rPr>
        <w:t>fully</w:t>
      </w:r>
      <w:r>
        <w:rPr>
          <w:spacing w:val="9"/>
          <w:w w:val="105"/>
        </w:rPr>
        <w:t xml:space="preserve"> </w:t>
      </w:r>
      <w:r>
        <w:rPr>
          <w:w w:val="105"/>
        </w:rPr>
        <w:t>repeated</w:t>
      </w:r>
      <w:r>
        <w:rPr>
          <w:spacing w:val="8"/>
          <w:w w:val="105"/>
        </w:rPr>
        <w:t xml:space="preserve"> </w:t>
      </w:r>
      <w:r>
        <w:rPr>
          <w:w w:val="105"/>
        </w:rPr>
        <w:t>configurations</w:t>
      </w:r>
      <w:r>
        <w:rPr>
          <w:spacing w:val="8"/>
          <w:w w:val="105"/>
        </w:rPr>
        <w:t xml:space="preserve"> </w:t>
      </w:r>
      <w:proofErr w:type="gramStart"/>
      <w:r>
        <w:rPr>
          <w:w w:val="105"/>
        </w:rPr>
        <w:t>were</w:t>
      </w:r>
      <w:proofErr w:type="gramEnd"/>
    </w:p>
    <w:p w14:paraId="46A3766B" w14:textId="77777777" w:rsidR="00735E2D" w:rsidRDefault="00000000">
      <w:pPr>
        <w:pStyle w:val="BodyText"/>
      </w:pPr>
      <w:r>
        <w:rPr>
          <w:rFonts w:ascii="Trebuchet MS"/>
          <w:sz w:val="12"/>
        </w:rPr>
        <w:t xml:space="preserve">492    </w:t>
      </w:r>
      <w:r>
        <w:rPr>
          <w:rFonts w:ascii="Trebuchet MS"/>
          <w:spacing w:val="19"/>
          <w:sz w:val="12"/>
        </w:rPr>
        <w:t xml:space="preserve"> </w:t>
      </w:r>
      <w:r>
        <w:rPr>
          <w:w w:val="105"/>
        </w:rPr>
        <w:t>somewhat</w:t>
      </w:r>
      <w:r>
        <w:rPr>
          <w:spacing w:val="19"/>
          <w:w w:val="105"/>
        </w:rPr>
        <w:t xml:space="preserve"> </w:t>
      </w:r>
      <w:r>
        <w:rPr>
          <w:w w:val="105"/>
        </w:rPr>
        <w:t>comparable</w:t>
      </w:r>
      <w:r>
        <w:rPr>
          <w:spacing w:val="19"/>
          <w:w w:val="105"/>
        </w:rPr>
        <w:t xml:space="preserve"> </w:t>
      </w:r>
      <w:r>
        <w:rPr>
          <w:w w:val="105"/>
        </w:rPr>
        <w:t>to</w:t>
      </w:r>
      <w:r>
        <w:rPr>
          <w:spacing w:val="18"/>
          <w:w w:val="105"/>
        </w:rPr>
        <w:t xml:space="preserve"> </w:t>
      </w:r>
      <w:r>
        <w:rPr>
          <w:w w:val="105"/>
        </w:rPr>
        <w:t>those</w:t>
      </w:r>
      <w:r>
        <w:rPr>
          <w:spacing w:val="18"/>
          <w:w w:val="105"/>
        </w:rPr>
        <w:t xml:space="preserve"> </w:t>
      </w:r>
      <w:r>
        <w:rPr>
          <w:w w:val="105"/>
        </w:rPr>
        <w:t>when</w:t>
      </w:r>
      <w:r>
        <w:rPr>
          <w:spacing w:val="18"/>
          <w:w w:val="105"/>
        </w:rPr>
        <w:t xml:space="preserve"> </w:t>
      </w:r>
      <w:r>
        <w:rPr>
          <w:w w:val="105"/>
        </w:rPr>
        <w:t>just</w:t>
      </w:r>
      <w:r>
        <w:rPr>
          <w:spacing w:val="19"/>
          <w:w w:val="105"/>
        </w:rPr>
        <w:t xml:space="preserve"> </w:t>
      </w:r>
      <w:r>
        <w:rPr>
          <w:w w:val="105"/>
        </w:rPr>
        <w:t>the</w:t>
      </w:r>
      <w:r>
        <w:rPr>
          <w:spacing w:val="17"/>
          <w:w w:val="105"/>
        </w:rPr>
        <w:t xml:space="preserve"> </w:t>
      </w:r>
      <w:r>
        <w:rPr>
          <w:w w:val="105"/>
        </w:rPr>
        <w:t>proximal</w:t>
      </w:r>
      <w:r>
        <w:rPr>
          <w:spacing w:val="18"/>
          <w:w w:val="105"/>
        </w:rPr>
        <w:t xml:space="preserve"> </w:t>
      </w:r>
      <w:r>
        <w:rPr>
          <w:w w:val="105"/>
        </w:rPr>
        <w:t>repeated</w:t>
      </w:r>
      <w:r>
        <w:rPr>
          <w:spacing w:val="19"/>
          <w:w w:val="105"/>
        </w:rPr>
        <w:t xml:space="preserve"> </w:t>
      </w:r>
      <w:r>
        <w:rPr>
          <w:w w:val="105"/>
        </w:rPr>
        <w:t>distractors</w:t>
      </w:r>
      <w:r>
        <w:rPr>
          <w:spacing w:val="17"/>
          <w:w w:val="105"/>
        </w:rPr>
        <w:t xml:space="preserve"> </w:t>
      </w:r>
      <w:r>
        <w:rPr>
          <w:w w:val="105"/>
        </w:rPr>
        <w:t>were</w:t>
      </w:r>
      <w:r>
        <w:rPr>
          <w:spacing w:val="19"/>
          <w:w w:val="105"/>
        </w:rPr>
        <w:t xml:space="preserve"> </w:t>
      </w:r>
      <w:r>
        <w:rPr>
          <w:w w:val="105"/>
        </w:rPr>
        <w:t>present.</w:t>
      </w:r>
    </w:p>
    <w:p w14:paraId="0802C9EE" w14:textId="77777777" w:rsidR="00735E2D" w:rsidRDefault="00000000">
      <w:pPr>
        <w:pStyle w:val="BodyText"/>
        <w:spacing w:before="203"/>
      </w:pPr>
      <w:r>
        <w:rPr>
          <w:rFonts w:ascii="Trebuchet MS"/>
          <w:sz w:val="12"/>
        </w:rPr>
        <w:t xml:space="preserve">493    </w:t>
      </w:r>
      <w:r>
        <w:rPr>
          <w:rFonts w:ascii="Trebuchet MS"/>
          <w:spacing w:val="19"/>
          <w:sz w:val="12"/>
        </w:rPr>
        <w:t xml:space="preserve"> </w:t>
      </w:r>
      <w:r>
        <w:rPr>
          <w:w w:val="105"/>
        </w:rPr>
        <w:t>Response</w:t>
      </w:r>
      <w:r>
        <w:rPr>
          <w:spacing w:val="15"/>
          <w:w w:val="105"/>
        </w:rPr>
        <w:t xml:space="preserve"> </w:t>
      </w:r>
      <w:r>
        <w:rPr>
          <w:w w:val="105"/>
        </w:rPr>
        <w:t>times</w:t>
      </w:r>
      <w:r>
        <w:rPr>
          <w:spacing w:val="15"/>
          <w:w w:val="105"/>
        </w:rPr>
        <w:t xml:space="preserve"> </w:t>
      </w:r>
      <w:r>
        <w:rPr>
          <w:w w:val="105"/>
        </w:rPr>
        <w:t>for</w:t>
      </w:r>
      <w:r>
        <w:rPr>
          <w:spacing w:val="14"/>
          <w:w w:val="105"/>
        </w:rPr>
        <w:t xml:space="preserve"> </w:t>
      </w:r>
      <w:r>
        <w:rPr>
          <w:w w:val="105"/>
        </w:rPr>
        <w:t>the</w:t>
      </w:r>
      <w:r>
        <w:rPr>
          <w:spacing w:val="15"/>
          <w:w w:val="105"/>
        </w:rPr>
        <w:t xml:space="preserve"> </w:t>
      </w:r>
      <w:r>
        <w:rPr>
          <w:w w:val="105"/>
        </w:rPr>
        <w:t>distal</w:t>
      </w:r>
      <w:r>
        <w:rPr>
          <w:spacing w:val="15"/>
          <w:w w:val="105"/>
        </w:rPr>
        <w:t xml:space="preserve"> </w:t>
      </w:r>
      <w:r>
        <w:rPr>
          <w:w w:val="105"/>
        </w:rPr>
        <w:t>repeated</w:t>
      </w:r>
      <w:r>
        <w:rPr>
          <w:spacing w:val="14"/>
          <w:w w:val="105"/>
        </w:rPr>
        <w:t xml:space="preserve"> </w:t>
      </w:r>
      <w:r>
        <w:rPr>
          <w:w w:val="105"/>
        </w:rPr>
        <w:t>distractors</w:t>
      </w:r>
      <w:r>
        <w:rPr>
          <w:spacing w:val="15"/>
          <w:w w:val="105"/>
        </w:rPr>
        <w:t xml:space="preserve"> </w:t>
      </w:r>
      <w:r>
        <w:rPr>
          <w:w w:val="105"/>
        </w:rPr>
        <w:t>appeared</w:t>
      </w:r>
      <w:r>
        <w:rPr>
          <w:spacing w:val="14"/>
          <w:w w:val="105"/>
        </w:rPr>
        <w:t xml:space="preserve"> </w:t>
      </w:r>
      <w:r>
        <w:rPr>
          <w:w w:val="105"/>
        </w:rPr>
        <w:t>to</w:t>
      </w:r>
      <w:r>
        <w:rPr>
          <w:spacing w:val="15"/>
          <w:w w:val="105"/>
        </w:rPr>
        <w:t xml:space="preserve"> </w:t>
      </w:r>
      <w:r>
        <w:rPr>
          <w:w w:val="105"/>
        </w:rPr>
        <w:t>be</w:t>
      </w:r>
      <w:r>
        <w:rPr>
          <w:spacing w:val="15"/>
          <w:w w:val="105"/>
        </w:rPr>
        <w:t xml:space="preserve"> </w:t>
      </w:r>
      <w:r>
        <w:rPr>
          <w:w w:val="105"/>
        </w:rPr>
        <w:t>slower</w:t>
      </w:r>
      <w:r>
        <w:rPr>
          <w:spacing w:val="14"/>
          <w:w w:val="105"/>
        </w:rPr>
        <w:t xml:space="preserve"> </w:t>
      </w:r>
      <w:r>
        <w:rPr>
          <w:w w:val="105"/>
        </w:rPr>
        <w:t>and</w:t>
      </w:r>
      <w:r>
        <w:rPr>
          <w:spacing w:val="15"/>
          <w:w w:val="105"/>
        </w:rPr>
        <w:t xml:space="preserve"> </w:t>
      </w:r>
      <w:r>
        <w:rPr>
          <w:w w:val="105"/>
        </w:rPr>
        <w:t>comparable</w:t>
      </w:r>
      <w:r>
        <w:rPr>
          <w:spacing w:val="15"/>
          <w:w w:val="105"/>
        </w:rPr>
        <w:t xml:space="preserve"> </w:t>
      </w:r>
      <w:r>
        <w:rPr>
          <w:w w:val="105"/>
        </w:rPr>
        <w:t>to</w:t>
      </w:r>
    </w:p>
    <w:p w14:paraId="6E0967E1" w14:textId="77777777" w:rsidR="00735E2D" w:rsidRDefault="00000000">
      <w:pPr>
        <w:pStyle w:val="BodyText"/>
      </w:pPr>
      <w:r>
        <w:rPr>
          <w:rFonts w:ascii="Trebuchet MS"/>
          <w:sz w:val="12"/>
        </w:rPr>
        <w:t xml:space="preserve">494    </w:t>
      </w:r>
      <w:r>
        <w:rPr>
          <w:rFonts w:ascii="Trebuchet MS"/>
          <w:spacing w:val="19"/>
          <w:sz w:val="12"/>
        </w:rPr>
        <w:t xml:space="preserve"> </w:t>
      </w:r>
      <w:r>
        <w:rPr>
          <w:w w:val="105"/>
        </w:rPr>
        <w:t>the</w:t>
      </w:r>
      <w:r>
        <w:rPr>
          <w:spacing w:val="11"/>
          <w:w w:val="105"/>
        </w:rPr>
        <w:t xml:space="preserve"> </w:t>
      </w:r>
      <w:r>
        <w:rPr>
          <w:w w:val="105"/>
        </w:rPr>
        <w:t>fully</w:t>
      </w:r>
      <w:r>
        <w:rPr>
          <w:spacing w:val="11"/>
          <w:w w:val="105"/>
        </w:rPr>
        <w:t xml:space="preserve"> </w:t>
      </w:r>
      <w:r>
        <w:rPr>
          <w:w w:val="105"/>
        </w:rPr>
        <w:t>random</w:t>
      </w:r>
      <w:r>
        <w:rPr>
          <w:spacing w:val="10"/>
          <w:w w:val="105"/>
        </w:rPr>
        <w:t xml:space="preserve"> </w:t>
      </w:r>
      <w:r>
        <w:rPr>
          <w:w w:val="105"/>
        </w:rPr>
        <w:t>configurations.</w:t>
      </w:r>
      <w:r>
        <w:rPr>
          <w:spacing w:val="36"/>
          <w:w w:val="105"/>
        </w:rPr>
        <w:t xml:space="preserve"> </w:t>
      </w:r>
      <w:r>
        <w:rPr>
          <w:w w:val="105"/>
        </w:rPr>
        <w:t>The</w:t>
      </w:r>
      <w:r>
        <w:rPr>
          <w:spacing w:val="12"/>
          <w:w w:val="105"/>
        </w:rPr>
        <w:t xml:space="preserve"> </w:t>
      </w:r>
      <w:r>
        <w:rPr>
          <w:w w:val="105"/>
        </w:rPr>
        <w:t>Phase</w:t>
      </w:r>
      <w:r>
        <w:rPr>
          <w:spacing w:val="11"/>
          <w:w w:val="105"/>
        </w:rPr>
        <w:t xml:space="preserve"> </w:t>
      </w:r>
      <w:r>
        <w:rPr>
          <w:w w:val="105"/>
        </w:rPr>
        <w:t>2</w:t>
      </w:r>
      <w:r>
        <w:rPr>
          <w:spacing w:val="10"/>
          <w:w w:val="105"/>
        </w:rPr>
        <w:t xml:space="preserve"> </w:t>
      </w:r>
      <w:r>
        <w:rPr>
          <w:w w:val="105"/>
        </w:rPr>
        <w:t>data</w:t>
      </w:r>
      <w:r>
        <w:rPr>
          <w:spacing w:val="11"/>
          <w:w w:val="105"/>
        </w:rPr>
        <w:t xml:space="preserve"> </w:t>
      </w:r>
      <w:r>
        <w:rPr>
          <w:w w:val="105"/>
        </w:rPr>
        <w:t>were</w:t>
      </w:r>
      <w:r>
        <w:rPr>
          <w:spacing w:val="11"/>
          <w:w w:val="105"/>
        </w:rPr>
        <w:t xml:space="preserve"> </w:t>
      </w:r>
      <w:r>
        <w:rPr>
          <w:w w:val="105"/>
        </w:rPr>
        <w:t>subjected</w:t>
      </w:r>
      <w:r>
        <w:rPr>
          <w:spacing w:val="11"/>
          <w:w w:val="105"/>
        </w:rPr>
        <w:t xml:space="preserve"> </w:t>
      </w:r>
      <w:r>
        <w:rPr>
          <w:w w:val="105"/>
        </w:rPr>
        <w:t>to</w:t>
      </w:r>
      <w:r>
        <w:rPr>
          <w:spacing w:val="10"/>
          <w:w w:val="105"/>
        </w:rPr>
        <w:t xml:space="preserve"> </w:t>
      </w:r>
      <w:r>
        <w:rPr>
          <w:w w:val="105"/>
        </w:rPr>
        <w:t>a</w:t>
      </w:r>
      <w:r>
        <w:rPr>
          <w:spacing w:val="12"/>
          <w:w w:val="105"/>
        </w:rPr>
        <w:t xml:space="preserve"> </w:t>
      </w:r>
      <w:r>
        <w:rPr>
          <w:w w:val="105"/>
        </w:rPr>
        <w:t>Bayesian</w:t>
      </w:r>
      <w:r>
        <w:rPr>
          <w:spacing w:val="11"/>
          <w:w w:val="105"/>
        </w:rPr>
        <w:t xml:space="preserve"> </w:t>
      </w:r>
      <w:r>
        <w:rPr>
          <w:w w:val="105"/>
        </w:rPr>
        <w:t>ANOVA</w:t>
      </w:r>
    </w:p>
    <w:p w14:paraId="79E31A52" w14:textId="77777777" w:rsidR="00735E2D" w:rsidRDefault="00000000">
      <w:pPr>
        <w:pStyle w:val="BodyText"/>
      </w:pPr>
      <w:r>
        <w:rPr>
          <w:rFonts w:ascii="Trebuchet MS"/>
          <w:sz w:val="12"/>
        </w:rPr>
        <w:t xml:space="preserve">495    </w:t>
      </w:r>
      <w:r>
        <w:rPr>
          <w:rFonts w:ascii="Trebuchet MS"/>
          <w:spacing w:val="19"/>
          <w:sz w:val="12"/>
        </w:rPr>
        <w:t xml:space="preserve"> </w:t>
      </w:r>
      <w:r>
        <w:rPr>
          <w:w w:val="105"/>
        </w:rPr>
        <w:t>which</w:t>
      </w:r>
      <w:r>
        <w:rPr>
          <w:spacing w:val="16"/>
          <w:w w:val="105"/>
        </w:rPr>
        <w:t xml:space="preserve"> </w:t>
      </w:r>
      <w:r>
        <w:rPr>
          <w:w w:val="105"/>
        </w:rPr>
        <w:t>found</w:t>
      </w:r>
      <w:r>
        <w:rPr>
          <w:spacing w:val="16"/>
          <w:w w:val="105"/>
        </w:rPr>
        <w:t xml:space="preserve"> </w:t>
      </w:r>
      <w:r>
        <w:rPr>
          <w:w w:val="105"/>
        </w:rPr>
        <w:t>that</w:t>
      </w:r>
      <w:r>
        <w:rPr>
          <w:spacing w:val="16"/>
          <w:w w:val="105"/>
        </w:rPr>
        <w:t xml:space="preserve"> </w:t>
      </w:r>
      <w:r>
        <w:rPr>
          <w:w w:val="105"/>
        </w:rPr>
        <w:t>the</w:t>
      </w:r>
      <w:r>
        <w:rPr>
          <w:spacing w:val="15"/>
          <w:w w:val="105"/>
        </w:rPr>
        <w:t xml:space="preserve"> </w:t>
      </w:r>
      <w:r>
        <w:rPr>
          <w:w w:val="105"/>
        </w:rPr>
        <w:t>best</w:t>
      </w:r>
      <w:r>
        <w:rPr>
          <w:spacing w:val="16"/>
          <w:w w:val="105"/>
        </w:rPr>
        <w:t xml:space="preserve"> </w:t>
      </w:r>
      <w:r>
        <w:rPr>
          <w:w w:val="105"/>
        </w:rPr>
        <w:t>fitting</w:t>
      </w:r>
      <w:r>
        <w:rPr>
          <w:spacing w:val="16"/>
          <w:w w:val="105"/>
        </w:rPr>
        <w:t xml:space="preserve"> </w:t>
      </w:r>
      <w:r>
        <w:rPr>
          <w:w w:val="105"/>
        </w:rPr>
        <w:t>model</w:t>
      </w:r>
      <w:r>
        <w:rPr>
          <w:spacing w:val="15"/>
          <w:w w:val="105"/>
        </w:rPr>
        <w:t xml:space="preserve"> </w:t>
      </w:r>
      <w:r>
        <w:rPr>
          <w:w w:val="105"/>
        </w:rPr>
        <w:t>contained</w:t>
      </w:r>
      <w:r>
        <w:rPr>
          <w:spacing w:val="16"/>
          <w:w w:val="105"/>
        </w:rPr>
        <w:t xml:space="preserve"> </w:t>
      </w:r>
      <w:r>
        <w:rPr>
          <w:w w:val="105"/>
        </w:rPr>
        <w:t>the</w:t>
      </w:r>
      <w:r>
        <w:rPr>
          <w:spacing w:val="16"/>
          <w:w w:val="105"/>
        </w:rPr>
        <w:t xml:space="preserve"> </w:t>
      </w:r>
      <w:r>
        <w:rPr>
          <w:w w:val="105"/>
        </w:rPr>
        <w:t>factors</w:t>
      </w:r>
      <w:r>
        <w:rPr>
          <w:spacing w:val="16"/>
          <w:w w:val="105"/>
        </w:rPr>
        <w:t xml:space="preserve"> </w:t>
      </w:r>
      <w:r>
        <w:rPr>
          <w:w w:val="105"/>
        </w:rPr>
        <w:t>of</w:t>
      </w:r>
      <w:r>
        <w:rPr>
          <w:spacing w:val="16"/>
          <w:w w:val="105"/>
        </w:rPr>
        <w:t xml:space="preserve"> </w:t>
      </w:r>
      <w:r>
        <w:rPr>
          <w:w w:val="105"/>
        </w:rPr>
        <w:t>configuration</w:t>
      </w:r>
      <w:r>
        <w:rPr>
          <w:spacing w:val="16"/>
          <w:w w:val="105"/>
        </w:rPr>
        <w:t xml:space="preserve"> </w:t>
      </w:r>
      <w:r>
        <w:rPr>
          <w:w w:val="105"/>
        </w:rPr>
        <w:t>and</w:t>
      </w:r>
      <w:r>
        <w:rPr>
          <w:spacing w:val="15"/>
          <w:w w:val="105"/>
        </w:rPr>
        <w:t xml:space="preserve"> </w:t>
      </w:r>
      <w:proofErr w:type="gramStart"/>
      <w:r>
        <w:rPr>
          <w:w w:val="105"/>
        </w:rPr>
        <w:t>epoch</w:t>
      </w:r>
      <w:proofErr w:type="gramEnd"/>
    </w:p>
    <w:p w14:paraId="1875B819" w14:textId="77777777" w:rsidR="00735E2D" w:rsidRDefault="00000000">
      <w:pPr>
        <w:pStyle w:val="BodyText"/>
        <w:spacing w:before="186"/>
      </w:pPr>
      <w:r>
        <w:rPr>
          <w:rFonts w:ascii="Trebuchet MS" w:hAnsi="Trebuchet MS"/>
          <w:sz w:val="12"/>
        </w:rPr>
        <w:t xml:space="preserve">496    </w:t>
      </w:r>
      <w:r>
        <w:rPr>
          <w:rFonts w:ascii="Trebuchet MS" w:hAnsi="Trebuchet MS"/>
          <w:spacing w:val="19"/>
          <w:sz w:val="12"/>
        </w:rPr>
        <w:t xml:space="preserve"> </w:t>
      </w:r>
      <w:r>
        <w:rPr>
          <w:w w:val="110"/>
        </w:rPr>
        <w:t>but</w:t>
      </w:r>
      <w:r>
        <w:rPr>
          <w:spacing w:val="-13"/>
          <w:w w:val="110"/>
        </w:rPr>
        <w:t xml:space="preserve"> </w:t>
      </w:r>
      <w:r>
        <w:rPr>
          <w:w w:val="110"/>
        </w:rPr>
        <w:t>no</w:t>
      </w:r>
      <w:r>
        <w:rPr>
          <w:spacing w:val="-12"/>
          <w:w w:val="110"/>
        </w:rPr>
        <w:t xml:space="preserve"> </w:t>
      </w:r>
      <w:r>
        <w:rPr>
          <w:w w:val="110"/>
        </w:rPr>
        <w:t>interaction</w:t>
      </w:r>
      <w:r>
        <w:rPr>
          <w:spacing w:val="-12"/>
          <w:w w:val="110"/>
        </w:rPr>
        <w:t xml:space="preserve"> </w:t>
      </w:r>
      <w:r>
        <w:rPr>
          <w:w w:val="110"/>
        </w:rPr>
        <w:t>between</w:t>
      </w:r>
      <w:r>
        <w:rPr>
          <w:spacing w:val="-12"/>
          <w:w w:val="110"/>
        </w:rPr>
        <w:t xml:space="preserve"> </w:t>
      </w:r>
      <w:r>
        <w:rPr>
          <w:w w:val="110"/>
        </w:rPr>
        <w:t>the</w:t>
      </w:r>
      <w:r>
        <w:rPr>
          <w:spacing w:val="-13"/>
          <w:w w:val="110"/>
        </w:rPr>
        <w:t xml:space="preserve"> </w:t>
      </w:r>
      <w:r>
        <w:rPr>
          <w:w w:val="110"/>
        </w:rPr>
        <w:t>factors,</w:t>
      </w:r>
      <w:r>
        <w:rPr>
          <w:spacing w:val="-12"/>
          <w:w w:val="110"/>
        </w:rPr>
        <w:t xml:space="preserve"> </w:t>
      </w:r>
      <w:r>
        <w:rPr>
          <w:w w:val="110"/>
        </w:rPr>
        <w:t>BF</w:t>
      </w:r>
      <w:r>
        <w:rPr>
          <w:rFonts w:ascii="Trebuchet MS" w:hAnsi="Trebuchet MS"/>
          <w:w w:val="110"/>
          <w:vertAlign w:val="subscript"/>
        </w:rPr>
        <w:t>10</w:t>
      </w:r>
      <w:r>
        <w:rPr>
          <w:rFonts w:ascii="Trebuchet MS" w:hAnsi="Trebuchet MS"/>
          <w:spacing w:val="-20"/>
          <w:w w:val="110"/>
        </w:rPr>
        <w:t xml:space="preserve"> </w:t>
      </w:r>
      <w:r>
        <w:rPr>
          <w:w w:val="110"/>
        </w:rPr>
        <w:t>=</w:t>
      </w:r>
      <w:r>
        <w:rPr>
          <w:spacing w:val="-13"/>
          <w:w w:val="110"/>
        </w:rPr>
        <w:t xml:space="preserve"> </w:t>
      </w:r>
      <w:r>
        <w:rPr>
          <w:w w:val="110"/>
        </w:rPr>
        <w:t>1.4x10</w:t>
      </w:r>
      <w:r>
        <w:rPr>
          <w:rFonts w:ascii="Trebuchet MS" w:hAnsi="Trebuchet MS"/>
          <w:w w:val="110"/>
          <w:position w:val="9"/>
          <w:sz w:val="16"/>
        </w:rPr>
        <w:t>14</w:t>
      </w:r>
      <w:r>
        <w:rPr>
          <w:rFonts w:ascii="Trebuchet MS" w:hAnsi="Trebuchet MS"/>
          <w:spacing w:val="8"/>
          <w:w w:val="110"/>
          <w:position w:val="9"/>
          <w:sz w:val="16"/>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0.95%.</w:t>
      </w:r>
      <w:r>
        <w:rPr>
          <w:spacing w:val="5"/>
          <w:w w:val="110"/>
        </w:rPr>
        <w:t xml:space="preserve"> </w:t>
      </w:r>
      <w:r>
        <w:rPr>
          <w:w w:val="110"/>
        </w:rPr>
        <w:t>This</w:t>
      </w:r>
      <w:r>
        <w:rPr>
          <w:spacing w:val="-12"/>
          <w:w w:val="110"/>
        </w:rPr>
        <w:t xml:space="preserve"> </w:t>
      </w:r>
      <w:r>
        <w:rPr>
          <w:w w:val="110"/>
        </w:rPr>
        <w:t>model</w:t>
      </w:r>
      <w:r>
        <w:rPr>
          <w:spacing w:val="-13"/>
          <w:w w:val="110"/>
        </w:rPr>
        <w:t xml:space="preserve"> </w:t>
      </w:r>
      <w:r>
        <w:rPr>
          <w:w w:val="110"/>
        </w:rPr>
        <w:t>provided</w:t>
      </w:r>
      <w:r>
        <w:rPr>
          <w:spacing w:val="-13"/>
          <w:w w:val="110"/>
        </w:rPr>
        <w:t xml:space="preserve"> </w:t>
      </w:r>
      <w:r>
        <w:rPr>
          <w:w w:val="110"/>
        </w:rPr>
        <w:t>a</w:t>
      </w:r>
    </w:p>
    <w:p w14:paraId="772457BE" w14:textId="77777777" w:rsidR="00735E2D" w:rsidRDefault="00000000">
      <w:pPr>
        <w:pStyle w:val="BodyText"/>
        <w:spacing w:before="201"/>
      </w:pPr>
      <w:r>
        <w:rPr>
          <w:rFonts w:ascii="Trebuchet MS"/>
          <w:sz w:val="12"/>
        </w:rPr>
        <w:t xml:space="preserve">497    </w:t>
      </w:r>
      <w:r>
        <w:rPr>
          <w:rFonts w:ascii="Trebuchet MS"/>
          <w:spacing w:val="19"/>
          <w:sz w:val="12"/>
        </w:rPr>
        <w:t xml:space="preserve"> </w:t>
      </w:r>
      <w:r>
        <w:rPr>
          <w:w w:val="105"/>
        </w:rPr>
        <w:t>superior</w:t>
      </w:r>
      <w:r>
        <w:rPr>
          <w:spacing w:val="25"/>
          <w:w w:val="105"/>
        </w:rPr>
        <w:t xml:space="preserve"> </w:t>
      </w:r>
      <w:proofErr w:type="gramStart"/>
      <w:r>
        <w:rPr>
          <w:w w:val="105"/>
        </w:rPr>
        <w:t>fit</w:t>
      </w:r>
      <w:proofErr w:type="gramEnd"/>
      <w:r>
        <w:rPr>
          <w:spacing w:val="25"/>
          <w:w w:val="105"/>
        </w:rPr>
        <w:t xml:space="preserve"> </w:t>
      </w:r>
      <w:r>
        <w:rPr>
          <w:w w:val="105"/>
        </w:rPr>
        <w:t>to</w:t>
      </w:r>
      <w:r>
        <w:rPr>
          <w:spacing w:val="23"/>
          <w:w w:val="105"/>
        </w:rPr>
        <w:t xml:space="preserve"> </w:t>
      </w:r>
      <w:r>
        <w:rPr>
          <w:w w:val="105"/>
        </w:rPr>
        <w:t>the</w:t>
      </w:r>
      <w:r>
        <w:rPr>
          <w:spacing w:val="25"/>
          <w:w w:val="105"/>
        </w:rPr>
        <w:t xml:space="preserve"> </w:t>
      </w:r>
      <w:r>
        <w:rPr>
          <w:w w:val="105"/>
        </w:rPr>
        <w:t>data</w:t>
      </w:r>
      <w:r>
        <w:rPr>
          <w:spacing w:val="24"/>
          <w:w w:val="105"/>
        </w:rPr>
        <w:t xml:space="preserve"> </w:t>
      </w:r>
      <w:r>
        <w:rPr>
          <w:w w:val="105"/>
        </w:rPr>
        <w:t>compared</w:t>
      </w:r>
      <w:r>
        <w:rPr>
          <w:spacing w:val="25"/>
          <w:w w:val="105"/>
        </w:rPr>
        <w:t xml:space="preserve"> </w:t>
      </w:r>
      <w:r>
        <w:rPr>
          <w:w w:val="105"/>
        </w:rPr>
        <w:t>to</w:t>
      </w:r>
      <w:r>
        <w:rPr>
          <w:spacing w:val="24"/>
          <w:w w:val="105"/>
        </w:rPr>
        <w:t xml:space="preserve"> </w:t>
      </w:r>
      <w:r>
        <w:rPr>
          <w:w w:val="105"/>
        </w:rPr>
        <w:t>the</w:t>
      </w:r>
      <w:r>
        <w:rPr>
          <w:spacing w:val="24"/>
          <w:w w:val="105"/>
        </w:rPr>
        <w:t xml:space="preserve"> </w:t>
      </w:r>
      <w:r>
        <w:rPr>
          <w:w w:val="105"/>
        </w:rPr>
        <w:t>next</w:t>
      </w:r>
      <w:r>
        <w:rPr>
          <w:spacing w:val="24"/>
          <w:w w:val="105"/>
        </w:rPr>
        <w:t xml:space="preserve"> </w:t>
      </w:r>
      <w:r>
        <w:rPr>
          <w:w w:val="105"/>
        </w:rPr>
        <w:t>best</w:t>
      </w:r>
      <w:r>
        <w:rPr>
          <w:spacing w:val="24"/>
          <w:w w:val="105"/>
        </w:rPr>
        <w:t xml:space="preserve"> </w:t>
      </w:r>
      <w:r>
        <w:rPr>
          <w:w w:val="105"/>
        </w:rPr>
        <w:t>fitting</w:t>
      </w:r>
      <w:r>
        <w:rPr>
          <w:spacing w:val="24"/>
          <w:w w:val="105"/>
        </w:rPr>
        <w:t xml:space="preserve"> </w:t>
      </w:r>
      <w:r>
        <w:rPr>
          <w:w w:val="105"/>
        </w:rPr>
        <w:t>model</w:t>
      </w:r>
      <w:r>
        <w:rPr>
          <w:spacing w:val="23"/>
          <w:w w:val="105"/>
        </w:rPr>
        <w:t xml:space="preserve"> </w:t>
      </w:r>
      <w:r>
        <w:rPr>
          <w:w w:val="105"/>
        </w:rPr>
        <w:t>that</w:t>
      </w:r>
      <w:r>
        <w:rPr>
          <w:spacing w:val="25"/>
          <w:w w:val="105"/>
        </w:rPr>
        <w:t xml:space="preserve"> </w:t>
      </w:r>
      <w:r>
        <w:rPr>
          <w:w w:val="105"/>
        </w:rPr>
        <w:t>included</w:t>
      </w:r>
      <w:r>
        <w:rPr>
          <w:spacing w:val="24"/>
          <w:w w:val="105"/>
        </w:rPr>
        <w:t xml:space="preserve"> </w:t>
      </w:r>
      <w:r>
        <w:rPr>
          <w:w w:val="105"/>
        </w:rPr>
        <w:t>the</w:t>
      </w:r>
      <w:r>
        <w:rPr>
          <w:spacing w:val="23"/>
          <w:w w:val="105"/>
        </w:rPr>
        <w:t xml:space="preserve"> </w:t>
      </w:r>
      <w:r>
        <w:rPr>
          <w:w w:val="105"/>
        </w:rPr>
        <w:t>two</w:t>
      </w:r>
    </w:p>
    <w:p w14:paraId="48470ADC" w14:textId="77777777" w:rsidR="00735E2D" w:rsidRDefault="00000000">
      <w:pPr>
        <w:pStyle w:val="BodyText"/>
      </w:pPr>
      <w:r>
        <w:rPr>
          <w:rFonts w:ascii="Trebuchet MS" w:hAnsi="Trebuchet MS"/>
          <w:sz w:val="12"/>
        </w:rPr>
        <w:t xml:space="preserve">498    </w:t>
      </w:r>
      <w:r>
        <w:rPr>
          <w:rFonts w:ascii="Trebuchet MS" w:hAnsi="Trebuchet MS"/>
          <w:spacing w:val="19"/>
          <w:sz w:val="12"/>
        </w:rPr>
        <w:t xml:space="preserve"> </w:t>
      </w:r>
      <w:r>
        <w:rPr>
          <w:w w:val="110"/>
        </w:rPr>
        <w:t>factors</w:t>
      </w:r>
      <w:r>
        <w:rPr>
          <w:spacing w:val="-9"/>
          <w:w w:val="110"/>
        </w:rPr>
        <w:t xml:space="preserve"> </w:t>
      </w:r>
      <w:r>
        <w:rPr>
          <w:w w:val="110"/>
        </w:rPr>
        <w:t>and</w:t>
      </w:r>
      <w:r>
        <w:rPr>
          <w:spacing w:val="-10"/>
          <w:w w:val="110"/>
        </w:rPr>
        <w:t xml:space="preserve"> </w:t>
      </w:r>
      <w:r>
        <w:rPr>
          <w:w w:val="110"/>
        </w:rPr>
        <w:t>the</w:t>
      </w:r>
      <w:r>
        <w:rPr>
          <w:spacing w:val="-10"/>
          <w:w w:val="110"/>
        </w:rPr>
        <w:t xml:space="preserve"> </w:t>
      </w:r>
      <w:r>
        <w:rPr>
          <w:w w:val="110"/>
        </w:rPr>
        <w:t>interaction</w:t>
      </w:r>
      <w:r>
        <w:rPr>
          <w:spacing w:val="-10"/>
          <w:w w:val="110"/>
        </w:rPr>
        <w:t xml:space="preserve"> </w:t>
      </w:r>
      <w:r>
        <w:rPr>
          <w:w w:val="110"/>
        </w:rPr>
        <w:t>term,</w:t>
      </w:r>
      <w:r>
        <w:rPr>
          <w:spacing w:val="-10"/>
          <w:w w:val="110"/>
        </w:rPr>
        <w:t xml:space="preserve"> </w:t>
      </w:r>
      <w:r>
        <w:rPr>
          <w:w w:val="110"/>
        </w:rPr>
        <w:t>BF</w:t>
      </w:r>
      <w:r>
        <w:rPr>
          <w:spacing w:val="-9"/>
          <w:w w:val="110"/>
        </w:rPr>
        <w:t xml:space="preserve"> </w:t>
      </w:r>
      <w:r>
        <w:rPr>
          <w:w w:val="110"/>
        </w:rPr>
        <w:t>=</w:t>
      </w:r>
      <w:r>
        <w:rPr>
          <w:spacing w:val="-11"/>
          <w:w w:val="110"/>
        </w:rPr>
        <w:t xml:space="preserve"> </w:t>
      </w:r>
      <w:r>
        <w:rPr>
          <w:w w:val="110"/>
        </w:rPr>
        <w:t>123.74</w:t>
      </w:r>
      <w:r>
        <w:rPr>
          <w:spacing w:val="-9"/>
          <w:w w:val="110"/>
        </w:rPr>
        <w:t xml:space="preserve"> </w:t>
      </w:r>
      <w:r>
        <w:rPr>
          <w:rFonts w:ascii="Microsoft Sans Serif" w:hAnsi="Microsoft Sans Serif"/>
          <w:w w:val="110"/>
        </w:rPr>
        <w:t>±</w:t>
      </w:r>
      <w:r>
        <w:rPr>
          <w:rFonts w:ascii="Microsoft Sans Serif" w:hAnsi="Microsoft Sans Serif"/>
          <w:spacing w:val="-14"/>
          <w:w w:val="110"/>
        </w:rPr>
        <w:t xml:space="preserve"> </w:t>
      </w:r>
      <w:r>
        <w:rPr>
          <w:w w:val="110"/>
        </w:rPr>
        <w:t>1.61%,</w:t>
      </w:r>
      <w:r>
        <w:rPr>
          <w:spacing w:val="-10"/>
          <w:w w:val="110"/>
        </w:rPr>
        <w:t xml:space="preserve"> </w:t>
      </w:r>
      <w:r>
        <w:rPr>
          <w:w w:val="110"/>
        </w:rPr>
        <w:t>providing</w:t>
      </w:r>
      <w:r>
        <w:rPr>
          <w:spacing w:val="-10"/>
          <w:w w:val="110"/>
        </w:rPr>
        <w:t xml:space="preserve"> </w:t>
      </w:r>
      <w:r>
        <w:rPr>
          <w:w w:val="110"/>
        </w:rPr>
        <w:t>strong</w:t>
      </w:r>
      <w:r>
        <w:rPr>
          <w:spacing w:val="-9"/>
          <w:w w:val="110"/>
        </w:rPr>
        <w:t xml:space="preserve"> </w:t>
      </w:r>
      <w:r>
        <w:rPr>
          <w:w w:val="110"/>
        </w:rPr>
        <w:t>support</w:t>
      </w:r>
      <w:r>
        <w:rPr>
          <w:spacing w:val="-11"/>
          <w:w w:val="110"/>
        </w:rPr>
        <w:t xml:space="preserve"> </w:t>
      </w:r>
      <w:r>
        <w:rPr>
          <w:w w:val="110"/>
        </w:rPr>
        <w:t>for</w:t>
      </w:r>
      <w:r>
        <w:rPr>
          <w:spacing w:val="-9"/>
          <w:w w:val="110"/>
        </w:rPr>
        <w:t xml:space="preserve"> </w:t>
      </w:r>
      <w:r>
        <w:rPr>
          <w:w w:val="110"/>
        </w:rPr>
        <w:t>the</w:t>
      </w:r>
    </w:p>
    <w:p w14:paraId="6878770E" w14:textId="77777777" w:rsidR="00735E2D" w:rsidRDefault="00000000">
      <w:pPr>
        <w:pStyle w:val="BodyText"/>
      </w:pPr>
      <w:r>
        <w:rPr>
          <w:rFonts w:ascii="Trebuchet MS"/>
          <w:sz w:val="12"/>
        </w:rPr>
        <w:t xml:space="preserve">499    </w:t>
      </w:r>
      <w:r>
        <w:rPr>
          <w:rFonts w:ascii="Trebuchet MS"/>
          <w:spacing w:val="19"/>
          <w:sz w:val="12"/>
        </w:rPr>
        <w:t xml:space="preserve"> </w:t>
      </w:r>
      <w:proofErr w:type="gramStart"/>
      <w:r>
        <w:rPr>
          <w:w w:val="105"/>
        </w:rPr>
        <w:t>contribution</w:t>
      </w:r>
      <w:proofErr w:type="gramEnd"/>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two</w:t>
      </w:r>
      <w:r>
        <w:rPr>
          <w:spacing w:val="14"/>
          <w:w w:val="105"/>
        </w:rPr>
        <w:t xml:space="preserve"> </w:t>
      </w:r>
      <w:r>
        <w:rPr>
          <w:w w:val="105"/>
        </w:rPr>
        <w:t>factors</w:t>
      </w:r>
      <w:r>
        <w:rPr>
          <w:spacing w:val="14"/>
          <w:w w:val="105"/>
        </w:rPr>
        <w:t xml:space="preserve"> </w:t>
      </w:r>
      <w:r>
        <w:rPr>
          <w:w w:val="105"/>
        </w:rPr>
        <w:t>and</w:t>
      </w:r>
      <w:r>
        <w:rPr>
          <w:spacing w:val="12"/>
          <w:w w:val="105"/>
        </w:rPr>
        <w:t xml:space="preserve"> </w:t>
      </w:r>
      <w:r>
        <w:rPr>
          <w:w w:val="105"/>
        </w:rPr>
        <w:t>the</w:t>
      </w:r>
      <w:r>
        <w:rPr>
          <w:spacing w:val="14"/>
          <w:w w:val="105"/>
        </w:rPr>
        <w:t xml:space="preserve"> </w:t>
      </w:r>
      <w:r>
        <w:rPr>
          <w:w w:val="105"/>
        </w:rPr>
        <w:t>absence</w:t>
      </w:r>
      <w:r>
        <w:rPr>
          <w:spacing w:val="14"/>
          <w:w w:val="105"/>
        </w:rPr>
        <w:t xml:space="preserve"> </w:t>
      </w:r>
      <w:r>
        <w:rPr>
          <w:w w:val="105"/>
        </w:rPr>
        <w:t>of</w:t>
      </w:r>
      <w:r>
        <w:rPr>
          <w:spacing w:val="12"/>
          <w:w w:val="105"/>
        </w:rPr>
        <w:t xml:space="preserve"> </w:t>
      </w:r>
      <w:r>
        <w:rPr>
          <w:w w:val="105"/>
        </w:rPr>
        <w:t>an</w:t>
      </w:r>
      <w:r>
        <w:rPr>
          <w:spacing w:val="14"/>
          <w:w w:val="105"/>
        </w:rPr>
        <w:t xml:space="preserve"> </w:t>
      </w:r>
      <w:r>
        <w:rPr>
          <w:w w:val="105"/>
        </w:rPr>
        <w:t>interaction</w:t>
      </w:r>
      <w:r>
        <w:rPr>
          <w:spacing w:val="14"/>
          <w:w w:val="105"/>
        </w:rPr>
        <w:t xml:space="preserve"> </w:t>
      </w:r>
      <w:r>
        <w:rPr>
          <w:w w:val="105"/>
        </w:rPr>
        <w:t>between</w:t>
      </w:r>
      <w:r>
        <w:rPr>
          <w:spacing w:val="13"/>
          <w:w w:val="105"/>
        </w:rPr>
        <w:t xml:space="preserve"> </w:t>
      </w:r>
      <w:r>
        <w:rPr>
          <w:w w:val="105"/>
        </w:rPr>
        <w:t>the</w:t>
      </w:r>
      <w:r>
        <w:rPr>
          <w:spacing w:val="13"/>
          <w:w w:val="105"/>
        </w:rPr>
        <w:t xml:space="preserve"> </w:t>
      </w:r>
      <w:r>
        <w:rPr>
          <w:w w:val="105"/>
        </w:rPr>
        <w:t>two</w:t>
      </w:r>
      <w:r>
        <w:rPr>
          <w:spacing w:val="14"/>
          <w:w w:val="105"/>
        </w:rPr>
        <w:t xml:space="preserve"> </w:t>
      </w:r>
      <w:r>
        <w:rPr>
          <w:w w:val="105"/>
        </w:rPr>
        <w:t>factors.</w:t>
      </w:r>
    </w:p>
    <w:p w14:paraId="707C4BD2" w14:textId="77777777" w:rsidR="00735E2D" w:rsidRDefault="00735E2D">
      <w:pPr>
        <w:pStyle w:val="BodyText"/>
        <w:spacing w:before="0"/>
        <w:ind w:left="0"/>
        <w:rPr>
          <w:sz w:val="28"/>
        </w:rPr>
      </w:pPr>
    </w:p>
    <w:p w14:paraId="6B759B2B" w14:textId="77777777" w:rsidR="00735E2D" w:rsidRDefault="00000000">
      <w:pPr>
        <w:pStyle w:val="BodyText"/>
        <w:tabs>
          <w:tab w:val="left" w:pos="1259"/>
        </w:tabs>
        <w:spacing w:before="0"/>
      </w:pPr>
      <w:r>
        <w:rPr>
          <w:rFonts w:ascii="Trebuchet MS"/>
          <w:w w:val="105"/>
          <w:sz w:val="12"/>
        </w:rPr>
        <w:t>500</w:t>
      </w:r>
      <w:r>
        <w:rPr>
          <w:rFonts w:ascii="Trebuchet MS"/>
          <w:w w:val="105"/>
          <w:sz w:val="12"/>
        </w:rPr>
        <w:tab/>
      </w:r>
      <w:r>
        <w:rPr>
          <w:w w:val="105"/>
        </w:rPr>
        <w:t>Figure</w:t>
      </w:r>
      <w:r>
        <w:rPr>
          <w:spacing w:val="7"/>
          <w:w w:val="105"/>
        </w:rPr>
        <w:t xml:space="preserve"> </w:t>
      </w:r>
      <w:hyperlink w:anchor="_bookmark4" w:history="1">
        <w:r>
          <w:rPr>
            <w:w w:val="105"/>
          </w:rPr>
          <w:t>4</w:t>
        </w:r>
        <w:r>
          <w:rPr>
            <w:spacing w:val="9"/>
            <w:w w:val="105"/>
          </w:rPr>
          <w:t xml:space="preserve"> </w:t>
        </w:r>
      </w:hyperlink>
      <w:r>
        <w:rPr>
          <w:w w:val="105"/>
        </w:rPr>
        <w:t>shows</w:t>
      </w:r>
      <w:r>
        <w:rPr>
          <w:spacing w:val="8"/>
          <w:w w:val="105"/>
        </w:rPr>
        <w:t xml:space="preserve"> </w:t>
      </w:r>
      <w:r>
        <w:rPr>
          <w:w w:val="105"/>
        </w:rPr>
        <w:t>the</w:t>
      </w:r>
      <w:r>
        <w:rPr>
          <w:spacing w:val="8"/>
          <w:w w:val="105"/>
        </w:rPr>
        <w:t xml:space="preserve"> </w:t>
      </w:r>
      <w:r>
        <w:rPr>
          <w:w w:val="105"/>
        </w:rPr>
        <w:t>mean</w:t>
      </w:r>
      <w:r>
        <w:rPr>
          <w:spacing w:val="8"/>
          <w:w w:val="105"/>
        </w:rPr>
        <w:t xml:space="preserve"> </w:t>
      </w:r>
      <w:r>
        <w:rPr>
          <w:w w:val="105"/>
        </w:rPr>
        <w:t>RTs</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four</w:t>
      </w:r>
      <w:r>
        <w:rPr>
          <w:spacing w:val="8"/>
          <w:w w:val="105"/>
        </w:rPr>
        <w:t xml:space="preserve"> </w:t>
      </w:r>
      <w:r>
        <w:rPr>
          <w:w w:val="105"/>
        </w:rPr>
        <w:t>types</w:t>
      </w:r>
      <w:r>
        <w:rPr>
          <w:spacing w:val="9"/>
          <w:w w:val="105"/>
        </w:rPr>
        <w:t xml:space="preserve"> </w:t>
      </w:r>
      <w:r>
        <w:rPr>
          <w:w w:val="105"/>
        </w:rPr>
        <w:t>of</w:t>
      </w:r>
      <w:r>
        <w:rPr>
          <w:spacing w:val="7"/>
          <w:w w:val="105"/>
        </w:rPr>
        <w:t xml:space="preserve"> </w:t>
      </w:r>
      <w:proofErr w:type="gramStart"/>
      <w:r>
        <w:rPr>
          <w:w w:val="105"/>
        </w:rPr>
        <w:t>configuration</w:t>
      </w:r>
      <w:proofErr w:type="gramEnd"/>
      <w:r>
        <w:rPr>
          <w:w w:val="105"/>
        </w:rPr>
        <w:t>,</w:t>
      </w:r>
      <w:r>
        <w:rPr>
          <w:spacing w:val="9"/>
          <w:w w:val="105"/>
        </w:rPr>
        <w:t xml:space="preserve"> </w:t>
      </w:r>
      <w:r>
        <w:rPr>
          <w:w w:val="105"/>
        </w:rPr>
        <w:t>averaged</w:t>
      </w:r>
      <w:r>
        <w:rPr>
          <w:spacing w:val="9"/>
          <w:w w:val="105"/>
        </w:rPr>
        <w:t xml:space="preserve"> </w:t>
      </w:r>
      <w:r>
        <w:rPr>
          <w:w w:val="105"/>
        </w:rPr>
        <w:t>across</w:t>
      </w:r>
      <w:r>
        <w:rPr>
          <w:spacing w:val="8"/>
          <w:w w:val="105"/>
        </w:rPr>
        <w:t xml:space="preserve"> </w:t>
      </w:r>
      <w:r>
        <w:rPr>
          <w:w w:val="105"/>
        </w:rPr>
        <w:t>the</w:t>
      </w:r>
    </w:p>
    <w:p w14:paraId="19CE9F68" w14:textId="77777777" w:rsidR="00735E2D" w:rsidRDefault="00000000">
      <w:pPr>
        <w:pStyle w:val="BodyText"/>
      </w:pPr>
      <w:r>
        <w:rPr>
          <w:rFonts w:ascii="Trebuchet MS"/>
          <w:sz w:val="12"/>
        </w:rPr>
        <w:t xml:space="preserve">501    </w:t>
      </w:r>
      <w:r>
        <w:rPr>
          <w:rFonts w:ascii="Trebuchet MS"/>
          <w:spacing w:val="19"/>
          <w:sz w:val="12"/>
        </w:rPr>
        <w:t xml:space="preserve"> </w:t>
      </w:r>
      <w:r>
        <w:rPr>
          <w:w w:val="105"/>
        </w:rPr>
        <w:t>5</w:t>
      </w:r>
      <w:r>
        <w:rPr>
          <w:spacing w:val="12"/>
          <w:w w:val="105"/>
        </w:rPr>
        <w:t xml:space="preserve"> </w:t>
      </w:r>
      <w:r>
        <w:rPr>
          <w:w w:val="105"/>
        </w:rPr>
        <w:t>epochs</w:t>
      </w:r>
      <w:r>
        <w:rPr>
          <w:spacing w:val="13"/>
          <w:w w:val="105"/>
        </w:rPr>
        <w:t xml:space="preserve"> </w:t>
      </w:r>
      <w:r>
        <w:rPr>
          <w:w w:val="105"/>
        </w:rPr>
        <w:t>of</w:t>
      </w:r>
      <w:r>
        <w:rPr>
          <w:spacing w:val="11"/>
          <w:w w:val="105"/>
        </w:rPr>
        <w:t xml:space="preserve"> </w:t>
      </w:r>
      <w:r>
        <w:rPr>
          <w:w w:val="105"/>
        </w:rPr>
        <w:t>Phase</w:t>
      </w:r>
      <w:r>
        <w:rPr>
          <w:spacing w:val="13"/>
          <w:w w:val="105"/>
        </w:rPr>
        <w:t xml:space="preserve"> </w:t>
      </w:r>
      <w:r>
        <w:rPr>
          <w:w w:val="105"/>
        </w:rPr>
        <w:t>2</w:t>
      </w:r>
      <w:r>
        <w:rPr>
          <w:spacing w:val="11"/>
          <w:w w:val="105"/>
        </w:rPr>
        <w:t xml:space="preserve"> </w:t>
      </w:r>
      <w:r>
        <w:rPr>
          <w:w w:val="105"/>
        </w:rPr>
        <w:t>(see</w:t>
      </w:r>
      <w:r>
        <w:rPr>
          <w:spacing w:val="12"/>
          <w:w w:val="105"/>
        </w:rPr>
        <w:t xml:space="preserve"> </w:t>
      </w:r>
      <w:r>
        <w:rPr>
          <w:w w:val="105"/>
        </w:rPr>
        <w:t>the</w:t>
      </w:r>
      <w:r>
        <w:rPr>
          <w:spacing w:val="13"/>
          <w:w w:val="105"/>
        </w:rPr>
        <w:t xml:space="preserve"> </w:t>
      </w:r>
      <w:r>
        <w:rPr>
          <w:w w:val="105"/>
        </w:rPr>
        <w:t>Appendix</w:t>
      </w:r>
      <w:r>
        <w:rPr>
          <w:spacing w:val="12"/>
          <w:w w:val="105"/>
        </w:rPr>
        <w:t xml:space="preserve"> </w:t>
      </w:r>
      <w:r>
        <w:rPr>
          <w:w w:val="105"/>
        </w:rPr>
        <w:t>for</w:t>
      </w:r>
      <w:r>
        <w:rPr>
          <w:spacing w:val="13"/>
          <w:w w:val="105"/>
        </w:rPr>
        <w:t xml:space="preserve"> </w:t>
      </w:r>
      <w:r>
        <w:rPr>
          <w:w w:val="105"/>
        </w:rPr>
        <w:t>a</w:t>
      </w:r>
      <w:r>
        <w:rPr>
          <w:spacing w:val="12"/>
          <w:w w:val="105"/>
        </w:rPr>
        <w:t xml:space="preserve"> </w:t>
      </w:r>
      <w:r>
        <w:rPr>
          <w:w w:val="105"/>
        </w:rPr>
        <w:t>plot</w:t>
      </w:r>
      <w:r>
        <w:rPr>
          <w:spacing w:val="12"/>
          <w:w w:val="105"/>
        </w:rPr>
        <w:t xml:space="preserve"> </w:t>
      </w:r>
      <w:r>
        <w:rPr>
          <w:w w:val="105"/>
        </w:rPr>
        <w:t>of</w:t>
      </w:r>
      <w:r>
        <w:rPr>
          <w:spacing w:val="12"/>
          <w:w w:val="105"/>
        </w:rPr>
        <w:t xml:space="preserve"> </w:t>
      </w:r>
      <w:r>
        <w:rPr>
          <w:w w:val="105"/>
        </w:rPr>
        <w:t>these</w:t>
      </w:r>
      <w:r>
        <w:rPr>
          <w:spacing w:val="12"/>
          <w:w w:val="105"/>
        </w:rPr>
        <w:t xml:space="preserve"> </w:t>
      </w:r>
      <w:r>
        <w:rPr>
          <w:w w:val="105"/>
        </w:rPr>
        <w:t>data</w:t>
      </w:r>
      <w:r>
        <w:rPr>
          <w:spacing w:val="12"/>
          <w:w w:val="105"/>
        </w:rPr>
        <w:t xml:space="preserve"> </w:t>
      </w:r>
      <w:r>
        <w:rPr>
          <w:w w:val="105"/>
        </w:rPr>
        <w:t>showing</w:t>
      </w:r>
      <w:r>
        <w:rPr>
          <w:spacing w:val="12"/>
          <w:w w:val="105"/>
        </w:rPr>
        <w:t xml:space="preserve"> </w:t>
      </w:r>
      <w:r>
        <w:rPr>
          <w:w w:val="105"/>
        </w:rPr>
        <w:t>the</w:t>
      </w:r>
      <w:r>
        <w:rPr>
          <w:spacing w:val="13"/>
          <w:w w:val="105"/>
        </w:rPr>
        <w:t xml:space="preserve"> </w:t>
      </w:r>
      <w:r>
        <w:rPr>
          <w:w w:val="105"/>
        </w:rPr>
        <w:t>distribution</w:t>
      </w:r>
      <w:r>
        <w:rPr>
          <w:spacing w:val="13"/>
          <w:w w:val="105"/>
        </w:rPr>
        <w:t xml:space="preserve"> </w:t>
      </w:r>
      <w:r>
        <w:rPr>
          <w:w w:val="105"/>
        </w:rPr>
        <w:t>of</w:t>
      </w:r>
    </w:p>
    <w:p w14:paraId="26C62A15" w14:textId="77777777" w:rsidR="00735E2D" w:rsidRDefault="00000000">
      <w:pPr>
        <w:pStyle w:val="BodyText"/>
      </w:pPr>
      <w:r>
        <w:rPr>
          <w:rFonts w:ascii="Trebuchet MS"/>
          <w:sz w:val="12"/>
        </w:rPr>
        <w:t xml:space="preserve">502    </w:t>
      </w:r>
      <w:r>
        <w:rPr>
          <w:rFonts w:ascii="Trebuchet MS"/>
          <w:spacing w:val="19"/>
          <w:sz w:val="12"/>
        </w:rPr>
        <w:t xml:space="preserve"> </w:t>
      </w:r>
      <w:r>
        <w:rPr>
          <w:w w:val="105"/>
        </w:rPr>
        <w:t>individual</w:t>
      </w:r>
      <w:r>
        <w:rPr>
          <w:spacing w:val="5"/>
          <w:w w:val="105"/>
        </w:rPr>
        <w:t xml:space="preserve"> </w:t>
      </w:r>
      <w:r>
        <w:rPr>
          <w:w w:val="105"/>
        </w:rPr>
        <w:t>data</w:t>
      </w:r>
      <w:r>
        <w:rPr>
          <w:spacing w:val="5"/>
          <w:w w:val="105"/>
        </w:rPr>
        <w:t xml:space="preserve"> </w:t>
      </w:r>
      <w:r>
        <w:rPr>
          <w:w w:val="105"/>
        </w:rPr>
        <w:t>points</w:t>
      </w:r>
      <w:r>
        <w:rPr>
          <w:spacing w:val="4"/>
          <w:w w:val="105"/>
        </w:rPr>
        <w:t xml:space="preserve"> </w:t>
      </w:r>
      <w:r>
        <w:rPr>
          <w:w w:val="105"/>
        </w:rPr>
        <w:t>for</w:t>
      </w:r>
      <w:r>
        <w:rPr>
          <w:spacing w:val="5"/>
          <w:w w:val="105"/>
        </w:rPr>
        <w:t xml:space="preserve"> </w:t>
      </w:r>
      <w:r>
        <w:rPr>
          <w:w w:val="105"/>
        </w:rPr>
        <w:t>RT</w:t>
      </w:r>
      <w:r>
        <w:rPr>
          <w:spacing w:val="6"/>
          <w:w w:val="105"/>
        </w:rPr>
        <w:t xml:space="preserve"> </w:t>
      </w:r>
      <w:r>
        <w:rPr>
          <w:w w:val="105"/>
        </w:rPr>
        <w:t>differences).</w:t>
      </w:r>
      <w:r>
        <w:rPr>
          <w:spacing w:val="28"/>
          <w:w w:val="105"/>
        </w:rPr>
        <w:t xml:space="preserve"> </w:t>
      </w:r>
      <w:r>
        <w:rPr>
          <w:w w:val="105"/>
        </w:rPr>
        <w:t>To</w:t>
      </w:r>
      <w:r>
        <w:rPr>
          <w:spacing w:val="5"/>
          <w:w w:val="105"/>
        </w:rPr>
        <w:t xml:space="preserve"> </w:t>
      </w:r>
      <w:r>
        <w:rPr>
          <w:w w:val="105"/>
        </w:rPr>
        <w:t>explore</w:t>
      </w:r>
      <w:r>
        <w:rPr>
          <w:spacing w:val="5"/>
          <w:w w:val="105"/>
        </w:rPr>
        <w:t xml:space="preserve"> </w:t>
      </w:r>
      <w:r>
        <w:rPr>
          <w:w w:val="105"/>
        </w:rPr>
        <w:t>the</w:t>
      </w:r>
      <w:r>
        <w:rPr>
          <w:spacing w:val="4"/>
          <w:w w:val="105"/>
        </w:rPr>
        <w:t xml:space="preserve"> </w:t>
      </w:r>
      <w:r>
        <w:rPr>
          <w:w w:val="105"/>
        </w:rPr>
        <w:t>differences</w:t>
      </w:r>
      <w:r>
        <w:rPr>
          <w:spacing w:val="6"/>
          <w:w w:val="105"/>
        </w:rPr>
        <w:t xml:space="preserve"> </w:t>
      </w:r>
      <w:r>
        <w:rPr>
          <w:w w:val="105"/>
        </w:rPr>
        <w:t>in</w:t>
      </w:r>
      <w:r>
        <w:rPr>
          <w:spacing w:val="4"/>
          <w:w w:val="105"/>
        </w:rPr>
        <w:t xml:space="preserve"> </w:t>
      </w:r>
      <w:r>
        <w:rPr>
          <w:w w:val="105"/>
        </w:rPr>
        <w:t>response</w:t>
      </w:r>
      <w:r>
        <w:rPr>
          <w:spacing w:val="4"/>
          <w:w w:val="105"/>
        </w:rPr>
        <w:t xml:space="preserve"> </w:t>
      </w:r>
      <w:r>
        <w:rPr>
          <w:w w:val="105"/>
        </w:rPr>
        <w:t>times</w:t>
      </w:r>
    </w:p>
    <w:p w14:paraId="1B491E2E" w14:textId="77777777" w:rsidR="00735E2D" w:rsidRDefault="00000000">
      <w:pPr>
        <w:pStyle w:val="BodyText"/>
      </w:pPr>
      <w:r>
        <w:rPr>
          <w:rFonts w:ascii="Trebuchet MS"/>
          <w:sz w:val="12"/>
        </w:rPr>
        <w:t xml:space="preserve">503    </w:t>
      </w:r>
      <w:r>
        <w:rPr>
          <w:rFonts w:ascii="Trebuchet MS"/>
          <w:spacing w:val="19"/>
          <w:sz w:val="12"/>
        </w:rPr>
        <w:t xml:space="preserve"> </w:t>
      </w:r>
      <w:r>
        <w:rPr>
          <w:w w:val="105"/>
        </w:rPr>
        <w:t>Bayesian</w:t>
      </w:r>
      <w:r>
        <w:rPr>
          <w:spacing w:val="12"/>
          <w:w w:val="105"/>
        </w:rPr>
        <w:t xml:space="preserve"> </w:t>
      </w:r>
      <w:r>
        <w:rPr>
          <w:w w:val="105"/>
        </w:rPr>
        <w:t>t-tests</w:t>
      </w:r>
      <w:r>
        <w:rPr>
          <w:spacing w:val="10"/>
          <w:w w:val="105"/>
        </w:rPr>
        <w:t xml:space="preserve"> </w:t>
      </w:r>
      <w:r>
        <w:rPr>
          <w:w w:val="105"/>
        </w:rPr>
        <w:t>were</w:t>
      </w:r>
      <w:r>
        <w:rPr>
          <w:spacing w:val="12"/>
          <w:w w:val="105"/>
        </w:rPr>
        <w:t xml:space="preserve"> </w:t>
      </w:r>
      <w:r>
        <w:rPr>
          <w:w w:val="105"/>
        </w:rPr>
        <w:t>run</w:t>
      </w:r>
      <w:r>
        <w:rPr>
          <w:spacing w:val="12"/>
          <w:w w:val="105"/>
        </w:rPr>
        <w:t xml:space="preserve"> </w:t>
      </w:r>
      <w:r>
        <w:rPr>
          <w:w w:val="105"/>
        </w:rPr>
        <w:t>for</w:t>
      </w:r>
      <w:r>
        <w:rPr>
          <w:spacing w:val="11"/>
          <w:w w:val="105"/>
        </w:rPr>
        <w:t xml:space="preserve"> </w:t>
      </w:r>
      <w:r>
        <w:rPr>
          <w:w w:val="105"/>
        </w:rPr>
        <w:t>all</w:t>
      </w:r>
      <w:r>
        <w:rPr>
          <w:spacing w:val="11"/>
          <w:w w:val="105"/>
        </w:rPr>
        <w:t xml:space="preserve"> </w:t>
      </w:r>
      <w:r>
        <w:rPr>
          <w:w w:val="105"/>
        </w:rPr>
        <w:t>pairwise</w:t>
      </w:r>
      <w:r>
        <w:rPr>
          <w:spacing w:val="11"/>
          <w:w w:val="105"/>
        </w:rPr>
        <w:t xml:space="preserve"> </w:t>
      </w:r>
      <w:r>
        <w:rPr>
          <w:w w:val="105"/>
        </w:rPr>
        <w:t>comparisons</w:t>
      </w:r>
      <w:r>
        <w:rPr>
          <w:spacing w:val="12"/>
          <w:w w:val="105"/>
        </w:rPr>
        <w:t xml:space="preserve"> </w:t>
      </w:r>
      <w:r>
        <w:rPr>
          <w:w w:val="105"/>
        </w:rPr>
        <w:t>using</w:t>
      </w:r>
      <w:r>
        <w:rPr>
          <w:spacing w:val="11"/>
          <w:w w:val="105"/>
        </w:rPr>
        <w:t xml:space="preserve"> </w:t>
      </w:r>
      <w:proofErr w:type="spellStart"/>
      <w:proofErr w:type="gramStart"/>
      <w:r>
        <w:rPr>
          <w:w w:val="105"/>
        </w:rPr>
        <w:t>BayesFactor</w:t>
      </w:r>
      <w:proofErr w:type="spellEnd"/>
      <w:r>
        <w:rPr>
          <w:w w:val="105"/>
        </w:rPr>
        <w:t>::</w:t>
      </w:r>
      <w:proofErr w:type="spellStart"/>
      <w:proofErr w:type="gramEnd"/>
      <w:r>
        <w:rPr>
          <w:w w:val="105"/>
        </w:rPr>
        <w:t>ttestBF</w:t>
      </w:r>
      <w:proofErr w:type="spellEnd"/>
      <w:r>
        <w:rPr>
          <w:spacing w:val="10"/>
          <w:w w:val="105"/>
        </w:rPr>
        <w:t xml:space="preserve"> </w:t>
      </w:r>
      <w:r>
        <w:rPr>
          <w:w w:val="105"/>
        </w:rPr>
        <w:t>with</w:t>
      </w:r>
      <w:r>
        <w:rPr>
          <w:spacing w:val="12"/>
          <w:w w:val="105"/>
        </w:rPr>
        <w:t xml:space="preserve"> </w:t>
      </w:r>
      <w:r>
        <w:rPr>
          <w:w w:val="105"/>
        </w:rPr>
        <w:t>the</w:t>
      </w:r>
    </w:p>
    <w:p w14:paraId="5F17872D" w14:textId="77777777" w:rsidR="00735E2D" w:rsidRDefault="00000000">
      <w:pPr>
        <w:pStyle w:val="BodyText"/>
        <w:spacing w:before="203"/>
      </w:pPr>
      <w:r>
        <w:rPr>
          <w:rFonts w:ascii="Trebuchet MS"/>
          <w:sz w:val="12"/>
        </w:rPr>
        <w:t xml:space="preserve">504    </w:t>
      </w:r>
      <w:r>
        <w:rPr>
          <w:rFonts w:ascii="Trebuchet MS"/>
          <w:spacing w:val="19"/>
          <w:sz w:val="12"/>
        </w:rPr>
        <w:t xml:space="preserve"> </w:t>
      </w:r>
      <w:r>
        <w:rPr>
          <w:w w:val="105"/>
        </w:rPr>
        <w:t>default</w:t>
      </w:r>
      <w:r>
        <w:rPr>
          <w:spacing w:val="18"/>
          <w:w w:val="105"/>
        </w:rPr>
        <w:t xml:space="preserve"> </w:t>
      </w:r>
      <w:r>
        <w:rPr>
          <w:w w:val="105"/>
        </w:rPr>
        <w:t>Cauchy</w:t>
      </w:r>
      <w:r>
        <w:rPr>
          <w:spacing w:val="18"/>
          <w:w w:val="105"/>
        </w:rPr>
        <w:t xml:space="preserve"> </w:t>
      </w:r>
      <w:r>
        <w:rPr>
          <w:w w:val="105"/>
        </w:rPr>
        <w:t>prior.</w:t>
      </w:r>
      <w:r>
        <w:rPr>
          <w:spacing w:val="46"/>
          <w:w w:val="105"/>
        </w:rPr>
        <w:t xml:space="preserve"> </w:t>
      </w:r>
      <w:r>
        <w:rPr>
          <w:w w:val="105"/>
        </w:rPr>
        <w:t>The</w:t>
      </w:r>
      <w:r>
        <w:rPr>
          <w:spacing w:val="19"/>
          <w:w w:val="105"/>
        </w:rPr>
        <w:t xml:space="preserve"> </w:t>
      </w:r>
      <w:r>
        <w:rPr>
          <w:w w:val="105"/>
        </w:rPr>
        <w:t>response</w:t>
      </w:r>
      <w:r>
        <w:rPr>
          <w:spacing w:val="18"/>
          <w:w w:val="105"/>
        </w:rPr>
        <w:t xml:space="preserve"> </w:t>
      </w:r>
      <w:r>
        <w:rPr>
          <w:w w:val="105"/>
        </w:rPr>
        <w:t>times</w:t>
      </w:r>
      <w:r>
        <w:rPr>
          <w:spacing w:val="18"/>
          <w:w w:val="105"/>
        </w:rPr>
        <w:t xml:space="preserve"> </w:t>
      </w:r>
      <w:r>
        <w:rPr>
          <w:w w:val="105"/>
        </w:rPr>
        <w:t>to</w:t>
      </w:r>
      <w:r>
        <w:rPr>
          <w:spacing w:val="19"/>
          <w:w w:val="105"/>
        </w:rPr>
        <w:t xml:space="preserve"> </w:t>
      </w:r>
      <w:r>
        <w:rPr>
          <w:w w:val="105"/>
        </w:rPr>
        <w:t>repeated</w:t>
      </w:r>
      <w:r>
        <w:rPr>
          <w:spacing w:val="18"/>
          <w:w w:val="105"/>
        </w:rPr>
        <w:t xml:space="preserve"> </w:t>
      </w:r>
      <w:r>
        <w:rPr>
          <w:w w:val="105"/>
        </w:rPr>
        <w:t>and</w:t>
      </w:r>
      <w:r>
        <w:rPr>
          <w:spacing w:val="19"/>
          <w:w w:val="105"/>
        </w:rPr>
        <w:t xml:space="preserve"> </w:t>
      </w:r>
      <w:r>
        <w:rPr>
          <w:w w:val="105"/>
        </w:rPr>
        <w:t>repeated-proximal</w:t>
      </w:r>
    </w:p>
    <w:p w14:paraId="24A9B998" w14:textId="77777777" w:rsidR="00735E2D" w:rsidRDefault="00000000">
      <w:pPr>
        <w:pStyle w:val="BodyText"/>
        <w:spacing w:before="200"/>
      </w:pPr>
      <w:r>
        <w:rPr>
          <w:rFonts w:ascii="Trebuchet MS"/>
          <w:sz w:val="12"/>
        </w:rPr>
        <w:t xml:space="preserve">505    </w:t>
      </w:r>
      <w:r>
        <w:rPr>
          <w:rFonts w:ascii="Trebuchet MS"/>
          <w:spacing w:val="19"/>
          <w:sz w:val="12"/>
        </w:rPr>
        <w:t xml:space="preserve"> </w:t>
      </w:r>
      <w:r>
        <w:rPr>
          <w:w w:val="105"/>
        </w:rPr>
        <w:t>configurations</w:t>
      </w:r>
      <w:r>
        <w:rPr>
          <w:spacing w:val="19"/>
          <w:w w:val="105"/>
        </w:rPr>
        <w:t xml:space="preserve"> </w:t>
      </w:r>
      <w:r>
        <w:rPr>
          <w:w w:val="105"/>
        </w:rPr>
        <w:t>were</w:t>
      </w:r>
      <w:r>
        <w:rPr>
          <w:spacing w:val="19"/>
          <w:w w:val="105"/>
        </w:rPr>
        <w:t xml:space="preserve"> </w:t>
      </w:r>
      <w:r>
        <w:rPr>
          <w:w w:val="105"/>
        </w:rPr>
        <w:t>both</w:t>
      </w:r>
      <w:r>
        <w:rPr>
          <w:spacing w:val="18"/>
          <w:w w:val="105"/>
        </w:rPr>
        <w:t xml:space="preserve"> </w:t>
      </w:r>
      <w:r>
        <w:rPr>
          <w:w w:val="105"/>
        </w:rPr>
        <w:t>faster</w:t>
      </w:r>
      <w:r>
        <w:rPr>
          <w:spacing w:val="19"/>
          <w:w w:val="105"/>
        </w:rPr>
        <w:t xml:space="preserve"> </w:t>
      </w:r>
      <w:r>
        <w:rPr>
          <w:w w:val="105"/>
        </w:rPr>
        <w:t>than</w:t>
      </w:r>
      <w:r>
        <w:rPr>
          <w:spacing w:val="18"/>
          <w:w w:val="105"/>
        </w:rPr>
        <w:t xml:space="preserve"> </w:t>
      </w:r>
      <w:r>
        <w:rPr>
          <w:w w:val="105"/>
        </w:rPr>
        <w:t>those</w:t>
      </w:r>
      <w:r>
        <w:rPr>
          <w:spacing w:val="18"/>
          <w:w w:val="105"/>
        </w:rPr>
        <w:t xml:space="preserve"> </w:t>
      </w:r>
      <w:r>
        <w:rPr>
          <w:w w:val="105"/>
        </w:rPr>
        <w:t>to</w:t>
      </w:r>
      <w:r>
        <w:rPr>
          <w:spacing w:val="18"/>
          <w:w w:val="105"/>
        </w:rPr>
        <w:t xml:space="preserve"> </w:t>
      </w:r>
      <w:r>
        <w:rPr>
          <w:w w:val="105"/>
        </w:rPr>
        <w:t>random</w:t>
      </w:r>
      <w:r>
        <w:rPr>
          <w:spacing w:val="18"/>
          <w:w w:val="105"/>
        </w:rPr>
        <w:t xml:space="preserve"> </w:t>
      </w:r>
      <w:r>
        <w:rPr>
          <w:w w:val="105"/>
        </w:rPr>
        <w:t>configurations,</w:t>
      </w:r>
      <w:r>
        <w:rPr>
          <w:spacing w:val="18"/>
          <w:w w:val="105"/>
        </w:rPr>
        <w:t xml:space="preserve"> </w:t>
      </w:r>
      <w:r>
        <w:rPr>
          <w:w w:val="105"/>
        </w:rPr>
        <w:t>smallest</w:t>
      </w:r>
      <w:r>
        <w:rPr>
          <w:spacing w:val="19"/>
          <w:w w:val="105"/>
        </w:rPr>
        <w:t xml:space="preserve"> </w:t>
      </w:r>
      <w:r>
        <w:rPr>
          <w:w w:val="105"/>
        </w:rPr>
        <w:t>BF</w:t>
      </w:r>
      <w:r>
        <w:rPr>
          <w:rFonts w:ascii="Trebuchet MS"/>
          <w:w w:val="105"/>
          <w:vertAlign w:val="subscript"/>
        </w:rPr>
        <w:t>10</w:t>
      </w:r>
      <w:r>
        <w:rPr>
          <w:rFonts w:ascii="Trebuchet MS"/>
          <w:spacing w:val="15"/>
          <w:w w:val="105"/>
        </w:rPr>
        <w:t xml:space="preserve"> </w:t>
      </w:r>
      <w:r>
        <w:rPr>
          <w:w w:val="105"/>
        </w:rPr>
        <w:t>=</w:t>
      </w:r>
    </w:p>
    <w:p w14:paraId="1E41B371" w14:textId="77777777" w:rsidR="00735E2D" w:rsidRDefault="00000000">
      <w:pPr>
        <w:pStyle w:val="BodyText"/>
        <w:spacing w:before="201"/>
      </w:pPr>
      <w:r>
        <w:rPr>
          <w:rFonts w:ascii="Trebuchet MS" w:hAnsi="Trebuchet MS"/>
          <w:sz w:val="12"/>
        </w:rPr>
        <w:t xml:space="preserve">506    </w:t>
      </w:r>
      <w:r>
        <w:rPr>
          <w:rFonts w:ascii="Trebuchet MS" w:hAnsi="Trebuchet MS"/>
          <w:spacing w:val="19"/>
          <w:sz w:val="12"/>
        </w:rPr>
        <w:t xml:space="preserve"> </w:t>
      </w:r>
      <w:r>
        <w:rPr>
          <w:w w:val="110"/>
        </w:rPr>
        <w:t>10313.81</w:t>
      </w:r>
      <w:r>
        <w:rPr>
          <w:spacing w:val="-13"/>
          <w:w w:val="110"/>
        </w:rPr>
        <w:t xml:space="preserve"> </w:t>
      </w:r>
      <w:r>
        <w:rPr>
          <w:rFonts w:ascii="Microsoft Sans Serif" w:hAnsi="Microsoft Sans Serif"/>
          <w:w w:val="110"/>
        </w:rPr>
        <w:t>±</w:t>
      </w:r>
      <w:r>
        <w:rPr>
          <w:rFonts w:ascii="Microsoft Sans Serif" w:hAnsi="Microsoft Sans Serif"/>
          <w:spacing w:val="-17"/>
          <w:w w:val="110"/>
        </w:rPr>
        <w:t xml:space="preserve"> </w:t>
      </w:r>
      <w:r>
        <w:rPr>
          <w:w w:val="110"/>
        </w:rPr>
        <w:t>0%.</w:t>
      </w:r>
      <w:r>
        <w:rPr>
          <w:spacing w:val="3"/>
          <w:w w:val="110"/>
        </w:rPr>
        <w:t xml:space="preserve"> </w:t>
      </w:r>
      <w:r>
        <w:rPr>
          <w:w w:val="110"/>
        </w:rPr>
        <w:t>In</w:t>
      </w:r>
      <w:r>
        <w:rPr>
          <w:spacing w:val="-13"/>
          <w:w w:val="110"/>
        </w:rPr>
        <w:t xml:space="preserve"> </w:t>
      </w:r>
      <w:r>
        <w:rPr>
          <w:w w:val="110"/>
        </w:rPr>
        <w:t>contrast,</w:t>
      </w:r>
      <w:r>
        <w:rPr>
          <w:spacing w:val="-13"/>
          <w:w w:val="110"/>
        </w:rPr>
        <w:t xml:space="preserve"> </w:t>
      </w:r>
      <w:r>
        <w:rPr>
          <w:w w:val="110"/>
        </w:rPr>
        <w:t>there</w:t>
      </w:r>
      <w:r>
        <w:rPr>
          <w:spacing w:val="-14"/>
          <w:w w:val="110"/>
        </w:rPr>
        <w:t xml:space="preserve"> </w:t>
      </w:r>
      <w:r>
        <w:rPr>
          <w:w w:val="110"/>
        </w:rPr>
        <w:t>was</w:t>
      </w:r>
      <w:r>
        <w:rPr>
          <w:spacing w:val="-14"/>
          <w:w w:val="110"/>
        </w:rPr>
        <w:t xml:space="preserve"> </w:t>
      </w:r>
      <w:r>
        <w:rPr>
          <w:w w:val="110"/>
        </w:rPr>
        <w:t>no</w:t>
      </w:r>
      <w:r>
        <w:rPr>
          <w:spacing w:val="-14"/>
          <w:w w:val="110"/>
        </w:rPr>
        <w:t xml:space="preserve"> </w:t>
      </w:r>
      <w:r>
        <w:rPr>
          <w:w w:val="110"/>
        </w:rPr>
        <w:t>evidence</w:t>
      </w:r>
      <w:r>
        <w:rPr>
          <w:spacing w:val="-13"/>
          <w:w w:val="110"/>
        </w:rPr>
        <w:t xml:space="preserve"> </w:t>
      </w:r>
      <w:r>
        <w:rPr>
          <w:w w:val="110"/>
        </w:rPr>
        <w:t>that</w:t>
      </w:r>
      <w:r>
        <w:rPr>
          <w:spacing w:val="-14"/>
          <w:w w:val="110"/>
        </w:rPr>
        <w:t xml:space="preserve"> </w:t>
      </w:r>
      <w:r>
        <w:rPr>
          <w:w w:val="110"/>
        </w:rPr>
        <w:t>the</w:t>
      </w:r>
      <w:r>
        <w:rPr>
          <w:spacing w:val="-14"/>
          <w:w w:val="110"/>
        </w:rPr>
        <w:t xml:space="preserve"> </w:t>
      </w:r>
      <w:r>
        <w:rPr>
          <w:w w:val="110"/>
        </w:rPr>
        <w:t>response</w:t>
      </w:r>
      <w:r>
        <w:rPr>
          <w:spacing w:val="-13"/>
          <w:w w:val="110"/>
        </w:rPr>
        <w:t xml:space="preserve"> </w:t>
      </w:r>
      <w:r>
        <w:rPr>
          <w:w w:val="110"/>
        </w:rPr>
        <w:t>times</w:t>
      </w:r>
      <w:r>
        <w:rPr>
          <w:spacing w:val="-14"/>
          <w:w w:val="110"/>
        </w:rPr>
        <w:t xml:space="preserve"> </w:t>
      </w:r>
      <w:r>
        <w:rPr>
          <w:w w:val="110"/>
        </w:rPr>
        <w:t>to</w:t>
      </w:r>
    </w:p>
    <w:p w14:paraId="598DCADE" w14:textId="77777777" w:rsidR="00735E2D" w:rsidRDefault="00000000">
      <w:pPr>
        <w:pStyle w:val="BodyText"/>
        <w:spacing w:before="201"/>
      </w:pPr>
      <w:r>
        <w:rPr>
          <w:rFonts w:ascii="Trebuchet MS"/>
          <w:sz w:val="12"/>
        </w:rPr>
        <w:t xml:space="preserve">507    </w:t>
      </w:r>
      <w:r>
        <w:rPr>
          <w:rFonts w:ascii="Trebuchet MS"/>
          <w:spacing w:val="19"/>
          <w:sz w:val="12"/>
        </w:rPr>
        <w:t xml:space="preserve"> </w:t>
      </w:r>
      <w:r>
        <w:rPr>
          <w:w w:val="105"/>
        </w:rPr>
        <w:t>repeated-distal</w:t>
      </w:r>
      <w:r>
        <w:rPr>
          <w:spacing w:val="13"/>
          <w:w w:val="105"/>
        </w:rPr>
        <w:t xml:space="preserve"> </w:t>
      </w:r>
      <w:r>
        <w:rPr>
          <w:w w:val="105"/>
        </w:rPr>
        <w:t>configurations</w:t>
      </w:r>
      <w:r>
        <w:rPr>
          <w:spacing w:val="13"/>
          <w:w w:val="105"/>
        </w:rPr>
        <w:t xml:space="preserve"> </w:t>
      </w:r>
      <w:r>
        <w:rPr>
          <w:w w:val="105"/>
        </w:rPr>
        <w:t>were</w:t>
      </w:r>
      <w:r>
        <w:rPr>
          <w:spacing w:val="13"/>
          <w:w w:val="105"/>
        </w:rPr>
        <w:t xml:space="preserve"> </w:t>
      </w:r>
      <w:r>
        <w:rPr>
          <w:w w:val="105"/>
        </w:rPr>
        <w:t>different</w:t>
      </w:r>
      <w:r>
        <w:rPr>
          <w:spacing w:val="12"/>
          <w:w w:val="105"/>
        </w:rPr>
        <w:t xml:space="preserve"> </w:t>
      </w:r>
      <w:r>
        <w:rPr>
          <w:w w:val="105"/>
        </w:rPr>
        <w:t>from</w:t>
      </w:r>
      <w:r>
        <w:rPr>
          <w:spacing w:val="13"/>
          <w:w w:val="105"/>
        </w:rPr>
        <w:t xml:space="preserve"> </w:t>
      </w:r>
      <w:r>
        <w:rPr>
          <w:w w:val="105"/>
        </w:rPr>
        <w:t>those</w:t>
      </w:r>
      <w:r>
        <w:rPr>
          <w:spacing w:val="12"/>
          <w:w w:val="105"/>
        </w:rPr>
        <w:t xml:space="preserve"> </w:t>
      </w:r>
      <w:r>
        <w:rPr>
          <w:w w:val="105"/>
        </w:rPr>
        <w:t>to</w:t>
      </w:r>
      <w:r>
        <w:rPr>
          <w:spacing w:val="13"/>
          <w:w w:val="105"/>
        </w:rPr>
        <w:t xml:space="preserve"> </w:t>
      </w:r>
      <w:r>
        <w:rPr>
          <w:w w:val="105"/>
        </w:rPr>
        <w:t>random</w:t>
      </w:r>
      <w:r>
        <w:rPr>
          <w:spacing w:val="12"/>
          <w:w w:val="105"/>
        </w:rPr>
        <w:t xml:space="preserve"> </w:t>
      </w:r>
      <w:r>
        <w:rPr>
          <w:w w:val="105"/>
        </w:rPr>
        <w:t>configurations,</w:t>
      </w:r>
      <w:r>
        <w:rPr>
          <w:spacing w:val="12"/>
          <w:w w:val="105"/>
        </w:rPr>
        <w:t xml:space="preserve"> </w:t>
      </w:r>
      <w:r>
        <w:rPr>
          <w:w w:val="105"/>
        </w:rPr>
        <w:t>BF</w:t>
      </w:r>
      <w:r>
        <w:rPr>
          <w:rFonts w:ascii="Trebuchet MS"/>
          <w:w w:val="105"/>
          <w:vertAlign w:val="subscript"/>
        </w:rPr>
        <w:t>10</w:t>
      </w:r>
      <w:r>
        <w:rPr>
          <w:rFonts w:ascii="Trebuchet MS"/>
          <w:spacing w:val="9"/>
          <w:w w:val="105"/>
        </w:rPr>
        <w:t xml:space="preserve"> </w:t>
      </w:r>
      <w:r>
        <w:rPr>
          <w:w w:val="105"/>
        </w:rPr>
        <w:t>=</w:t>
      </w:r>
    </w:p>
    <w:p w14:paraId="2FAC982B" w14:textId="77777777" w:rsidR="00735E2D" w:rsidRDefault="00000000">
      <w:pPr>
        <w:pStyle w:val="BodyText"/>
        <w:spacing w:before="201"/>
      </w:pPr>
      <w:r>
        <w:rPr>
          <w:rFonts w:ascii="Trebuchet MS" w:hAnsi="Trebuchet MS"/>
          <w:sz w:val="12"/>
        </w:rPr>
        <w:t xml:space="preserve">508    </w:t>
      </w:r>
      <w:r>
        <w:rPr>
          <w:rFonts w:ascii="Trebuchet MS" w:hAnsi="Trebuchet MS"/>
          <w:spacing w:val="19"/>
          <w:sz w:val="12"/>
        </w:rPr>
        <w:t xml:space="preserve"> </w:t>
      </w:r>
      <w:r>
        <w:rPr>
          <w:w w:val="105"/>
        </w:rPr>
        <w:t>0.39</w:t>
      </w:r>
      <w:r>
        <w:rPr>
          <w:spacing w:val="13"/>
          <w:w w:val="105"/>
        </w:rPr>
        <w:t xml:space="preserve"> </w:t>
      </w:r>
      <w:r>
        <w:rPr>
          <w:rFonts w:ascii="Microsoft Sans Serif" w:hAnsi="Microsoft Sans Serif"/>
          <w:w w:val="105"/>
        </w:rPr>
        <w:t>±</w:t>
      </w:r>
      <w:r>
        <w:rPr>
          <w:rFonts w:ascii="Microsoft Sans Serif" w:hAnsi="Microsoft Sans Serif"/>
          <w:spacing w:val="8"/>
          <w:w w:val="105"/>
        </w:rPr>
        <w:t xml:space="preserve"> </w:t>
      </w:r>
      <w:r>
        <w:rPr>
          <w:w w:val="105"/>
        </w:rPr>
        <w:t>0.04%.</w:t>
      </w:r>
      <w:r>
        <w:rPr>
          <w:spacing w:val="37"/>
          <w:w w:val="105"/>
        </w:rPr>
        <w:t xml:space="preserve"> </w:t>
      </w:r>
      <w:commentRangeStart w:id="121"/>
      <w:commentRangeStart w:id="122"/>
      <w:r>
        <w:rPr>
          <w:w w:val="105"/>
        </w:rPr>
        <w:t>Response</w:t>
      </w:r>
      <w:r>
        <w:rPr>
          <w:spacing w:val="13"/>
          <w:w w:val="105"/>
        </w:rPr>
        <w:t xml:space="preserve"> </w:t>
      </w:r>
      <w:r>
        <w:rPr>
          <w:w w:val="105"/>
        </w:rPr>
        <w:t>times</w:t>
      </w:r>
      <w:r>
        <w:rPr>
          <w:spacing w:val="11"/>
          <w:w w:val="105"/>
        </w:rPr>
        <w:t xml:space="preserve"> </w:t>
      </w:r>
      <w:r>
        <w:rPr>
          <w:w w:val="105"/>
        </w:rPr>
        <w:t>to</w:t>
      </w:r>
      <w:r>
        <w:rPr>
          <w:spacing w:val="12"/>
          <w:w w:val="105"/>
        </w:rPr>
        <w:t xml:space="preserve"> </w:t>
      </w:r>
      <w:r>
        <w:rPr>
          <w:w w:val="105"/>
        </w:rPr>
        <w:t>repeated</w:t>
      </w:r>
      <w:r>
        <w:rPr>
          <w:spacing w:val="13"/>
          <w:w w:val="105"/>
        </w:rPr>
        <w:t xml:space="preserve"> </w:t>
      </w:r>
      <w:r>
        <w:rPr>
          <w:w w:val="105"/>
        </w:rPr>
        <w:t>configurations</w:t>
      </w:r>
      <w:r>
        <w:rPr>
          <w:spacing w:val="12"/>
          <w:w w:val="105"/>
        </w:rPr>
        <w:t xml:space="preserve"> </w:t>
      </w:r>
      <w:r>
        <w:rPr>
          <w:w w:val="105"/>
        </w:rPr>
        <w:t>were</w:t>
      </w:r>
      <w:r>
        <w:rPr>
          <w:spacing w:val="13"/>
          <w:w w:val="105"/>
        </w:rPr>
        <w:t xml:space="preserve"> </w:t>
      </w:r>
      <w:r>
        <w:rPr>
          <w:w w:val="105"/>
        </w:rPr>
        <w:t>faster</w:t>
      </w:r>
      <w:r>
        <w:rPr>
          <w:spacing w:val="12"/>
          <w:w w:val="105"/>
        </w:rPr>
        <w:t xml:space="preserve"> </w:t>
      </w:r>
      <w:r>
        <w:rPr>
          <w:w w:val="105"/>
        </w:rPr>
        <w:t>than</w:t>
      </w:r>
      <w:r>
        <w:rPr>
          <w:spacing w:val="13"/>
          <w:w w:val="105"/>
        </w:rPr>
        <w:t xml:space="preserve"> </w:t>
      </w:r>
      <w:r>
        <w:rPr>
          <w:w w:val="105"/>
        </w:rPr>
        <w:t>those</w:t>
      </w:r>
      <w:r>
        <w:rPr>
          <w:spacing w:val="12"/>
          <w:w w:val="105"/>
        </w:rPr>
        <w:t xml:space="preserve"> </w:t>
      </w:r>
      <w:r>
        <w:rPr>
          <w:w w:val="105"/>
        </w:rPr>
        <w:t>to</w:t>
      </w:r>
    </w:p>
    <w:p w14:paraId="0B566438" w14:textId="77777777" w:rsidR="00735E2D" w:rsidRDefault="00000000">
      <w:pPr>
        <w:pStyle w:val="BodyText"/>
        <w:spacing w:before="201"/>
      </w:pPr>
      <w:r>
        <w:rPr>
          <w:rFonts w:ascii="Trebuchet MS" w:hAnsi="Trebuchet MS"/>
          <w:sz w:val="12"/>
        </w:rPr>
        <w:t xml:space="preserve">509    </w:t>
      </w:r>
      <w:r>
        <w:rPr>
          <w:rFonts w:ascii="Trebuchet MS" w:hAnsi="Trebuchet MS"/>
          <w:spacing w:val="19"/>
          <w:sz w:val="12"/>
        </w:rPr>
        <w:t xml:space="preserve"> </w:t>
      </w:r>
      <w:r>
        <w:rPr>
          <w:w w:val="105"/>
        </w:rPr>
        <w:t>repeated-proximal</w:t>
      </w:r>
      <w:r>
        <w:rPr>
          <w:spacing w:val="12"/>
          <w:w w:val="105"/>
        </w:rPr>
        <w:t xml:space="preserve"> </w:t>
      </w:r>
      <w:r>
        <w:rPr>
          <w:w w:val="105"/>
        </w:rPr>
        <w:t>configurations,</w:t>
      </w:r>
      <w:r>
        <w:rPr>
          <w:spacing w:val="12"/>
          <w:w w:val="105"/>
        </w:rPr>
        <w:t xml:space="preserve"> </w:t>
      </w:r>
      <w:r>
        <w:rPr>
          <w:w w:val="105"/>
        </w:rPr>
        <w:t>BF</w:t>
      </w:r>
      <w:r>
        <w:rPr>
          <w:rFonts w:ascii="Trebuchet MS" w:hAnsi="Trebuchet MS"/>
          <w:w w:val="105"/>
          <w:vertAlign w:val="subscript"/>
        </w:rPr>
        <w:t>10</w:t>
      </w:r>
      <w:r>
        <w:rPr>
          <w:rFonts w:ascii="Trebuchet MS" w:hAnsi="Trebuchet MS"/>
          <w:spacing w:val="8"/>
          <w:w w:val="105"/>
        </w:rPr>
        <w:t xml:space="preserve"> </w:t>
      </w:r>
      <w:r>
        <w:rPr>
          <w:w w:val="105"/>
        </w:rPr>
        <w:t>=</w:t>
      </w:r>
      <w:r>
        <w:rPr>
          <w:spacing w:val="11"/>
          <w:w w:val="105"/>
        </w:rPr>
        <w:t xml:space="preserve"> </w:t>
      </w:r>
      <w:r>
        <w:rPr>
          <w:w w:val="105"/>
        </w:rPr>
        <w:t>4.67</w:t>
      </w:r>
      <w:r>
        <w:rPr>
          <w:spacing w:val="11"/>
          <w:w w:val="105"/>
        </w:rPr>
        <w:t xml:space="preserve"> </w:t>
      </w:r>
      <w:r>
        <w:rPr>
          <w:rFonts w:ascii="Microsoft Sans Serif" w:hAnsi="Microsoft Sans Serif"/>
          <w:w w:val="105"/>
        </w:rPr>
        <w:t>±</w:t>
      </w:r>
      <w:r>
        <w:rPr>
          <w:rFonts w:ascii="Microsoft Sans Serif" w:hAnsi="Microsoft Sans Serif"/>
          <w:spacing w:val="9"/>
          <w:w w:val="105"/>
        </w:rPr>
        <w:t xml:space="preserve"> </w:t>
      </w:r>
      <w:r>
        <w:rPr>
          <w:w w:val="105"/>
        </w:rPr>
        <w:t>0%.</w:t>
      </w:r>
      <w:r>
        <w:rPr>
          <w:spacing w:val="37"/>
          <w:w w:val="105"/>
        </w:rPr>
        <w:t xml:space="preserve"> </w:t>
      </w:r>
      <w:commentRangeEnd w:id="121"/>
      <w:r w:rsidR="00944BC3">
        <w:rPr>
          <w:rStyle w:val="CommentReference"/>
        </w:rPr>
        <w:commentReference w:id="121"/>
      </w:r>
      <w:commentRangeEnd w:id="122"/>
      <w:r w:rsidR="00F9058C">
        <w:rPr>
          <w:rStyle w:val="CommentReference"/>
        </w:rPr>
        <w:commentReference w:id="122"/>
      </w:r>
      <w:r>
        <w:rPr>
          <w:w w:val="105"/>
        </w:rPr>
        <w:t>Response</w:t>
      </w:r>
      <w:r>
        <w:rPr>
          <w:spacing w:val="11"/>
          <w:w w:val="105"/>
        </w:rPr>
        <w:t xml:space="preserve"> </w:t>
      </w:r>
      <w:r>
        <w:rPr>
          <w:w w:val="105"/>
        </w:rPr>
        <w:t>times</w:t>
      </w:r>
      <w:r>
        <w:rPr>
          <w:spacing w:val="12"/>
          <w:w w:val="105"/>
        </w:rPr>
        <w:t xml:space="preserve"> </w:t>
      </w:r>
      <w:r>
        <w:rPr>
          <w:w w:val="105"/>
        </w:rPr>
        <w:t>to</w:t>
      </w:r>
      <w:r>
        <w:rPr>
          <w:spacing w:val="11"/>
          <w:w w:val="105"/>
        </w:rPr>
        <w:t xml:space="preserve"> </w:t>
      </w:r>
      <w:r>
        <w:rPr>
          <w:w w:val="105"/>
        </w:rPr>
        <w:t>repeated-</w:t>
      </w:r>
      <w:proofErr w:type="gramStart"/>
      <w:r>
        <w:rPr>
          <w:w w:val="105"/>
        </w:rPr>
        <w:t>proximal</w:t>
      </w:r>
      <w:proofErr w:type="gramEnd"/>
    </w:p>
    <w:p w14:paraId="0C4F6D79" w14:textId="77777777" w:rsidR="00735E2D" w:rsidRDefault="00735E2D">
      <w:pPr>
        <w:sectPr w:rsidR="00735E2D">
          <w:pgSz w:w="12240" w:h="15840"/>
          <w:pgMar w:top="1360" w:right="1280" w:bottom="280" w:left="900" w:header="649" w:footer="0" w:gutter="0"/>
          <w:cols w:space="720"/>
        </w:sectPr>
      </w:pPr>
    </w:p>
    <w:p w14:paraId="5E27661D" w14:textId="77777777" w:rsidR="00735E2D" w:rsidRDefault="00735E2D">
      <w:pPr>
        <w:pStyle w:val="BodyText"/>
        <w:spacing w:before="2"/>
        <w:ind w:left="0"/>
        <w:rPr>
          <w:sz w:val="22"/>
        </w:rPr>
      </w:pPr>
    </w:p>
    <w:p w14:paraId="2885585A" w14:textId="347AE7B0" w:rsidR="00735E2D" w:rsidRDefault="003F2FDD">
      <w:pPr>
        <w:spacing w:before="96"/>
        <w:ind w:left="2021"/>
        <w:rPr>
          <w:rFonts w:ascii="Arial MT"/>
          <w:sz w:val="19"/>
        </w:rPr>
      </w:pPr>
      <w:r>
        <w:rPr>
          <w:noProof/>
        </w:rPr>
        <mc:AlternateContent>
          <mc:Choice Requires="wpg">
            <w:drawing>
              <wp:anchor distT="0" distB="0" distL="114300" distR="114300" simplePos="0" relativeHeight="15732224" behindDoc="0" locked="0" layoutInCell="1" allowOverlap="1" wp14:anchorId="39676196" wp14:editId="48AD1E94">
                <wp:simplePos x="0" y="0"/>
                <wp:positionH relativeFrom="page">
                  <wp:posOffset>2157095</wp:posOffset>
                </wp:positionH>
                <wp:positionV relativeFrom="paragraph">
                  <wp:posOffset>-6350</wp:posOffset>
                </wp:positionV>
                <wp:extent cx="3939540" cy="3051810"/>
                <wp:effectExtent l="0" t="0" r="0" b="0"/>
                <wp:wrapNone/>
                <wp:docPr id="100"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3051810"/>
                          <a:chOff x="3397" y="-10"/>
                          <a:chExt cx="6204" cy="4806"/>
                        </a:xfrm>
                      </wpg:grpSpPr>
                      <wps:wsp>
                        <wps:cNvPr id="101" name="Rectangle 115"/>
                        <wps:cNvSpPr>
                          <a:spLocks noChangeArrowheads="1"/>
                        </wps:cNvSpPr>
                        <wps:spPr bwMode="auto">
                          <a:xfrm>
                            <a:off x="3675" y="2953"/>
                            <a:ext cx="1317" cy="1782"/>
                          </a:xfrm>
                          <a:prstGeom prst="rect">
                            <a:avLst/>
                          </a:prstGeom>
                          <a:solidFill>
                            <a:srgbClr val="C1262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AutoShape 114"/>
                        <wps:cNvSpPr>
                          <a:spLocks/>
                        </wps:cNvSpPr>
                        <wps:spPr bwMode="auto">
                          <a:xfrm>
                            <a:off x="3675" y="2953"/>
                            <a:ext cx="1317" cy="1782"/>
                          </a:xfrm>
                          <a:custGeom>
                            <a:avLst/>
                            <a:gdLst>
                              <a:gd name="T0" fmla="+- 0 3676 3676"/>
                              <a:gd name="T1" fmla="*/ T0 w 1317"/>
                              <a:gd name="T2" fmla="+- 0 2954 2954"/>
                              <a:gd name="T3" fmla="*/ 2954 h 1782"/>
                              <a:gd name="T4" fmla="+- 0 4992 3676"/>
                              <a:gd name="T5" fmla="*/ T4 w 1317"/>
                              <a:gd name="T6" fmla="+- 0 2954 2954"/>
                              <a:gd name="T7" fmla="*/ 2954 h 1782"/>
                              <a:gd name="T8" fmla="+- 0 4992 3676"/>
                              <a:gd name="T9" fmla="*/ T8 w 1317"/>
                              <a:gd name="T10" fmla="+- 0 4736 2954"/>
                              <a:gd name="T11" fmla="*/ 4736 h 1782"/>
                              <a:gd name="T12" fmla="+- 0 3676 3676"/>
                              <a:gd name="T13" fmla="*/ T12 w 1317"/>
                              <a:gd name="T14" fmla="+- 0 4736 2954"/>
                              <a:gd name="T15" fmla="*/ 4736 h 1782"/>
                              <a:gd name="T16" fmla="+- 0 3676 3676"/>
                              <a:gd name="T17" fmla="*/ T16 w 1317"/>
                              <a:gd name="T18" fmla="+- 0 2954 2954"/>
                              <a:gd name="T19" fmla="*/ 2954 h 1782"/>
                            </a:gdLst>
                            <a:ahLst/>
                            <a:cxnLst>
                              <a:cxn ang="0">
                                <a:pos x="T1" y="T3"/>
                              </a:cxn>
                              <a:cxn ang="0">
                                <a:pos x="T5" y="T7"/>
                              </a:cxn>
                              <a:cxn ang="0">
                                <a:pos x="T9" y="T11"/>
                              </a:cxn>
                              <a:cxn ang="0">
                                <a:pos x="T13" y="T15"/>
                              </a:cxn>
                              <a:cxn ang="0">
                                <a:pos x="T17" y="T19"/>
                              </a:cxn>
                            </a:cxnLst>
                            <a:rect l="0" t="0" r="r" b="b"/>
                            <a:pathLst>
                              <a:path w="1317" h="1782">
                                <a:moveTo>
                                  <a:pt x="0" y="0"/>
                                </a:moveTo>
                                <a:lnTo>
                                  <a:pt x="1316" y="0"/>
                                </a:lnTo>
                                <a:lnTo>
                                  <a:pt x="1316" y="1782"/>
                                </a:lnTo>
                                <a:moveTo>
                                  <a:pt x="0" y="178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AutoShape 113"/>
                        <wps:cNvSpPr>
                          <a:spLocks/>
                        </wps:cNvSpPr>
                        <wps:spPr bwMode="auto">
                          <a:xfrm>
                            <a:off x="4297" y="2682"/>
                            <a:ext cx="74" cy="544"/>
                          </a:xfrm>
                          <a:custGeom>
                            <a:avLst/>
                            <a:gdLst>
                              <a:gd name="T0" fmla="+- 0 4298 4298"/>
                              <a:gd name="T1" fmla="*/ T0 w 74"/>
                              <a:gd name="T2" fmla="+- 0 2682 2682"/>
                              <a:gd name="T3" fmla="*/ 2682 h 544"/>
                              <a:gd name="T4" fmla="+- 0 4371 4298"/>
                              <a:gd name="T5" fmla="*/ T4 w 74"/>
                              <a:gd name="T6" fmla="+- 0 2682 2682"/>
                              <a:gd name="T7" fmla="*/ 2682 h 544"/>
                              <a:gd name="T8" fmla="+- 0 4334 4298"/>
                              <a:gd name="T9" fmla="*/ T8 w 74"/>
                              <a:gd name="T10" fmla="+- 0 2682 2682"/>
                              <a:gd name="T11" fmla="*/ 2682 h 544"/>
                              <a:gd name="T12" fmla="+- 0 4334 4298"/>
                              <a:gd name="T13" fmla="*/ T12 w 74"/>
                              <a:gd name="T14" fmla="+- 0 3225 2682"/>
                              <a:gd name="T15" fmla="*/ 3225 h 544"/>
                              <a:gd name="T16" fmla="+- 0 4298 4298"/>
                              <a:gd name="T17" fmla="*/ T16 w 74"/>
                              <a:gd name="T18" fmla="+- 0 3225 2682"/>
                              <a:gd name="T19" fmla="*/ 3225 h 544"/>
                              <a:gd name="T20" fmla="+- 0 4371 4298"/>
                              <a:gd name="T21" fmla="*/ T20 w 74"/>
                              <a:gd name="T22" fmla="+- 0 3225 2682"/>
                              <a:gd name="T23" fmla="*/ 3225 h 544"/>
                            </a:gdLst>
                            <a:ahLst/>
                            <a:cxnLst>
                              <a:cxn ang="0">
                                <a:pos x="T1" y="T3"/>
                              </a:cxn>
                              <a:cxn ang="0">
                                <a:pos x="T5" y="T7"/>
                              </a:cxn>
                              <a:cxn ang="0">
                                <a:pos x="T9" y="T11"/>
                              </a:cxn>
                              <a:cxn ang="0">
                                <a:pos x="T13" y="T15"/>
                              </a:cxn>
                              <a:cxn ang="0">
                                <a:pos x="T17" y="T19"/>
                              </a:cxn>
                              <a:cxn ang="0">
                                <a:pos x="T21" y="T23"/>
                              </a:cxn>
                            </a:cxnLst>
                            <a:rect l="0" t="0" r="r" b="b"/>
                            <a:pathLst>
                              <a:path w="74" h="544">
                                <a:moveTo>
                                  <a:pt x="0" y="0"/>
                                </a:moveTo>
                                <a:lnTo>
                                  <a:pt x="73" y="0"/>
                                </a:lnTo>
                                <a:moveTo>
                                  <a:pt x="36" y="0"/>
                                </a:moveTo>
                                <a:lnTo>
                                  <a:pt x="36" y="543"/>
                                </a:lnTo>
                                <a:moveTo>
                                  <a:pt x="0" y="543"/>
                                </a:moveTo>
                                <a:lnTo>
                                  <a:pt x="73" y="543"/>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112"/>
                        <wps:cNvSpPr>
                          <a:spLocks noChangeArrowheads="1"/>
                        </wps:cNvSpPr>
                        <wps:spPr bwMode="auto">
                          <a:xfrm>
                            <a:off x="8064" y="984"/>
                            <a:ext cx="1317" cy="3752"/>
                          </a:xfrm>
                          <a:prstGeom prst="rect">
                            <a:avLst/>
                          </a:prstGeom>
                          <a:solidFill>
                            <a:srgbClr val="0080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AutoShape 111"/>
                        <wps:cNvSpPr>
                          <a:spLocks/>
                        </wps:cNvSpPr>
                        <wps:spPr bwMode="auto">
                          <a:xfrm>
                            <a:off x="8064" y="984"/>
                            <a:ext cx="1317" cy="3752"/>
                          </a:xfrm>
                          <a:custGeom>
                            <a:avLst/>
                            <a:gdLst>
                              <a:gd name="T0" fmla="+- 0 8064 8064"/>
                              <a:gd name="T1" fmla="*/ T0 w 1317"/>
                              <a:gd name="T2" fmla="+- 0 984 984"/>
                              <a:gd name="T3" fmla="*/ 984 h 3752"/>
                              <a:gd name="T4" fmla="+- 0 9381 8064"/>
                              <a:gd name="T5" fmla="*/ T4 w 1317"/>
                              <a:gd name="T6" fmla="+- 0 984 984"/>
                              <a:gd name="T7" fmla="*/ 984 h 3752"/>
                              <a:gd name="T8" fmla="+- 0 9381 8064"/>
                              <a:gd name="T9" fmla="*/ T8 w 1317"/>
                              <a:gd name="T10" fmla="+- 0 4736 984"/>
                              <a:gd name="T11" fmla="*/ 4736 h 3752"/>
                              <a:gd name="T12" fmla="+- 0 8064 8064"/>
                              <a:gd name="T13" fmla="*/ T12 w 1317"/>
                              <a:gd name="T14" fmla="+- 0 4736 984"/>
                              <a:gd name="T15" fmla="*/ 4736 h 3752"/>
                              <a:gd name="T16" fmla="+- 0 8064 8064"/>
                              <a:gd name="T17" fmla="*/ T16 w 1317"/>
                              <a:gd name="T18" fmla="+- 0 984 984"/>
                              <a:gd name="T19" fmla="*/ 984 h 3752"/>
                            </a:gdLst>
                            <a:ahLst/>
                            <a:cxnLst>
                              <a:cxn ang="0">
                                <a:pos x="T1" y="T3"/>
                              </a:cxn>
                              <a:cxn ang="0">
                                <a:pos x="T5" y="T7"/>
                              </a:cxn>
                              <a:cxn ang="0">
                                <a:pos x="T9" y="T11"/>
                              </a:cxn>
                              <a:cxn ang="0">
                                <a:pos x="T13" y="T15"/>
                              </a:cxn>
                              <a:cxn ang="0">
                                <a:pos x="T17" y="T19"/>
                              </a:cxn>
                            </a:cxnLst>
                            <a:rect l="0" t="0" r="r" b="b"/>
                            <a:pathLst>
                              <a:path w="1317" h="3752">
                                <a:moveTo>
                                  <a:pt x="0" y="0"/>
                                </a:moveTo>
                                <a:lnTo>
                                  <a:pt x="1317" y="0"/>
                                </a:lnTo>
                                <a:lnTo>
                                  <a:pt x="1317" y="3752"/>
                                </a:lnTo>
                                <a:moveTo>
                                  <a:pt x="0" y="375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AutoShape 110"/>
                        <wps:cNvSpPr>
                          <a:spLocks/>
                        </wps:cNvSpPr>
                        <wps:spPr bwMode="auto">
                          <a:xfrm>
                            <a:off x="8686" y="657"/>
                            <a:ext cx="74" cy="653"/>
                          </a:xfrm>
                          <a:custGeom>
                            <a:avLst/>
                            <a:gdLst>
                              <a:gd name="T0" fmla="+- 0 8686 8686"/>
                              <a:gd name="T1" fmla="*/ T0 w 74"/>
                              <a:gd name="T2" fmla="+- 0 658 658"/>
                              <a:gd name="T3" fmla="*/ 658 h 653"/>
                              <a:gd name="T4" fmla="+- 0 8759 8686"/>
                              <a:gd name="T5" fmla="*/ T4 w 74"/>
                              <a:gd name="T6" fmla="+- 0 658 658"/>
                              <a:gd name="T7" fmla="*/ 658 h 653"/>
                              <a:gd name="T8" fmla="+- 0 8723 8686"/>
                              <a:gd name="T9" fmla="*/ T8 w 74"/>
                              <a:gd name="T10" fmla="+- 0 658 658"/>
                              <a:gd name="T11" fmla="*/ 658 h 653"/>
                              <a:gd name="T12" fmla="+- 0 8723 8686"/>
                              <a:gd name="T13" fmla="*/ T12 w 74"/>
                              <a:gd name="T14" fmla="+- 0 1310 658"/>
                              <a:gd name="T15" fmla="*/ 1310 h 653"/>
                              <a:gd name="T16" fmla="+- 0 8686 8686"/>
                              <a:gd name="T17" fmla="*/ T16 w 74"/>
                              <a:gd name="T18" fmla="+- 0 1310 658"/>
                              <a:gd name="T19" fmla="*/ 1310 h 653"/>
                              <a:gd name="T20" fmla="+- 0 8759 8686"/>
                              <a:gd name="T21" fmla="*/ T20 w 74"/>
                              <a:gd name="T22" fmla="+- 0 1310 658"/>
                              <a:gd name="T23" fmla="*/ 1310 h 653"/>
                            </a:gdLst>
                            <a:ahLst/>
                            <a:cxnLst>
                              <a:cxn ang="0">
                                <a:pos x="T1" y="T3"/>
                              </a:cxn>
                              <a:cxn ang="0">
                                <a:pos x="T5" y="T7"/>
                              </a:cxn>
                              <a:cxn ang="0">
                                <a:pos x="T9" y="T11"/>
                              </a:cxn>
                              <a:cxn ang="0">
                                <a:pos x="T13" y="T15"/>
                              </a:cxn>
                              <a:cxn ang="0">
                                <a:pos x="T17" y="T19"/>
                              </a:cxn>
                              <a:cxn ang="0">
                                <a:pos x="T21" y="T23"/>
                              </a:cxn>
                            </a:cxnLst>
                            <a:rect l="0" t="0" r="r" b="b"/>
                            <a:pathLst>
                              <a:path w="74" h="653">
                                <a:moveTo>
                                  <a:pt x="0" y="0"/>
                                </a:moveTo>
                                <a:lnTo>
                                  <a:pt x="73" y="0"/>
                                </a:lnTo>
                                <a:moveTo>
                                  <a:pt x="37" y="0"/>
                                </a:moveTo>
                                <a:lnTo>
                                  <a:pt x="37" y="652"/>
                                </a:lnTo>
                                <a:moveTo>
                                  <a:pt x="0" y="652"/>
                                </a:moveTo>
                                <a:lnTo>
                                  <a:pt x="73" y="652"/>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Rectangle 109"/>
                        <wps:cNvSpPr>
                          <a:spLocks noChangeArrowheads="1"/>
                        </wps:cNvSpPr>
                        <wps:spPr bwMode="auto">
                          <a:xfrm>
                            <a:off x="6601" y="1220"/>
                            <a:ext cx="1317" cy="3516"/>
                          </a:xfrm>
                          <a:prstGeom prst="rect">
                            <a:avLst/>
                          </a:prstGeom>
                          <a:solidFill>
                            <a:srgbClr val="E69E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AutoShape 108"/>
                        <wps:cNvSpPr>
                          <a:spLocks/>
                        </wps:cNvSpPr>
                        <wps:spPr bwMode="auto">
                          <a:xfrm>
                            <a:off x="6601" y="1220"/>
                            <a:ext cx="1317" cy="3516"/>
                          </a:xfrm>
                          <a:custGeom>
                            <a:avLst/>
                            <a:gdLst>
                              <a:gd name="T0" fmla="+- 0 6602 6602"/>
                              <a:gd name="T1" fmla="*/ T0 w 1317"/>
                              <a:gd name="T2" fmla="+- 0 1220 1220"/>
                              <a:gd name="T3" fmla="*/ 1220 h 3516"/>
                              <a:gd name="T4" fmla="+- 0 7918 6602"/>
                              <a:gd name="T5" fmla="*/ T4 w 1317"/>
                              <a:gd name="T6" fmla="+- 0 1220 1220"/>
                              <a:gd name="T7" fmla="*/ 1220 h 3516"/>
                              <a:gd name="T8" fmla="+- 0 7918 6602"/>
                              <a:gd name="T9" fmla="*/ T8 w 1317"/>
                              <a:gd name="T10" fmla="+- 0 4736 1220"/>
                              <a:gd name="T11" fmla="*/ 4736 h 3516"/>
                              <a:gd name="T12" fmla="+- 0 6602 6602"/>
                              <a:gd name="T13" fmla="*/ T12 w 1317"/>
                              <a:gd name="T14" fmla="+- 0 4736 1220"/>
                              <a:gd name="T15" fmla="*/ 4736 h 3516"/>
                              <a:gd name="T16" fmla="+- 0 6602 6602"/>
                              <a:gd name="T17" fmla="*/ T16 w 1317"/>
                              <a:gd name="T18" fmla="+- 0 1220 1220"/>
                              <a:gd name="T19" fmla="*/ 1220 h 3516"/>
                            </a:gdLst>
                            <a:ahLst/>
                            <a:cxnLst>
                              <a:cxn ang="0">
                                <a:pos x="T1" y="T3"/>
                              </a:cxn>
                              <a:cxn ang="0">
                                <a:pos x="T5" y="T7"/>
                              </a:cxn>
                              <a:cxn ang="0">
                                <a:pos x="T9" y="T11"/>
                              </a:cxn>
                              <a:cxn ang="0">
                                <a:pos x="T13" y="T15"/>
                              </a:cxn>
                              <a:cxn ang="0">
                                <a:pos x="T17" y="T19"/>
                              </a:cxn>
                            </a:cxnLst>
                            <a:rect l="0" t="0" r="r" b="b"/>
                            <a:pathLst>
                              <a:path w="1317" h="3516">
                                <a:moveTo>
                                  <a:pt x="0" y="0"/>
                                </a:moveTo>
                                <a:lnTo>
                                  <a:pt x="1316" y="0"/>
                                </a:lnTo>
                                <a:lnTo>
                                  <a:pt x="1316" y="3516"/>
                                </a:lnTo>
                                <a:moveTo>
                                  <a:pt x="0" y="3516"/>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AutoShape 107"/>
                        <wps:cNvSpPr>
                          <a:spLocks/>
                        </wps:cNvSpPr>
                        <wps:spPr bwMode="auto">
                          <a:xfrm>
                            <a:off x="7223" y="871"/>
                            <a:ext cx="74" cy="698"/>
                          </a:xfrm>
                          <a:custGeom>
                            <a:avLst/>
                            <a:gdLst>
                              <a:gd name="T0" fmla="+- 0 7223 7223"/>
                              <a:gd name="T1" fmla="*/ T0 w 74"/>
                              <a:gd name="T2" fmla="+- 0 872 872"/>
                              <a:gd name="T3" fmla="*/ 872 h 698"/>
                              <a:gd name="T4" fmla="+- 0 7296 7223"/>
                              <a:gd name="T5" fmla="*/ T4 w 74"/>
                              <a:gd name="T6" fmla="+- 0 872 872"/>
                              <a:gd name="T7" fmla="*/ 872 h 698"/>
                              <a:gd name="T8" fmla="+- 0 7260 7223"/>
                              <a:gd name="T9" fmla="*/ T8 w 74"/>
                              <a:gd name="T10" fmla="+- 0 872 872"/>
                              <a:gd name="T11" fmla="*/ 872 h 698"/>
                              <a:gd name="T12" fmla="+- 0 7260 7223"/>
                              <a:gd name="T13" fmla="*/ T12 w 74"/>
                              <a:gd name="T14" fmla="+- 0 1569 872"/>
                              <a:gd name="T15" fmla="*/ 1569 h 698"/>
                              <a:gd name="T16" fmla="+- 0 7223 7223"/>
                              <a:gd name="T17" fmla="*/ T16 w 74"/>
                              <a:gd name="T18" fmla="+- 0 1569 872"/>
                              <a:gd name="T19" fmla="*/ 1569 h 698"/>
                              <a:gd name="T20" fmla="+- 0 7296 7223"/>
                              <a:gd name="T21" fmla="*/ T20 w 74"/>
                              <a:gd name="T22" fmla="+- 0 1569 872"/>
                              <a:gd name="T23" fmla="*/ 1569 h 698"/>
                            </a:gdLst>
                            <a:ahLst/>
                            <a:cxnLst>
                              <a:cxn ang="0">
                                <a:pos x="T1" y="T3"/>
                              </a:cxn>
                              <a:cxn ang="0">
                                <a:pos x="T5" y="T7"/>
                              </a:cxn>
                              <a:cxn ang="0">
                                <a:pos x="T9" y="T11"/>
                              </a:cxn>
                              <a:cxn ang="0">
                                <a:pos x="T13" y="T15"/>
                              </a:cxn>
                              <a:cxn ang="0">
                                <a:pos x="T17" y="T19"/>
                              </a:cxn>
                              <a:cxn ang="0">
                                <a:pos x="T21" y="T23"/>
                              </a:cxn>
                            </a:cxnLst>
                            <a:rect l="0" t="0" r="r" b="b"/>
                            <a:pathLst>
                              <a:path w="74" h="698">
                                <a:moveTo>
                                  <a:pt x="0" y="0"/>
                                </a:moveTo>
                                <a:lnTo>
                                  <a:pt x="73" y="0"/>
                                </a:lnTo>
                                <a:moveTo>
                                  <a:pt x="37" y="0"/>
                                </a:moveTo>
                                <a:lnTo>
                                  <a:pt x="37" y="697"/>
                                </a:lnTo>
                                <a:moveTo>
                                  <a:pt x="0" y="697"/>
                                </a:moveTo>
                                <a:lnTo>
                                  <a:pt x="73" y="697"/>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Rectangle 106"/>
                        <wps:cNvSpPr>
                          <a:spLocks noChangeArrowheads="1"/>
                        </wps:cNvSpPr>
                        <wps:spPr bwMode="auto">
                          <a:xfrm>
                            <a:off x="5138" y="2344"/>
                            <a:ext cx="1317" cy="2392"/>
                          </a:xfrm>
                          <a:prstGeom prst="rect">
                            <a:avLst/>
                          </a:prstGeom>
                          <a:solidFill>
                            <a:srgbClr val="56B3E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AutoShape 105"/>
                        <wps:cNvSpPr>
                          <a:spLocks/>
                        </wps:cNvSpPr>
                        <wps:spPr bwMode="auto">
                          <a:xfrm>
                            <a:off x="5138" y="2344"/>
                            <a:ext cx="1317" cy="2392"/>
                          </a:xfrm>
                          <a:custGeom>
                            <a:avLst/>
                            <a:gdLst>
                              <a:gd name="T0" fmla="+- 0 5139 5139"/>
                              <a:gd name="T1" fmla="*/ T0 w 1317"/>
                              <a:gd name="T2" fmla="+- 0 2344 2344"/>
                              <a:gd name="T3" fmla="*/ 2344 h 2392"/>
                              <a:gd name="T4" fmla="+- 0 6455 5139"/>
                              <a:gd name="T5" fmla="*/ T4 w 1317"/>
                              <a:gd name="T6" fmla="+- 0 2344 2344"/>
                              <a:gd name="T7" fmla="*/ 2344 h 2392"/>
                              <a:gd name="T8" fmla="+- 0 6455 5139"/>
                              <a:gd name="T9" fmla="*/ T8 w 1317"/>
                              <a:gd name="T10" fmla="+- 0 4736 2344"/>
                              <a:gd name="T11" fmla="*/ 4736 h 2392"/>
                              <a:gd name="T12" fmla="+- 0 5139 5139"/>
                              <a:gd name="T13" fmla="*/ T12 w 1317"/>
                              <a:gd name="T14" fmla="+- 0 4736 2344"/>
                              <a:gd name="T15" fmla="*/ 4736 h 2392"/>
                              <a:gd name="T16" fmla="+- 0 5139 5139"/>
                              <a:gd name="T17" fmla="*/ T16 w 1317"/>
                              <a:gd name="T18" fmla="+- 0 2344 2344"/>
                              <a:gd name="T19" fmla="*/ 2344 h 2392"/>
                            </a:gdLst>
                            <a:ahLst/>
                            <a:cxnLst>
                              <a:cxn ang="0">
                                <a:pos x="T1" y="T3"/>
                              </a:cxn>
                              <a:cxn ang="0">
                                <a:pos x="T5" y="T7"/>
                              </a:cxn>
                              <a:cxn ang="0">
                                <a:pos x="T9" y="T11"/>
                              </a:cxn>
                              <a:cxn ang="0">
                                <a:pos x="T13" y="T15"/>
                              </a:cxn>
                              <a:cxn ang="0">
                                <a:pos x="T17" y="T19"/>
                              </a:cxn>
                            </a:cxnLst>
                            <a:rect l="0" t="0" r="r" b="b"/>
                            <a:pathLst>
                              <a:path w="1317" h="2392">
                                <a:moveTo>
                                  <a:pt x="0" y="0"/>
                                </a:moveTo>
                                <a:lnTo>
                                  <a:pt x="1316" y="0"/>
                                </a:lnTo>
                                <a:lnTo>
                                  <a:pt x="1316" y="2392"/>
                                </a:lnTo>
                                <a:moveTo>
                                  <a:pt x="0" y="2392"/>
                                </a:moveTo>
                                <a:lnTo>
                                  <a:pt x="0" y="0"/>
                                </a:lnTo>
                              </a:path>
                            </a:pathLst>
                          </a:custGeom>
                          <a:noFill/>
                          <a:ln w="27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AutoShape 104"/>
                        <wps:cNvSpPr>
                          <a:spLocks/>
                        </wps:cNvSpPr>
                        <wps:spPr bwMode="auto">
                          <a:xfrm>
                            <a:off x="5760" y="2046"/>
                            <a:ext cx="74" cy="596"/>
                          </a:xfrm>
                          <a:custGeom>
                            <a:avLst/>
                            <a:gdLst>
                              <a:gd name="T0" fmla="+- 0 5760 5760"/>
                              <a:gd name="T1" fmla="*/ T0 w 74"/>
                              <a:gd name="T2" fmla="+- 0 2046 2046"/>
                              <a:gd name="T3" fmla="*/ 2046 h 596"/>
                              <a:gd name="T4" fmla="+- 0 5834 5760"/>
                              <a:gd name="T5" fmla="*/ T4 w 74"/>
                              <a:gd name="T6" fmla="+- 0 2046 2046"/>
                              <a:gd name="T7" fmla="*/ 2046 h 596"/>
                              <a:gd name="T8" fmla="+- 0 5797 5760"/>
                              <a:gd name="T9" fmla="*/ T8 w 74"/>
                              <a:gd name="T10" fmla="+- 0 2046 2046"/>
                              <a:gd name="T11" fmla="*/ 2046 h 596"/>
                              <a:gd name="T12" fmla="+- 0 5797 5760"/>
                              <a:gd name="T13" fmla="*/ T12 w 74"/>
                              <a:gd name="T14" fmla="+- 0 2642 2046"/>
                              <a:gd name="T15" fmla="*/ 2642 h 596"/>
                              <a:gd name="T16" fmla="+- 0 5760 5760"/>
                              <a:gd name="T17" fmla="*/ T16 w 74"/>
                              <a:gd name="T18" fmla="+- 0 2642 2046"/>
                              <a:gd name="T19" fmla="*/ 2642 h 596"/>
                              <a:gd name="T20" fmla="+- 0 5834 5760"/>
                              <a:gd name="T21" fmla="*/ T20 w 74"/>
                              <a:gd name="T22" fmla="+- 0 2642 2046"/>
                              <a:gd name="T23" fmla="*/ 2642 h 596"/>
                            </a:gdLst>
                            <a:ahLst/>
                            <a:cxnLst>
                              <a:cxn ang="0">
                                <a:pos x="T1" y="T3"/>
                              </a:cxn>
                              <a:cxn ang="0">
                                <a:pos x="T5" y="T7"/>
                              </a:cxn>
                              <a:cxn ang="0">
                                <a:pos x="T9" y="T11"/>
                              </a:cxn>
                              <a:cxn ang="0">
                                <a:pos x="T13" y="T15"/>
                              </a:cxn>
                              <a:cxn ang="0">
                                <a:pos x="T17" y="T19"/>
                              </a:cxn>
                              <a:cxn ang="0">
                                <a:pos x="T21" y="T23"/>
                              </a:cxn>
                            </a:cxnLst>
                            <a:rect l="0" t="0" r="r" b="b"/>
                            <a:pathLst>
                              <a:path w="74" h="596">
                                <a:moveTo>
                                  <a:pt x="0" y="0"/>
                                </a:moveTo>
                                <a:lnTo>
                                  <a:pt x="74" y="0"/>
                                </a:lnTo>
                                <a:moveTo>
                                  <a:pt x="37" y="0"/>
                                </a:moveTo>
                                <a:lnTo>
                                  <a:pt x="37" y="596"/>
                                </a:lnTo>
                                <a:moveTo>
                                  <a:pt x="0" y="596"/>
                                </a:moveTo>
                                <a:lnTo>
                                  <a:pt x="74" y="596"/>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Line 103"/>
                        <wps:cNvCnPr>
                          <a:cxnSpLocks noChangeShapeType="1"/>
                        </wps:cNvCnPr>
                        <wps:spPr bwMode="auto">
                          <a:xfrm>
                            <a:off x="3456" y="4736"/>
                            <a:ext cx="0"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102"/>
                        <wps:cNvSpPr>
                          <a:spLocks/>
                        </wps:cNvSpPr>
                        <wps:spPr bwMode="auto">
                          <a:xfrm>
                            <a:off x="3396" y="205"/>
                            <a:ext cx="60" cy="4315"/>
                          </a:xfrm>
                          <a:custGeom>
                            <a:avLst/>
                            <a:gdLst>
                              <a:gd name="T0" fmla="+- 0 3397 3397"/>
                              <a:gd name="T1" fmla="*/ T0 w 60"/>
                              <a:gd name="T2" fmla="+- 0 4520 206"/>
                              <a:gd name="T3" fmla="*/ 4520 h 4315"/>
                              <a:gd name="T4" fmla="+- 0 3456 3397"/>
                              <a:gd name="T5" fmla="*/ T4 w 60"/>
                              <a:gd name="T6" fmla="+- 0 4520 206"/>
                              <a:gd name="T7" fmla="*/ 4520 h 4315"/>
                              <a:gd name="T8" fmla="+- 0 3397 3397"/>
                              <a:gd name="T9" fmla="*/ T8 w 60"/>
                              <a:gd name="T10" fmla="+- 0 3441 206"/>
                              <a:gd name="T11" fmla="*/ 3441 h 4315"/>
                              <a:gd name="T12" fmla="+- 0 3456 3397"/>
                              <a:gd name="T13" fmla="*/ T12 w 60"/>
                              <a:gd name="T14" fmla="+- 0 3441 206"/>
                              <a:gd name="T15" fmla="*/ 3441 h 4315"/>
                              <a:gd name="T16" fmla="+- 0 3397 3397"/>
                              <a:gd name="T17" fmla="*/ T16 w 60"/>
                              <a:gd name="T18" fmla="+- 0 2363 206"/>
                              <a:gd name="T19" fmla="*/ 2363 h 4315"/>
                              <a:gd name="T20" fmla="+- 0 3456 3397"/>
                              <a:gd name="T21" fmla="*/ T20 w 60"/>
                              <a:gd name="T22" fmla="+- 0 2363 206"/>
                              <a:gd name="T23" fmla="*/ 2363 h 4315"/>
                              <a:gd name="T24" fmla="+- 0 3397 3397"/>
                              <a:gd name="T25" fmla="*/ T24 w 60"/>
                              <a:gd name="T26" fmla="+- 0 1284 206"/>
                              <a:gd name="T27" fmla="*/ 1284 h 4315"/>
                              <a:gd name="T28" fmla="+- 0 3456 3397"/>
                              <a:gd name="T29" fmla="*/ T28 w 60"/>
                              <a:gd name="T30" fmla="+- 0 1284 206"/>
                              <a:gd name="T31" fmla="*/ 1284 h 4315"/>
                              <a:gd name="T32" fmla="+- 0 3397 3397"/>
                              <a:gd name="T33" fmla="*/ T32 w 60"/>
                              <a:gd name="T34" fmla="+- 0 206 206"/>
                              <a:gd name="T35" fmla="*/ 206 h 4315"/>
                              <a:gd name="T36" fmla="+- 0 3456 3397"/>
                              <a:gd name="T37" fmla="*/ T36 w 60"/>
                              <a:gd name="T38" fmla="+- 0 206 206"/>
                              <a:gd name="T39" fmla="*/ 206 h 43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4315">
                                <a:moveTo>
                                  <a:pt x="0" y="4314"/>
                                </a:moveTo>
                                <a:lnTo>
                                  <a:pt x="59" y="4314"/>
                                </a:lnTo>
                                <a:moveTo>
                                  <a:pt x="0" y="3235"/>
                                </a:moveTo>
                                <a:lnTo>
                                  <a:pt x="59" y="3235"/>
                                </a:lnTo>
                                <a:moveTo>
                                  <a:pt x="0" y="2157"/>
                                </a:moveTo>
                                <a:lnTo>
                                  <a:pt x="59" y="2157"/>
                                </a:lnTo>
                                <a:moveTo>
                                  <a:pt x="0" y="1078"/>
                                </a:moveTo>
                                <a:lnTo>
                                  <a:pt x="59" y="1078"/>
                                </a:lnTo>
                                <a:moveTo>
                                  <a:pt x="0" y="0"/>
                                </a:moveTo>
                                <a:lnTo>
                                  <a:pt x="59"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Line 101"/>
                        <wps:cNvCnPr>
                          <a:cxnSpLocks noChangeShapeType="1"/>
                        </wps:cNvCnPr>
                        <wps:spPr bwMode="auto">
                          <a:xfrm>
                            <a:off x="3456" y="4736"/>
                            <a:ext cx="6144"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00"/>
                        <wps:cNvSpPr>
                          <a:spLocks/>
                        </wps:cNvSpPr>
                        <wps:spPr bwMode="auto">
                          <a:xfrm>
                            <a:off x="4334" y="4735"/>
                            <a:ext cx="4389" cy="60"/>
                          </a:xfrm>
                          <a:custGeom>
                            <a:avLst/>
                            <a:gdLst>
                              <a:gd name="T0" fmla="+- 0 4334 4334"/>
                              <a:gd name="T1" fmla="*/ T0 w 4389"/>
                              <a:gd name="T2" fmla="+- 0 4796 4736"/>
                              <a:gd name="T3" fmla="*/ 4796 h 60"/>
                              <a:gd name="T4" fmla="+- 0 4334 4334"/>
                              <a:gd name="T5" fmla="*/ T4 w 4389"/>
                              <a:gd name="T6" fmla="+- 0 4736 4736"/>
                              <a:gd name="T7" fmla="*/ 4736 h 60"/>
                              <a:gd name="T8" fmla="+- 0 5797 4334"/>
                              <a:gd name="T9" fmla="*/ T8 w 4389"/>
                              <a:gd name="T10" fmla="+- 0 4796 4736"/>
                              <a:gd name="T11" fmla="*/ 4796 h 60"/>
                              <a:gd name="T12" fmla="+- 0 5797 4334"/>
                              <a:gd name="T13" fmla="*/ T12 w 4389"/>
                              <a:gd name="T14" fmla="+- 0 4736 4736"/>
                              <a:gd name="T15" fmla="*/ 4736 h 60"/>
                              <a:gd name="T16" fmla="+- 0 7260 4334"/>
                              <a:gd name="T17" fmla="*/ T16 w 4389"/>
                              <a:gd name="T18" fmla="+- 0 4796 4736"/>
                              <a:gd name="T19" fmla="*/ 4796 h 60"/>
                              <a:gd name="T20" fmla="+- 0 7260 4334"/>
                              <a:gd name="T21" fmla="*/ T20 w 4389"/>
                              <a:gd name="T22" fmla="+- 0 4736 4736"/>
                              <a:gd name="T23" fmla="*/ 4736 h 60"/>
                              <a:gd name="T24" fmla="+- 0 8723 4334"/>
                              <a:gd name="T25" fmla="*/ T24 w 4389"/>
                              <a:gd name="T26" fmla="+- 0 4796 4736"/>
                              <a:gd name="T27" fmla="*/ 4796 h 60"/>
                              <a:gd name="T28" fmla="+- 0 8723 4334"/>
                              <a:gd name="T29" fmla="*/ T28 w 4389"/>
                              <a:gd name="T30" fmla="+- 0 4736 4736"/>
                              <a:gd name="T31" fmla="*/ 4736 h 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389" h="60">
                                <a:moveTo>
                                  <a:pt x="0" y="60"/>
                                </a:moveTo>
                                <a:lnTo>
                                  <a:pt x="0" y="0"/>
                                </a:lnTo>
                                <a:moveTo>
                                  <a:pt x="1463" y="60"/>
                                </a:moveTo>
                                <a:lnTo>
                                  <a:pt x="1463" y="0"/>
                                </a:lnTo>
                                <a:moveTo>
                                  <a:pt x="2926" y="60"/>
                                </a:moveTo>
                                <a:lnTo>
                                  <a:pt x="2926" y="0"/>
                                </a:lnTo>
                                <a:moveTo>
                                  <a:pt x="4389" y="60"/>
                                </a:moveTo>
                                <a:lnTo>
                                  <a:pt x="4389"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ACCBB1" id="Group 99" o:spid="_x0000_s1026" style="position:absolute;margin-left:169.85pt;margin-top:-.5pt;width:310.2pt;height:240.3pt;z-index:15732224;mso-position-horizontal-relative:page" coordorigin="3397,-10" coordsize="6204,4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">
                <v:rect id="Rectangle 115" o:spid="_x0000_s1027" style="position:absolute;left:3675;top:2953;width:131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" fillcolor="#c1262d" stroked="f"/>
                <v:shape id="AutoShape 114" o:spid="_x0000_s1028" style="position:absolute;left:3675;top:2953;width:1317;height:1782;visibility:visible;mso-wrap-style:square;v-text-anchor:top" coordsize="1317,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" path="m,l1316,r,1782m,1782l,e" filled="f" strokeweight=".75281mm">
                  <v:path arrowok="t" o:connecttype="custom" o:connectlocs="0,2954;1316,2954;1316,4736;0,4736;0,2954" o:connectangles="0,0,0,0,0"/>
                </v:shape>
                <v:shape id="AutoShape 113" o:spid="_x0000_s1029" style="position:absolute;left:4297;top:2682;width:74;height:544;visibility:visible;mso-wrap-style:square;v-text-anchor:top" coordsize="7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" path="m,l73,m36,r,543m,543r73,e" filled="f" strokeweight=".37642mm">
                  <v:path arrowok="t" o:connecttype="custom" o:connectlocs="0,2682;73,2682;36,2682;36,3225;0,3225;73,3225" o:connectangles="0,0,0,0,0,0"/>
                </v:shape>
                <v:rect id="Rectangle 112" o:spid="_x0000_s1030" style="position:absolute;left:8064;top:984;width:13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" fillcolor="#008075" stroked="f"/>
                <v:shape id="AutoShape 111" o:spid="_x0000_s1031" style="position:absolute;left:8064;top:984;width:1317;height:3752;visibility:visible;mso-wrap-style:square;v-text-anchor:top" coordsize="1317,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" path="m,l1317,r,3752m,3752l,e" filled="f" strokeweight=".75281mm">
                  <v:path arrowok="t" o:connecttype="custom" o:connectlocs="0,984;1317,984;1317,4736;0,4736;0,984" o:connectangles="0,0,0,0,0"/>
                </v:shape>
                <v:shape id="AutoShape 110" o:spid="_x0000_s1032" style="position:absolute;left:8686;top:657;width:74;height:653;visibility:visible;mso-wrap-style:square;v-text-anchor:top" coordsize="74,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" path="m,l73,m37,r,652m,652r73,e" filled="f" strokeweight=".37642mm">
                  <v:path arrowok="t" o:connecttype="custom" o:connectlocs="0,658;73,658;37,658;37,1310;0,1310;73,1310" o:connectangles="0,0,0,0,0,0"/>
                </v:shape>
                <v:rect id="Rectangle 109" o:spid="_x0000_s1033" style="position:absolute;left:6601;top:1220;width:1317;height:3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" fillcolor="#e69e00" stroked="f"/>
                <v:shape id="AutoShape 108" o:spid="_x0000_s1034" style="position:absolute;left:6601;top:1220;width:1317;height:3516;visibility:visible;mso-wrap-style:square;v-text-anchor:top" coordsize="1317,3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" path="m,l1316,r,3516m,3516l,e" filled="f" strokeweight=".75281mm">
                  <v:path arrowok="t" o:connecttype="custom" o:connectlocs="0,1220;1316,1220;1316,4736;0,4736;0,1220" o:connectangles="0,0,0,0,0"/>
                </v:shape>
                <v:shape id="AutoShape 107" o:spid="_x0000_s1035" style="position:absolute;left:7223;top:871;width:74;height:698;visibility:visible;mso-wrap-style:square;v-text-anchor:top" coordsize="7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" path="m,l73,m37,r,697m,697r73,e" filled="f" strokeweight=".37642mm">
                  <v:path arrowok="t" o:connecttype="custom" o:connectlocs="0,872;73,872;37,872;37,1569;0,1569;73,1569" o:connectangles="0,0,0,0,0,0"/>
                </v:shape>
                <v:rect id="Rectangle 106" o:spid="_x0000_s1036" style="position:absolute;left:5138;top:2344;width:1317;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" fillcolor="#56b3e8" stroked="f"/>
                <v:shape id="AutoShape 105" o:spid="_x0000_s1037" style="position:absolute;left:5138;top:2344;width:1317;height:2392;visibility:visible;mso-wrap-style:square;v-text-anchor:top" coordsize="1317,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" path="m,l1316,r,2392m,2392l,e" filled="f" strokeweight=".75281mm">
                  <v:path arrowok="t" o:connecttype="custom" o:connectlocs="0,2344;1316,2344;1316,4736;0,4736;0,2344" o:connectangles="0,0,0,0,0"/>
                </v:shape>
                <v:shape id="AutoShape 104" o:spid="_x0000_s1038" style="position:absolute;left:5760;top:2046;width:74;height:596;visibility:visible;mso-wrap-style:square;v-text-anchor:top" coordsize="74,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" path="m,l74,m37,r,596m,596r74,e" filled="f" strokeweight=".37642mm">
                  <v:path arrowok="t" o:connecttype="custom" o:connectlocs="0,2046;74,2046;37,2046;37,2642;0,2642;74,2642" o:connectangles="0,0,0,0,0,0"/>
                </v:shape>
                <v:line id="Line 103" o:spid="_x0000_s1039" style="position:absolute;visibility:visible;mso-wrap-style:square" from="3456,4736" to="3456,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" strokeweight=".41061mm"/>
                <v:shape id="AutoShape 102" o:spid="_x0000_s1040" style="position:absolute;left:3396;top:205;width:60;height:4315;visibility:visible;mso-wrap-style:square;v-text-anchor:top" coordsize="60,4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" path="m,4314r59,m,3235r59,m,2157r59,m,1078r59,m,l59,e" filled="f" strokecolor="#333" strokeweight=".41061mm">
                  <v:path arrowok="t" o:connecttype="custom" o:connectlocs="0,4520;59,4520;0,3441;59,3441;0,2363;59,2363;0,1284;59,1284;0,206;59,206" o:connectangles="0,0,0,0,0,0,0,0,0,0"/>
                </v:shape>
                <v:line id="Line 101" o:spid="_x0000_s1041" style="position:absolute;visibility:visible;mso-wrap-style:square" from="3456,4736" to="9600,4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" strokeweight=".41061mm"/>
                <v:shape id="AutoShape 100" o:spid="_x0000_s1042" style="position:absolute;left:4334;top:4735;width:4389;height:60;visibility:visible;mso-wrap-style:square;v-text-anchor:top" coordsize="43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" path="m,60l,m1463,60r,-60m2926,60r,-60m4389,60r,-60e" filled="f" strokecolor="#333" strokeweight=".41061mm">
                  <v:path arrowok="t" o:connecttype="custom" o:connectlocs="0,4796;0,4736;1463,4796;1463,4736;2926,4796;2926,4736;4389,4796;4389,4736" o:connectangles="0,0,0,0,0,0,0,0"/>
                </v:shape>
                <w10:wrap anchorx="page"/>
              </v:group>
            </w:pict>
          </mc:Fallback>
        </mc:AlternateContent>
      </w:r>
      <w:bookmarkStart w:id="123" w:name="_bookmark4"/>
      <w:bookmarkEnd w:id="123"/>
      <w:r>
        <w:rPr>
          <w:rFonts w:ascii="Arial MT"/>
          <w:color w:val="4D4D4D"/>
          <w:sz w:val="19"/>
        </w:rPr>
        <w:t>1500</w:t>
      </w:r>
    </w:p>
    <w:p w14:paraId="1E9B4B2A" w14:textId="77777777" w:rsidR="00735E2D" w:rsidRDefault="00735E2D">
      <w:pPr>
        <w:pStyle w:val="BodyText"/>
        <w:spacing w:before="0"/>
        <w:ind w:left="0"/>
        <w:rPr>
          <w:rFonts w:ascii="Arial MT"/>
          <w:sz w:val="20"/>
        </w:rPr>
      </w:pPr>
    </w:p>
    <w:p w14:paraId="469F5543" w14:textId="77777777" w:rsidR="00735E2D" w:rsidRDefault="00735E2D">
      <w:pPr>
        <w:pStyle w:val="BodyText"/>
        <w:spacing w:before="0"/>
        <w:ind w:left="0"/>
        <w:rPr>
          <w:rFonts w:ascii="Arial MT"/>
          <w:sz w:val="20"/>
        </w:rPr>
      </w:pPr>
    </w:p>
    <w:p w14:paraId="6996BE5C" w14:textId="77777777" w:rsidR="00735E2D" w:rsidRDefault="00735E2D">
      <w:pPr>
        <w:pStyle w:val="BodyText"/>
        <w:spacing w:before="5"/>
        <w:ind w:left="0"/>
        <w:rPr>
          <w:rFonts w:ascii="Arial MT"/>
          <w:sz w:val="26"/>
        </w:rPr>
      </w:pPr>
    </w:p>
    <w:p w14:paraId="5711B326" w14:textId="77777777" w:rsidR="00735E2D" w:rsidRDefault="00000000">
      <w:pPr>
        <w:spacing w:before="96"/>
        <w:ind w:left="2021"/>
        <w:rPr>
          <w:rFonts w:ascii="Arial MT"/>
          <w:sz w:val="19"/>
        </w:rPr>
      </w:pPr>
      <w:r>
        <w:rPr>
          <w:rFonts w:ascii="Arial MT"/>
          <w:color w:val="4D4D4D"/>
          <w:sz w:val="19"/>
        </w:rPr>
        <w:t>1400</w:t>
      </w:r>
    </w:p>
    <w:p w14:paraId="5D12AFF0" w14:textId="77777777" w:rsidR="00735E2D" w:rsidRDefault="00735E2D">
      <w:pPr>
        <w:pStyle w:val="BodyText"/>
        <w:spacing w:before="0"/>
        <w:ind w:left="0"/>
        <w:rPr>
          <w:rFonts w:ascii="Arial MT"/>
          <w:sz w:val="20"/>
        </w:rPr>
      </w:pPr>
    </w:p>
    <w:p w14:paraId="30F4830C" w14:textId="77777777" w:rsidR="00735E2D" w:rsidRDefault="00735E2D">
      <w:pPr>
        <w:pStyle w:val="BodyText"/>
        <w:spacing w:before="0"/>
        <w:ind w:left="0"/>
        <w:rPr>
          <w:rFonts w:ascii="Arial MT"/>
          <w:sz w:val="20"/>
        </w:rPr>
      </w:pPr>
    </w:p>
    <w:p w14:paraId="2F543CAD" w14:textId="77777777" w:rsidR="00735E2D" w:rsidRDefault="00735E2D">
      <w:pPr>
        <w:pStyle w:val="BodyText"/>
        <w:spacing w:before="5"/>
        <w:ind w:left="0"/>
        <w:rPr>
          <w:rFonts w:ascii="Arial MT"/>
          <w:sz w:val="26"/>
        </w:rPr>
      </w:pPr>
    </w:p>
    <w:p w14:paraId="4DA8801B" w14:textId="6D74B9F0" w:rsidR="00735E2D" w:rsidRDefault="003F2FDD">
      <w:pPr>
        <w:spacing w:before="96"/>
        <w:ind w:left="2021"/>
        <w:rPr>
          <w:rFonts w:ascii="Arial MT"/>
          <w:sz w:val="19"/>
        </w:rPr>
      </w:pPr>
      <w:r>
        <w:rPr>
          <w:noProof/>
        </w:rPr>
        <mc:AlternateContent>
          <mc:Choice Requires="wps">
            <w:drawing>
              <wp:anchor distT="0" distB="0" distL="114300" distR="114300" simplePos="0" relativeHeight="15732736" behindDoc="0" locked="0" layoutInCell="1" allowOverlap="1" wp14:anchorId="4E179467" wp14:editId="1BA6EA3C">
                <wp:simplePos x="0" y="0"/>
                <wp:positionH relativeFrom="page">
                  <wp:posOffset>1634490</wp:posOffset>
                </wp:positionH>
                <wp:positionV relativeFrom="paragraph">
                  <wp:posOffset>-156845</wp:posOffset>
                </wp:positionV>
                <wp:extent cx="196215" cy="575310"/>
                <wp:effectExtent l="0" t="0" r="0" b="0"/>
                <wp:wrapNone/>
                <wp:docPr id="9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2F823"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79467" id="Text Box 98" o:spid="_x0000_s1287" type="#_x0000_t202" style="position:absolute;left:0;text-align:left;margin-left:128.7pt;margin-top:-12.35pt;width:15.45pt;height:45.3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" filled="f" stroked="f">
                <v:textbox style="layout-flow:vertical;mso-layout-flow-alt:bottom-to-top" inset="0,0,0,0">
                  <w:txbxContent>
                    <w:p w14:paraId="7952F823" w14:textId="77777777" w:rsidR="00735E2D" w:rsidRDefault="00000000">
                      <w:pPr>
                        <w:pStyle w:val="BodyText"/>
                        <w:spacing w:before="12"/>
                        <w:ind w:left="20"/>
                        <w:rPr>
                          <w:rFonts w:ascii="Arial MT"/>
                        </w:rPr>
                      </w:pPr>
                      <w:r>
                        <w:rPr>
                          <w:rFonts w:ascii="Arial MT"/>
                        </w:rPr>
                        <w:t>RT</w:t>
                      </w:r>
                      <w:r>
                        <w:rPr>
                          <w:rFonts w:ascii="Arial MT"/>
                          <w:spacing w:val="-2"/>
                        </w:rPr>
                        <w:t xml:space="preserve"> </w:t>
                      </w:r>
                      <w:r>
                        <w:rPr>
                          <w:rFonts w:ascii="Arial MT"/>
                        </w:rPr>
                        <w:t>(ms)</w:t>
                      </w:r>
                    </w:p>
                  </w:txbxContent>
                </v:textbox>
                <w10:wrap anchorx="page"/>
              </v:shape>
            </w:pict>
          </mc:Fallback>
        </mc:AlternateContent>
      </w:r>
      <w:r>
        <w:rPr>
          <w:rFonts w:ascii="Arial MT"/>
          <w:color w:val="4D4D4D"/>
          <w:sz w:val="19"/>
        </w:rPr>
        <w:t>1300</w:t>
      </w:r>
    </w:p>
    <w:p w14:paraId="54475BAE" w14:textId="77777777" w:rsidR="00735E2D" w:rsidRDefault="00735E2D">
      <w:pPr>
        <w:pStyle w:val="BodyText"/>
        <w:spacing w:before="0"/>
        <w:ind w:left="0"/>
        <w:rPr>
          <w:rFonts w:ascii="Arial MT"/>
          <w:sz w:val="20"/>
        </w:rPr>
      </w:pPr>
    </w:p>
    <w:p w14:paraId="5095142D" w14:textId="77777777" w:rsidR="00735E2D" w:rsidRDefault="00735E2D">
      <w:pPr>
        <w:pStyle w:val="BodyText"/>
        <w:spacing w:before="0"/>
        <w:ind w:left="0"/>
        <w:rPr>
          <w:rFonts w:ascii="Arial MT"/>
          <w:sz w:val="20"/>
        </w:rPr>
      </w:pPr>
    </w:p>
    <w:p w14:paraId="0233E6C1" w14:textId="77777777" w:rsidR="00735E2D" w:rsidRDefault="00735E2D">
      <w:pPr>
        <w:pStyle w:val="BodyText"/>
        <w:spacing w:before="6"/>
        <w:ind w:left="0"/>
        <w:rPr>
          <w:rFonts w:ascii="Arial MT"/>
          <w:sz w:val="26"/>
        </w:rPr>
      </w:pPr>
    </w:p>
    <w:p w14:paraId="1C283CE0" w14:textId="77777777" w:rsidR="00735E2D" w:rsidRDefault="00000000">
      <w:pPr>
        <w:spacing w:before="95"/>
        <w:ind w:left="2021"/>
        <w:rPr>
          <w:rFonts w:ascii="Arial MT"/>
          <w:sz w:val="19"/>
        </w:rPr>
      </w:pPr>
      <w:r>
        <w:rPr>
          <w:rFonts w:ascii="Arial MT"/>
          <w:color w:val="4D4D4D"/>
          <w:sz w:val="19"/>
        </w:rPr>
        <w:t>1200</w:t>
      </w:r>
    </w:p>
    <w:p w14:paraId="4EB43126" w14:textId="77777777" w:rsidR="00735E2D" w:rsidRDefault="00735E2D">
      <w:pPr>
        <w:pStyle w:val="BodyText"/>
        <w:spacing w:before="0"/>
        <w:ind w:left="0"/>
        <w:rPr>
          <w:rFonts w:ascii="Arial MT"/>
          <w:sz w:val="20"/>
        </w:rPr>
      </w:pPr>
    </w:p>
    <w:p w14:paraId="71CE4C21" w14:textId="77777777" w:rsidR="00735E2D" w:rsidRDefault="00735E2D">
      <w:pPr>
        <w:pStyle w:val="BodyText"/>
        <w:spacing w:before="0"/>
        <w:ind w:left="0"/>
        <w:rPr>
          <w:rFonts w:ascii="Arial MT"/>
          <w:sz w:val="20"/>
        </w:rPr>
      </w:pPr>
    </w:p>
    <w:p w14:paraId="124B7937" w14:textId="77777777" w:rsidR="00735E2D" w:rsidRDefault="00735E2D">
      <w:pPr>
        <w:pStyle w:val="BodyText"/>
        <w:spacing w:before="6"/>
        <w:ind w:left="0"/>
        <w:rPr>
          <w:rFonts w:ascii="Arial MT"/>
          <w:sz w:val="26"/>
        </w:rPr>
      </w:pPr>
    </w:p>
    <w:p w14:paraId="7475E3C2" w14:textId="77777777" w:rsidR="00735E2D" w:rsidRDefault="00735E2D">
      <w:pPr>
        <w:rPr>
          <w:rFonts w:ascii="Arial MT"/>
          <w:sz w:val="26"/>
        </w:rPr>
        <w:sectPr w:rsidR="00735E2D">
          <w:pgSz w:w="12240" w:h="15840"/>
          <w:pgMar w:top="1360" w:right="1280" w:bottom="280" w:left="900" w:header="649" w:footer="0" w:gutter="0"/>
          <w:cols w:space="720"/>
        </w:sectPr>
      </w:pPr>
    </w:p>
    <w:p w14:paraId="69AF6CD4" w14:textId="77777777" w:rsidR="00735E2D" w:rsidRDefault="00000000">
      <w:pPr>
        <w:spacing w:before="96"/>
        <w:jc w:val="right"/>
        <w:rPr>
          <w:rFonts w:ascii="Arial MT"/>
          <w:sz w:val="19"/>
        </w:rPr>
      </w:pPr>
      <w:r>
        <w:rPr>
          <w:rFonts w:ascii="Arial MT"/>
          <w:color w:val="4D4D4D"/>
          <w:sz w:val="19"/>
        </w:rPr>
        <w:t>1100</w:t>
      </w:r>
    </w:p>
    <w:p w14:paraId="09EEFBD4" w14:textId="77777777" w:rsidR="00735E2D" w:rsidRDefault="00000000">
      <w:pPr>
        <w:pStyle w:val="BodyText"/>
        <w:spacing w:before="0"/>
        <w:ind w:left="0"/>
        <w:rPr>
          <w:rFonts w:ascii="Arial MT"/>
          <w:sz w:val="20"/>
        </w:rPr>
      </w:pPr>
      <w:r>
        <w:br w:type="column"/>
      </w:r>
    </w:p>
    <w:p w14:paraId="303F9C54" w14:textId="77777777" w:rsidR="00735E2D" w:rsidRDefault="00735E2D">
      <w:pPr>
        <w:pStyle w:val="BodyText"/>
        <w:spacing w:before="4"/>
        <w:ind w:left="0"/>
        <w:rPr>
          <w:rFonts w:ascii="Arial MT"/>
          <w:sz w:val="22"/>
        </w:rPr>
      </w:pPr>
    </w:p>
    <w:p w14:paraId="135D11B8" w14:textId="77777777" w:rsidR="00735E2D" w:rsidRDefault="00000000">
      <w:pPr>
        <w:spacing w:before="1"/>
        <w:ind w:left="529"/>
        <w:rPr>
          <w:rFonts w:ascii="Arial MT"/>
          <w:sz w:val="19"/>
        </w:rPr>
      </w:pPr>
      <w:r>
        <w:rPr>
          <w:rFonts w:ascii="Arial MT"/>
          <w:color w:val="4D4D4D"/>
          <w:sz w:val="19"/>
        </w:rPr>
        <w:t>Repeated</w:t>
      </w:r>
    </w:p>
    <w:p w14:paraId="747D7318" w14:textId="77777777" w:rsidR="00735E2D" w:rsidRDefault="00000000">
      <w:pPr>
        <w:pStyle w:val="BodyText"/>
        <w:spacing w:before="0"/>
        <w:ind w:left="0"/>
        <w:rPr>
          <w:rFonts w:ascii="Arial MT"/>
          <w:sz w:val="20"/>
        </w:rPr>
      </w:pPr>
      <w:r>
        <w:br w:type="column"/>
      </w:r>
    </w:p>
    <w:p w14:paraId="0BB542DA" w14:textId="77777777" w:rsidR="00735E2D" w:rsidRDefault="00735E2D">
      <w:pPr>
        <w:pStyle w:val="BodyText"/>
        <w:spacing w:before="2"/>
        <w:ind w:left="0"/>
        <w:rPr>
          <w:rFonts w:ascii="Arial MT"/>
          <w:sz w:val="23"/>
        </w:rPr>
      </w:pPr>
    </w:p>
    <w:p w14:paraId="43D264A9" w14:textId="77777777" w:rsidR="00735E2D" w:rsidRDefault="00000000">
      <w:pPr>
        <w:spacing w:line="228" w:lineRule="auto"/>
        <w:ind w:left="510" w:right="-10" w:firstLine="79"/>
        <w:rPr>
          <w:rFonts w:ascii="Arial MT"/>
          <w:sz w:val="19"/>
        </w:rPr>
      </w:pPr>
      <w:r>
        <w:rPr>
          <w:rFonts w:ascii="Arial MT"/>
          <w:color w:val="4D4D4D"/>
          <w:sz w:val="19"/>
        </w:rPr>
        <w:t>Repeated</w:t>
      </w:r>
      <w:r>
        <w:rPr>
          <w:rFonts w:ascii="Arial MT"/>
          <w:color w:val="4D4D4D"/>
          <w:spacing w:val="1"/>
          <w:sz w:val="19"/>
        </w:rPr>
        <w:t xml:space="preserve"> </w:t>
      </w:r>
      <w:r>
        <w:rPr>
          <w:rFonts w:ascii="Arial MT"/>
          <w:color w:val="4D4D4D"/>
          <w:sz w:val="19"/>
        </w:rPr>
        <w:t>PROXIMAL</w:t>
      </w:r>
    </w:p>
    <w:p w14:paraId="796C7B76" w14:textId="77777777" w:rsidR="00735E2D" w:rsidRDefault="00000000">
      <w:pPr>
        <w:pStyle w:val="BodyText"/>
        <w:spacing w:before="0"/>
        <w:ind w:left="0"/>
        <w:rPr>
          <w:rFonts w:ascii="Arial MT"/>
          <w:sz w:val="20"/>
        </w:rPr>
      </w:pPr>
      <w:r>
        <w:br w:type="column"/>
      </w:r>
    </w:p>
    <w:p w14:paraId="51C9566D" w14:textId="77777777" w:rsidR="00735E2D" w:rsidRDefault="00735E2D">
      <w:pPr>
        <w:pStyle w:val="BodyText"/>
        <w:spacing w:before="2"/>
        <w:ind w:left="0"/>
        <w:rPr>
          <w:rFonts w:ascii="Arial MT"/>
          <w:sz w:val="23"/>
        </w:rPr>
      </w:pPr>
    </w:p>
    <w:p w14:paraId="3405777A" w14:textId="77777777" w:rsidR="00735E2D" w:rsidRDefault="00000000">
      <w:pPr>
        <w:spacing w:line="228" w:lineRule="auto"/>
        <w:ind w:left="592" w:right="-11" w:hanging="81"/>
        <w:rPr>
          <w:rFonts w:ascii="Arial MT"/>
          <w:sz w:val="19"/>
        </w:rPr>
      </w:pPr>
      <w:r>
        <w:rPr>
          <w:rFonts w:ascii="Arial MT"/>
          <w:color w:val="4D4D4D"/>
          <w:sz w:val="19"/>
        </w:rPr>
        <w:t>Repeated</w:t>
      </w:r>
      <w:r>
        <w:rPr>
          <w:rFonts w:ascii="Arial MT"/>
          <w:color w:val="4D4D4D"/>
          <w:spacing w:val="-50"/>
          <w:sz w:val="19"/>
        </w:rPr>
        <w:t xml:space="preserve"> </w:t>
      </w:r>
      <w:r>
        <w:rPr>
          <w:rFonts w:ascii="Arial MT"/>
          <w:color w:val="4D4D4D"/>
          <w:sz w:val="19"/>
        </w:rPr>
        <w:t>DISTAL</w:t>
      </w:r>
    </w:p>
    <w:p w14:paraId="50C56207" w14:textId="77777777" w:rsidR="00735E2D" w:rsidRDefault="00000000">
      <w:pPr>
        <w:pStyle w:val="BodyText"/>
        <w:spacing w:before="0"/>
        <w:ind w:left="0"/>
        <w:rPr>
          <w:rFonts w:ascii="Arial MT"/>
          <w:sz w:val="20"/>
        </w:rPr>
      </w:pPr>
      <w:r>
        <w:br w:type="column"/>
      </w:r>
    </w:p>
    <w:p w14:paraId="3F4E9729" w14:textId="77777777" w:rsidR="00735E2D" w:rsidRDefault="00735E2D">
      <w:pPr>
        <w:pStyle w:val="BodyText"/>
        <w:spacing w:before="4"/>
        <w:ind w:left="0"/>
        <w:rPr>
          <w:rFonts w:ascii="Arial MT"/>
          <w:sz w:val="22"/>
        </w:rPr>
      </w:pPr>
    </w:p>
    <w:p w14:paraId="4509D9F5" w14:textId="77777777" w:rsidR="00735E2D" w:rsidRDefault="00000000">
      <w:pPr>
        <w:spacing w:before="1"/>
        <w:ind w:left="643"/>
        <w:rPr>
          <w:rFonts w:ascii="Arial MT"/>
          <w:sz w:val="19"/>
        </w:rPr>
      </w:pPr>
      <w:r>
        <w:rPr>
          <w:rFonts w:ascii="Arial MT"/>
          <w:color w:val="4D4D4D"/>
          <w:sz w:val="19"/>
        </w:rPr>
        <w:t>Random</w:t>
      </w:r>
    </w:p>
    <w:p w14:paraId="25FB7295" w14:textId="77777777" w:rsidR="00735E2D" w:rsidRDefault="00735E2D">
      <w:pPr>
        <w:rPr>
          <w:rFonts w:ascii="Arial MT"/>
          <w:sz w:val="19"/>
        </w:rPr>
        <w:sectPr w:rsidR="00735E2D">
          <w:type w:val="continuous"/>
          <w:pgSz w:w="12240" w:h="15840"/>
          <w:pgMar w:top="1360" w:right="1280" w:bottom="280" w:left="900" w:header="720" w:footer="720" w:gutter="0"/>
          <w:cols w:num="5" w:space="720" w:equalWidth="0">
            <w:col w:w="2449" w:space="40"/>
            <w:col w:w="1362" w:space="39"/>
            <w:col w:w="1502" w:space="40"/>
            <w:col w:w="1345" w:space="39"/>
            <w:col w:w="3244"/>
          </w:cols>
        </w:sectPr>
      </w:pPr>
    </w:p>
    <w:p w14:paraId="3A678B28" w14:textId="77777777" w:rsidR="00735E2D" w:rsidRDefault="00735E2D">
      <w:pPr>
        <w:pStyle w:val="BodyText"/>
        <w:spacing w:before="6"/>
        <w:ind w:left="0"/>
        <w:rPr>
          <w:rFonts w:ascii="Arial MT"/>
          <w:sz w:val="32"/>
        </w:rPr>
      </w:pPr>
    </w:p>
    <w:p w14:paraId="31524CE2" w14:textId="77777777" w:rsidR="00735E2D" w:rsidRDefault="00000000">
      <w:pPr>
        <w:spacing w:before="1"/>
        <w:ind w:left="540"/>
        <w:rPr>
          <w:rFonts w:ascii="Georgia"/>
          <w:b/>
          <w:i/>
        </w:rPr>
      </w:pPr>
      <w:r>
        <w:rPr>
          <w:rFonts w:ascii="Georgia"/>
          <w:b/>
          <w:i/>
          <w:w w:val="95"/>
        </w:rPr>
        <w:t>Figure</w:t>
      </w:r>
      <w:r>
        <w:rPr>
          <w:rFonts w:ascii="Georgia"/>
          <w:b/>
          <w:i/>
          <w:spacing w:val="16"/>
          <w:w w:val="95"/>
        </w:rPr>
        <w:t xml:space="preserve"> </w:t>
      </w:r>
      <w:r>
        <w:rPr>
          <w:rFonts w:ascii="Georgia"/>
          <w:b/>
          <w:i/>
          <w:w w:val="95"/>
        </w:rPr>
        <w:t>4</w:t>
      </w:r>
    </w:p>
    <w:p w14:paraId="3D5C3B4A" w14:textId="77777777" w:rsidR="00735E2D" w:rsidRDefault="00000000">
      <w:pPr>
        <w:pStyle w:val="BodyText"/>
        <w:spacing w:before="8"/>
        <w:ind w:left="540"/>
        <w:rPr>
          <w:rFonts w:ascii="Arial MT"/>
        </w:rPr>
      </w:pPr>
      <w:r>
        <w:br w:type="column"/>
      </w:r>
      <w:r>
        <w:rPr>
          <w:rFonts w:ascii="Arial MT"/>
          <w:spacing w:val="-1"/>
        </w:rPr>
        <w:t>Configuration</w:t>
      </w:r>
      <w:r>
        <w:rPr>
          <w:rFonts w:ascii="Arial MT"/>
          <w:spacing w:val="-4"/>
        </w:rPr>
        <w:t xml:space="preserve"> </w:t>
      </w:r>
      <w:r>
        <w:rPr>
          <w:rFonts w:ascii="Arial MT"/>
        </w:rPr>
        <w:t>type</w:t>
      </w:r>
    </w:p>
    <w:p w14:paraId="165B60C6" w14:textId="77777777" w:rsidR="00735E2D" w:rsidRDefault="00735E2D">
      <w:pPr>
        <w:rPr>
          <w:rFonts w:ascii="Arial MT"/>
        </w:rPr>
        <w:sectPr w:rsidR="00735E2D">
          <w:type w:val="continuous"/>
          <w:pgSz w:w="12240" w:h="15840"/>
          <w:pgMar w:top="1360" w:right="1280" w:bottom="280" w:left="900" w:header="720" w:footer="720" w:gutter="0"/>
          <w:cols w:num="2" w:space="720" w:equalWidth="0">
            <w:col w:w="1501" w:space="2614"/>
            <w:col w:w="5945"/>
          </w:cols>
        </w:sectPr>
      </w:pPr>
    </w:p>
    <w:p w14:paraId="4A9C4C11" w14:textId="77777777" w:rsidR="00735E2D" w:rsidRDefault="00000000">
      <w:pPr>
        <w:spacing w:before="169" w:line="362" w:lineRule="auto"/>
        <w:ind w:left="540"/>
        <w:rPr>
          <w:rFonts w:ascii="Palatino Linotype"/>
          <w:i/>
        </w:rPr>
      </w:pPr>
      <w:r>
        <w:rPr>
          <w:rFonts w:ascii="Palatino Linotype"/>
          <w:i/>
          <w:w w:val="105"/>
        </w:rPr>
        <w:t>RT</w:t>
      </w:r>
      <w:r>
        <w:rPr>
          <w:rFonts w:ascii="Palatino Linotype"/>
          <w:i/>
          <w:spacing w:val="26"/>
          <w:w w:val="105"/>
        </w:rPr>
        <w:t xml:space="preserve"> </w:t>
      </w:r>
      <w:r>
        <w:rPr>
          <w:rFonts w:ascii="Palatino Linotype"/>
          <w:i/>
          <w:w w:val="105"/>
        </w:rPr>
        <w:t>data</w:t>
      </w:r>
      <w:r>
        <w:rPr>
          <w:rFonts w:ascii="Palatino Linotype"/>
          <w:i/>
          <w:spacing w:val="26"/>
          <w:w w:val="105"/>
        </w:rPr>
        <w:t xml:space="preserve"> </w:t>
      </w:r>
      <w:r>
        <w:rPr>
          <w:rFonts w:ascii="Palatino Linotype"/>
          <w:i/>
          <w:w w:val="105"/>
        </w:rPr>
        <w:t>for</w:t>
      </w:r>
      <w:r>
        <w:rPr>
          <w:rFonts w:ascii="Palatino Linotype"/>
          <w:i/>
          <w:spacing w:val="26"/>
          <w:w w:val="105"/>
        </w:rPr>
        <w:t xml:space="preserve"> </w:t>
      </w:r>
      <w:r>
        <w:rPr>
          <w:rFonts w:ascii="Palatino Linotype"/>
          <w:i/>
          <w:w w:val="105"/>
        </w:rPr>
        <w:t>phase</w:t>
      </w:r>
      <w:r>
        <w:rPr>
          <w:rFonts w:ascii="Palatino Linotype"/>
          <w:i/>
          <w:spacing w:val="26"/>
          <w:w w:val="105"/>
        </w:rPr>
        <w:t xml:space="preserve"> </w:t>
      </w:r>
      <w:r>
        <w:rPr>
          <w:rFonts w:ascii="Palatino Linotype"/>
          <w:i/>
          <w:w w:val="105"/>
        </w:rPr>
        <w:t>2</w:t>
      </w:r>
      <w:r>
        <w:rPr>
          <w:rFonts w:ascii="Palatino Linotype"/>
          <w:i/>
          <w:spacing w:val="27"/>
          <w:w w:val="105"/>
        </w:rPr>
        <w:t xml:space="preserve"> </w:t>
      </w:r>
      <w:r>
        <w:rPr>
          <w:rFonts w:ascii="Palatino Linotype"/>
          <w:i/>
          <w:w w:val="105"/>
        </w:rPr>
        <w:t>of</w:t>
      </w:r>
      <w:r>
        <w:rPr>
          <w:rFonts w:ascii="Palatino Linotype"/>
          <w:i/>
          <w:spacing w:val="26"/>
          <w:w w:val="105"/>
        </w:rPr>
        <w:t xml:space="preserve"> </w:t>
      </w:r>
      <w:r>
        <w:rPr>
          <w:rFonts w:ascii="Palatino Linotype"/>
          <w:i/>
          <w:w w:val="105"/>
        </w:rPr>
        <w:t>Experiment</w:t>
      </w:r>
      <w:r>
        <w:rPr>
          <w:rFonts w:ascii="Palatino Linotype"/>
          <w:i/>
          <w:spacing w:val="26"/>
          <w:w w:val="105"/>
        </w:rPr>
        <w:t xml:space="preserve"> </w:t>
      </w:r>
      <w:r>
        <w:rPr>
          <w:rFonts w:ascii="Palatino Linotype"/>
          <w:i/>
          <w:w w:val="105"/>
        </w:rPr>
        <w:t>3.</w:t>
      </w:r>
      <w:r>
        <w:rPr>
          <w:rFonts w:ascii="Palatino Linotype"/>
          <w:i/>
          <w:spacing w:val="2"/>
          <w:w w:val="105"/>
        </w:rPr>
        <w:t xml:space="preserve"> </w:t>
      </w:r>
      <w:r>
        <w:rPr>
          <w:rFonts w:ascii="Palatino Linotype"/>
          <w:i/>
          <w:w w:val="105"/>
        </w:rPr>
        <w:t>Error</w:t>
      </w:r>
      <w:r>
        <w:rPr>
          <w:rFonts w:ascii="Palatino Linotype"/>
          <w:i/>
          <w:spacing w:val="26"/>
          <w:w w:val="105"/>
        </w:rPr>
        <w:t xml:space="preserve"> </w:t>
      </w:r>
      <w:r>
        <w:rPr>
          <w:rFonts w:ascii="Palatino Linotype"/>
          <w:i/>
          <w:w w:val="105"/>
        </w:rPr>
        <w:t>bars</w:t>
      </w:r>
      <w:r>
        <w:rPr>
          <w:rFonts w:ascii="Palatino Linotype"/>
          <w:i/>
          <w:spacing w:val="27"/>
          <w:w w:val="105"/>
        </w:rPr>
        <w:t xml:space="preserve"> </w:t>
      </w:r>
      <w:r>
        <w:rPr>
          <w:rFonts w:ascii="Palatino Linotype"/>
          <w:i/>
          <w:w w:val="105"/>
        </w:rPr>
        <w:t>show</w:t>
      </w:r>
      <w:r>
        <w:rPr>
          <w:rFonts w:ascii="Palatino Linotype"/>
          <w:i/>
          <w:spacing w:val="26"/>
          <w:w w:val="105"/>
        </w:rPr>
        <w:t xml:space="preserve"> </w:t>
      </w:r>
      <w:r>
        <w:rPr>
          <w:rFonts w:ascii="Palatino Linotype"/>
          <w:i/>
          <w:w w:val="105"/>
        </w:rPr>
        <w:t>standard</w:t>
      </w:r>
      <w:r>
        <w:rPr>
          <w:rFonts w:ascii="Palatino Linotype"/>
          <w:i/>
          <w:spacing w:val="26"/>
          <w:w w:val="105"/>
        </w:rPr>
        <w:t xml:space="preserve"> </w:t>
      </w:r>
      <w:r>
        <w:rPr>
          <w:rFonts w:ascii="Palatino Linotype"/>
          <w:i/>
          <w:w w:val="105"/>
        </w:rPr>
        <w:t>error</w:t>
      </w:r>
      <w:r>
        <w:rPr>
          <w:rFonts w:ascii="Palatino Linotype"/>
          <w:i/>
          <w:spacing w:val="26"/>
          <w:w w:val="105"/>
        </w:rPr>
        <w:t xml:space="preserve"> </w:t>
      </w:r>
      <w:r>
        <w:rPr>
          <w:rFonts w:ascii="Palatino Linotype"/>
          <w:i/>
          <w:w w:val="105"/>
        </w:rPr>
        <w:t>of</w:t>
      </w:r>
      <w:r>
        <w:rPr>
          <w:rFonts w:ascii="Palatino Linotype"/>
          <w:i/>
          <w:spacing w:val="27"/>
          <w:w w:val="105"/>
        </w:rPr>
        <w:t xml:space="preserve"> </w:t>
      </w:r>
      <w:r>
        <w:rPr>
          <w:rFonts w:ascii="Palatino Linotype"/>
          <w:i/>
          <w:w w:val="105"/>
        </w:rPr>
        <w:t>the</w:t>
      </w:r>
      <w:r>
        <w:rPr>
          <w:rFonts w:ascii="Palatino Linotype"/>
          <w:i/>
          <w:spacing w:val="26"/>
          <w:w w:val="105"/>
        </w:rPr>
        <w:t xml:space="preserve"> </w:t>
      </w:r>
      <w:r>
        <w:rPr>
          <w:rFonts w:ascii="Palatino Linotype"/>
          <w:i/>
          <w:w w:val="105"/>
        </w:rPr>
        <w:t>mean</w:t>
      </w:r>
      <w:r>
        <w:rPr>
          <w:rFonts w:ascii="Palatino Linotype"/>
          <w:i/>
          <w:spacing w:val="26"/>
          <w:w w:val="105"/>
        </w:rPr>
        <w:t xml:space="preserve"> </w:t>
      </w:r>
      <w:r>
        <w:rPr>
          <w:rFonts w:ascii="Palatino Linotype"/>
          <w:i/>
          <w:w w:val="105"/>
        </w:rPr>
        <w:t>on</w:t>
      </w:r>
      <w:r>
        <w:rPr>
          <w:rFonts w:ascii="Palatino Linotype"/>
          <w:i/>
          <w:spacing w:val="26"/>
          <w:w w:val="105"/>
        </w:rPr>
        <w:t xml:space="preserve"> </w:t>
      </w:r>
      <w:proofErr w:type="spellStart"/>
      <w:r>
        <w:rPr>
          <w:rFonts w:ascii="Palatino Linotype"/>
          <w:i/>
          <w:w w:val="105"/>
        </w:rPr>
        <w:t>normalised</w:t>
      </w:r>
      <w:proofErr w:type="spellEnd"/>
      <w:r>
        <w:rPr>
          <w:rFonts w:ascii="Palatino Linotype"/>
          <w:i/>
          <w:spacing w:val="-55"/>
          <w:w w:val="105"/>
        </w:rPr>
        <w:t xml:space="preserve"> </w:t>
      </w:r>
      <w:r>
        <w:rPr>
          <w:rFonts w:ascii="Palatino Linotype"/>
          <w:i/>
          <w:w w:val="105"/>
        </w:rPr>
        <w:t>data.</w:t>
      </w:r>
    </w:p>
    <w:p w14:paraId="691F1498" w14:textId="77777777" w:rsidR="00735E2D" w:rsidRDefault="00735E2D">
      <w:pPr>
        <w:pStyle w:val="BodyText"/>
        <w:spacing w:before="7"/>
        <w:ind w:left="0"/>
        <w:rPr>
          <w:rFonts w:ascii="Palatino Linotype"/>
          <w:i/>
          <w:sz w:val="28"/>
        </w:rPr>
      </w:pPr>
    </w:p>
    <w:p w14:paraId="6866050D" w14:textId="77777777" w:rsidR="00735E2D" w:rsidRDefault="00000000">
      <w:pPr>
        <w:pStyle w:val="BodyText"/>
        <w:spacing w:before="144"/>
      </w:pPr>
      <w:r>
        <w:rPr>
          <w:rFonts w:ascii="Trebuchet MS" w:hAnsi="Trebuchet MS"/>
          <w:sz w:val="12"/>
        </w:rPr>
        <w:t xml:space="preserve">510    </w:t>
      </w:r>
      <w:r>
        <w:rPr>
          <w:rFonts w:ascii="Trebuchet MS" w:hAnsi="Trebuchet MS"/>
          <w:spacing w:val="19"/>
          <w:sz w:val="12"/>
        </w:rPr>
        <w:t xml:space="preserve"> </w:t>
      </w:r>
      <w:r>
        <w:rPr>
          <w:w w:val="105"/>
        </w:rPr>
        <w:t>configurations</w:t>
      </w:r>
      <w:r>
        <w:rPr>
          <w:spacing w:val="14"/>
          <w:w w:val="105"/>
        </w:rPr>
        <w:t xml:space="preserve"> </w:t>
      </w:r>
      <w:r>
        <w:rPr>
          <w:w w:val="105"/>
        </w:rPr>
        <w:t>were</w:t>
      </w:r>
      <w:r>
        <w:rPr>
          <w:spacing w:val="14"/>
          <w:w w:val="105"/>
        </w:rPr>
        <w:t xml:space="preserve"> </w:t>
      </w:r>
      <w:r>
        <w:rPr>
          <w:w w:val="105"/>
        </w:rPr>
        <w:t>faster</w:t>
      </w:r>
      <w:r>
        <w:rPr>
          <w:spacing w:val="13"/>
          <w:w w:val="105"/>
        </w:rPr>
        <w:t xml:space="preserve"> </w:t>
      </w:r>
      <w:r>
        <w:rPr>
          <w:w w:val="105"/>
        </w:rPr>
        <w:t>than</w:t>
      </w:r>
      <w:r>
        <w:rPr>
          <w:spacing w:val="14"/>
          <w:w w:val="105"/>
        </w:rPr>
        <w:t xml:space="preserve"> </w:t>
      </w:r>
      <w:r>
        <w:rPr>
          <w:w w:val="105"/>
        </w:rPr>
        <w:t>those</w:t>
      </w:r>
      <w:r>
        <w:rPr>
          <w:spacing w:val="13"/>
          <w:w w:val="105"/>
        </w:rPr>
        <w:t xml:space="preserve"> </w:t>
      </w:r>
      <w:r>
        <w:rPr>
          <w:w w:val="105"/>
        </w:rPr>
        <w:t>to</w:t>
      </w:r>
      <w:r>
        <w:rPr>
          <w:spacing w:val="14"/>
          <w:w w:val="105"/>
        </w:rPr>
        <w:t xml:space="preserve"> </w:t>
      </w:r>
      <w:r>
        <w:rPr>
          <w:w w:val="105"/>
        </w:rPr>
        <w:t>repeated-distal</w:t>
      </w:r>
      <w:r>
        <w:rPr>
          <w:spacing w:val="13"/>
          <w:w w:val="105"/>
        </w:rPr>
        <w:t xml:space="preserve"> </w:t>
      </w:r>
      <w:r>
        <w:rPr>
          <w:w w:val="105"/>
        </w:rPr>
        <w:t>configurations,</w:t>
      </w:r>
      <w:r>
        <w:rPr>
          <w:spacing w:val="14"/>
          <w:w w:val="105"/>
        </w:rPr>
        <w:t xml:space="preserve"> </w:t>
      </w:r>
      <w:r>
        <w:rPr>
          <w:w w:val="105"/>
        </w:rPr>
        <w:t>BF</w:t>
      </w:r>
      <w:r>
        <w:rPr>
          <w:rFonts w:ascii="Trebuchet MS" w:hAnsi="Trebuchet MS"/>
          <w:w w:val="105"/>
          <w:vertAlign w:val="subscript"/>
        </w:rPr>
        <w:t>10</w:t>
      </w:r>
      <w:r>
        <w:rPr>
          <w:rFonts w:ascii="Trebuchet MS" w:hAnsi="Trebuchet MS"/>
          <w:spacing w:val="10"/>
          <w:w w:val="105"/>
        </w:rPr>
        <w:t xml:space="preserve"> </w:t>
      </w:r>
      <w:r>
        <w:rPr>
          <w:w w:val="105"/>
        </w:rPr>
        <w:t>=</w:t>
      </w:r>
      <w:r>
        <w:rPr>
          <w:spacing w:val="13"/>
          <w:w w:val="105"/>
        </w:rPr>
        <w:t xml:space="preserve"> </w:t>
      </w:r>
      <w:r>
        <w:rPr>
          <w:w w:val="105"/>
        </w:rPr>
        <w:t>31.88</w:t>
      </w:r>
      <w:r>
        <w:rPr>
          <w:spacing w:val="13"/>
          <w:w w:val="105"/>
        </w:rPr>
        <w:t xml:space="preserve"> </w:t>
      </w:r>
      <w:r>
        <w:rPr>
          <w:rFonts w:ascii="Microsoft Sans Serif" w:hAnsi="Microsoft Sans Serif"/>
          <w:w w:val="105"/>
        </w:rPr>
        <w:t>±</w:t>
      </w:r>
      <w:r>
        <w:rPr>
          <w:rFonts w:ascii="Microsoft Sans Serif" w:hAnsi="Microsoft Sans Serif"/>
          <w:spacing w:val="10"/>
          <w:w w:val="105"/>
        </w:rPr>
        <w:t xml:space="preserve"> </w:t>
      </w:r>
      <w:r>
        <w:rPr>
          <w:w w:val="105"/>
        </w:rPr>
        <w:t>0%.</w:t>
      </w:r>
    </w:p>
    <w:p w14:paraId="2CDCAAE7" w14:textId="77777777" w:rsidR="00735E2D" w:rsidRDefault="00735E2D">
      <w:pPr>
        <w:pStyle w:val="BodyText"/>
        <w:spacing w:before="5"/>
        <w:ind w:left="0"/>
        <w:rPr>
          <w:sz w:val="30"/>
        </w:rPr>
      </w:pPr>
    </w:p>
    <w:p w14:paraId="289517F7" w14:textId="77777777" w:rsidR="00735E2D" w:rsidRDefault="00000000">
      <w:pPr>
        <w:ind w:left="150"/>
        <w:rPr>
          <w:rFonts w:ascii="Palatino Linotype"/>
          <w:b/>
          <w:sz w:val="24"/>
        </w:rPr>
      </w:pPr>
      <w:r>
        <w:rPr>
          <w:rFonts w:ascii="Trebuchet MS"/>
          <w:sz w:val="12"/>
        </w:rPr>
        <w:t xml:space="preserve">511    </w:t>
      </w:r>
      <w:r>
        <w:rPr>
          <w:rFonts w:ascii="Trebuchet MS"/>
          <w:spacing w:val="19"/>
          <w:sz w:val="12"/>
        </w:rPr>
        <w:t xml:space="preserve"> </w:t>
      </w:r>
      <w:bookmarkStart w:id="124" w:name="Discussion"/>
      <w:bookmarkEnd w:id="124"/>
      <w:r>
        <w:rPr>
          <w:rFonts w:ascii="Palatino Linotype"/>
          <w:b/>
          <w:sz w:val="24"/>
        </w:rPr>
        <w:t>Discussion</w:t>
      </w:r>
    </w:p>
    <w:p w14:paraId="7AC53379" w14:textId="77777777" w:rsidR="00735E2D" w:rsidRDefault="00735E2D">
      <w:pPr>
        <w:pStyle w:val="BodyText"/>
        <w:spacing w:before="9"/>
        <w:ind w:left="0"/>
        <w:rPr>
          <w:rFonts w:ascii="Palatino Linotype"/>
          <w:b/>
          <w:sz w:val="26"/>
        </w:rPr>
      </w:pPr>
    </w:p>
    <w:p w14:paraId="7A549380" w14:textId="77777777" w:rsidR="00735E2D" w:rsidRDefault="00000000">
      <w:pPr>
        <w:pStyle w:val="BodyText"/>
        <w:tabs>
          <w:tab w:val="left" w:pos="1259"/>
        </w:tabs>
        <w:spacing w:before="0"/>
      </w:pPr>
      <w:r>
        <w:rPr>
          <w:rFonts w:ascii="Trebuchet MS"/>
          <w:w w:val="105"/>
          <w:sz w:val="12"/>
        </w:rPr>
        <w:t>512</w:t>
      </w:r>
      <w:r>
        <w:rPr>
          <w:rFonts w:ascii="Trebuchet MS"/>
          <w:w w:val="105"/>
          <w:sz w:val="12"/>
        </w:rPr>
        <w:tab/>
      </w:r>
      <w:r>
        <w:rPr>
          <w:w w:val="105"/>
        </w:rPr>
        <w:t>Experiment</w:t>
      </w:r>
      <w:r>
        <w:rPr>
          <w:spacing w:val="15"/>
          <w:w w:val="105"/>
        </w:rPr>
        <w:t xml:space="preserve"> </w:t>
      </w:r>
      <w:r>
        <w:rPr>
          <w:w w:val="105"/>
        </w:rPr>
        <w:t>3</w:t>
      </w:r>
      <w:r>
        <w:rPr>
          <w:spacing w:val="16"/>
          <w:w w:val="105"/>
        </w:rPr>
        <w:t xml:space="preserve"> </w:t>
      </w:r>
      <w:r>
        <w:rPr>
          <w:w w:val="105"/>
        </w:rPr>
        <w:t>explored</w:t>
      </w:r>
      <w:r>
        <w:rPr>
          <w:spacing w:val="16"/>
          <w:w w:val="105"/>
        </w:rPr>
        <w:t xml:space="preserve"> </w:t>
      </w:r>
      <w:r>
        <w:rPr>
          <w:w w:val="105"/>
        </w:rPr>
        <w:t>the</w:t>
      </w:r>
      <w:r>
        <w:rPr>
          <w:spacing w:val="16"/>
          <w:w w:val="105"/>
        </w:rPr>
        <w:t xml:space="preserve"> </w:t>
      </w:r>
      <w:proofErr w:type="spellStart"/>
      <w:r>
        <w:rPr>
          <w:w w:val="105"/>
        </w:rPr>
        <w:t>localisation</w:t>
      </w:r>
      <w:proofErr w:type="spellEnd"/>
      <w:r>
        <w:rPr>
          <w:spacing w:val="16"/>
          <w:w w:val="105"/>
        </w:rPr>
        <w:t xml:space="preserve"> </w:t>
      </w:r>
      <w:r>
        <w:rPr>
          <w:w w:val="105"/>
        </w:rPr>
        <w:t>of</w:t>
      </w:r>
      <w:r>
        <w:rPr>
          <w:spacing w:val="15"/>
          <w:w w:val="105"/>
        </w:rPr>
        <w:t xml:space="preserve"> </w:t>
      </w:r>
      <w:r>
        <w:rPr>
          <w:w w:val="105"/>
        </w:rPr>
        <w:t>the</w:t>
      </w:r>
      <w:r>
        <w:rPr>
          <w:spacing w:val="15"/>
          <w:w w:val="105"/>
        </w:rPr>
        <w:t xml:space="preserve"> </w:t>
      </w:r>
      <w:r>
        <w:rPr>
          <w:w w:val="105"/>
        </w:rPr>
        <w:t>distractors</w:t>
      </w:r>
      <w:r>
        <w:rPr>
          <w:spacing w:val="17"/>
          <w:w w:val="105"/>
        </w:rPr>
        <w:t xml:space="preserve"> </w:t>
      </w:r>
      <w:r>
        <w:rPr>
          <w:w w:val="105"/>
        </w:rPr>
        <w:t>driving</w:t>
      </w:r>
      <w:r>
        <w:rPr>
          <w:spacing w:val="15"/>
          <w:w w:val="105"/>
        </w:rPr>
        <w:t xml:space="preserve"> </w:t>
      </w:r>
      <w:r>
        <w:rPr>
          <w:w w:val="105"/>
        </w:rPr>
        <w:t>contextual</w:t>
      </w:r>
      <w:r>
        <w:rPr>
          <w:spacing w:val="15"/>
          <w:w w:val="105"/>
        </w:rPr>
        <w:t xml:space="preserve"> </w:t>
      </w:r>
      <w:proofErr w:type="gramStart"/>
      <w:r>
        <w:rPr>
          <w:w w:val="105"/>
        </w:rPr>
        <w:t>cuing</w:t>
      </w:r>
      <w:proofErr w:type="gramEnd"/>
    </w:p>
    <w:p w14:paraId="19ABA118" w14:textId="77777777" w:rsidR="00735E2D" w:rsidRDefault="00000000">
      <w:pPr>
        <w:pStyle w:val="BodyText"/>
      </w:pPr>
      <w:r>
        <w:rPr>
          <w:rFonts w:ascii="Trebuchet MS"/>
          <w:sz w:val="12"/>
        </w:rPr>
        <w:t xml:space="preserve">513    </w:t>
      </w:r>
      <w:r>
        <w:rPr>
          <w:rFonts w:ascii="Trebuchet MS"/>
          <w:spacing w:val="19"/>
          <w:sz w:val="12"/>
        </w:rPr>
        <w:t xml:space="preserve"> </w:t>
      </w:r>
      <w:r>
        <w:rPr>
          <w:w w:val="105"/>
        </w:rPr>
        <w:t>when</w:t>
      </w:r>
      <w:r>
        <w:rPr>
          <w:spacing w:val="8"/>
          <w:w w:val="105"/>
        </w:rPr>
        <w:t xml:space="preserve"> </w:t>
      </w:r>
      <w:r>
        <w:rPr>
          <w:w w:val="105"/>
        </w:rPr>
        <w:t>attention</w:t>
      </w:r>
      <w:r>
        <w:rPr>
          <w:spacing w:val="8"/>
          <w:w w:val="105"/>
        </w:rPr>
        <w:t xml:space="preserve"> </w:t>
      </w:r>
      <w:r>
        <w:rPr>
          <w:w w:val="105"/>
        </w:rPr>
        <w:t>is</w:t>
      </w:r>
      <w:r>
        <w:rPr>
          <w:spacing w:val="8"/>
          <w:w w:val="105"/>
        </w:rPr>
        <w:t xml:space="preserve"> </w:t>
      </w:r>
      <w:r>
        <w:rPr>
          <w:w w:val="105"/>
        </w:rPr>
        <w:t>guided</w:t>
      </w:r>
      <w:r>
        <w:rPr>
          <w:spacing w:val="8"/>
          <w:w w:val="105"/>
        </w:rPr>
        <w:t xml:space="preserve"> </w:t>
      </w:r>
      <w:r>
        <w:rPr>
          <w:w w:val="105"/>
        </w:rPr>
        <w:t>initially</w:t>
      </w:r>
      <w:r>
        <w:rPr>
          <w:spacing w:val="7"/>
          <w:w w:val="105"/>
        </w:rPr>
        <w:t xml:space="preserve"> </w:t>
      </w:r>
      <w:r>
        <w:rPr>
          <w:w w:val="105"/>
        </w:rPr>
        <w:t>by</w:t>
      </w:r>
      <w:r>
        <w:rPr>
          <w:spacing w:val="7"/>
          <w:w w:val="105"/>
        </w:rPr>
        <w:t xml:space="preserve"> </w:t>
      </w:r>
      <w:r>
        <w:rPr>
          <w:w w:val="105"/>
        </w:rPr>
        <w:t>an</w:t>
      </w:r>
      <w:r>
        <w:rPr>
          <w:spacing w:val="8"/>
          <w:w w:val="105"/>
        </w:rPr>
        <w:t xml:space="preserve"> </w:t>
      </w:r>
      <w:r>
        <w:rPr>
          <w:w w:val="105"/>
        </w:rPr>
        <w:t>endogenous</w:t>
      </w:r>
      <w:r>
        <w:rPr>
          <w:spacing w:val="8"/>
          <w:w w:val="105"/>
        </w:rPr>
        <w:t xml:space="preserve"> </w:t>
      </w:r>
      <w:r>
        <w:rPr>
          <w:w w:val="105"/>
        </w:rPr>
        <w:t>cue.</w:t>
      </w:r>
      <w:r>
        <w:rPr>
          <w:spacing w:val="37"/>
          <w:w w:val="105"/>
        </w:rPr>
        <w:t xml:space="preserve"> </w:t>
      </w:r>
      <w:r>
        <w:rPr>
          <w:w w:val="105"/>
        </w:rPr>
        <w:t>As</w:t>
      </w:r>
      <w:r>
        <w:rPr>
          <w:spacing w:val="8"/>
          <w:w w:val="105"/>
        </w:rPr>
        <w:t xml:space="preserve"> </w:t>
      </w:r>
      <w:r>
        <w:rPr>
          <w:w w:val="105"/>
        </w:rPr>
        <w:t>expected,</w:t>
      </w:r>
      <w:r>
        <w:rPr>
          <w:spacing w:val="9"/>
          <w:w w:val="105"/>
        </w:rPr>
        <w:t xml:space="preserve"> </w:t>
      </w:r>
      <w:r>
        <w:rPr>
          <w:w w:val="105"/>
        </w:rPr>
        <w:t>there</w:t>
      </w:r>
      <w:r>
        <w:rPr>
          <w:spacing w:val="6"/>
          <w:w w:val="105"/>
        </w:rPr>
        <w:t xml:space="preserve"> </w:t>
      </w:r>
      <w:r>
        <w:rPr>
          <w:w w:val="105"/>
        </w:rPr>
        <w:t>was</w:t>
      </w:r>
      <w:r>
        <w:rPr>
          <w:spacing w:val="8"/>
          <w:w w:val="105"/>
        </w:rPr>
        <w:t xml:space="preserve"> </w:t>
      </w:r>
      <w:proofErr w:type="gramStart"/>
      <w:r>
        <w:rPr>
          <w:w w:val="105"/>
        </w:rPr>
        <w:t>substantial</w:t>
      </w:r>
      <w:proofErr w:type="gramEnd"/>
    </w:p>
    <w:p w14:paraId="684FD87A" w14:textId="77777777" w:rsidR="00735E2D" w:rsidRDefault="00000000">
      <w:pPr>
        <w:pStyle w:val="BodyText"/>
        <w:spacing w:before="203"/>
      </w:pPr>
      <w:r>
        <w:rPr>
          <w:rFonts w:ascii="Trebuchet MS"/>
          <w:sz w:val="12"/>
        </w:rPr>
        <w:t xml:space="preserve">514    </w:t>
      </w:r>
      <w:r>
        <w:rPr>
          <w:rFonts w:ascii="Trebuchet MS"/>
          <w:spacing w:val="19"/>
          <w:sz w:val="12"/>
        </w:rPr>
        <w:t xml:space="preserve"> </w:t>
      </w:r>
      <w:r>
        <w:rPr>
          <w:w w:val="110"/>
        </w:rPr>
        <w:t>evidence</w:t>
      </w:r>
      <w:r>
        <w:rPr>
          <w:spacing w:val="-14"/>
          <w:w w:val="110"/>
        </w:rPr>
        <w:t xml:space="preserve"> </w:t>
      </w:r>
      <w:r>
        <w:rPr>
          <w:w w:val="110"/>
        </w:rPr>
        <w:t>that</w:t>
      </w:r>
      <w:r>
        <w:rPr>
          <w:spacing w:val="-14"/>
          <w:w w:val="110"/>
        </w:rPr>
        <w:t xml:space="preserve"> </w:t>
      </w:r>
      <w:r>
        <w:rPr>
          <w:w w:val="110"/>
        </w:rPr>
        <w:t>contextual</w:t>
      </w:r>
      <w:r>
        <w:rPr>
          <w:spacing w:val="-13"/>
          <w:w w:val="110"/>
        </w:rPr>
        <w:t xml:space="preserve"> </w:t>
      </w:r>
      <w:r>
        <w:rPr>
          <w:w w:val="110"/>
        </w:rPr>
        <w:t>cuing</w:t>
      </w:r>
      <w:r>
        <w:rPr>
          <w:spacing w:val="-14"/>
          <w:w w:val="110"/>
        </w:rPr>
        <w:t xml:space="preserve"> </w:t>
      </w:r>
      <w:r>
        <w:rPr>
          <w:w w:val="110"/>
        </w:rPr>
        <w:t>was</w:t>
      </w:r>
      <w:r>
        <w:rPr>
          <w:spacing w:val="-15"/>
          <w:w w:val="110"/>
        </w:rPr>
        <w:t xml:space="preserve"> </w:t>
      </w:r>
      <w:r>
        <w:rPr>
          <w:w w:val="110"/>
        </w:rPr>
        <w:t>present</w:t>
      </w:r>
      <w:r>
        <w:rPr>
          <w:spacing w:val="-14"/>
          <w:w w:val="110"/>
        </w:rPr>
        <w:t xml:space="preserve"> </w:t>
      </w:r>
      <w:r>
        <w:rPr>
          <w:w w:val="110"/>
        </w:rPr>
        <w:t>when</w:t>
      </w:r>
      <w:r>
        <w:rPr>
          <w:spacing w:val="-14"/>
          <w:w w:val="110"/>
        </w:rPr>
        <w:t xml:space="preserve"> </w:t>
      </w:r>
      <w:r>
        <w:rPr>
          <w:w w:val="110"/>
        </w:rPr>
        <w:t>the</w:t>
      </w:r>
      <w:r>
        <w:rPr>
          <w:spacing w:val="-14"/>
          <w:w w:val="110"/>
        </w:rPr>
        <w:t xml:space="preserve"> </w:t>
      </w:r>
      <w:r>
        <w:rPr>
          <w:w w:val="110"/>
        </w:rPr>
        <w:t>distractors</w:t>
      </w:r>
      <w:r>
        <w:rPr>
          <w:spacing w:val="-15"/>
          <w:w w:val="110"/>
        </w:rPr>
        <w:t xml:space="preserve"> </w:t>
      </w:r>
      <w:r>
        <w:rPr>
          <w:w w:val="110"/>
        </w:rPr>
        <w:t>close</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target</w:t>
      </w:r>
      <w:r>
        <w:rPr>
          <w:spacing w:val="-15"/>
          <w:w w:val="110"/>
        </w:rPr>
        <w:t xml:space="preserve"> </w:t>
      </w:r>
      <w:proofErr w:type="gramStart"/>
      <w:r>
        <w:rPr>
          <w:w w:val="110"/>
        </w:rPr>
        <w:t>were</w:t>
      </w:r>
      <w:proofErr w:type="gramEnd"/>
    </w:p>
    <w:p w14:paraId="5A30BA74" w14:textId="77777777" w:rsidR="00735E2D" w:rsidRDefault="00000000">
      <w:pPr>
        <w:pStyle w:val="BodyText"/>
      </w:pPr>
      <w:r>
        <w:rPr>
          <w:rFonts w:ascii="Trebuchet MS"/>
          <w:sz w:val="12"/>
        </w:rPr>
        <w:t xml:space="preserve">515    </w:t>
      </w:r>
      <w:r>
        <w:rPr>
          <w:rFonts w:ascii="Trebuchet MS"/>
          <w:spacing w:val="19"/>
          <w:sz w:val="12"/>
        </w:rPr>
        <w:t xml:space="preserve"> </w:t>
      </w:r>
      <w:r>
        <w:rPr>
          <w:w w:val="105"/>
        </w:rPr>
        <w:t>maintained,</w:t>
      </w:r>
      <w:r>
        <w:rPr>
          <w:spacing w:val="20"/>
          <w:w w:val="105"/>
        </w:rPr>
        <w:t xml:space="preserve"> </w:t>
      </w:r>
      <w:r>
        <w:rPr>
          <w:w w:val="105"/>
        </w:rPr>
        <w:t>but</w:t>
      </w:r>
      <w:r>
        <w:rPr>
          <w:spacing w:val="20"/>
          <w:w w:val="105"/>
        </w:rPr>
        <w:t xml:space="preserve"> </w:t>
      </w:r>
      <w:r>
        <w:rPr>
          <w:w w:val="105"/>
        </w:rPr>
        <w:t>not</w:t>
      </w:r>
      <w:r>
        <w:rPr>
          <w:spacing w:val="21"/>
          <w:w w:val="105"/>
        </w:rPr>
        <w:t xml:space="preserve"> </w:t>
      </w:r>
      <w:r>
        <w:rPr>
          <w:w w:val="105"/>
        </w:rPr>
        <w:t>when</w:t>
      </w:r>
      <w:r>
        <w:rPr>
          <w:spacing w:val="22"/>
          <w:w w:val="105"/>
        </w:rPr>
        <w:t xml:space="preserve"> </w:t>
      </w:r>
      <w:r>
        <w:rPr>
          <w:w w:val="105"/>
        </w:rPr>
        <w:t>these</w:t>
      </w:r>
      <w:r>
        <w:rPr>
          <w:spacing w:val="20"/>
          <w:w w:val="105"/>
        </w:rPr>
        <w:t xml:space="preserve"> </w:t>
      </w:r>
      <w:r>
        <w:rPr>
          <w:w w:val="105"/>
        </w:rPr>
        <w:t>distractors</w:t>
      </w:r>
      <w:r>
        <w:rPr>
          <w:spacing w:val="21"/>
          <w:w w:val="105"/>
        </w:rPr>
        <w:t xml:space="preserve"> </w:t>
      </w:r>
      <w:r>
        <w:rPr>
          <w:w w:val="105"/>
        </w:rPr>
        <w:t>were</w:t>
      </w:r>
      <w:r>
        <w:rPr>
          <w:spacing w:val="21"/>
          <w:w w:val="105"/>
        </w:rPr>
        <w:t xml:space="preserve"> </w:t>
      </w:r>
      <w:r>
        <w:rPr>
          <w:w w:val="105"/>
        </w:rPr>
        <w:t>randomly</w:t>
      </w:r>
      <w:r>
        <w:rPr>
          <w:spacing w:val="20"/>
          <w:w w:val="105"/>
        </w:rPr>
        <w:t xml:space="preserve"> </w:t>
      </w:r>
      <w:r>
        <w:rPr>
          <w:w w:val="105"/>
        </w:rPr>
        <w:t>arranged.</w:t>
      </w:r>
      <w:r>
        <w:rPr>
          <w:spacing w:val="48"/>
          <w:w w:val="105"/>
        </w:rPr>
        <w:t xml:space="preserve"> </w:t>
      </w:r>
      <w:r>
        <w:rPr>
          <w:w w:val="105"/>
        </w:rPr>
        <w:t>These</w:t>
      </w:r>
      <w:r>
        <w:rPr>
          <w:spacing w:val="21"/>
          <w:w w:val="105"/>
        </w:rPr>
        <w:t xml:space="preserve"> </w:t>
      </w:r>
      <w:r>
        <w:rPr>
          <w:w w:val="105"/>
        </w:rPr>
        <w:t>data</w:t>
      </w:r>
      <w:r>
        <w:rPr>
          <w:spacing w:val="21"/>
          <w:w w:val="105"/>
        </w:rPr>
        <w:t xml:space="preserve"> </w:t>
      </w:r>
      <w:proofErr w:type="gramStart"/>
      <w:r>
        <w:rPr>
          <w:w w:val="105"/>
        </w:rPr>
        <w:t>provide</w:t>
      </w:r>
      <w:proofErr w:type="gramEnd"/>
    </w:p>
    <w:p w14:paraId="1A6DD0D4" w14:textId="77777777" w:rsidR="00735E2D" w:rsidRDefault="00000000">
      <w:pPr>
        <w:pStyle w:val="BodyText"/>
      </w:pPr>
      <w:r>
        <w:rPr>
          <w:rFonts w:ascii="Trebuchet MS"/>
          <w:sz w:val="12"/>
        </w:rPr>
        <w:t xml:space="preserve">516    </w:t>
      </w:r>
      <w:r>
        <w:rPr>
          <w:rFonts w:ascii="Trebuchet MS"/>
          <w:spacing w:val="19"/>
          <w:sz w:val="12"/>
        </w:rPr>
        <w:t xml:space="preserve"> </w:t>
      </w:r>
      <w:r>
        <w:rPr>
          <w:w w:val="105"/>
        </w:rPr>
        <w:t>confirmatory</w:t>
      </w:r>
      <w:r>
        <w:rPr>
          <w:spacing w:val="10"/>
          <w:w w:val="105"/>
        </w:rPr>
        <w:t xml:space="preserve"> </w:t>
      </w:r>
      <w:proofErr w:type="gramStart"/>
      <w:r>
        <w:rPr>
          <w:w w:val="105"/>
        </w:rPr>
        <w:t>evidence</w:t>
      </w:r>
      <w:proofErr w:type="gramEnd"/>
      <w:r>
        <w:rPr>
          <w:spacing w:val="9"/>
          <w:w w:val="105"/>
        </w:rPr>
        <w:t xml:space="preserve"> </w:t>
      </w:r>
      <w:r>
        <w:rPr>
          <w:w w:val="105"/>
        </w:rPr>
        <w:t>for</w:t>
      </w:r>
      <w:r>
        <w:rPr>
          <w:spacing w:val="9"/>
          <w:w w:val="105"/>
        </w:rPr>
        <w:t xml:space="preserve"> </w:t>
      </w:r>
      <w:r>
        <w:rPr>
          <w:w w:val="105"/>
        </w:rPr>
        <w:t>the</w:t>
      </w:r>
      <w:r>
        <w:rPr>
          <w:spacing w:val="8"/>
          <w:w w:val="105"/>
        </w:rPr>
        <w:t xml:space="preserve"> </w:t>
      </w:r>
      <w:proofErr w:type="spellStart"/>
      <w:r>
        <w:rPr>
          <w:w w:val="105"/>
        </w:rPr>
        <w:t>hypothesised</w:t>
      </w:r>
      <w:proofErr w:type="spellEnd"/>
      <w:r>
        <w:rPr>
          <w:spacing w:val="9"/>
          <w:w w:val="105"/>
        </w:rPr>
        <w:t xml:space="preserve"> </w:t>
      </w:r>
      <w:r>
        <w:rPr>
          <w:w w:val="105"/>
        </w:rPr>
        <w:t>interplay</w:t>
      </w:r>
      <w:r>
        <w:rPr>
          <w:spacing w:val="8"/>
          <w:w w:val="105"/>
        </w:rPr>
        <w:t xml:space="preserve"> </w:t>
      </w:r>
      <w:r>
        <w:rPr>
          <w:w w:val="105"/>
        </w:rPr>
        <w:t>between</w:t>
      </w:r>
      <w:r>
        <w:rPr>
          <w:spacing w:val="9"/>
          <w:w w:val="105"/>
        </w:rPr>
        <w:t xml:space="preserve"> </w:t>
      </w:r>
      <w:r>
        <w:rPr>
          <w:w w:val="105"/>
        </w:rPr>
        <w:t>the</w:t>
      </w:r>
      <w:r>
        <w:rPr>
          <w:spacing w:val="9"/>
          <w:w w:val="105"/>
        </w:rPr>
        <w:t xml:space="preserve"> </w:t>
      </w:r>
      <w:r>
        <w:rPr>
          <w:w w:val="105"/>
        </w:rPr>
        <w:t>two</w:t>
      </w:r>
      <w:r>
        <w:rPr>
          <w:spacing w:val="9"/>
          <w:w w:val="105"/>
        </w:rPr>
        <w:t xml:space="preserve"> </w:t>
      </w:r>
      <w:r>
        <w:rPr>
          <w:w w:val="105"/>
        </w:rPr>
        <w:t>drivers</w:t>
      </w:r>
      <w:r>
        <w:rPr>
          <w:spacing w:val="9"/>
          <w:w w:val="105"/>
        </w:rPr>
        <w:t xml:space="preserve"> </w:t>
      </w:r>
      <w:r>
        <w:rPr>
          <w:w w:val="105"/>
        </w:rPr>
        <w:t>of</w:t>
      </w:r>
      <w:r>
        <w:rPr>
          <w:spacing w:val="8"/>
          <w:w w:val="105"/>
        </w:rPr>
        <w:t xml:space="preserve"> </w:t>
      </w:r>
      <w:r>
        <w:rPr>
          <w:w w:val="105"/>
        </w:rPr>
        <w:t>attention:</w:t>
      </w:r>
    </w:p>
    <w:p w14:paraId="01F122F2" w14:textId="77777777" w:rsidR="00735E2D" w:rsidRDefault="00000000">
      <w:pPr>
        <w:pStyle w:val="BodyText"/>
      </w:pPr>
      <w:r>
        <w:rPr>
          <w:rFonts w:ascii="Trebuchet MS"/>
          <w:sz w:val="12"/>
        </w:rPr>
        <w:t xml:space="preserve">517    </w:t>
      </w:r>
      <w:r>
        <w:rPr>
          <w:rFonts w:ascii="Trebuchet MS"/>
          <w:spacing w:val="19"/>
          <w:sz w:val="12"/>
        </w:rPr>
        <w:t xml:space="preserve"> </w:t>
      </w:r>
      <w:r>
        <w:rPr>
          <w:w w:val="105"/>
        </w:rPr>
        <w:t>initially</w:t>
      </w:r>
      <w:r>
        <w:rPr>
          <w:spacing w:val="9"/>
          <w:w w:val="105"/>
        </w:rPr>
        <w:t xml:space="preserve"> </w:t>
      </w:r>
      <w:r>
        <w:rPr>
          <w:w w:val="105"/>
        </w:rPr>
        <w:t>attention</w:t>
      </w:r>
      <w:r>
        <w:rPr>
          <w:spacing w:val="8"/>
          <w:w w:val="105"/>
        </w:rPr>
        <w:t xml:space="preserve"> </w:t>
      </w:r>
      <w:r>
        <w:rPr>
          <w:w w:val="105"/>
        </w:rPr>
        <w:t>is</w:t>
      </w:r>
      <w:r>
        <w:rPr>
          <w:spacing w:val="10"/>
          <w:w w:val="105"/>
        </w:rPr>
        <w:t xml:space="preserve"> </w:t>
      </w:r>
      <w:r>
        <w:rPr>
          <w:w w:val="105"/>
        </w:rPr>
        <w:t>guided</w:t>
      </w:r>
      <w:r>
        <w:rPr>
          <w:spacing w:val="8"/>
          <w:w w:val="105"/>
        </w:rPr>
        <w:t xml:space="preserve"> </w:t>
      </w:r>
      <w:r>
        <w:rPr>
          <w:w w:val="105"/>
        </w:rPr>
        <w:t>by</w:t>
      </w:r>
      <w:r>
        <w:rPr>
          <w:spacing w:val="8"/>
          <w:w w:val="105"/>
        </w:rPr>
        <w:t xml:space="preserve"> </w:t>
      </w:r>
      <w:r>
        <w:rPr>
          <w:w w:val="105"/>
        </w:rPr>
        <w:t>the</w:t>
      </w:r>
      <w:r>
        <w:rPr>
          <w:spacing w:val="10"/>
          <w:w w:val="105"/>
        </w:rPr>
        <w:t xml:space="preserve"> </w:t>
      </w:r>
      <w:r>
        <w:rPr>
          <w:w w:val="105"/>
        </w:rPr>
        <w:t>endogenous</w:t>
      </w:r>
      <w:r>
        <w:rPr>
          <w:spacing w:val="9"/>
          <w:w w:val="105"/>
        </w:rPr>
        <w:t xml:space="preserve"> </w:t>
      </w:r>
      <w:r>
        <w:rPr>
          <w:w w:val="105"/>
        </w:rPr>
        <w:t>cue</w:t>
      </w:r>
      <w:r>
        <w:rPr>
          <w:spacing w:val="10"/>
          <w:w w:val="105"/>
        </w:rPr>
        <w:t xml:space="preserve"> </w:t>
      </w:r>
      <w:r>
        <w:rPr>
          <w:w w:val="105"/>
        </w:rPr>
        <w:t>towards</w:t>
      </w:r>
      <w:r>
        <w:rPr>
          <w:spacing w:val="8"/>
          <w:w w:val="105"/>
        </w:rPr>
        <w:t xml:space="preserve"> </w:t>
      </w:r>
      <w:r>
        <w:rPr>
          <w:w w:val="105"/>
        </w:rPr>
        <w:t>one</w:t>
      </w:r>
      <w:r>
        <w:rPr>
          <w:spacing w:val="8"/>
          <w:w w:val="105"/>
        </w:rPr>
        <w:t xml:space="preserve"> </w:t>
      </w:r>
      <w:r>
        <w:rPr>
          <w:w w:val="105"/>
        </w:rPr>
        <w:t>half</w:t>
      </w:r>
      <w:r>
        <w:rPr>
          <w:spacing w:val="10"/>
          <w:w w:val="105"/>
        </w:rPr>
        <w:t xml:space="preserve"> </w:t>
      </w:r>
      <w:r>
        <w:rPr>
          <w:w w:val="105"/>
        </w:rPr>
        <w:t>of</w:t>
      </w:r>
      <w:r>
        <w:rPr>
          <w:spacing w:val="8"/>
          <w:w w:val="105"/>
        </w:rPr>
        <w:t xml:space="preserve"> </w:t>
      </w:r>
      <w:r>
        <w:rPr>
          <w:w w:val="105"/>
        </w:rPr>
        <w:t>the</w:t>
      </w:r>
      <w:r>
        <w:rPr>
          <w:spacing w:val="9"/>
          <w:w w:val="105"/>
        </w:rPr>
        <w:t xml:space="preserve"> </w:t>
      </w:r>
      <w:r>
        <w:rPr>
          <w:w w:val="105"/>
        </w:rPr>
        <w:t>screen.</w:t>
      </w:r>
      <w:r>
        <w:rPr>
          <w:spacing w:val="33"/>
          <w:w w:val="105"/>
        </w:rPr>
        <w:t xml:space="preserve"> </w:t>
      </w:r>
      <w:r>
        <w:rPr>
          <w:w w:val="105"/>
        </w:rPr>
        <w:t>Despite</w:t>
      </w:r>
    </w:p>
    <w:p w14:paraId="1AD64DCC" w14:textId="77777777" w:rsidR="00735E2D" w:rsidRDefault="00000000">
      <w:pPr>
        <w:pStyle w:val="BodyText"/>
      </w:pPr>
      <w:r>
        <w:rPr>
          <w:rFonts w:ascii="Trebuchet MS"/>
          <w:sz w:val="12"/>
        </w:rPr>
        <w:t xml:space="preserve">518    </w:t>
      </w:r>
      <w:r>
        <w:rPr>
          <w:rFonts w:ascii="Trebuchet MS"/>
          <w:spacing w:val="19"/>
          <w:sz w:val="12"/>
        </w:rPr>
        <w:t xml:space="preserve"> </w:t>
      </w:r>
      <w:r>
        <w:rPr>
          <w:w w:val="105"/>
        </w:rPr>
        <w:t>visual</w:t>
      </w:r>
      <w:r>
        <w:rPr>
          <w:spacing w:val="11"/>
          <w:w w:val="105"/>
        </w:rPr>
        <w:t xml:space="preserve"> </w:t>
      </w:r>
      <w:proofErr w:type="gramStart"/>
      <w:r>
        <w:rPr>
          <w:w w:val="105"/>
        </w:rPr>
        <w:t>search</w:t>
      </w:r>
      <w:proofErr w:type="gramEnd"/>
      <w:r>
        <w:rPr>
          <w:spacing w:val="11"/>
          <w:w w:val="105"/>
        </w:rPr>
        <w:t xml:space="preserve"> </w:t>
      </w:r>
      <w:r>
        <w:rPr>
          <w:w w:val="105"/>
        </w:rPr>
        <w:t>never</w:t>
      </w:r>
      <w:r>
        <w:rPr>
          <w:spacing w:val="12"/>
          <w:w w:val="105"/>
        </w:rPr>
        <w:t xml:space="preserve"> </w:t>
      </w:r>
      <w:r>
        <w:rPr>
          <w:w w:val="105"/>
        </w:rPr>
        <w:t>commencing</w:t>
      </w:r>
      <w:r>
        <w:rPr>
          <w:spacing w:val="12"/>
          <w:w w:val="105"/>
        </w:rPr>
        <w:t xml:space="preserve"> </w:t>
      </w:r>
      <w:r>
        <w:rPr>
          <w:w w:val="105"/>
        </w:rPr>
        <w:t>in</w:t>
      </w:r>
      <w:r>
        <w:rPr>
          <w:spacing w:val="11"/>
          <w:w w:val="105"/>
        </w:rPr>
        <w:t xml:space="preserve"> </w:t>
      </w:r>
      <w:r>
        <w:rPr>
          <w:w w:val="105"/>
        </w:rPr>
        <w:t>this</w:t>
      </w:r>
      <w:r>
        <w:rPr>
          <w:spacing w:val="11"/>
          <w:w w:val="105"/>
        </w:rPr>
        <w:t xml:space="preserve"> </w:t>
      </w:r>
      <w:r>
        <w:rPr>
          <w:w w:val="105"/>
        </w:rPr>
        <w:t>manner</w:t>
      </w:r>
      <w:r>
        <w:rPr>
          <w:spacing w:val="12"/>
          <w:w w:val="105"/>
        </w:rPr>
        <w:t xml:space="preserve"> </w:t>
      </w:r>
      <w:r>
        <w:rPr>
          <w:w w:val="105"/>
        </w:rPr>
        <w:t>in</w:t>
      </w:r>
      <w:r>
        <w:rPr>
          <w:spacing w:val="11"/>
          <w:w w:val="105"/>
        </w:rPr>
        <w:t xml:space="preserve"> </w:t>
      </w:r>
      <w:r>
        <w:rPr>
          <w:w w:val="105"/>
        </w:rPr>
        <w:t>the</w:t>
      </w:r>
      <w:r>
        <w:rPr>
          <w:spacing w:val="12"/>
          <w:w w:val="105"/>
        </w:rPr>
        <w:t xml:space="preserve"> </w:t>
      </w:r>
      <w:r>
        <w:rPr>
          <w:w w:val="105"/>
        </w:rPr>
        <w:t>first</w:t>
      </w:r>
      <w:r>
        <w:rPr>
          <w:spacing w:val="11"/>
          <w:w w:val="105"/>
        </w:rPr>
        <w:t xml:space="preserve"> </w:t>
      </w:r>
      <w:r>
        <w:rPr>
          <w:w w:val="105"/>
        </w:rPr>
        <w:t>half</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experiment,</w:t>
      </w:r>
      <w:r>
        <w:rPr>
          <w:spacing w:val="11"/>
          <w:w w:val="105"/>
        </w:rPr>
        <w:t xml:space="preserve"> </w:t>
      </w:r>
      <w:r>
        <w:rPr>
          <w:w w:val="105"/>
        </w:rPr>
        <w:t>a</w:t>
      </w:r>
      <w:r>
        <w:rPr>
          <w:spacing w:val="11"/>
          <w:w w:val="105"/>
        </w:rPr>
        <w:t xml:space="preserve"> </w:t>
      </w:r>
      <w:r>
        <w:rPr>
          <w:w w:val="105"/>
        </w:rPr>
        <w:t>CC</w:t>
      </w:r>
    </w:p>
    <w:p w14:paraId="2A734136" w14:textId="77777777" w:rsidR="00735E2D" w:rsidRDefault="00000000">
      <w:pPr>
        <w:pStyle w:val="BodyText"/>
        <w:spacing w:before="203"/>
      </w:pPr>
      <w:r>
        <w:rPr>
          <w:rFonts w:ascii="Trebuchet MS"/>
          <w:sz w:val="12"/>
        </w:rPr>
        <w:t xml:space="preserve">519    </w:t>
      </w:r>
      <w:r>
        <w:rPr>
          <w:rFonts w:ascii="Trebuchet MS"/>
          <w:spacing w:val="19"/>
          <w:sz w:val="12"/>
        </w:rPr>
        <w:t xml:space="preserve"> </w:t>
      </w:r>
      <w:r>
        <w:rPr>
          <w:w w:val="105"/>
        </w:rPr>
        <w:t>effect</w:t>
      </w:r>
      <w:r>
        <w:rPr>
          <w:spacing w:val="7"/>
          <w:w w:val="105"/>
        </w:rPr>
        <w:t xml:space="preserve"> </w:t>
      </w:r>
      <w:r>
        <w:rPr>
          <w:w w:val="105"/>
        </w:rPr>
        <w:t>was</w:t>
      </w:r>
      <w:r>
        <w:rPr>
          <w:spacing w:val="6"/>
          <w:w w:val="105"/>
        </w:rPr>
        <w:t xml:space="preserve"> </w:t>
      </w:r>
      <w:r>
        <w:rPr>
          <w:w w:val="105"/>
        </w:rPr>
        <w:t>readily</w:t>
      </w:r>
      <w:r>
        <w:rPr>
          <w:spacing w:val="7"/>
          <w:w w:val="105"/>
        </w:rPr>
        <w:t xml:space="preserve"> </w:t>
      </w:r>
      <w:r>
        <w:rPr>
          <w:w w:val="105"/>
        </w:rPr>
        <w:t>observed,</w:t>
      </w:r>
      <w:r>
        <w:rPr>
          <w:spacing w:val="7"/>
          <w:w w:val="105"/>
        </w:rPr>
        <w:t xml:space="preserve"> </w:t>
      </w:r>
      <w:r>
        <w:rPr>
          <w:w w:val="105"/>
        </w:rPr>
        <w:t>but</w:t>
      </w:r>
      <w:r>
        <w:rPr>
          <w:spacing w:val="6"/>
          <w:w w:val="105"/>
        </w:rPr>
        <w:t xml:space="preserve"> </w:t>
      </w:r>
      <w:r>
        <w:rPr>
          <w:w w:val="105"/>
        </w:rPr>
        <w:t>only</w:t>
      </w:r>
      <w:r>
        <w:rPr>
          <w:spacing w:val="6"/>
          <w:w w:val="105"/>
        </w:rPr>
        <w:t xml:space="preserve"> </w:t>
      </w:r>
      <w:r>
        <w:rPr>
          <w:w w:val="105"/>
        </w:rPr>
        <w:t>for</w:t>
      </w:r>
      <w:r>
        <w:rPr>
          <w:spacing w:val="7"/>
          <w:w w:val="105"/>
        </w:rPr>
        <w:t xml:space="preserve"> </w:t>
      </w:r>
      <w:r>
        <w:rPr>
          <w:w w:val="105"/>
        </w:rPr>
        <w:t>those</w:t>
      </w:r>
      <w:r>
        <w:rPr>
          <w:spacing w:val="6"/>
          <w:w w:val="105"/>
        </w:rPr>
        <w:t xml:space="preserve"> </w:t>
      </w:r>
      <w:r>
        <w:rPr>
          <w:w w:val="105"/>
        </w:rPr>
        <w:t>configurations</w:t>
      </w:r>
      <w:r>
        <w:rPr>
          <w:spacing w:val="7"/>
          <w:w w:val="105"/>
        </w:rPr>
        <w:t xml:space="preserve"> </w:t>
      </w:r>
      <w:r>
        <w:rPr>
          <w:w w:val="105"/>
        </w:rPr>
        <w:t>in</w:t>
      </w:r>
      <w:r>
        <w:rPr>
          <w:spacing w:val="6"/>
          <w:w w:val="105"/>
        </w:rPr>
        <w:t xml:space="preserve"> </w:t>
      </w:r>
      <w:r>
        <w:rPr>
          <w:w w:val="105"/>
        </w:rPr>
        <w:t>which</w:t>
      </w:r>
      <w:r>
        <w:rPr>
          <w:spacing w:val="7"/>
          <w:w w:val="105"/>
        </w:rPr>
        <w:t xml:space="preserve"> </w:t>
      </w:r>
      <w:r>
        <w:rPr>
          <w:w w:val="105"/>
        </w:rPr>
        <w:t>the</w:t>
      </w:r>
      <w:r>
        <w:rPr>
          <w:spacing w:val="6"/>
          <w:w w:val="105"/>
        </w:rPr>
        <w:t xml:space="preserve"> </w:t>
      </w:r>
      <w:r>
        <w:rPr>
          <w:w w:val="105"/>
        </w:rPr>
        <w:t>local</w:t>
      </w:r>
      <w:r>
        <w:rPr>
          <w:spacing w:val="7"/>
          <w:w w:val="105"/>
        </w:rPr>
        <w:t xml:space="preserve"> </w:t>
      </w:r>
      <w:proofErr w:type="gramStart"/>
      <w:r>
        <w:rPr>
          <w:w w:val="105"/>
        </w:rPr>
        <w:t>distractors</w:t>
      </w:r>
      <w:proofErr w:type="gramEnd"/>
    </w:p>
    <w:p w14:paraId="229984A5" w14:textId="77777777" w:rsidR="00735E2D" w:rsidRDefault="00000000">
      <w:pPr>
        <w:pStyle w:val="BodyText"/>
      </w:pPr>
      <w:r>
        <w:rPr>
          <w:rFonts w:ascii="Trebuchet MS"/>
          <w:sz w:val="12"/>
        </w:rPr>
        <w:t xml:space="preserve">520    </w:t>
      </w:r>
      <w:r>
        <w:rPr>
          <w:rFonts w:ascii="Trebuchet MS"/>
          <w:spacing w:val="19"/>
          <w:sz w:val="12"/>
        </w:rPr>
        <w:t xml:space="preserve"> </w:t>
      </w:r>
      <w:r>
        <w:rPr>
          <w:w w:val="105"/>
        </w:rPr>
        <w:t>were</w:t>
      </w:r>
      <w:r>
        <w:rPr>
          <w:spacing w:val="17"/>
          <w:w w:val="105"/>
        </w:rPr>
        <w:t xml:space="preserve"> </w:t>
      </w:r>
      <w:r>
        <w:rPr>
          <w:w w:val="105"/>
        </w:rPr>
        <w:t>present.</w:t>
      </w:r>
      <w:r>
        <w:rPr>
          <w:spacing w:val="42"/>
          <w:w w:val="105"/>
        </w:rPr>
        <w:t xml:space="preserve"> </w:t>
      </w:r>
      <w:proofErr w:type="gramStart"/>
      <w:r>
        <w:rPr>
          <w:w w:val="105"/>
        </w:rPr>
        <w:t>Thus</w:t>
      </w:r>
      <w:proofErr w:type="gramEnd"/>
      <w:r>
        <w:rPr>
          <w:spacing w:val="16"/>
          <w:w w:val="105"/>
        </w:rPr>
        <w:t xml:space="preserve"> </w:t>
      </w:r>
      <w:r>
        <w:rPr>
          <w:w w:val="105"/>
        </w:rPr>
        <w:t>it</w:t>
      </w:r>
      <w:r>
        <w:rPr>
          <w:spacing w:val="15"/>
          <w:w w:val="105"/>
        </w:rPr>
        <w:t xml:space="preserve"> </w:t>
      </w:r>
      <w:r>
        <w:rPr>
          <w:w w:val="105"/>
        </w:rPr>
        <w:t>seems</w:t>
      </w:r>
      <w:r>
        <w:rPr>
          <w:spacing w:val="17"/>
          <w:w w:val="105"/>
        </w:rPr>
        <w:t xml:space="preserve"> </w:t>
      </w:r>
      <w:r>
        <w:rPr>
          <w:w w:val="105"/>
        </w:rPr>
        <w:t>that</w:t>
      </w:r>
      <w:r>
        <w:rPr>
          <w:spacing w:val="15"/>
          <w:w w:val="105"/>
        </w:rPr>
        <w:t xml:space="preserve"> </w:t>
      </w:r>
      <w:r>
        <w:rPr>
          <w:w w:val="105"/>
        </w:rPr>
        <w:t>the</w:t>
      </w:r>
      <w:r>
        <w:rPr>
          <w:spacing w:val="16"/>
          <w:w w:val="105"/>
        </w:rPr>
        <w:t xml:space="preserve"> </w:t>
      </w:r>
      <w:r>
        <w:rPr>
          <w:w w:val="105"/>
        </w:rPr>
        <w:t>stored</w:t>
      </w:r>
      <w:r>
        <w:rPr>
          <w:spacing w:val="17"/>
          <w:w w:val="105"/>
        </w:rPr>
        <w:t xml:space="preserve"> </w:t>
      </w:r>
      <w:r>
        <w:rPr>
          <w:w w:val="105"/>
        </w:rPr>
        <w:t>representations</w:t>
      </w:r>
      <w:r>
        <w:rPr>
          <w:spacing w:val="16"/>
          <w:w w:val="105"/>
        </w:rPr>
        <w:t xml:space="preserve"> </w:t>
      </w:r>
      <w:r>
        <w:rPr>
          <w:w w:val="105"/>
        </w:rPr>
        <w:t>of</w:t>
      </w:r>
      <w:r>
        <w:rPr>
          <w:spacing w:val="16"/>
          <w:w w:val="105"/>
        </w:rPr>
        <w:t xml:space="preserve"> </w:t>
      </w:r>
      <w:r>
        <w:rPr>
          <w:w w:val="105"/>
        </w:rPr>
        <w:t>configurations</w:t>
      </w:r>
      <w:r>
        <w:rPr>
          <w:spacing w:val="16"/>
          <w:w w:val="105"/>
        </w:rPr>
        <w:t xml:space="preserve"> </w:t>
      </w:r>
      <w:r>
        <w:rPr>
          <w:w w:val="105"/>
        </w:rPr>
        <w:t>surrounding</w:t>
      </w:r>
    </w:p>
    <w:p w14:paraId="7682611D" w14:textId="77777777" w:rsidR="00735E2D" w:rsidRDefault="00735E2D">
      <w:pPr>
        <w:sectPr w:rsidR="00735E2D">
          <w:type w:val="continuous"/>
          <w:pgSz w:w="12240" w:h="15840"/>
          <w:pgMar w:top="1360" w:right="1280" w:bottom="280" w:left="900" w:header="720" w:footer="720" w:gutter="0"/>
          <w:cols w:space="720"/>
        </w:sectPr>
      </w:pPr>
    </w:p>
    <w:p w14:paraId="02D49810" w14:textId="77777777" w:rsidR="00735E2D" w:rsidRDefault="00000000">
      <w:pPr>
        <w:pStyle w:val="BodyText"/>
        <w:spacing w:before="140"/>
      </w:pPr>
      <w:r>
        <w:rPr>
          <w:rFonts w:ascii="Trebuchet MS"/>
          <w:sz w:val="12"/>
        </w:rPr>
        <w:lastRenderedPageBreak/>
        <w:t xml:space="preserve">521    </w:t>
      </w:r>
      <w:r>
        <w:rPr>
          <w:rFonts w:ascii="Trebuchet MS"/>
          <w:spacing w:val="19"/>
          <w:sz w:val="12"/>
        </w:rPr>
        <w:t xml:space="preserve"> </w:t>
      </w:r>
      <w:r>
        <w:rPr>
          <w:w w:val="105"/>
        </w:rPr>
        <w:t>target</w:t>
      </w:r>
      <w:r>
        <w:rPr>
          <w:spacing w:val="14"/>
          <w:w w:val="105"/>
        </w:rPr>
        <w:t xml:space="preserve"> </w:t>
      </w:r>
      <w:r>
        <w:rPr>
          <w:w w:val="105"/>
        </w:rPr>
        <w:t>positions</w:t>
      </w:r>
      <w:r>
        <w:rPr>
          <w:spacing w:val="15"/>
          <w:w w:val="105"/>
        </w:rPr>
        <w:t xml:space="preserve"> </w:t>
      </w:r>
      <w:r>
        <w:rPr>
          <w:w w:val="105"/>
        </w:rPr>
        <w:t>are</w:t>
      </w:r>
      <w:r>
        <w:rPr>
          <w:spacing w:val="13"/>
          <w:w w:val="105"/>
        </w:rPr>
        <w:t xml:space="preserve"> </w:t>
      </w:r>
      <w:r>
        <w:rPr>
          <w:w w:val="105"/>
        </w:rPr>
        <w:t>very</w:t>
      </w:r>
      <w:r>
        <w:rPr>
          <w:spacing w:val="15"/>
          <w:w w:val="105"/>
        </w:rPr>
        <w:t xml:space="preserve"> </w:t>
      </w:r>
      <w:r>
        <w:rPr>
          <w:w w:val="105"/>
        </w:rPr>
        <w:t>flexibly</w:t>
      </w:r>
      <w:r>
        <w:rPr>
          <w:spacing w:val="15"/>
          <w:w w:val="105"/>
        </w:rPr>
        <w:t xml:space="preserve"> </w:t>
      </w:r>
      <w:r>
        <w:rPr>
          <w:w w:val="105"/>
        </w:rPr>
        <w:t>deployed</w:t>
      </w:r>
      <w:r>
        <w:rPr>
          <w:spacing w:val="14"/>
          <w:w w:val="105"/>
        </w:rPr>
        <w:t xml:space="preserve"> </w:t>
      </w:r>
      <w:r>
        <w:rPr>
          <w:w w:val="105"/>
        </w:rPr>
        <w:t>in</w:t>
      </w:r>
      <w:r>
        <w:rPr>
          <w:spacing w:val="15"/>
          <w:w w:val="105"/>
        </w:rPr>
        <w:t xml:space="preserve"> </w:t>
      </w:r>
      <w:r>
        <w:rPr>
          <w:w w:val="105"/>
        </w:rPr>
        <w:t>visual</w:t>
      </w:r>
      <w:r>
        <w:rPr>
          <w:spacing w:val="14"/>
          <w:w w:val="105"/>
        </w:rPr>
        <w:t xml:space="preserve"> </w:t>
      </w:r>
      <w:r>
        <w:rPr>
          <w:w w:val="105"/>
        </w:rPr>
        <w:t>search.</w:t>
      </w:r>
      <w:r>
        <w:rPr>
          <w:spacing w:val="40"/>
          <w:w w:val="105"/>
        </w:rPr>
        <w:t xml:space="preserve"> </w:t>
      </w:r>
      <w:r>
        <w:rPr>
          <w:w w:val="105"/>
        </w:rPr>
        <w:t>These</w:t>
      </w:r>
      <w:r>
        <w:rPr>
          <w:spacing w:val="15"/>
          <w:w w:val="105"/>
        </w:rPr>
        <w:t xml:space="preserve"> </w:t>
      </w:r>
      <w:r>
        <w:rPr>
          <w:w w:val="105"/>
        </w:rPr>
        <w:t>data</w:t>
      </w:r>
      <w:r>
        <w:rPr>
          <w:spacing w:val="15"/>
          <w:w w:val="105"/>
        </w:rPr>
        <w:t xml:space="preserve"> </w:t>
      </w:r>
      <w:r>
        <w:rPr>
          <w:w w:val="105"/>
        </w:rPr>
        <w:t>lend</w:t>
      </w:r>
      <w:r>
        <w:rPr>
          <w:spacing w:val="13"/>
          <w:w w:val="105"/>
        </w:rPr>
        <w:t xml:space="preserve"> </w:t>
      </w:r>
      <w:r>
        <w:rPr>
          <w:w w:val="105"/>
        </w:rPr>
        <w:t>support</w:t>
      </w:r>
      <w:r>
        <w:rPr>
          <w:spacing w:val="15"/>
          <w:w w:val="105"/>
        </w:rPr>
        <w:t xml:space="preserve"> </w:t>
      </w:r>
      <w:r>
        <w:rPr>
          <w:w w:val="105"/>
        </w:rPr>
        <w:t>to</w:t>
      </w:r>
      <w:r>
        <w:rPr>
          <w:spacing w:val="14"/>
          <w:w w:val="105"/>
        </w:rPr>
        <w:t xml:space="preserve"> </w:t>
      </w:r>
      <w:r>
        <w:rPr>
          <w:w w:val="105"/>
        </w:rPr>
        <w:t>the</w:t>
      </w:r>
    </w:p>
    <w:p w14:paraId="30DA6179" w14:textId="77777777" w:rsidR="00735E2D" w:rsidRDefault="00000000">
      <w:pPr>
        <w:pStyle w:val="BodyText"/>
      </w:pPr>
      <w:r>
        <w:rPr>
          <w:rFonts w:ascii="Trebuchet MS"/>
          <w:sz w:val="12"/>
        </w:rPr>
        <w:t xml:space="preserve">522    </w:t>
      </w:r>
      <w:r>
        <w:rPr>
          <w:rFonts w:ascii="Trebuchet MS"/>
          <w:spacing w:val="19"/>
          <w:sz w:val="12"/>
        </w:rPr>
        <w:t xml:space="preserve"> </w:t>
      </w:r>
      <w:r>
        <w:rPr>
          <w:w w:val="105"/>
        </w:rPr>
        <w:t>notion</w:t>
      </w:r>
      <w:r>
        <w:rPr>
          <w:spacing w:val="14"/>
          <w:w w:val="105"/>
        </w:rPr>
        <w:t xml:space="preserve"> </w:t>
      </w:r>
      <w:r>
        <w:rPr>
          <w:w w:val="105"/>
        </w:rPr>
        <w:t>that</w:t>
      </w:r>
      <w:r>
        <w:rPr>
          <w:spacing w:val="15"/>
          <w:w w:val="105"/>
        </w:rPr>
        <w:t xml:space="preserve"> </w:t>
      </w:r>
      <w:r>
        <w:rPr>
          <w:w w:val="105"/>
        </w:rPr>
        <w:t>the</w:t>
      </w:r>
      <w:r>
        <w:rPr>
          <w:spacing w:val="14"/>
          <w:w w:val="105"/>
        </w:rPr>
        <w:t xml:space="preserve"> </w:t>
      </w:r>
      <w:r>
        <w:rPr>
          <w:w w:val="105"/>
        </w:rPr>
        <w:t>effect</w:t>
      </w:r>
      <w:r>
        <w:rPr>
          <w:spacing w:val="15"/>
          <w:w w:val="105"/>
        </w:rPr>
        <w:t xml:space="preserve"> </w:t>
      </w:r>
      <w:r>
        <w:rPr>
          <w:w w:val="105"/>
        </w:rPr>
        <w:t>of</w:t>
      </w:r>
      <w:r>
        <w:rPr>
          <w:spacing w:val="15"/>
          <w:w w:val="105"/>
        </w:rPr>
        <w:t xml:space="preserve"> </w:t>
      </w:r>
      <w:r>
        <w:rPr>
          <w:w w:val="105"/>
        </w:rPr>
        <w:t>the</w:t>
      </w:r>
      <w:r>
        <w:rPr>
          <w:spacing w:val="13"/>
          <w:w w:val="105"/>
        </w:rPr>
        <w:t xml:space="preserve"> </w:t>
      </w:r>
      <w:r>
        <w:rPr>
          <w:w w:val="105"/>
        </w:rPr>
        <w:t>repeated</w:t>
      </w:r>
      <w:r>
        <w:rPr>
          <w:spacing w:val="15"/>
          <w:w w:val="105"/>
        </w:rPr>
        <w:t xml:space="preserve"> </w:t>
      </w:r>
      <w:r>
        <w:rPr>
          <w:w w:val="105"/>
        </w:rPr>
        <w:t>configuration</w:t>
      </w:r>
      <w:r>
        <w:rPr>
          <w:spacing w:val="15"/>
          <w:w w:val="105"/>
        </w:rPr>
        <w:t xml:space="preserve"> </w:t>
      </w:r>
      <w:r>
        <w:rPr>
          <w:w w:val="105"/>
        </w:rPr>
        <w:t>comes</w:t>
      </w:r>
      <w:r>
        <w:rPr>
          <w:spacing w:val="15"/>
          <w:w w:val="105"/>
        </w:rPr>
        <w:t xml:space="preserve"> </w:t>
      </w:r>
      <w:r>
        <w:rPr>
          <w:w w:val="105"/>
        </w:rPr>
        <w:t>late</w:t>
      </w:r>
      <w:r>
        <w:rPr>
          <w:spacing w:val="14"/>
          <w:w w:val="105"/>
        </w:rPr>
        <w:t xml:space="preserve"> </w:t>
      </w:r>
      <w:r>
        <w:rPr>
          <w:w w:val="105"/>
        </w:rPr>
        <w:t>on</w:t>
      </w:r>
      <w:r>
        <w:rPr>
          <w:spacing w:val="14"/>
          <w:w w:val="105"/>
        </w:rPr>
        <w:t xml:space="preserve"> </w:t>
      </w:r>
      <w:r>
        <w:rPr>
          <w:w w:val="105"/>
        </w:rPr>
        <w:t>in</w:t>
      </w:r>
      <w:r>
        <w:rPr>
          <w:spacing w:val="15"/>
          <w:w w:val="105"/>
        </w:rPr>
        <w:t xml:space="preserve"> </w:t>
      </w:r>
      <w:r>
        <w:rPr>
          <w:w w:val="105"/>
        </w:rPr>
        <w:t>the</w:t>
      </w:r>
      <w:r>
        <w:rPr>
          <w:spacing w:val="14"/>
          <w:w w:val="105"/>
        </w:rPr>
        <w:t xml:space="preserve"> </w:t>
      </w:r>
      <w:r>
        <w:rPr>
          <w:w w:val="105"/>
        </w:rPr>
        <w:t>visual</w:t>
      </w:r>
      <w:r>
        <w:rPr>
          <w:spacing w:val="14"/>
          <w:w w:val="105"/>
        </w:rPr>
        <w:t xml:space="preserve"> </w:t>
      </w:r>
      <w:proofErr w:type="gramStart"/>
      <w:r>
        <w:rPr>
          <w:w w:val="105"/>
        </w:rPr>
        <w:t>search</w:t>
      </w:r>
      <w:proofErr w:type="gramEnd"/>
    </w:p>
    <w:p w14:paraId="44DA399F" w14:textId="77777777" w:rsidR="00735E2D" w:rsidRDefault="00000000">
      <w:pPr>
        <w:pStyle w:val="BodyText"/>
      </w:pPr>
      <w:r>
        <w:rPr>
          <w:rFonts w:ascii="Trebuchet MS"/>
          <w:sz w:val="12"/>
        </w:rPr>
        <w:t xml:space="preserve">523    </w:t>
      </w:r>
      <w:r>
        <w:rPr>
          <w:rFonts w:ascii="Trebuchet MS"/>
          <w:spacing w:val="19"/>
          <w:sz w:val="12"/>
        </w:rPr>
        <w:t xml:space="preserve"> </w:t>
      </w:r>
      <w:proofErr w:type="gramStart"/>
      <w:r>
        <w:rPr>
          <w:w w:val="105"/>
        </w:rPr>
        <w:t>process</w:t>
      </w:r>
      <w:proofErr w:type="gramEnd"/>
      <w:r>
        <w:rPr>
          <w:w w:val="105"/>
        </w:rPr>
        <w:t>,</w:t>
      </w:r>
      <w:r>
        <w:rPr>
          <w:spacing w:val="16"/>
          <w:w w:val="105"/>
        </w:rPr>
        <w:t xml:space="preserve"> </w:t>
      </w:r>
      <w:r>
        <w:rPr>
          <w:w w:val="105"/>
        </w:rPr>
        <w:t>and</w:t>
      </w:r>
      <w:r>
        <w:rPr>
          <w:spacing w:val="16"/>
          <w:w w:val="105"/>
        </w:rPr>
        <w:t xml:space="preserve"> </w:t>
      </w:r>
      <w:r>
        <w:rPr>
          <w:w w:val="105"/>
        </w:rPr>
        <w:t>that</w:t>
      </w:r>
      <w:r>
        <w:rPr>
          <w:spacing w:val="15"/>
          <w:w w:val="105"/>
        </w:rPr>
        <w:t xml:space="preserve"> </w:t>
      </w:r>
      <w:r>
        <w:rPr>
          <w:w w:val="105"/>
        </w:rPr>
        <w:t>each</w:t>
      </w:r>
      <w:r>
        <w:rPr>
          <w:spacing w:val="15"/>
          <w:w w:val="105"/>
        </w:rPr>
        <w:t xml:space="preserve"> </w:t>
      </w:r>
      <w:r>
        <w:rPr>
          <w:w w:val="105"/>
        </w:rPr>
        <w:t>trial</w:t>
      </w:r>
      <w:r>
        <w:rPr>
          <w:spacing w:val="16"/>
          <w:w w:val="105"/>
        </w:rPr>
        <w:t xml:space="preserve"> </w:t>
      </w:r>
      <w:r>
        <w:rPr>
          <w:w w:val="105"/>
        </w:rPr>
        <w:t>commences</w:t>
      </w:r>
      <w:r>
        <w:rPr>
          <w:spacing w:val="16"/>
          <w:w w:val="105"/>
        </w:rPr>
        <w:t xml:space="preserve"> </w:t>
      </w:r>
      <w:r>
        <w:rPr>
          <w:w w:val="105"/>
        </w:rPr>
        <w:t>with</w:t>
      </w:r>
      <w:r>
        <w:rPr>
          <w:spacing w:val="16"/>
          <w:w w:val="105"/>
        </w:rPr>
        <w:t xml:space="preserve"> </w:t>
      </w:r>
      <w:r>
        <w:rPr>
          <w:w w:val="105"/>
        </w:rPr>
        <w:t>a</w:t>
      </w:r>
      <w:r>
        <w:rPr>
          <w:spacing w:val="15"/>
          <w:w w:val="105"/>
        </w:rPr>
        <w:t xml:space="preserve"> </w:t>
      </w:r>
      <w:r>
        <w:rPr>
          <w:w w:val="105"/>
        </w:rPr>
        <w:t>random</w:t>
      </w:r>
      <w:r>
        <w:rPr>
          <w:spacing w:val="15"/>
          <w:w w:val="105"/>
        </w:rPr>
        <w:t xml:space="preserve"> </w:t>
      </w:r>
      <w:r>
        <w:rPr>
          <w:w w:val="105"/>
        </w:rPr>
        <w:t>search</w:t>
      </w:r>
      <w:r>
        <w:rPr>
          <w:spacing w:val="16"/>
          <w:w w:val="105"/>
        </w:rPr>
        <w:t xml:space="preserve"> </w:t>
      </w:r>
      <w:r>
        <w:rPr>
          <w:w w:val="105"/>
        </w:rPr>
        <w:t>process</w:t>
      </w:r>
      <w:r>
        <w:rPr>
          <w:spacing w:val="15"/>
          <w:w w:val="105"/>
        </w:rPr>
        <w:t xml:space="preserve"> </w:t>
      </w:r>
      <w:r>
        <w:rPr>
          <w:w w:val="105"/>
        </w:rPr>
        <w:t>that</w:t>
      </w:r>
      <w:r>
        <w:rPr>
          <w:spacing w:val="15"/>
          <w:w w:val="105"/>
        </w:rPr>
        <w:t xml:space="preserve"> </w:t>
      </w:r>
      <w:r>
        <w:rPr>
          <w:w w:val="105"/>
        </w:rPr>
        <w:t>is</w:t>
      </w:r>
      <w:r>
        <w:rPr>
          <w:spacing w:val="16"/>
          <w:w w:val="105"/>
        </w:rPr>
        <w:t xml:space="preserve"> </w:t>
      </w:r>
      <w:r>
        <w:rPr>
          <w:w w:val="105"/>
        </w:rPr>
        <w:t>not</w:t>
      </w:r>
      <w:r>
        <w:rPr>
          <w:spacing w:val="16"/>
          <w:w w:val="105"/>
        </w:rPr>
        <w:t xml:space="preserve"> </w:t>
      </w:r>
      <w:r>
        <w:rPr>
          <w:w w:val="105"/>
        </w:rPr>
        <w:t>guided</w:t>
      </w:r>
      <w:r>
        <w:rPr>
          <w:spacing w:val="14"/>
          <w:w w:val="105"/>
        </w:rPr>
        <w:t xml:space="preserve"> </w:t>
      </w:r>
      <w:r>
        <w:rPr>
          <w:w w:val="105"/>
        </w:rPr>
        <w:t>by</w:t>
      </w:r>
    </w:p>
    <w:p w14:paraId="02E1715E" w14:textId="77777777" w:rsidR="00735E2D" w:rsidRDefault="00000000">
      <w:pPr>
        <w:pStyle w:val="BodyText"/>
      </w:pPr>
      <w:r>
        <w:rPr>
          <w:rFonts w:ascii="Trebuchet MS"/>
          <w:sz w:val="12"/>
        </w:rPr>
        <w:t xml:space="preserve">524    </w:t>
      </w:r>
      <w:r>
        <w:rPr>
          <w:rFonts w:ascii="Trebuchet MS"/>
          <w:spacing w:val="19"/>
          <w:sz w:val="12"/>
        </w:rPr>
        <w:t xml:space="preserve"> </w:t>
      </w:r>
      <w:r>
        <w:rPr>
          <w:w w:val="105"/>
        </w:rPr>
        <w:t>the</w:t>
      </w:r>
      <w:r>
        <w:rPr>
          <w:spacing w:val="2"/>
          <w:w w:val="105"/>
        </w:rPr>
        <w:t xml:space="preserve"> </w:t>
      </w:r>
      <w:r>
        <w:rPr>
          <w:w w:val="105"/>
        </w:rPr>
        <w:t>repeated</w:t>
      </w:r>
      <w:r>
        <w:rPr>
          <w:spacing w:val="3"/>
          <w:w w:val="105"/>
        </w:rPr>
        <w:t xml:space="preserve"> </w:t>
      </w:r>
      <w:r>
        <w:rPr>
          <w:w w:val="105"/>
        </w:rPr>
        <w:t>configuration</w:t>
      </w:r>
      <w:r>
        <w:rPr>
          <w:spacing w:val="2"/>
          <w:w w:val="105"/>
        </w:rPr>
        <w:t xml:space="preserve"> </w:t>
      </w:r>
      <w:r>
        <w:rPr>
          <w:w w:val="105"/>
        </w:rPr>
        <w:t>(Beesley</w:t>
      </w:r>
      <w:r>
        <w:rPr>
          <w:spacing w:val="2"/>
          <w:w w:val="105"/>
        </w:rPr>
        <w:t xml:space="preserve"> </w:t>
      </w:r>
      <w:r>
        <w:rPr>
          <w:w w:val="105"/>
        </w:rPr>
        <w:t>et</w:t>
      </w:r>
      <w:r>
        <w:rPr>
          <w:spacing w:val="2"/>
          <w:w w:val="105"/>
        </w:rPr>
        <w:t xml:space="preserve"> </w:t>
      </w:r>
      <w:r>
        <w:rPr>
          <w:w w:val="105"/>
        </w:rPr>
        <w:t>al.,</w:t>
      </w:r>
      <w:r>
        <w:rPr>
          <w:spacing w:val="2"/>
          <w:w w:val="105"/>
        </w:rPr>
        <w:t xml:space="preserve"> </w:t>
      </w:r>
      <w:r>
        <w:rPr>
          <w:w w:val="105"/>
        </w:rPr>
        <w:t>2018;</w:t>
      </w:r>
      <w:r>
        <w:rPr>
          <w:spacing w:val="2"/>
          <w:w w:val="105"/>
        </w:rPr>
        <w:t xml:space="preserve"> </w:t>
      </w:r>
      <w:r>
        <w:rPr>
          <w:w w:val="105"/>
        </w:rPr>
        <w:t>Tseng</w:t>
      </w:r>
      <w:r>
        <w:rPr>
          <w:spacing w:val="2"/>
          <w:w w:val="105"/>
        </w:rPr>
        <w:t xml:space="preserve"> </w:t>
      </w:r>
      <w:r>
        <w:rPr>
          <w:w w:val="105"/>
        </w:rPr>
        <w:t>&amp;</w:t>
      </w:r>
      <w:r>
        <w:rPr>
          <w:spacing w:val="2"/>
          <w:w w:val="105"/>
        </w:rPr>
        <w:t xml:space="preserve"> </w:t>
      </w:r>
      <w:r>
        <w:rPr>
          <w:w w:val="105"/>
        </w:rPr>
        <w:t>Li,</w:t>
      </w:r>
      <w:r>
        <w:rPr>
          <w:spacing w:val="3"/>
          <w:w w:val="105"/>
        </w:rPr>
        <w:t xml:space="preserve"> </w:t>
      </w:r>
      <w:r>
        <w:rPr>
          <w:w w:val="105"/>
        </w:rPr>
        <w:t>2004).</w:t>
      </w:r>
    </w:p>
    <w:p w14:paraId="1DC6C624" w14:textId="77777777" w:rsidR="00735E2D" w:rsidRDefault="00735E2D">
      <w:pPr>
        <w:pStyle w:val="BodyText"/>
        <w:spacing w:before="7"/>
        <w:ind w:left="0"/>
        <w:rPr>
          <w:sz w:val="30"/>
        </w:rPr>
      </w:pPr>
    </w:p>
    <w:p w14:paraId="6DAC2640" w14:textId="77777777" w:rsidR="00735E2D" w:rsidRDefault="00000000">
      <w:pPr>
        <w:pStyle w:val="Heading1"/>
        <w:tabs>
          <w:tab w:val="left" w:pos="4100"/>
        </w:tabs>
        <w:spacing w:before="0"/>
      </w:pPr>
      <w:r>
        <w:rPr>
          <w:rFonts w:ascii="Trebuchet MS"/>
          <w:b w:val="0"/>
          <w:sz w:val="12"/>
        </w:rPr>
        <w:t>525</w:t>
      </w:r>
      <w:r>
        <w:rPr>
          <w:rFonts w:ascii="Trebuchet MS"/>
          <w:b w:val="0"/>
          <w:sz w:val="12"/>
        </w:rPr>
        <w:tab/>
      </w:r>
      <w:bookmarkStart w:id="125" w:name="General_Discussion"/>
      <w:bookmarkEnd w:id="125"/>
      <w:r>
        <w:t>General</w:t>
      </w:r>
      <w:r>
        <w:rPr>
          <w:spacing w:val="68"/>
        </w:rPr>
        <w:t xml:space="preserve"> </w:t>
      </w:r>
      <w:r>
        <w:t>Discussion</w:t>
      </w:r>
    </w:p>
    <w:p w14:paraId="0044478F" w14:textId="77777777" w:rsidR="00735E2D" w:rsidRDefault="00735E2D">
      <w:pPr>
        <w:pStyle w:val="BodyText"/>
        <w:spacing w:before="9"/>
        <w:ind w:left="0"/>
        <w:rPr>
          <w:rFonts w:ascii="Palatino Linotype"/>
          <w:b/>
          <w:sz w:val="26"/>
        </w:rPr>
      </w:pPr>
    </w:p>
    <w:p w14:paraId="5679F86A" w14:textId="77777777" w:rsidR="00735E2D" w:rsidRDefault="00000000">
      <w:pPr>
        <w:pStyle w:val="BodyText"/>
        <w:tabs>
          <w:tab w:val="left" w:pos="1259"/>
        </w:tabs>
        <w:spacing w:before="0"/>
      </w:pPr>
      <w:r>
        <w:rPr>
          <w:rFonts w:ascii="Trebuchet MS"/>
          <w:w w:val="105"/>
          <w:sz w:val="12"/>
        </w:rPr>
        <w:t>526</w:t>
      </w:r>
      <w:r>
        <w:rPr>
          <w:rFonts w:ascii="Trebuchet MS"/>
          <w:w w:val="105"/>
          <w:sz w:val="12"/>
        </w:rPr>
        <w:tab/>
      </w:r>
      <w:r>
        <w:rPr>
          <w:w w:val="105"/>
        </w:rPr>
        <w:t>Three</w:t>
      </w:r>
      <w:r>
        <w:rPr>
          <w:spacing w:val="13"/>
          <w:w w:val="105"/>
        </w:rPr>
        <w:t xml:space="preserve"> </w:t>
      </w:r>
      <w:r>
        <w:rPr>
          <w:w w:val="105"/>
        </w:rPr>
        <w:t>experiments</w:t>
      </w:r>
      <w:r>
        <w:rPr>
          <w:spacing w:val="12"/>
          <w:w w:val="105"/>
        </w:rPr>
        <w:t xml:space="preserve"> </w:t>
      </w:r>
      <w:r>
        <w:rPr>
          <w:w w:val="105"/>
        </w:rPr>
        <w:t>explored</w:t>
      </w:r>
      <w:r>
        <w:rPr>
          <w:spacing w:val="13"/>
          <w:w w:val="105"/>
        </w:rPr>
        <w:t xml:space="preserve"> </w:t>
      </w:r>
      <w:r>
        <w:rPr>
          <w:w w:val="105"/>
        </w:rPr>
        <w:t>the</w:t>
      </w:r>
      <w:r>
        <w:rPr>
          <w:spacing w:val="12"/>
          <w:w w:val="105"/>
        </w:rPr>
        <w:t xml:space="preserve"> </w:t>
      </w:r>
      <w:r>
        <w:rPr>
          <w:w w:val="105"/>
        </w:rPr>
        <w:t>impact</w:t>
      </w:r>
      <w:r>
        <w:rPr>
          <w:spacing w:val="12"/>
          <w:w w:val="105"/>
        </w:rPr>
        <w:t xml:space="preserve"> </w:t>
      </w:r>
      <w:r>
        <w:rPr>
          <w:w w:val="105"/>
        </w:rPr>
        <w:t>of</w:t>
      </w:r>
      <w:r>
        <w:rPr>
          <w:spacing w:val="13"/>
          <w:w w:val="105"/>
        </w:rPr>
        <w:t xml:space="preserve"> </w:t>
      </w:r>
      <w:r>
        <w:rPr>
          <w:w w:val="105"/>
        </w:rPr>
        <w:t>a</w:t>
      </w:r>
      <w:r>
        <w:rPr>
          <w:spacing w:val="12"/>
          <w:w w:val="105"/>
        </w:rPr>
        <w:t xml:space="preserve"> </w:t>
      </w:r>
      <w:r>
        <w:rPr>
          <w:w w:val="105"/>
        </w:rPr>
        <w:t>central</w:t>
      </w:r>
      <w:r>
        <w:rPr>
          <w:spacing w:val="12"/>
          <w:w w:val="105"/>
        </w:rPr>
        <w:t xml:space="preserve"> </w:t>
      </w:r>
      <w:r>
        <w:rPr>
          <w:w w:val="105"/>
        </w:rPr>
        <w:t>endogenous</w:t>
      </w:r>
      <w:r>
        <w:rPr>
          <w:spacing w:val="14"/>
          <w:w w:val="105"/>
        </w:rPr>
        <w:t xml:space="preserve"> </w:t>
      </w:r>
      <w:r>
        <w:rPr>
          <w:w w:val="105"/>
        </w:rPr>
        <w:t>cue</w:t>
      </w:r>
      <w:r>
        <w:rPr>
          <w:spacing w:val="13"/>
          <w:w w:val="105"/>
        </w:rPr>
        <w:t xml:space="preserve"> </w:t>
      </w:r>
      <w:r>
        <w:rPr>
          <w:w w:val="105"/>
        </w:rPr>
        <w:t>on</w:t>
      </w:r>
      <w:r>
        <w:rPr>
          <w:spacing w:val="12"/>
          <w:w w:val="105"/>
        </w:rPr>
        <w:t xml:space="preserve"> </w:t>
      </w:r>
      <w:r>
        <w:rPr>
          <w:w w:val="105"/>
        </w:rPr>
        <w:t>the</w:t>
      </w:r>
    </w:p>
    <w:p w14:paraId="203BCE95" w14:textId="77777777" w:rsidR="00735E2D" w:rsidRDefault="00000000">
      <w:pPr>
        <w:pStyle w:val="BodyText"/>
      </w:pPr>
      <w:r>
        <w:rPr>
          <w:rFonts w:ascii="Trebuchet MS"/>
          <w:sz w:val="12"/>
        </w:rPr>
        <w:t xml:space="preserve">527    </w:t>
      </w:r>
      <w:r>
        <w:rPr>
          <w:rFonts w:ascii="Trebuchet MS"/>
          <w:spacing w:val="19"/>
          <w:sz w:val="12"/>
        </w:rPr>
        <w:t xml:space="preserve"> </w:t>
      </w:r>
      <w:r>
        <w:rPr>
          <w:w w:val="105"/>
        </w:rPr>
        <w:t>contextual</w:t>
      </w:r>
      <w:r>
        <w:rPr>
          <w:spacing w:val="11"/>
          <w:w w:val="105"/>
        </w:rPr>
        <w:t xml:space="preserve"> </w:t>
      </w:r>
      <w:r>
        <w:rPr>
          <w:w w:val="105"/>
        </w:rPr>
        <w:t>cuing</w:t>
      </w:r>
      <w:r>
        <w:rPr>
          <w:spacing w:val="11"/>
          <w:w w:val="105"/>
        </w:rPr>
        <w:t xml:space="preserve"> </w:t>
      </w:r>
      <w:r>
        <w:rPr>
          <w:w w:val="105"/>
        </w:rPr>
        <w:t>of</w:t>
      </w:r>
      <w:r>
        <w:rPr>
          <w:spacing w:val="12"/>
          <w:w w:val="105"/>
        </w:rPr>
        <w:t xml:space="preserve"> </w:t>
      </w:r>
      <w:r>
        <w:rPr>
          <w:w w:val="105"/>
        </w:rPr>
        <w:t>visual</w:t>
      </w:r>
      <w:r>
        <w:rPr>
          <w:spacing w:val="10"/>
          <w:w w:val="105"/>
        </w:rPr>
        <w:t xml:space="preserve"> </w:t>
      </w:r>
      <w:r>
        <w:rPr>
          <w:w w:val="105"/>
        </w:rPr>
        <w:t>search.</w:t>
      </w:r>
      <w:r>
        <w:rPr>
          <w:spacing w:val="37"/>
          <w:w w:val="105"/>
        </w:rPr>
        <w:t xml:space="preserve"> </w:t>
      </w:r>
      <w:r>
        <w:rPr>
          <w:w w:val="105"/>
        </w:rPr>
        <w:t>In</w:t>
      </w:r>
      <w:r>
        <w:rPr>
          <w:spacing w:val="11"/>
          <w:w w:val="105"/>
        </w:rPr>
        <w:t xml:space="preserve"> </w:t>
      </w:r>
      <w:r>
        <w:rPr>
          <w:w w:val="105"/>
        </w:rPr>
        <w:t>Experiment</w:t>
      </w:r>
      <w:r>
        <w:rPr>
          <w:spacing w:val="12"/>
          <w:w w:val="105"/>
        </w:rPr>
        <w:t xml:space="preserve"> </w:t>
      </w:r>
      <w:r>
        <w:rPr>
          <w:w w:val="105"/>
        </w:rPr>
        <w:t>1,</w:t>
      </w:r>
      <w:r>
        <w:rPr>
          <w:spacing w:val="10"/>
          <w:w w:val="105"/>
        </w:rPr>
        <w:t xml:space="preserve"> </w:t>
      </w:r>
      <w:r>
        <w:rPr>
          <w:w w:val="105"/>
        </w:rPr>
        <w:t>having</w:t>
      </w:r>
      <w:r>
        <w:rPr>
          <w:spacing w:val="11"/>
          <w:w w:val="105"/>
        </w:rPr>
        <w:t xml:space="preserve"> </w:t>
      </w:r>
      <w:r>
        <w:rPr>
          <w:w w:val="105"/>
        </w:rPr>
        <w:t>established</w:t>
      </w:r>
      <w:r>
        <w:rPr>
          <w:spacing w:val="11"/>
          <w:w w:val="105"/>
        </w:rPr>
        <w:t xml:space="preserve"> </w:t>
      </w:r>
      <w:r>
        <w:rPr>
          <w:w w:val="105"/>
        </w:rPr>
        <w:t>a</w:t>
      </w:r>
      <w:r>
        <w:rPr>
          <w:spacing w:val="12"/>
          <w:w w:val="105"/>
        </w:rPr>
        <w:t xml:space="preserve"> </w:t>
      </w:r>
      <w:r>
        <w:rPr>
          <w:w w:val="105"/>
        </w:rPr>
        <w:t>contextual</w:t>
      </w:r>
      <w:r>
        <w:rPr>
          <w:spacing w:val="11"/>
          <w:w w:val="105"/>
        </w:rPr>
        <w:t xml:space="preserve"> </w:t>
      </w:r>
      <w:proofErr w:type="gramStart"/>
      <w:r>
        <w:rPr>
          <w:w w:val="105"/>
        </w:rPr>
        <w:t>cuing</w:t>
      </w:r>
      <w:proofErr w:type="gramEnd"/>
    </w:p>
    <w:p w14:paraId="3170E459" w14:textId="77777777" w:rsidR="00735E2D" w:rsidRDefault="00000000">
      <w:pPr>
        <w:pStyle w:val="BodyText"/>
      </w:pPr>
      <w:r>
        <w:rPr>
          <w:rFonts w:ascii="Trebuchet MS"/>
          <w:sz w:val="12"/>
        </w:rPr>
        <w:t xml:space="preserve">528    </w:t>
      </w:r>
      <w:r>
        <w:rPr>
          <w:rFonts w:ascii="Trebuchet MS"/>
          <w:spacing w:val="19"/>
          <w:sz w:val="12"/>
        </w:rPr>
        <w:t xml:space="preserve"> </w:t>
      </w:r>
      <w:proofErr w:type="gramStart"/>
      <w:r>
        <w:rPr>
          <w:w w:val="105"/>
        </w:rPr>
        <w:t>effect</w:t>
      </w:r>
      <w:proofErr w:type="gramEnd"/>
      <w:r>
        <w:rPr>
          <w:w w:val="105"/>
        </w:rPr>
        <w:t>,</w:t>
      </w:r>
      <w:r>
        <w:rPr>
          <w:spacing w:val="10"/>
          <w:w w:val="105"/>
        </w:rPr>
        <w:t xml:space="preserve"> </w:t>
      </w:r>
      <w:r>
        <w:rPr>
          <w:w w:val="105"/>
        </w:rPr>
        <w:t>each</w:t>
      </w:r>
      <w:r>
        <w:rPr>
          <w:spacing w:val="8"/>
          <w:w w:val="105"/>
        </w:rPr>
        <w:t xml:space="preserve"> </w:t>
      </w:r>
      <w:r>
        <w:rPr>
          <w:w w:val="105"/>
        </w:rPr>
        <w:t>trial</w:t>
      </w:r>
      <w:r>
        <w:rPr>
          <w:spacing w:val="10"/>
          <w:w w:val="105"/>
        </w:rPr>
        <w:t xml:space="preserve"> </w:t>
      </w:r>
      <w:r>
        <w:rPr>
          <w:w w:val="105"/>
        </w:rPr>
        <w:t>was</w:t>
      </w:r>
      <w:r>
        <w:rPr>
          <w:spacing w:val="9"/>
          <w:w w:val="105"/>
        </w:rPr>
        <w:t xml:space="preserve"> </w:t>
      </w:r>
      <w:r>
        <w:rPr>
          <w:w w:val="105"/>
        </w:rPr>
        <w:t>preceded</w:t>
      </w:r>
      <w:r>
        <w:rPr>
          <w:spacing w:val="9"/>
          <w:w w:val="105"/>
        </w:rPr>
        <w:t xml:space="preserve"> </w:t>
      </w:r>
      <w:r>
        <w:rPr>
          <w:w w:val="105"/>
        </w:rPr>
        <w:t>by</w:t>
      </w:r>
      <w:r>
        <w:rPr>
          <w:spacing w:val="8"/>
          <w:w w:val="105"/>
        </w:rPr>
        <w:t xml:space="preserve"> </w:t>
      </w:r>
      <w:r>
        <w:rPr>
          <w:w w:val="105"/>
        </w:rPr>
        <w:t>an</w:t>
      </w:r>
      <w:r>
        <w:rPr>
          <w:spacing w:val="10"/>
          <w:w w:val="105"/>
        </w:rPr>
        <w:t xml:space="preserve"> </w:t>
      </w:r>
      <w:r>
        <w:rPr>
          <w:w w:val="105"/>
        </w:rPr>
        <w:t>central</w:t>
      </w:r>
      <w:r>
        <w:rPr>
          <w:spacing w:val="9"/>
          <w:w w:val="105"/>
        </w:rPr>
        <w:t xml:space="preserve"> </w:t>
      </w:r>
      <w:r>
        <w:rPr>
          <w:w w:val="105"/>
        </w:rPr>
        <w:t>endogenous</w:t>
      </w:r>
      <w:r>
        <w:rPr>
          <w:spacing w:val="10"/>
          <w:w w:val="105"/>
        </w:rPr>
        <w:t xml:space="preserve"> </w:t>
      </w:r>
      <w:r>
        <w:rPr>
          <w:w w:val="105"/>
        </w:rPr>
        <w:t>cue</w:t>
      </w:r>
      <w:r>
        <w:rPr>
          <w:spacing w:val="9"/>
          <w:w w:val="105"/>
        </w:rPr>
        <w:t xml:space="preserve"> </w:t>
      </w:r>
      <w:r>
        <w:rPr>
          <w:w w:val="105"/>
        </w:rPr>
        <w:t>of</w:t>
      </w:r>
      <w:r>
        <w:rPr>
          <w:spacing w:val="9"/>
          <w:w w:val="105"/>
        </w:rPr>
        <w:t xml:space="preserve"> </w:t>
      </w:r>
      <w:r>
        <w:rPr>
          <w:w w:val="105"/>
        </w:rPr>
        <w:t>attention</w:t>
      </w:r>
      <w:r>
        <w:rPr>
          <w:spacing w:val="9"/>
          <w:w w:val="105"/>
        </w:rPr>
        <w:t xml:space="preserve"> </w:t>
      </w:r>
      <w:r>
        <w:rPr>
          <w:w w:val="105"/>
        </w:rPr>
        <w:t>in</w:t>
      </w:r>
      <w:r>
        <w:rPr>
          <w:spacing w:val="9"/>
          <w:w w:val="105"/>
        </w:rPr>
        <w:t xml:space="preserve"> </w:t>
      </w:r>
      <w:r>
        <w:rPr>
          <w:w w:val="105"/>
        </w:rPr>
        <w:t>the</w:t>
      </w:r>
      <w:r>
        <w:rPr>
          <w:spacing w:val="8"/>
          <w:w w:val="105"/>
        </w:rPr>
        <w:t xml:space="preserve"> </w:t>
      </w:r>
      <w:r>
        <w:rPr>
          <w:w w:val="105"/>
        </w:rPr>
        <w:t>form</w:t>
      </w:r>
      <w:r>
        <w:rPr>
          <w:spacing w:val="10"/>
          <w:w w:val="105"/>
        </w:rPr>
        <w:t xml:space="preserve"> </w:t>
      </w:r>
      <w:r>
        <w:rPr>
          <w:w w:val="105"/>
        </w:rPr>
        <w:t>of</w:t>
      </w:r>
      <w:r>
        <w:rPr>
          <w:spacing w:val="9"/>
          <w:w w:val="105"/>
        </w:rPr>
        <w:t xml:space="preserve"> </w:t>
      </w:r>
      <w:r>
        <w:rPr>
          <w:w w:val="105"/>
        </w:rPr>
        <w:t>an</w:t>
      </w:r>
    </w:p>
    <w:p w14:paraId="52F50957" w14:textId="77777777" w:rsidR="00735E2D" w:rsidRDefault="00000000">
      <w:pPr>
        <w:pStyle w:val="BodyText"/>
      </w:pPr>
      <w:r>
        <w:rPr>
          <w:rFonts w:ascii="Trebuchet MS"/>
          <w:sz w:val="12"/>
        </w:rPr>
        <w:t xml:space="preserve">529    </w:t>
      </w:r>
      <w:r>
        <w:rPr>
          <w:rFonts w:ascii="Trebuchet MS"/>
          <w:spacing w:val="19"/>
          <w:sz w:val="12"/>
        </w:rPr>
        <w:t xml:space="preserve"> </w:t>
      </w:r>
      <w:r>
        <w:rPr>
          <w:w w:val="105"/>
        </w:rPr>
        <w:t>arrow,</w:t>
      </w:r>
      <w:r>
        <w:rPr>
          <w:spacing w:val="15"/>
          <w:w w:val="105"/>
        </w:rPr>
        <w:t xml:space="preserve"> </w:t>
      </w:r>
      <w:r>
        <w:rPr>
          <w:w w:val="105"/>
        </w:rPr>
        <w:t>directing</w:t>
      </w:r>
      <w:r>
        <w:rPr>
          <w:spacing w:val="13"/>
          <w:w w:val="105"/>
        </w:rPr>
        <w:t xml:space="preserve"> </w:t>
      </w:r>
      <w:r>
        <w:rPr>
          <w:w w:val="105"/>
        </w:rPr>
        <w:t>attention</w:t>
      </w:r>
      <w:r>
        <w:rPr>
          <w:spacing w:val="13"/>
          <w:w w:val="105"/>
        </w:rPr>
        <w:t xml:space="preserve"> </w:t>
      </w:r>
      <w:r>
        <w:rPr>
          <w:w w:val="105"/>
        </w:rPr>
        <w:t>towards</w:t>
      </w:r>
      <w:r>
        <w:rPr>
          <w:spacing w:val="14"/>
          <w:w w:val="105"/>
        </w:rPr>
        <w:t xml:space="preserve"> </w:t>
      </w:r>
      <w:r>
        <w:rPr>
          <w:w w:val="105"/>
        </w:rPr>
        <w:t>the</w:t>
      </w:r>
      <w:r>
        <w:rPr>
          <w:spacing w:val="14"/>
          <w:w w:val="105"/>
        </w:rPr>
        <w:t xml:space="preserve"> </w:t>
      </w:r>
      <w:r>
        <w:rPr>
          <w:w w:val="105"/>
        </w:rPr>
        <w:t>side</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screen</w:t>
      </w:r>
      <w:r>
        <w:rPr>
          <w:spacing w:val="14"/>
          <w:w w:val="105"/>
        </w:rPr>
        <w:t xml:space="preserve"> </w:t>
      </w:r>
      <w:r>
        <w:rPr>
          <w:w w:val="105"/>
        </w:rPr>
        <w:t>in</w:t>
      </w:r>
      <w:r>
        <w:rPr>
          <w:spacing w:val="14"/>
          <w:w w:val="105"/>
        </w:rPr>
        <w:t xml:space="preserve"> </w:t>
      </w:r>
      <w:r>
        <w:rPr>
          <w:w w:val="105"/>
        </w:rPr>
        <w:t>which</w:t>
      </w:r>
      <w:r>
        <w:rPr>
          <w:spacing w:val="13"/>
          <w:w w:val="105"/>
        </w:rPr>
        <w:t xml:space="preserve"> </w:t>
      </w:r>
      <w:r>
        <w:rPr>
          <w:w w:val="105"/>
        </w:rPr>
        <w:t>the</w:t>
      </w:r>
      <w:r>
        <w:rPr>
          <w:spacing w:val="14"/>
          <w:w w:val="105"/>
        </w:rPr>
        <w:t xml:space="preserve"> </w:t>
      </w:r>
      <w:r>
        <w:rPr>
          <w:w w:val="105"/>
        </w:rPr>
        <w:t>target</w:t>
      </w:r>
      <w:r>
        <w:rPr>
          <w:spacing w:val="14"/>
          <w:w w:val="105"/>
        </w:rPr>
        <w:t xml:space="preserve"> </w:t>
      </w:r>
      <w:r>
        <w:rPr>
          <w:w w:val="105"/>
        </w:rPr>
        <w:t>was</w:t>
      </w:r>
      <w:r>
        <w:rPr>
          <w:spacing w:val="13"/>
          <w:w w:val="105"/>
        </w:rPr>
        <w:t xml:space="preserve"> </w:t>
      </w:r>
      <w:proofErr w:type="gramStart"/>
      <w:r>
        <w:rPr>
          <w:w w:val="105"/>
        </w:rPr>
        <w:t>positioned</w:t>
      </w:r>
      <w:proofErr w:type="gramEnd"/>
    </w:p>
    <w:p w14:paraId="1D7434BC" w14:textId="77777777" w:rsidR="00735E2D" w:rsidRDefault="00000000">
      <w:pPr>
        <w:pStyle w:val="BodyText"/>
        <w:spacing w:before="203"/>
      </w:pPr>
      <w:r>
        <w:rPr>
          <w:rFonts w:ascii="Trebuchet MS"/>
          <w:sz w:val="12"/>
        </w:rPr>
        <w:t xml:space="preserve">530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this</w:t>
      </w:r>
      <w:r>
        <w:rPr>
          <w:spacing w:val="10"/>
          <w:w w:val="105"/>
        </w:rPr>
        <w:t xml:space="preserve"> </w:t>
      </w:r>
      <w:r>
        <w:rPr>
          <w:w w:val="105"/>
        </w:rPr>
        <w:t>arrow</w:t>
      </w:r>
      <w:r>
        <w:rPr>
          <w:spacing w:val="11"/>
          <w:w w:val="105"/>
        </w:rPr>
        <w:t xml:space="preserve"> </w:t>
      </w:r>
      <w:r>
        <w:rPr>
          <w:w w:val="105"/>
        </w:rPr>
        <w:t>cue</w:t>
      </w:r>
      <w:r>
        <w:rPr>
          <w:spacing w:val="11"/>
          <w:w w:val="105"/>
        </w:rPr>
        <w:t xml:space="preserve"> </w:t>
      </w:r>
      <w:r>
        <w:rPr>
          <w:w w:val="105"/>
        </w:rPr>
        <w:t>was</w:t>
      </w:r>
      <w:r>
        <w:rPr>
          <w:spacing w:val="11"/>
          <w:w w:val="105"/>
        </w:rPr>
        <w:t xml:space="preserve"> </w:t>
      </w:r>
      <w:r>
        <w:rPr>
          <w:w w:val="105"/>
        </w:rPr>
        <w:t>always</w:t>
      </w:r>
      <w:r>
        <w:rPr>
          <w:spacing w:val="11"/>
          <w:w w:val="105"/>
        </w:rPr>
        <w:t xml:space="preserve"> </w:t>
      </w:r>
      <w:r>
        <w:rPr>
          <w:w w:val="105"/>
        </w:rPr>
        <w:t>valid</w:t>
      </w:r>
      <w:r>
        <w:rPr>
          <w:spacing w:val="10"/>
          <w:w w:val="105"/>
        </w:rPr>
        <w:t xml:space="preserve"> </w:t>
      </w:r>
      <w:r>
        <w:rPr>
          <w:w w:val="105"/>
        </w:rPr>
        <w:t>in</w:t>
      </w:r>
      <w:r>
        <w:rPr>
          <w:spacing w:val="10"/>
          <w:w w:val="105"/>
        </w:rPr>
        <w:t xml:space="preserve"> </w:t>
      </w:r>
      <w:r>
        <w:rPr>
          <w:w w:val="105"/>
        </w:rPr>
        <w:t>each</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three</w:t>
      </w:r>
      <w:r>
        <w:rPr>
          <w:spacing w:val="10"/>
          <w:w w:val="105"/>
        </w:rPr>
        <w:t xml:space="preserve"> </w:t>
      </w:r>
      <w:r>
        <w:rPr>
          <w:w w:val="105"/>
        </w:rPr>
        <w:t>experiments).</w:t>
      </w:r>
      <w:r>
        <w:rPr>
          <w:spacing w:val="34"/>
          <w:w w:val="105"/>
        </w:rPr>
        <w:t xml:space="preserve"> </w:t>
      </w:r>
      <w:r>
        <w:rPr>
          <w:w w:val="105"/>
        </w:rPr>
        <w:t>Despite</w:t>
      </w:r>
      <w:r>
        <w:rPr>
          <w:spacing w:val="10"/>
          <w:w w:val="105"/>
        </w:rPr>
        <w:t xml:space="preserve"> </w:t>
      </w:r>
      <w:r>
        <w:rPr>
          <w:w w:val="105"/>
        </w:rPr>
        <w:t>participants</w:t>
      </w:r>
    </w:p>
    <w:p w14:paraId="0E17D9E1" w14:textId="77777777" w:rsidR="00735E2D" w:rsidRDefault="00000000">
      <w:pPr>
        <w:pStyle w:val="BodyText"/>
      </w:pPr>
      <w:r>
        <w:rPr>
          <w:rFonts w:ascii="Trebuchet MS"/>
          <w:sz w:val="12"/>
        </w:rPr>
        <w:t xml:space="preserve">531    </w:t>
      </w:r>
      <w:r>
        <w:rPr>
          <w:rFonts w:ascii="Trebuchet MS"/>
          <w:spacing w:val="19"/>
          <w:sz w:val="12"/>
        </w:rPr>
        <w:t xml:space="preserve"> </w:t>
      </w:r>
      <w:r>
        <w:rPr>
          <w:w w:val="105"/>
        </w:rPr>
        <w:t>clearly</w:t>
      </w:r>
      <w:r>
        <w:rPr>
          <w:spacing w:val="11"/>
          <w:w w:val="105"/>
        </w:rPr>
        <w:t xml:space="preserve"> </w:t>
      </w:r>
      <w:r>
        <w:rPr>
          <w:w w:val="105"/>
        </w:rPr>
        <w:t>using</w:t>
      </w:r>
      <w:r>
        <w:rPr>
          <w:spacing w:val="11"/>
          <w:w w:val="105"/>
        </w:rPr>
        <w:t xml:space="preserve"> </w:t>
      </w:r>
      <w:r>
        <w:rPr>
          <w:w w:val="105"/>
        </w:rPr>
        <w:t>this</w:t>
      </w:r>
      <w:r>
        <w:rPr>
          <w:spacing w:val="9"/>
          <w:w w:val="105"/>
        </w:rPr>
        <w:t xml:space="preserve"> </w:t>
      </w:r>
      <w:r>
        <w:rPr>
          <w:w w:val="105"/>
        </w:rPr>
        <w:t>cue,</w:t>
      </w:r>
      <w:r>
        <w:rPr>
          <w:spacing w:val="11"/>
          <w:w w:val="105"/>
        </w:rPr>
        <w:t xml:space="preserve"> </w:t>
      </w:r>
      <w:r>
        <w:rPr>
          <w:w w:val="105"/>
        </w:rPr>
        <w:t>visual</w:t>
      </w:r>
      <w:r>
        <w:rPr>
          <w:spacing w:val="11"/>
          <w:w w:val="105"/>
        </w:rPr>
        <w:t xml:space="preserve"> </w:t>
      </w:r>
      <w:r>
        <w:rPr>
          <w:w w:val="105"/>
        </w:rPr>
        <w:t>search</w:t>
      </w:r>
      <w:r>
        <w:rPr>
          <w:spacing w:val="10"/>
          <w:w w:val="105"/>
        </w:rPr>
        <w:t xml:space="preserve"> </w:t>
      </w:r>
      <w:r>
        <w:rPr>
          <w:w w:val="105"/>
        </w:rPr>
        <w:t>was</w:t>
      </w:r>
      <w:r>
        <w:rPr>
          <w:spacing w:val="10"/>
          <w:w w:val="105"/>
        </w:rPr>
        <w:t xml:space="preserve"> </w:t>
      </w:r>
      <w:r>
        <w:rPr>
          <w:w w:val="105"/>
        </w:rPr>
        <w:t>still</w:t>
      </w:r>
      <w:r>
        <w:rPr>
          <w:spacing w:val="11"/>
          <w:w w:val="105"/>
        </w:rPr>
        <w:t xml:space="preserve"> </w:t>
      </w:r>
      <w:r>
        <w:rPr>
          <w:w w:val="105"/>
        </w:rPr>
        <w:t>facilitated</w:t>
      </w:r>
      <w:r>
        <w:rPr>
          <w:spacing w:val="10"/>
          <w:w w:val="105"/>
        </w:rPr>
        <w:t xml:space="preserve"> </w:t>
      </w:r>
      <w:r>
        <w:rPr>
          <w:w w:val="105"/>
        </w:rPr>
        <w:t>by</w:t>
      </w:r>
      <w:r>
        <w:rPr>
          <w:spacing w:val="11"/>
          <w:w w:val="105"/>
        </w:rPr>
        <w:t xml:space="preserve"> </w:t>
      </w:r>
      <w:r>
        <w:rPr>
          <w:w w:val="105"/>
        </w:rPr>
        <w:t>the</w:t>
      </w:r>
      <w:r>
        <w:rPr>
          <w:spacing w:val="10"/>
          <w:w w:val="105"/>
        </w:rPr>
        <w:t xml:space="preserve"> </w:t>
      </w:r>
      <w:r>
        <w:rPr>
          <w:w w:val="105"/>
        </w:rPr>
        <w:t>presence</w:t>
      </w:r>
      <w:r>
        <w:rPr>
          <w:spacing w:val="9"/>
          <w:w w:val="105"/>
        </w:rPr>
        <w:t xml:space="preserve"> </w:t>
      </w:r>
      <w:r>
        <w:rPr>
          <w:w w:val="105"/>
        </w:rPr>
        <w:t>of</w:t>
      </w:r>
      <w:r>
        <w:rPr>
          <w:spacing w:val="11"/>
          <w:w w:val="105"/>
        </w:rPr>
        <w:t xml:space="preserve"> </w:t>
      </w:r>
      <w:r>
        <w:rPr>
          <w:w w:val="105"/>
        </w:rPr>
        <w:t>the</w:t>
      </w:r>
      <w:r>
        <w:rPr>
          <w:spacing w:val="10"/>
          <w:w w:val="105"/>
        </w:rPr>
        <w:t xml:space="preserve"> </w:t>
      </w:r>
      <w:proofErr w:type="gramStart"/>
      <w:r>
        <w:rPr>
          <w:w w:val="105"/>
        </w:rPr>
        <w:t>repeating</w:t>
      </w:r>
      <w:proofErr w:type="gramEnd"/>
    </w:p>
    <w:p w14:paraId="440E4E73" w14:textId="77777777" w:rsidR="00735E2D" w:rsidRDefault="00000000">
      <w:pPr>
        <w:pStyle w:val="BodyText"/>
      </w:pPr>
      <w:r>
        <w:rPr>
          <w:rFonts w:ascii="Trebuchet MS"/>
          <w:sz w:val="12"/>
        </w:rPr>
        <w:t xml:space="preserve">532    </w:t>
      </w:r>
      <w:r>
        <w:rPr>
          <w:rFonts w:ascii="Trebuchet MS"/>
          <w:spacing w:val="19"/>
          <w:sz w:val="12"/>
        </w:rPr>
        <w:t xml:space="preserve"> </w:t>
      </w:r>
      <w:proofErr w:type="gramStart"/>
      <w:r>
        <w:rPr>
          <w:w w:val="105"/>
        </w:rPr>
        <w:t>pattern</w:t>
      </w:r>
      <w:proofErr w:type="gramEnd"/>
      <w:r>
        <w:rPr>
          <w:spacing w:val="22"/>
          <w:w w:val="105"/>
        </w:rPr>
        <w:t xml:space="preserve"> </w:t>
      </w:r>
      <w:r>
        <w:rPr>
          <w:w w:val="105"/>
        </w:rPr>
        <w:t>of</w:t>
      </w:r>
      <w:r>
        <w:rPr>
          <w:spacing w:val="23"/>
          <w:w w:val="105"/>
        </w:rPr>
        <w:t xml:space="preserve"> </w:t>
      </w:r>
      <w:r>
        <w:rPr>
          <w:w w:val="105"/>
        </w:rPr>
        <w:t>visual</w:t>
      </w:r>
      <w:r>
        <w:rPr>
          <w:spacing w:val="23"/>
          <w:w w:val="105"/>
        </w:rPr>
        <w:t xml:space="preserve"> </w:t>
      </w:r>
      <w:r>
        <w:rPr>
          <w:w w:val="105"/>
        </w:rPr>
        <w:t>search.</w:t>
      </w:r>
      <w:r>
        <w:rPr>
          <w:spacing w:val="51"/>
          <w:w w:val="105"/>
        </w:rPr>
        <w:t xml:space="preserve"> </w:t>
      </w:r>
      <w:r>
        <w:rPr>
          <w:w w:val="105"/>
        </w:rPr>
        <w:t>This</w:t>
      </w:r>
      <w:r>
        <w:rPr>
          <w:spacing w:val="23"/>
          <w:w w:val="105"/>
        </w:rPr>
        <w:t xml:space="preserve"> </w:t>
      </w:r>
      <w:r>
        <w:rPr>
          <w:w w:val="105"/>
        </w:rPr>
        <w:t>experiment</w:t>
      </w:r>
      <w:r>
        <w:rPr>
          <w:spacing w:val="23"/>
          <w:w w:val="105"/>
        </w:rPr>
        <w:t xml:space="preserve"> </w:t>
      </w:r>
      <w:r>
        <w:rPr>
          <w:w w:val="105"/>
        </w:rPr>
        <w:t>demonstrated</w:t>
      </w:r>
      <w:r>
        <w:rPr>
          <w:spacing w:val="23"/>
          <w:w w:val="105"/>
        </w:rPr>
        <w:t xml:space="preserve"> </w:t>
      </w:r>
      <w:r>
        <w:rPr>
          <w:w w:val="105"/>
        </w:rPr>
        <w:t>that,</w:t>
      </w:r>
      <w:r>
        <w:rPr>
          <w:spacing w:val="22"/>
          <w:w w:val="105"/>
        </w:rPr>
        <w:t xml:space="preserve"> </w:t>
      </w:r>
      <w:r>
        <w:rPr>
          <w:w w:val="105"/>
        </w:rPr>
        <w:t>once</w:t>
      </w:r>
      <w:r>
        <w:rPr>
          <w:spacing w:val="22"/>
          <w:w w:val="105"/>
        </w:rPr>
        <w:t xml:space="preserve"> </w:t>
      </w:r>
      <w:r>
        <w:rPr>
          <w:w w:val="105"/>
        </w:rPr>
        <w:t>acquired,</w:t>
      </w:r>
      <w:r>
        <w:rPr>
          <w:spacing w:val="23"/>
          <w:w w:val="105"/>
        </w:rPr>
        <w:t xml:space="preserve"> </w:t>
      </w:r>
      <w:r>
        <w:rPr>
          <w:w w:val="105"/>
        </w:rPr>
        <w:t>the</w:t>
      </w:r>
      <w:r>
        <w:rPr>
          <w:spacing w:val="23"/>
          <w:w w:val="105"/>
        </w:rPr>
        <w:t xml:space="preserve"> </w:t>
      </w:r>
      <w:proofErr w:type="gramStart"/>
      <w:r>
        <w:rPr>
          <w:w w:val="105"/>
        </w:rPr>
        <w:t>activation</w:t>
      </w:r>
      <w:proofErr w:type="gramEnd"/>
    </w:p>
    <w:p w14:paraId="73E47714" w14:textId="77777777" w:rsidR="00735E2D" w:rsidRDefault="00000000">
      <w:pPr>
        <w:pStyle w:val="BodyText"/>
      </w:pPr>
      <w:r>
        <w:rPr>
          <w:rFonts w:ascii="Trebuchet MS"/>
          <w:sz w:val="12"/>
        </w:rPr>
        <w:t xml:space="preserve">533    </w:t>
      </w:r>
      <w:r>
        <w:rPr>
          <w:rFonts w:ascii="Trebuchet MS"/>
          <w:spacing w:val="19"/>
          <w:sz w:val="12"/>
        </w:rPr>
        <w:t xml:space="preserve"> </w:t>
      </w:r>
      <w:r>
        <w:rPr>
          <w:w w:val="105"/>
        </w:rPr>
        <w:t>of</w:t>
      </w:r>
      <w:r>
        <w:rPr>
          <w:spacing w:val="10"/>
          <w:w w:val="105"/>
        </w:rPr>
        <w:t xml:space="preserve"> </w:t>
      </w:r>
      <w:r>
        <w:rPr>
          <w:w w:val="105"/>
        </w:rPr>
        <w:t>the</w:t>
      </w:r>
      <w:r>
        <w:rPr>
          <w:spacing w:val="12"/>
          <w:w w:val="105"/>
        </w:rPr>
        <w:t xml:space="preserve"> </w:t>
      </w:r>
      <w:r>
        <w:rPr>
          <w:w w:val="105"/>
        </w:rPr>
        <w:t>memory</w:t>
      </w:r>
      <w:r>
        <w:rPr>
          <w:spacing w:val="10"/>
          <w:w w:val="105"/>
        </w:rPr>
        <w:t xml:space="preserve"> </w:t>
      </w:r>
      <w:r>
        <w:rPr>
          <w:w w:val="105"/>
        </w:rPr>
        <w:t>representation</w:t>
      </w:r>
      <w:r>
        <w:rPr>
          <w:spacing w:val="10"/>
          <w:w w:val="105"/>
        </w:rPr>
        <w:t xml:space="preserve"> </w:t>
      </w:r>
      <w:r>
        <w:rPr>
          <w:w w:val="105"/>
        </w:rPr>
        <w:t>and</w:t>
      </w:r>
      <w:r>
        <w:rPr>
          <w:spacing w:val="10"/>
          <w:w w:val="105"/>
        </w:rPr>
        <w:t xml:space="preserve"> </w:t>
      </w:r>
      <w:r>
        <w:rPr>
          <w:w w:val="105"/>
        </w:rPr>
        <w:t>its</w:t>
      </w:r>
      <w:r>
        <w:rPr>
          <w:spacing w:val="11"/>
          <w:w w:val="105"/>
        </w:rPr>
        <w:t xml:space="preserve"> </w:t>
      </w:r>
      <w:r>
        <w:rPr>
          <w:w w:val="105"/>
        </w:rPr>
        <w:t>impact</w:t>
      </w:r>
      <w:r>
        <w:rPr>
          <w:spacing w:val="10"/>
          <w:w w:val="105"/>
        </w:rPr>
        <w:t xml:space="preserve"> </w:t>
      </w:r>
      <w:r>
        <w:rPr>
          <w:w w:val="105"/>
        </w:rPr>
        <w:t>on</w:t>
      </w:r>
      <w:r>
        <w:rPr>
          <w:spacing w:val="10"/>
          <w:w w:val="105"/>
        </w:rPr>
        <w:t xml:space="preserve"> </w:t>
      </w:r>
      <w:r>
        <w:rPr>
          <w:w w:val="105"/>
        </w:rPr>
        <w:t>performance</w:t>
      </w:r>
      <w:r>
        <w:rPr>
          <w:spacing w:val="11"/>
          <w:w w:val="105"/>
        </w:rPr>
        <w:t xml:space="preserve"> </w:t>
      </w:r>
      <w:r>
        <w:rPr>
          <w:w w:val="105"/>
        </w:rPr>
        <w:t>of</w:t>
      </w:r>
      <w:r>
        <w:rPr>
          <w:spacing w:val="11"/>
          <w:w w:val="105"/>
        </w:rPr>
        <w:t xml:space="preserve"> </w:t>
      </w:r>
      <w:r>
        <w:rPr>
          <w:w w:val="105"/>
        </w:rPr>
        <w:t>visual</w:t>
      </w:r>
      <w:r>
        <w:rPr>
          <w:spacing w:val="10"/>
          <w:w w:val="105"/>
        </w:rPr>
        <w:t xml:space="preserve"> </w:t>
      </w:r>
      <w:r>
        <w:rPr>
          <w:w w:val="105"/>
        </w:rPr>
        <w:t>search</w:t>
      </w:r>
      <w:r>
        <w:rPr>
          <w:spacing w:val="11"/>
          <w:w w:val="105"/>
        </w:rPr>
        <w:t xml:space="preserve"> </w:t>
      </w:r>
      <w:proofErr w:type="gramStart"/>
      <w:r>
        <w:rPr>
          <w:w w:val="105"/>
        </w:rPr>
        <w:t>remains</w:t>
      </w:r>
      <w:proofErr w:type="gramEnd"/>
    </w:p>
    <w:p w14:paraId="1EB92A49" w14:textId="77777777" w:rsidR="00735E2D" w:rsidRDefault="00000000">
      <w:pPr>
        <w:pStyle w:val="BodyText"/>
      </w:pPr>
      <w:r>
        <w:rPr>
          <w:rFonts w:ascii="Trebuchet MS"/>
          <w:sz w:val="12"/>
        </w:rPr>
        <w:t xml:space="preserve">534    </w:t>
      </w:r>
      <w:r>
        <w:rPr>
          <w:rFonts w:ascii="Trebuchet MS"/>
          <w:spacing w:val="19"/>
          <w:sz w:val="12"/>
        </w:rPr>
        <w:t xml:space="preserve"> </w:t>
      </w:r>
      <w:r>
        <w:rPr>
          <w:spacing w:val="-1"/>
          <w:w w:val="110"/>
        </w:rPr>
        <w:t>intact</w:t>
      </w:r>
      <w:r>
        <w:rPr>
          <w:spacing w:val="-15"/>
          <w:w w:val="110"/>
        </w:rPr>
        <w:t xml:space="preserve"> </w:t>
      </w:r>
      <w:r>
        <w:rPr>
          <w:spacing w:val="-1"/>
          <w:w w:val="110"/>
        </w:rPr>
        <w:t>in</w:t>
      </w:r>
      <w:r>
        <w:rPr>
          <w:spacing w:val="-15"/>
          <w:w w:val="110"/>
        </w:rPr>
        <w:t xml:space="preserve"> </w:t>
      </w:r>
      <w:r>
        <w:rPr>
          <w:spacing w:val="-1"/>
          <w:w w:val="110"/>
        </w:rPr>
        <w:t>the</w:t>
      </w:r>
      <w:r>
        <w:rPr>
          <w:spacing w:val="-15"/>
          <w:w w:val="110"/>
        </w:rPr>
        <w:t xml:space="preserve"> </w:t>
      </w:r>
      <w:r>
        <w:rPr>
          <w:spacing w:val="-1"/>
          <w:w w:val="110"/>
        </w:rPr>
        <w:t>presence</w:t>
      </w:r>
      <w:r>
        <w:rPr>
          <w:spacing w:val="-15"/>
          <w:w w:val="110"/>
        </w:rPr>
        <w:t xml:space="preserve"> </w:t>
      </w:r>
      <w:r>
        <w:rPr>
          <w:spacing w:val="-1"/>
          <w:w w:val="110"/>
        </w:rPr>
        <w:t>of</w:t>
      </w:r>
      <w:r>
        <w:rPr>
          <w:spacing w:val="-15"/>
          <w:w w:val="110"/>
        </w:rPr>
        <w:t xml:space="preserve"> </w:t>
      </w:r>
      <w:r>
        <w:rPr>
          <w:spacing w:val="-1"/>
          <w:w w:val="110"/>
        </w:rPr>
        <w:t>a</w:t>
      </w:r>
      <w:r>
        <w:rPr>
          <w:spacing w:val="-15"/>
          <w:w w:val="110"/>
        </w:rPr>
        <w:t xml:space="preserve"> </w:t>
      </w:r>
      <w:r>
        <w:rPr>
          <w:spacing w:val="-1"/>
          <w:w w:val="110"/>
        </w:rPr>
        <w:t>top-down</w:t>
      </w:r>
      <w:r>
        <w:rPr>
          <w:spacing w:val="-15"/>
          <w:w w:val="110"/>
        </w:rPr>
        <w:t xml:space="preserve"> </w:t>
      </w:r>
      <w:r>
        <w:rPr>
          <w:w w:val="110"/>
        </w:rPr>
        <w:t>instruction</w:t>
      </w:r>
      <w:r>
        <w:rPr>
          <w:spacing w:val="-15"/>
          <w:w w:val="110"/>
        </w:rPr>
        <w:t xml:space="preserve"> </w:t>
      </w:r>
      <w:r>
        <w:rPr>
          <w:w w:val="110"/>
        </w:rPr>
        <w:t>to</w:t>
      </w:r>
      <w:r>
        <w:rPr>
          <w:spacing w:val="-15"/>
          <w:w w:val="110"/>
        </w:rPr>
        <w:t xml:space="preserve"> </w:t>
      </w:r>
      <w:r>
        <w:rPr>
          <w:w w:val="110"/>
        </w:rPr>
        <w:t>guide</w:t>
      </w:r>
      <w:r>
        <w:rPr>
          <w:spacing w:val="-15"/>
          <w:w w:val="110"/>
        </w:rPr>
        <w:t xml:space="preserve"> </w:t>
      </w:r>
      <w:r>
        <w:rPr>
          <w:w w:val="110"/>
        </w:rPr>
        <w:t>attention.</w:t>
      </w:r>
      <w:r>
        <w:rPr>
          <w:spacing w:val="4"/>
          <w:w w:val="110"/>
        </w:rPr>
        <w:t xml:space="preserve"> </w:t>
      </w:r>
      <w:r>
        <w:rPr>
          <w:w w:val="110"/>
        </w:rPr>
        <w:t>Experiment</w:t>
      </w:r>
      <w:r>
        <w:rPr>
          <w:spacing w:val="-14"/>
          <w:w w:val="110"/>
        </w:rPr>
        <w:t xml:space="preserve"> </w:t>
      </w:r>
      <w:r>
        <w:rPr>
          <w:w w:val="110"/>
        </w:rPr>
        <w:t>2</w:t>
      </w:r>
      <w:r>
        <w:rPr>
          <w:spacing w:val="-16"/>
          <w:w w:val="110"/>
        </w:rPr>
        <w:t xml:space="preserve"> </w:t>
      </w:r>
      <w:proofErr w:type="gramStart"/>
      <w:r>
        <w:rPr>
          <w:w w:val="110"/>
        </w:rPr>
        <w:t>examined</w:t>
      </w:r>
      <w:proofErr w:type="gramEnd"/>
    </w:p>
    <w:p w14:paraId="4097FB46" w14:textId="77777777" w:rsidR="00735E2D" w:rsidRDefault="00000000">
      <w:pPr>
        <w:pStyle w:val="BodyText"/>
        <w:spacing w:before="203"/>
      </w:pPr>
      <w:r>
        <w:rPr>
          <w:rFonts w:ascii="Trebuchet MS"/>
          <w:sz w:val="12"/>
        </w:rPr>
        <w:t xml:space="preserve">535    </w:t>
      </w:r>
      <w:r>
        <w:rPr>
          <w:rFonts w:ascii="Trebuchet MS"/>
          <w:spacing w:val="19"/>
          <w:sz w:val="12"/>
        </w:rPr>
        <w:t xml:space="preserve"> </w:t>
      </w:r>
      <w:r>
        <w:rPr>
          <w:w w:val="105"/>
        </w:rPr>
        <w:t>the</w:t>
      </w:r>
      <w:r>
        <w:rPr>
          <w:spacing w:val="15"/>
          <w:w w:val="105"/>
        </w:rPr>
        <w:t xml:space="preserve"> </w:t>
      </w:r>
      <w:r>
        <w:rPr>
          <w:w w:val="105"/>
        </w:rPr>
        <w:t>storage</w:t>
      </w:r>
      <w:r>
        <w:rPr>
          <w:spacing w:val="15"/>
          <w:w w:val="105"/>
        </w:rPr>
        <w:t xml:space="preserve"> </w:t>
      </w:r>
      <w:r>
        <w:rPr>
          <w:w w:val="105"/>
        </w:rPr>
        <w:t>of</w:t>
      </w:r>
      <w:r>
        <w:rPr>
          <w:spacing w:val="15"/>
          <w:w w:val="105"/>
        </w:rPr>
        <w:t xml:space="preserve"> </w:t>
      </w:r>
      <w:r>
        <w:rPr>
          <w:w w:val="105"/>
        </w:rPr>
        <w:t>these</w:t>
      </w:r>
      <w:r>
        <w:rPr>
          <w:spacing w:val="14"/>
          <w:w w:val="105"/>
        </w:rPr>
        <w:t xml:space="preserve"> </w:t>
      </w:r>
      <w:r>
        <w:rPr>
          <w:w w:val="105"/>
        </w:rPr>
        <w:t>contextual</w:t>
      </w:r>
      <w:r>
        <w:rPr>
          <w:spacing w:val="15"/>
          <w:w w:val="105"/>
        </w:rPr>
        <w:t xml:space="preserve"> </w:t>
      </w:r>
      <w:r>
        <w:rPr>
          <w:w w:val="105"/>
        </w:rPr>
        <w:t>representations,</w:t>
      </w:r>
      <w:r>
        <w:rPr>
          <w:spacing w:val="14"/>
          <w:w w:val="105"/>
        </w:rPr>
        <w:t xml:space="preserve"> </w:t>
      </w:r>
      <w:r>
        <w:rPr>
          <w:w w:val="105"/>
        </w:rPr>
        <w:t>and</w:t>
      </w:r>
      <w:r>
        <w:rPr>
          <w:spacing w:val="15"/>
          <w:w w:val="105"/>
        </w:rPr>
        <w:t xml:space="preserve"> </w:t>
      </w:r>
      <w:r>
        <w:rPr>
          <w:w w:val="105"/>
        </w:rPr>
        <w:t>whether</w:t>
      </w:r>
      <w:r>
        <w:rPr>
          <w:spacing w:val="16"/>
          <w:w w:val="105"/>
        </w:rPr>
        <w:t xml:space="preserve"> </w:t>
      </w:r>
      <w:r>
        <w:rPr>
          <w:w w:val="105"/>
        </w:rPr>
        <w:t>these</w:t>
      </w:r>
      <w:r>
        <w:rPr>
          <w:spacing w:val="14"/>
          <w:w w:val="105"/>
        </w:rPr>
        <w:t xml:space="preserve"> </w:t>
      </w:r>
      <w:r>
        <w:rPr>
          <w:w w:val="105"/>
        </w:rPr>
        <w:t>were</w:t>
      </w:r>
      <w:r>
        <w:rPr>
          <w:spacing w:val="16"/>
          <w:w w:val="105"/>
        </w:rPr>
        <w:t xml:space="preserve"> </w:t>
      </w:r>
      <w:r>
        <w:rPr>
          <w:w w:val="105"/>
        </w:rPr>
        <w:t>impaired</w:t>
      </w:r>
      <w:r>
        <w:rPr>
          <w:spacing w:val="14"/>
          <w:w w:val="105"/>
        </w:rPr>
        <w:t xml:space="preserve"> </w:t>
      </w:r>
      <w:r>
        <w:rPr>
          <w:w w:val="105"/>
        </w:rPr>
        <w:t>by</w:t>
      </w:r>
      <w:r>
        <w:rPr>
          <w:spacing w:val="16"/>
          <w:w w:val="105"/>
        </w:rPr>
        <w:t xml:space="preserve"> </w:t>
      </w:r>
      <w:r>
        <w:rPr>
          <w:w w:val="105"/>
        </w:rPr>
        <w:t>an</w:t>
      </w:r>
    </w:p>
    <w:p w14:paraId="218F9495" w14:textId="77777777" w:rsidR="00735E2D" w:rsidRDefault="00000000">
      <w:pPr>
        <w:pStyle w:val="BodyText"/>
      </w:pPr>
      <w:r>
        <w:rPr>
          <w:rFonts w:ascii="Trebuchet MS"/>
          <w:sz w:val="12"/>
        </w:rPr>
        <w:t xml:space="preserve">536    </w:t>
      </w:r>
      <w:r>
        <w:rPr>
          <w:rFonts w:ascii="Trebuchet MS"/>
          <w:spacing w:val="19"/>
          <w:sz w:val="12"/>
        </w:rPr>
        <w:t xml:space="preserve"> </w:t>
      </w:r>
      <w:r>
        <w:t>endogenous</w:t>
      </w:r>
      <w:r>
        <w:rPr>
          <w:spacing w:val="31"/>
        </w:rPr>
        <w:t xml:space="preserve"> </w:t>
      </w:r>
      <w:r>
        <w:t>cue</w:t>
      </w:r>
      <w:r>
        <w:rPr>
          <w:spacing w:val="32"/>
        </w:rPr>
        <w:t xml:space="preserve"> </w:t>
      </w:r>
      <w:r>
        <w:t>guiding</w:t>
      </w:r>
      <w:r>
        <w:rPr>
          <w:spacing w:val="29"/>
        </w:rPr>
        <w:t xml:space="preserve"> </w:t>
      </w:r>
      <w:r>
        <w:t>search.</w:t>
      </w:r>
      <w:r>
        <w:rPr>
          <w:spacing w:val="62"/>
        </w:rPr>
        <w:t xml:space="preserve"> </w:t>
      </w:r>
      <w:r>
        <w:t>We</w:t>
      </w:r>
      <w:r>
        <w:rPr>
          <w:spacing w:val="31"/>
        </w:rPr>
        <w:t xml:space="preserve"> </w:t>
      </w:r>
      <w:r>
        <w:t>found</w:t>
      </w:r>
      <w:r>
        <w:rPr>
          <w:spacing w:val="31"/>
        </w:rPr>
        <w:t xml:space="preserve"> </w:t>
      </w:r>
      <w:r>
        <w:t>equivalent</w:t>
      </w:r>
      <w:r>
        <w:rPr>
          <w:spacing w:val="31"/>
        </w:rPr>
        <w:t xml:space="preserve"> </w:t>
      </w:r>
      <w:r>
        <w:t>levels</w:t>
      </w:r>
      <w:r>
        <w:rPr>
          <w:spacing w:val="31"/>
        </w:rPr>
        <w:t xml:space="preserve"> </w:t>
      </w:r>
      <w:r>
        <w:t>of</w:t>
      </w:r>
      <w:r>
        <w:rPr>
          <w:spacing w:val="30"/>
        </w:rPr>
        <w:t xml:space="preserve"> </w:t>
      </w:r>
      <w:r>
        <w:t>contextual</w:t>
      </w:r>
      <w:r>
        <w:rPr>
          <w:spacing w:val="30"/>
        </w:rPr>
        <w:t xml:space="preserve"> </w:t>
      </w:r>
      <w:r>
        <w:t>cuing</w:t>
      </w:r>
      <w:r>
        <w:rPr>
          <w:spacing w:val="31"/>
        </w:rPr>
        <w:t xml:space="preserve"> </w:t>
      </w:r>
      <w:r>
        <w:t>for</w:t>
      </w:r>
      <w:r>
        <w:rPr>
          <w:spacing w:val="32"/>
        </w:rPr>
        <w:t xml:space="preserve"> </w:t>
      </w:r>
      <w:r>
        <w:t>two</w:t>
      </w:r>
      <w:r>
        <w:rPr>
          <w:spacing w:val="31"/>
        </w:rPr>
        <w:t xml:space="preserve"> </w:t>
      </w:r>
      <w:proofErr w:type="gramStart"/>
      <w:r>
        <w:t>sets</w:t>
      </w:r>
      <w:proofErr w:type="gramEnd"/>
    </w:p>
    <w:p w14:paraId="1C43DE0A" w14:textId="77777777" w:rsidR="00735E2D" w:rsidRDefault="00000000">
      <w:pPr>
        <w:pStyle w:val="BodyText"/>
      </w:pPr>
      <w:r>
        <w:rPr>
          <w:rFonts w:ascii="Trebuchet MS"/>
          <w:sz w:val="12"/>
        </w:rPr>
        <w:t xml:space="preserve">537    </w:t>
      </w:r>
      <w:r>
        <w:rPr>
          <w:rFonts w:ascii="Trebuchet MS"/>
          <w:spacing w:val="19"/>
          <w:sz w:val="12"/>
        </w:rPr>
        <w:t xml:space="preserve"> </w:t>
      </w:r>
      <w:r>
        <w:rPr>
          <w:w w:val="105"/>
        </w:rPr>
        <w:t>of</w:t>
      </w:r>
      <w:r>
        <w:rPr>
          <w:spacing w:val="5"/>
          <w:w w:val="105"/>
        </w:rPr>
        <w:t xml:space="preserve"> </w:t>
      </w:r>
      <w:r>
        <w:rPr>
          <w:w w:val="105"/>
        </w:rPr>
        <w:t>configurations,</w:t>
      </w:r>
      <w:r>
        <w:rPr>
          <w:spacing w:val="5"/>
          <w:w w:val="105"/>
        </w:rPr>
        <w:t xml:space="preserve"> </w:t>
      </w:r>
      <w:r>
        <w:rPr>
          <w:w w:val="105"/>
        </w:rPr>
        <w:t>one</w:t>
      </w:r>
      <w:r>
        <w:rPr>
          <w:spacing w:val="5"/>
          <w:w w:val="105"/>
        </w:rPr>
        <w:t xml:space="preserve"> </w:t>
      </w:r>
      <w:r>
        <w:rPr>
          <w:w w:val="105"/>
        </w:rPr>
        <w:t>of</w:t>
      </w:r>
      <w:r>
        <w:rPr>
          <w:spacing w:val="4"/>
          <w:w w:val="105"/>
        </w:rPr>
        <w:t xml:space="preserve"> </w:t>
      </w:r>
      <w:r>
        <w:rPr>
          <w:w w:val="105"/>
        </w:rPr>
        <w:t>which</w:t>
      </w:r>
      <w:r>
        <w:rPr>
          <w:spacing w:val="5"/>
          <w:w w:val="105"/>
        </w:rPr>
        <w:t xml:space="preserve"> </w:t>
      </w:r>
      <w:r>
        <w:rPr>
          <w:w w:val="105"/>
        </w:rPr>
        <w:t>was</w:t>
      </w:r>
      <w:r>
        <w:rPr>
          <w:spacing w:val="5"/>
          <w:w w:val="105"/>
        </w:rPr>
        <w:t xml:space="preserve"> </w:t>
      </w:r>
      <w:r>
        <w:rPr>
          <w:w w:val="105"/>
        </w:rPr>
        <w:t>paired</w:t>
      </w:r>
      <w:r>
        <w:rPr>
          <w:spacing w:val="6"/>
          <w:w w:val="105"/>
        </w:rPr>
        <w:t xml:space="preserve"> </w:t>
      </w:r>
      <w:r>
        <w:rPr>
          <w:w w:val="105"/>
        </w:rPr>
        <w:t>with</w:t>
      </w:r>
      <w:r>
        <w:rPr>
          <w:spacing w:val="5"/>
          <w:w w:val="105"/>
        </w:rPr>
        <w:t xml:space="preserve"> </w:t>
      </w:r>
      <w:r>
        <w:rPr>
          <w:w w:val="105"/>
        </w:rPr>
        <w:t>the</w:t>
      </w:r>
      <w:r>
        <w:rPr>
          <w:spacing w:val="5"/>
          <w:w w:val="105"/>
        </w:rPr>
        <w:t xml:space="preserve"> </w:t>
      </w:r>
      <w:r>
        <w:rPr>
          <w:w w:val="105"/>
        </w:rPr>
        <w:t>cue</w:t>
      </w:r>
      <w:r>
        <w:rPr>
          <w:spacing w:val="5"/>
          <w:w w:val="105"/>
        </w:rPr>
        <w:t xml:space="preserve"> </w:t>
      </w:r>
      <w:r>
        <w:rPr>
          <w:w w:val="105"/>
        </w:rPr>
        <w:t>and</w:t>
      </w:r>
      <w:r>
        <w:rPr>
          <w:spacing w:val="5"/>
          <w:w w:val="105"/>
        </w:rPr>
        <w:t xml:space="preserve"> </w:t>
      </w:r>
      <w:r>
        <w:rPr>
          <w:w w:val="105"/>
        </w:rPr>
        <w:t>one</w:t>
      </w:r>
      <w:r>
        <w:rPr>
          <w:spacing w:val="4"/>
          <w:w w:val="105"/>
        </w:rPr>
        <w:t xml:space="preserve"> </w:t>
      </w:r>
      <w:r>
        <w:rPr>
          <w:w w:val="105"/>
        </w:rPr>
        <w:t>which</w:t>
      </w:r>
      <w:r>
        <w:rPr>
          <w:spacing w:val="5"/>
          <w:w w:val="105"/>
        </w:rPr>
        <w:t xml:space="preserve"> </w:t>
      </w:r>
      <w:r>
        <w:rPr>
          <w:w w:val="105"/>
        </w:rPr>
        <w:t>was</w:t>
      </w:r>
      <w:r>
        <w:rPr>
          <w:spacing w:val="6"/>
          <w:w w:val="105"/>
        </w:rPr>
        <w:t xml:space="preserve"> </w:t>
      </w:r>
      <w:r>
        <w:rPr>
          <w:w w:val="105"/>
        </w:rPr>
        <w:t>not.</w:t>
      </w:r>
      <w:r>
        <w:rPr>
          <w:spacing w:val="28"/>
          <w:w w:val="105"/>
        </w:rPr>
        <w:t xml:space="preserve"> </w:t>
      </w:r>
      <w:r>
        <w:rPr>
          <w:w w:val="105"/>
        </w:rPr>
        <w:t>Together,</w:t>
      </w:r>
    </w:p>
    <w:p w14:paraId="72A9EB2A" w14:textId="77777777" w:rsidR="00735E2D" w:rsidRDefault="00000000">
      <w:pPr>
        <w:pStyle w:val="BodyText"/>
      </w:pPr>
      <w:r>
        <w:rPr>
          <w:rFonts w:ascii="Trebuchet MS"/>
          <w:sz w:val="12"/>
        </w:rPr>
        <w:t xml:space="preserve">538    </w:t>
      </w:r>
      <w:r>
        <w:rPr>
          <w:rFonts w:ascii="Trebuchet MS"/>
          <w:spacing w:val="19"/>
          <w:sz w:val="12"/>
        </w:rPr>
        <w:t xml:space="preserve"> </w:t>
      </w:r>
      <w:r>
        <w:rPr>
          <w:w w:val="105"/>
        </w:rPr>
        <w:t>these</w:t>
      </w:r>
      <w:r>
        <w:rPr>
          <w:spacing w:val="3"/>
          <w:w w:val="105"/>
        </w:rPr>
        <w:t xml:space="preserve"> </w:t>
      </w:r>
      <w:r>
        <w:rPr>
          <w:w w:val="105"/>
        </w:rPr>
        <w:t>two</w:t>
      </w:r>
      <w:r>
        <w:rPr>
          <w:spacing w:val="3"/>
          <w:w w:val="105"/>
        </w:rPr>
        <w:t xml:space="preserve"> </w:t>
      </w:r>
      <w:r>
        <w:rPr>
          <w:w w:val="105"/>
        </w:rPr>
        <w:t>experiments</w:t>
      </w:r>
      <w:r>
        <w:rPr>
          <w:spacing w:val="2"/>
          <w:w w:val="105"/>
        </w:rPr>
        <w:t xml:space="preserve"> </w:t>
      </w:r>
      <w:r>
        <w:rPr>
          <w:w w:val="105"/>
        </w:rPr>
        <w:t>suggest</w:t>
      </w:r>
      <w:r>
        <w:rPr>
          <w:spacing w:val="4"/>
          <w:w w:val="105"/>
        </w:rPr>
        <w:t xml:space="preserve"> </w:t>
      </w:r>
      <w:r>
        <w:rPr>
          <w:w w:val="105"/>
        </w:rPr>
        <w:t>a</w:t>
      </w:r>
      <w:r>
        <w:rPr>
          <w:spacing w:val="2"/>
          <w:w w:val="105"/>
        </w:rPr>
        <w:t xml:space="preserve"> </w:t>
      </w:r>
      <w:r>
        <w:rPr>
          <w:w w:val="105"/>
        </w:rPr>
        <w:t>seamless</w:t>
      </w:r>
      <w:r>
        <w:rPr>
          <w:spacing w:val="4"/>
          <w:w w:val="105"/>
        </w:rPr>
        <w:t xml:space="preserve"> </w:t>
      </w:r>
      <w:r>
        <w:rPr>
          <w:w w:val="105"/>
        </w:rPr>
        <w:t>interplay</w:t>
      </w:r>
      <w:r>
        <w:rPr>
          <w:spacing w:val="3"/>
          <w:w w:val="105"/>
        </w:rPr>
        <w:t xml:space="preserve"> </w:t>
      </w:r>
      <w:r>
        <w:rPr>
          <w:w w:val="105"/>
        </w:rPr>
        <w:t>between</w:t>
      </w:r>
      <w:r>
        <w:rPr>
          <w:spacing w:val="3"/>
          <w:w w:val="105"/>
        </w:rPr>
        <w:t xml:space="preserve"> </w:t>
      </w:r>
      <w:r>
        <w:rPr>
          <w:w w:val="105"/>
        </w:rPr>
        <w:t>these</w:t>
      </w:r>
      <w:r>
        <w:rPr>
          <w:spacing w:val="4"/>
          <w:w w:val="105"/>
        </w:rPr>
        <w:t xml:space="preserve"> </w:t>
      </w:r>
      <w:r>
        <w:rPr>
          <w:w w:val="105"/>
        </w:rPr>
        <w:t>two</w:t>
      </w:r>
      <w:r>
        <w:rPr>
          <w:spacing w:val="3"/>
          <w:w w:val="105"/>
        </w:rPr>
        <w:t xml:space="preserve"> </w:t>
      </w:r>
      <w:r>
        <w:rPr>
          <w:w w:val="105"/>
        </w:rPr>
        <w:t>factors</w:t>
      </w:r>
      <w:r>
        <w:rPr>
          <w:spacing w:val="4"/>
          <w:w w:val="105"/>
        </w:rPr>
        <w:t xml:space="preserve"> </w:t>
      </w:r>
      <w:proofErr w:type="gramStart"/>
      <w:r>
        <w:rPr>
          <w:w w:val="105"/>
        </w:rPr>
        <w:t>governing</w:t>
      </w:r>
      <w:proofErr w:type="gramEnd"/>
    </w:p>
    <w:p w14:paraId="7BAF99AC" w14:textId="77777777" w:rsidR="00735E2D" w:rsidRDefault="00000000">
      <w:pPr>
        <w:pStyle w:val="BodyText"/>
      </w:pPr>
      <w:r>
        <w:rPr>
          <w:rFonts w:ascii="Trebuchet MS"/>
          <w:sz w:val="12"/>
        </w:rPr>
        <w:t xml:space="preserve">539    </w:t>
      </w:r>
      <w:r>
        <w:rPr>
          <w:rFonts w:ascii="Trebuchet MS"/>
          <w:spacing w:val="19"/>
          <w:sz w:val="12"/>
        </w:rPr>
        <w:t xml:space="preserve"> </w:t>
      </w:r>
      <w:proofErr w:type="gramStart"/>
      <w:r>
        <w:rPr>
          <w:w w:val="105"/>
        </w:rPr>
        <w:t>attention</w:t>
      </w:r>
      <w:proofErr w:type="gramEnd"/>
      <w:r>
        <w:rPr>
          <w:spacing w:val="18"/>
          <w:w w:val="105"/>
        </w:rPr>
        <w:t xml:space="preserve"> </w:t>
      </w:r>
      <w:r>
        <w:rPr>
          <w:w w:val="105"/>
        </w:rPr>
        <w:t>in</w:t>
      </w:r>
      <w:r>
        <w:rPr>
          <w:spacing w:val="18"/>
          <w:w w:val="105"/>
        </w:rPr>
        <w:t xml:space="preserve"> </w:t>
      </w:r>
      <w:r>
        <w:rPr>
          <w:w w:val="105"/>
        </w:rPr>
        <w:t>visual</w:t>
      </w:r>
      <w:r>
        <w:rPr>
          <w:spacing w:val="19"/>
          <w:w w:val="105"/>
        </w:rPr>
        <w:t xml:space="preserve"> </w:t>
      </w:r>
      <w:r>
        <w:rPr>
          <w:w w:val="105"/>
        </w:rPr>
        <w:t>search:</w:t>
      </w:r>
      <w:r>
        <w:rPr>
          <w:spacing w:val="46"/>
          <w:w w:val="105"/>
        </w:rPr>
        <w:t xml:space="preserve"> </w:t>
      </w:r>
      <w:r>
        <w:rPr>
          <w:w w:val="105"/>
        </w:rPr>
        <w:t>the</w:t>
      </w:r>
      <w:r>
        <w:rPr>
          <w:spacing w:val="18"/>
          <w:w w:val="105"/>
        </w:rPr>
        <w:t xml:space="preserve"> </w:t>
      </w:r>
      <w:r>
        <w:rPr>
          <w:w w:val="105"/>
        </w:rPr>
        <w:t>endogenous</w:t>
      </w:r>
      <w:r>
        <w:rPr>
          <w:spacing w:val="19"/>
          <w:w w:val="105"/>
        </w:rPr>
        <w:t xml:space="preserve"> </w:t>
      </w:r>
      <w:r>
        <w:rPr>
          <w:w w:val="105"/>
        </w:rPr>
        <w:t>cue</w:t>
      </w:r>
      <w:r>
        <w:rPr>
          <w:spacing w:val="19"/>
          <w:w w:val="105"/>
        </w:rPr>
        <w:t xml:space="preserve"> </w:t>
      </w:r>
      <w:r>
        <w:rPr>
          <w:w w:val="105"/>
        </w:rPr>
        <w:t>initially</w:t>
      </w:r>
      <w:r>
        <w:rPr>
          <w:spacing w:val="18"/>
          <w:w w:val="105"/>
        </w:rPr>
        <w:t xml:space="preserve"> </w:t>
      </w:r>
      <w:r>
        <w:rPr>
          <w:w w:val="105"/>
        </w:rPr>
        <w:t>guides</w:t>
      </w:r>
      <w:r>
        <w:rPr>
          <w:spacing w:val="18"/>
          <w:w w:val="105"/>
        </w:rPr>
        <w:t xml:space="preserve"> </w:t>
      </w:r>
      <w:r>
        <w:rPr>
          <w:w w:val="105"/>
        </w:rPr>
        <w:t>attention</w:t>
      </w:r>
      <w:r>
        <w:rPr>
          <w:spacing w:val="18"/>
          <w:w w:val="105"/>
        </w:rPr>
        <w:t xml:space="preserve"> </w:t>
      </w:r>
      <w:r>
        <w:rPr>
          <w:w w:val="105"/>
        </w:rPr>
        <w:t>and</w:t>
      </w:r>
      <w:r>
        <w:rPr>
          <w:spacing w:val="19"/>
          <w:w w:val="105"/>
        </w:rPr>
        <w:t xml:space="preserve"> </w:t>
      </w:r>
      <w:r>
        <w:rPr>
          <w:w w:val="105"/>
        </w:rPr>
        <w:t>the</w:t>
      </w:r>
      <w:r>
        <w:rPr>
          <w:spacing w:val="18"/>
          <w:w w:val="105"/>
        </w:rPr>
        <w:t xml:space="preserve"> </w:t>
      </w:r>
      <w:r>
        <w:rPr>
          <w:w w:val="105"/>
        </w:rPr>
        <w:t>repeated</w:t>
      </w:r>
    </w:p>
    <w:p w14:paraId="1AA75F96" w14:textId="77777777" w:rsidR="00735E2D" w:rsidRDefault="00000000">
      <w:pPr>
        <w:pStyle w:val="BodyText"/>
      </w:pPr>
      <w:r>
        <w:rPr>
          <w:rFonts w:ascii="Trebuchet MS"/>
          <w:sz w:val="12"/>
        </w:rPr>
        <w:t xml:space="preserve">540    </w:t>
      </w:r>
      <w:r>
        <w:rPr>
          <w:rFonts w:ascii="Trebuchet MS"/>
          <w:spacing w:val="19"/>
          <w:sz w:val="12"/>
        </w:rPr>
        <w:t xml:space="preserve"> </w:t>
      </w:r>
      <w:r>
        <w:rPr>
          <w:w w:val="105"/>
        </w:rPr>
        <w:t>configuration</w:t>
      </w:r>
      <w:r>
        <w:rPr>
          <w:spacing w:val="16"/>
          <w:w w:val="105"/>
        </w:rPr>
        <w:t xml:space="preserve"> </w:t>
      </w:r>
      <w:r>
        <w:rPr>
          <w:w w:val="105"/>
        </w:rPr>
        <w:t>continues</w:t>
      </w:r>
      <w:r>
        <w:rPr>
          <w:spacing w:val="15"/>
          <w:w w:val="105"/>
        </w:rPr>
        <w:t xml:space="preserve"> </w:t>
      </w:r>
      <w:r>
        <w:rPr>
          <w:w w:val="105"/>
        </w:rPr>
        <w:t>to</w:t>
      </w:r>
      <w:r>
        <w:rPr>
          <w:spacing w:val="15"/>
          <w:w w:val="105"/>
        </w:rPr>
        <w:t xml:space="preserve"> </w:t>
      </w:r>
      <w:r>
        <w:rPr>
          <w:w w:val="105"/>
        </w:rPr>
        <w:t>refine</w:t>
      </w:r>
      <w:r>
        <w:rPr>
          <w:spacing w:val="16"/>
          <w:w w:val="105"/>
        </w:rPr>
        <w:t xml:space="preserve"> </w:t>
      </w:r>
      <w:r>
        <w:rPr>
          <w:w w:val="105"/>
        </w:rPr>
        <w:t>and</w:t>
      </w:r>
      <w:r>
        <w:rPr>
          <w:spacing w:val="15"/>
          <w:w w:val="105"/>
        </w:rPr>
        <w:t xml:space="preserve"> </w:t>
      </w:r>
      <w:r>
        <w:rPr>
          <w:w w:val="105"/>
        </w:rPr>
        <w:t>guide</w:t>
      </w:r>
      <w:r>
        <w:rPr>
          <w:spacing w:val="15"/>
          <w:w w:val="105"/>
        </w:rPr>
        <w:t xml:space="preserve"> </w:t>
      </w:r>
      <w:r>
        <w:rPr>
          <w:w w:val="105"/>
        </w:rPr>
        <w:t>attention</w:t>
      </w:r>
      <w:r>
        <w:rPr>
          <w:spacing w:val="15"/>
          <w:w w:val="105"/>
        </w:rPr>
        <w:t xml:space="preserve"> </w:t>
      </w:r>
      <w:r>
        <w:rPr>
          <w:w w:val="105"/>
        </w:rPr>
        <w:t>towards</w:t>
      </w:r>
      <w:r>
        <w:rPr>
          <w:spacing w:val="15"/>
          <w:w w:val="105"/>
        </w:rPr>
        <w:t xml:space="preserve"> </w:t>
      </w:r>
      <w:r>
        <w:rPr>
          <w:w w:val="105"/>
        </w:rPr>
        <w:t>a</w:t>
      </w:r>
      <w:r>
        <w:rPr>
          <w:spacing w:val="16"/>
          <w:w w:val="105"/>
        </w:rPr>
        <w:t xml:space="preserve"> </w:t>
      </w:r>
      <w:r>
        <w:rPr>
          <w:w w:val="105"/>
        </w:rPr>
        <w:t>fixation</w:t>
      </w:r>
      <w:r>
        <w:rPr>
          <w:spacing w:val="15"/>
          <w:w w:val="105"/>
        </w:rPr>
        <w:t xml:space="preserve"> </w:t>
      </w:r>
      <w:r>
        <w:rPr>
          <w:w w:val="105"/>
        </w:rPr>
        <w:t>on</w:t>
      </w:r>
      <w:r>
        <w:rPr>
          <w:spacing w:val="15"/>
          <w:w w:val="105"/>
        </w:rPr>
        <w:t xml:space="preserve"> </w:t>
      </w:r>
      <w:r>
        <w:rPr>
          <w:w w:val="105"/>
        </w:rPr>
        <w:t>the</w:t>
      </w:r>
      <w:r>
        <w:rPr>
          <w:spacing w:val="16"/>
          <w:w w:val="105"/>
        </w:rPr>
        <w:t xml:space="preserve"> </w:t>
      </w:r>
      <w:r>
        <w:rPr>
          <w:w w:val="105"/>
        </w:rPr>
        <w:t>target.</w:t>
      </w:r>
      <w:r>
        <w:rPr>
          <w:spacing w:val="41"/>
          <w:w w:val="105"/>
        </w:rPr>
        <w:t xml:space="preserve"> </w:t>
      </w:r>
      <w:r>
        <w:rPr>
          <w:w w:val="105"/>
        </w:rPr>
        <w:t>In</w:t>
      </w:r>
    </w:p>
    <w:p w14:paraId="220AB9F6" w14:textId="77777777" w:rsidR="00735E2D" w:rsidRDefault="00000000">
      <w:pPr>
        <w:pStyle w:val="BodyText"/>
        <w:spacing w:before="203"/>
      </w:pPr>
      <w:r>
        <w:rPr>
          <w:rFonts w:ascii="Trebuchet MS"/>
          <w:sz w:val="12"/>
        </w:rPr>
        <w:t xml:space="preserve">541    </w:t>
      </w:r>
      <w:r>
        <w:rPr>
          <w:rFonts w:ascii="Trebuchet MS"/>
          <w:spacing w:val="19"/>
          <w:sz w:val="12"/>
        </w:rPr>
        <w:t xml:space="preserve"> </w:t>
      </w:r>
      <w:r>
        <w:rPr>
          <w:w w:val="105"/>
        </w:rPr>
        <w:t>Experiment</w:t>
      </w:r>
      <w:r>
        <w:rPr>
          <w:spacing w:val="17"/>
          <w:w w:val="105"/>
        </w:rPr>
        <w:t xml:space="preserve"> </w:t>
      </w:r>
      <w:r>
        <w:rPr>
          <w:w w:val="105"/>
        </w:rPr>
        <w:t>3</w:t>
      </w:r>
      <w:r>
        <w:rPr>
          <w:spacing w:val="18"/>
          <w:w w:val="105"/>
        </w:rPr>
        <w:t xml:space="preserve"> </w:t>
      </w:r>
      <w:r>
        <w:rPr>
          <w:w w:val="105"/>
        </w:rPr>
        <w:t>we</w:t>
      </w:r>
      <w:r>
        <w:rPr>
          <w:spacing w:val="18"/>
          <w:w w:val="105"/>
        </w:rPr>
        <w:t xml:space="preserve"> </w:t>
      </w:r>
      <w:r>
        <w:rPr>
          <w:w w:val="105"/>
        </w:rPr>
        <w:t>therefore</w:t>
      </w:r>
      <w:r>
        <w:rPr>
          <w:spacing w:val="17"/>
          <w:w w:val="105"/>
        </w:rPr>
        <w:t xml:space="preserve"> </w:t>
      </w:r>
      <w:r>
        <w:rPr>
          <w:w w:val="105"/>
        </w:rPr>
        <w:t>explored</w:t>
      </w:r>
      <w:r>
        <w:rPr>
          <w:spacing w:val="18"/>
          <w:w w:val="105"/>
        </w:rPr>
        <w:t xml:space="preserve"> </w:t>
      </w:r>
      <w:r>
        <w:rPr>
          <w:w w:val="105"/>
        </w:rPr>
        <w:t>whether</w:t>
      </w:r>
      <w:r>
        <w:rPr>
          <w:spacing w:val="18"/>
          <w:w w:val="105"/>
        </w:rPr>
        <w:t xml:space="preserve"> </w:t>
      </w:r>
      <w:r>
        <w:rPr>
          <w:w w:val="105"/>
        </w:rPr>
        <w:t>the</w:t>
      </w:r>
      <w:r>
        <w:rPr>
          <w:spacing w:val="18"/>
          <w:w w:val="105"/>
        </w:rPr>
        <w:t xml:space="preserve"> </w:t>
      </w:r>
      <w:proofErr w:type="spellStart"/>
      <w:r>
        <w:rPr>
          <w:w w:val="105"/>
        </w:rPr>
        <w:t>localised</w:t>
      </w:r>
      <w:proofErr w:type="spellEnd"/>
      <w:r>
        <w:rPr>
          <w:spacing w:val="18"/>
          <w:w w:val="105"/>
        </w:rPr>
        <w:t xml:space="preserve"> </w:t>
      </w:r>
      <w:r>
        <w:rPr>
          <w:w w:val="105"/>
        </w:rPr>
        <w:t>distractors</w:t>
      </w:r>
      <w:r>
        <w:rPr>
          <w:spacing w:val="17"/>
          <w:w w:val="105"/>
        </w:rPr>
        <w:t xml:space="preserve"> </w:t>
      </w:r>
      <w:r>
        <w:rPr>
          <w:w w:val="105"/>
        </w:rPr>
        <w:t>around</w:t>
      </w:r>
      <w:r>
        <w:rPr>
          <w:spacing w:val="18"/>
          <w:w w:val="105"/>
        </w:rPr>
        <w:t xml:space="preserve"> </w:t>
      </w:r>
      <w:r>
        <w:rPr>
          <w:w w:val="105"/>
        </w:rPr>
        <w:t>the</w:t>
      </w:r>
      <w:r>
        <w:rPr>
          <w:spacing w:val="17"/>
          <w:w w:val="105"/>
        </w:rPr>
        <w:t xml:space="preserve"> </w:t>
      </w:r>
      <w:proofErr w:type="gramStart"/>
      <w:r>
        <w:rPr>
          <w:w w:val="105"/>
        </w:rPr>
        <w:t>target</w:t>
      </w:r>
      <w:proofErr w:type="gramEnd"/>
    </w:p>
    <w:p w14:paraId="108CDC40" w14:textId="77777777" w:rsidR="00735E2D" w:rsidRDefault="00000000">
      <w:pPr>
        <w:pStyle w:val="BodyText"/>
      </w:pPr>
      <w:r>
        <w:rPr>
          <w:rFonts w:ascii="Trebuchet MS"/>
          <w:sz w:val="12"/>
        </w:rPr>
        <w:t xml:space="preserve">542    </w:t>
      </w:r>
      <w:r>
        <w:rPr>
          <w:rFonts w:ascii="Trebuchet MS"/>
          <w:spacing w:val="19"/>
          <w:sz w:val="12"/>
        </w:rPr>
        <w:t xml:space="preserve"> </w:t>
      </w:r>
      <w:r>
        <w:rPr>
          <w:w w:val="105"/>
        </w:rPr>
        <w:t>were</w:t>
      </w:r>
      <w:r>
        <w:rPr>
          <w:spacing w:val="4"/>
          <w:w w:val="105"/>
        </w:rPr>
        <w:t xml:space="preserve"> </w:t>
      </w:r>
      <w:r>
        <w:rPr>
          <w:w w:val="105"/>
        </w:rPr>
        <w:t>sufficient</w:t>
      </w:r>
      <w:r>
        <w:rPr>
          <w:spacing w:val="3"/>
          <w:w w:val="105"/>
        </w:rPr>
        <w:t xml:space="preserve"> </w:t>
      </w:r>
      <w:r>
        <w:rPr>
          <w:w w:val="105"/>
        </w:rPr>
        <w:t>to</w:t>
      </w:r>
      <w:r>
        <w:rPr>
          <w:spacing w:val="3"/>
          <w:w w:val="105"/>
        </w:rPr>
        <w:t xml:space="preserve"> </w:t>
      </w:r>
      <w:r>
        <w:rPr>
          <w:w w:val="105"/>
        </w:rPr>
        <w:t>generate</w:t>
      </w:r>
      <w:r>
        <w:rPr>
          <w:spacing w:val="3"/>
          <w:w w:val="105"/>
        </w:rPr>
        <w:t xml:space="preserve"> </w:t>
      </w:r>
      <w:r>
        <w:rPr>
          <w:w w:val="105"/>
        </w:rPr>
        <w:t>CC</w:t>
      </w:r>
      <w:r>
        <w:rPr>
          <w:spacing w:val="4"/>
          <w:w w:val="105"/>
        </w:rPr>
        <w:t xml:space="preserve"> </w:t>
      </w:r>
      <w:r>
        <w:rPr>
          <w:w w:val="105"/>
        </w:rPr>
        <w:t>following</w:t>
      </w:r>
      <w:r>
        <w:rPr>
          <w:spacing w:val="4"/>
          <w:w w:val="105"/>
        </w:rPr>
        <w:t xml:space="preserve"> </w:t>
      </w:r>
      <w:r>
        <w:rPr>
          <w:w w:val="105"/>
        </w:rPr>
        <w:t>the</w:t>
      </w:r>
      <w:r>
        <w:rPr>
          <w:spacing w:val="3"/>
          <w:w w:val="105"/>
        </w:rPr>
        <w:t xml:space="preserve"> </w:t>
      </w:r>
      <w:r>
        <w:rPr>
          <w:w w:val="105"/>
        </w:rPr>
        <w:t>guidance</w:t>
      </w:r>
      <w:r>
        <w:rPr>
          <w:spacing w:val="3"/>
          <w:w w:val="105"/>
        </w:rPr>
        <w:t xml:space="preserve"> </w:t>
      </w:r>
      <w:r>
        <w:rPr>
          <w:w w:val="105"/>
        </w:rPr>
        <w:t>by</w:t>
      </w:r>
      <w:r>
        <w:rPr>
          <w:spacing w:val="4"/>
          <w:w w:val="105"/>
        </w:rPr>
        <w:t xml:space="preserve"> </w:t>
      </w:r>
      <w:r>
        <w:rPr>
          <w:w w:val="105"/>
        </w:rPr>
        <w:t>the</w:t>
      </w:r>
      <w:r>
        <w:rPr>
          <w:spacing w:val="3"/>
          <w:w w:val="105"/>
        </w:rPr>
        <w:t xml:space="preserve"> </w:t>
      </w:r>
      <w:r>
        <w:rPr>
          <w:w w:val="105"/>
        </w:rPr>
        <w:t>endogenous</w:t>
      </w:r>
      <w:r>
        <w:rPr>
          <w:spacing w:val="3"/>
          <w:w w:val="105"/>
        </w:rPr>
        <w:t xml:space="preserve"> </w:t>
      </w:r>
      <w:r>
        <w:rPr>
          <w:w w:val="105"/>
        </w:rPr>
        <w:t>cue.</w:t>
      </w:r>
      <w:r>
        <w:rPr>
          <w:spacing w:val="26"/>
          <w:w w:val="105"/>
        </w:rPr>
        <w:t xml:space="preserve"> </w:t>
      </w:r>
      <w:r>
        <w:rPr>
          <w:w w:val="105"/>
        </w:rPr>
        <w:t>Indeed,</w:t>
      </w:r>
      <w:r>
        <w:rPr>
          <w:spacing w:val="4"/>
          <w:w w:val="105"/>
        </w:rPr>
        <w:t xml:space="preserve"> </w:t>
      </w:r>
      <w:r>
        <w:rPr>
          <w:w w:val="105"/>
        </w:rPr>
        <w:t>the</w:t>
      </w:r>
    </w:p>
    <w:p w14:paraId="06EA3A7A" w14:textId="77777777" w:rsidR="00735E2D" w:rsidRDefault="00000000">
      <w:pPr>
        <w:pStyle w:val="BodyText"/>
      </w:pPr>
      <w:r>
        <w:rPr>
          <w:rFonts w:ascii="Trebuchet MS"/>
          <w:sz w:val="12"/>
        </w:rPr>
        <w:t xml:space="preserve">543    </w:t>
      </w:r>
      <w:r>
        <w:rPr>
          <w:rFonts w:ascii="Trebuchet MS"/>
          <w:spacing w:val="19"/>
          <w:sz w:val="12"/>
        </w:rPr>
        <w:t xml:space="preserve"> </w:t>
      </w:r>
      <w:r>
        <w:rPr>
          <w:w w:val="105"/>
        </w:rPr>
        <w:t>CC</w:t>
      </w:r>
      <w:r>
        <w:rPr>
          <w:spacing w:val="13"/>
          <w:w w:val="105"/>
        </w:rPr>
        <w:t xml:space="preserve"> </w:t>
      </w:r>
      <w:r>
        <w:rPr>
          <w:w w:val="105"/>
        </w:rPr>
        <w:t>effect</w:t>
      </w:r>
      <w:r>
        <w:rPr>
          <w:spacing w:val="13"/>
          <w:w w:val="105"/>
        </w:rPr>
        <w:t xml:space="preserve"> </w:t>
      </w:r>
      <w:r>
        <w:rPr>
          <w:w w:val="105"/>
        </w:rPr>
        <w:t>was</w:t>
      </w:r>
      <w:r>
        <w:rPr>
          <w:spacing w:val="13"/>
          <w:w w:val="105"/>
        </w:rPr>
        <w:t xml:space="preserve"> </w:t>
      </w:r>
      <w:r>
        <w:rPr>
          <w:w w:val="105"/>
        </w:rPr>
        <w:t>as</w:t>
      </w:r>
      <w:r>
        <w:rPr>
          <w:spacing w:val="12"/>
          <w:w w:val="105"/>
        </w:rPr>
        <w:t xml:space="preserve"> </w:t>
      </w:r>
      <w:r>
        <w:rPr>
          <w:w w:val="105"/>
        </w:rPr>
        <w:t>large</w:t>
      </w:r>
      <w:r>
        <w:rPr>
          <w:spacing w:val="11"/>
          <w:w w:val="105"/>
        </w:rPr>
        <w:t xml:space="preserve"> </w:t>
      </w:r>
      <w:r>
        <w:rPr>
          <w:w w:val="105"/>
        </w:rPr>
        <w:t>in</w:t>
      </w:r>
      <w:r>
        <w:rPr>
          <w:spacing w:val="13"/>
          <w:w w:val="105"/>
        </w:rPr>
        <w:t xml:space="preserve"> </w:t>
      </w:r>
      <w:r>
        <w:rPr>
          <w:w w:val="105"/>
        </w:rPr>
        <w:t>the</w:t>
      </w:r>
      <w:r>
        <w:rPr>
          <w:spacing w:val="12"/>
          <w:w w:val="105"/>
        </w:rPr>
        <w:t xml:space="preserve"> </w:t>
      </w:r>
      <w:r>
        <w:rPr>
          <w:w w:val="105"/>
        </w:rPr>
        <w:t>case</w:t>
      </w:r>
      <w:r>
        <w:rPr>
          <w:spacing w:val="13"/>
          <w:w w:val="105"/>
        </w:rPr>
        <w:t xml:space="preserve"> </w:t>
      </w:r>
      <w:r>
        <w:rPr>
          <w:w w:val="105"/>
        </w:rPr>
        <w:t>of</w:t>
      </w:r>
      <w:r>
        <w:rPr>
          <w:spacing w:val="13"/>
          <w:w w:val="105"/>
        </w:rPr>
        <w:t xml:space="preserve"> </w:t>
      </w:r>
      <w:r>
        <w:rPr>
          <w:w w:val="105"/>
        </w:rPr>
        <w:t>the</w:t>
      </w:r>
      <w:r>
        <w:rPr>
          <w:spacing w:val="11"/>
          <w:w w:val="105"/>
        </w:rPr>
        <w:t xml:space="preserve"> </w:t>
      </w:r>
      <w:r>
        <w:rPr>
          <w:w w:val="105"/>
        </w:rPr>
        <w:t>proximal</w:t>
      </w:r>
      <w:r>
        <w:rPr>
          <w:spacing w:val="12"/>
          <w:w w:val="105"/>
        </w:rPr>
        <w:t xml:space="preserve"> </w:t>
      </w:r>
      <w:r>
        <w:rPr>
          <w:w w:val="105"/>
        </w:rPr>
        <w:t>distractors</w:t>
      </w:r>
      <w:r>
        <w:rPr>
          <w:spacing w:val="12"/>
          <w:w w:val="105"/>
        </w:rPr>
        <w:t xml:space="preserve"> </w:t>
      </w:r>
      <w:r>
        <w:rPr>
          <w:w w:val="105"/>
        </w:rPr>
        <w:t>compared</w:t>
      </w:r>
      <w:r>
        <w:rPr>
          <w:spacing w:val="13"/>
          <w:w w:val="105"/>
        </w:rPr>
        <w:t xml:space="preserve"> </w:t>
      </w:r>
      <w:r>
        <w:rPr>
          <w:w w:val="105"/>
        </w:rPr>
        <w:t>to</w:t>
      </w:r>
      <w:r>
        <w:rPr>
          <w:spacing w:val="12"/>
          <w:w w:val="105"/>
        </w:rPr>
        <w:t xml:space="preserve"> </w:t>
      </w:r>
      <w:r>
        <w:rPr>
          <w:w w:val="105"/>
        </w:rPr>
        <w:t>the</w:t>
      </w:r>
      <w:r>
        <w:rPr>
          <w:spacing w:val="12"/>
          <w:w w:val="105"/>
        </w:rPr>
        <w:t xml:space="preserve"> </w:t>
      </w:r>
      <w:r>
        <w:rPr>
          <w:w w:val="105"/>
        </w:rPr>
        <w:t>entire</w:t>
      </w:r>
    </w:p>
    <w:p w14:paraId="62D208C6" w14:textId="77777777" w:rsidR="00735E2D" w:rsidRDefault="00000000">
      <w:pPr>
        <w:pStyle w:val="BodyText"/>
      </w:pPr>
      <w:r>
        <w:rPr>
          <w:rFonts w:ascii="Trebuchet MS"/>
          <w:sz w:val="12"/>
        </w:rPr>
        <w:t xml:space="preserve">544    </w:t>
      </w:r>
      <w:r>
        <w:rPr>
          <w:rFonts w:ascii="Trebuchet MS"/>
          <w:spacing w:val="19"/>
          <w:sz w:val="12"/>
        </w:rPr>
        <w:t xml:space="preserve"> </w:t>
      </w:r>
      <w:r>
        <w:rPr>
          <w:w w:val="105"/>
        </w:rPr>
        <w:t>repeated</w:t>
      </w:r>
      <w:r>
        <w:rPr>
          <w:spacing w:val="27"/>
          <w:w w:val="105"/>
        </w:rPr>
        <w:t xml:space="preserve"> </w:t>
      </w:r>
      <w:proofErr w:type="gramStart"/>
      <w:r>
        <w:rPr>
          <w:w w:val="105"/>
        </w:rPr>
        <w:t>configuration</w:t>
      </w:r>
      <w:proofErr w:type="gramEnd"/>
      <w:r>
        <w:rPr>
          <w:spacing w:val="27"/>
          <w:w w:val="105"/>
        </w:rPr>
        <w:t xml:space="preserve"> </w:t>
      </w:r>
      <w:r>
        <w:rPr>
          <w:w w:val="105"/>
        </w:rPr>
        <w:t>of</w:t>
      </w:r>
      <w:r>
        <w:rPr>
          <w:spacing w:val="26"/>
          <w:w w:val="105"/>
        </w:rPr>
        <w:t xml:space="preserve"> </w:t>
      </w:r>
      <w:r>
        <w:rPr>
          <w:w w:val="105"/>
        </w:rPr>
        <w:t>distractors.</w:t>
      </w:r>
      <w:r>
        <w:rPr>
          <w:spacing w:val="57"/>
          <w:w w:val="105"/>
        </w:rPr>
        <w:t xml:space="preserve"> </w:t>
      </w:r>
      <w:r>
        <w:rPr>
          <w:w w:val="105"/>
        </w:rPr>
        <w:t>In</w:t>
      </w:r>
      <w:r>
        <w:rPr>
          <w:spacing w:val="27"/>
          <w:w w:val="105"/>
        </w:rPr>
        <w:t xml:space="preserve"> </w:t>
      </w:r>
      <w:r>
        <w:rPr>
          <w:w w:val="105"/>
        </w:rPr>
        <w:t>contrast,</w:t>
      </w:r>
      <w:r>
        <w:rPr>
          <w:spacing w:val="27"/>
          <w:w w:val="105"/>
        </w:rPr>
        <w:t xml:space="preserve"> </w:t>
      </w:r>
      <w:r>
        <w:rPr>
          <w:w w:val="105"/>
        </w:rPr>
        <w:t>those</w:t>
      </w:r>
      <w:r>
        <w:rPr>
          <w:spacing w:val="27"/>
          <w:w w:val="105"/>
        </w:rPr>
        <w:t xml:space="preserve"> </w:t>
      </w:r>
      <w:r>
        <w:rPr>
          <w:w w:val="105"/>
        </w:rPr>
        <w:t>repetitions</w:t>
      </w:r>
      <w:r>
        <w:rPr>
          <w:spacing w:val="27"/>
          <w:w w:val="105"/>
        </w:rPr>
        <w:t xml:space="preserve"> </w:t>
      </w:r>
      <w:r>
        <w:rPr>
          <w:w w:val="105"/>
        </w:rPr>
        <w:t>that</w:t>
      </w:r>
      <w:r>
        <w:rPr>
          <w:spacing w:val="27"/>
          <w:w w:val="105"/>
        </w:rPr>
        <w:t xml:space="preserve"> </w:t>
      </w:r>
      <w:r>
        <w:rPr>
          <w:w w:val="105"/>
        </w:rPr>
        <w:t>did</w:t>
      </w:r>
      <w:r>
        <w:rPr>
          <w:spacing w:val="25"/>
          <w:w w:val="105"/>
        </w:rPr>
        <w:t xml:space="preserve"> </w:t>
      </w:r>
      <w:r>
        <w:rPr>
          <w:w w:val="105"/>
        </w:rPr>
        <w:t>not</w:t>
      </w:r>
      <w:r>
        <w:rPr>
          <w:spacing w:val="26"/>
          <w:w w:val="105"/>
        </w:rPr>
        <w:t xml:space="preserve"> </w:t>
      </w:r>
      <w:proofErr w:type="gramStart"/>
      <w:r>
        <w:rPr>
          <w:w w:val="105"/>
        </w:rPr>
        <w:t>contain</w:t>
      </w:r>
      <w:proofErr w:type="gramEnd"/>
    </w:p>
    <w:p w14:paraId="2EA78573" w14:textId="77777777" w:rsidR="00735E2D" w:rsidRDefault="00000000">
      <w:pPr>
        <w:pStyle w:val="BodyText"/>
      </w:pPr>
      <w:r>
        <w:rPr>
          <w:rFonts w:ascii="Trebuchet MS"/>
          <w:sz w:val="12"/>
        </w:rPr>
        <w:t xml:space="preserve">545    </w:t>
      </w:r>
      <w:r>
        <w:rPr>
          <w:rFonts w:ascii="Trebuchet MS"/>
          <w:spacing w:val="19"/>
          <w:sz w:val="12"/>
        </w:rPr>
        <w:t xml:space="preserve"> </w:t>
      </w:r>
      <w:r>
        <w:rPr>
          <w:w w:val="105"/>
        </w:rPr>
        <w:t>the</w:t>
      </w:r>
      <w:r>
        <w:rPr>
          <w:spacing w:val="14"/>
          <w:w w:val="105"/>
        </w:rPr>
        <w:t xml:space="preserve"> </w:t>
      </w:r>
      <w:r>
        <w:rPr>
          <w:w w:val="105"/>
        </w:rPr>
        <w:t>proximal</w:t>
      </w:r>
      <w:r>
        <w:rPr>
          <w:spacing w:val="13"/>
          <w:w w:val="105"/>
        </w:rPr>
        <w:t xml:space="preserve"> </w:t>
      </w:r>
      <w:r>
        <w:rPr>
          <w:w w:val="105"/>
        </w:rPr>
        <w:t>distractors</w:t>
      </w:r>
      <w:r>
        <w:rPr>
          <w:spacing w:val="15"/>
          <w:w w:val="105"/>
        </w:rPr>
        <w:t xml:space="preserve"> </w:t>
      </w:r>
      <w:r>
        <w:rPr>
          <w:w w:val="105"/>
        </w:rPr>
        <w:t>failed</w:t>
      </w:r>
      <w:r>
        <w:rPr>
          <w:spacing w:val="14"/>
          <w:w w:val="105"/>
        </w:rPr>
        <w:t xml:space="preserve"> </w:t>
      </w:r>
      <w:r>
        <w:rPr>
          <w:w w:val="105"/>
        </w:rPr>
        <w:t>to</w:t>
      </w:r>
      <w:r>
        <w:rPr>
          <w:spacing w:val="14"/>
          <w:w w:val="105"/>
        </w:rPr>
        <w:t xml:space="preserve"> </w:t>
      </w:r>
      <w:r>
        <w:rPr>
          <w:w w:val="105"/>
        </w:rPr>
        <w:t>generate</w:t>
      </w:r>
      <w:r>
        <w:rPr>
          <w:spacing w:val="14"/>
          <w:w w:val="105"/>
        </w:rPr>
        <w:t xml:space="preserve"> </w:t>
      </w:r>
      <w:r>
        <w:rPr>
          <w:w w:val="105"/>
        </w:rPr>
        <w:t>a</w:t>
      </w:r>
      <w:r>
        <w:rPr>
          <w:spacing w:val="14"/>
          <w:w w:val="105"/>
        </w:rPr>
        <w:t xml:space="preserve"> </w:t>
      </w:r>
      <w:r>
        <w:rPr>
          <w:w w:val="105"/>
        </w:rPr>
        <w:t>CC</w:t>
      </w:r>
      <w:r>
        <w:rPr>
          <w:spacing w:val="14"/>
          <w:w w:val="105"/>
        </w:rPr>
        <w:t xml:space="preserve"> </w:t>
      </w:r>
      <w:r>
        <w:rPr>
          <w:w w:val="105"/>
        </w:rPr>
        <w:t>effect.</w:t>
      </w:r>
    </w:p>
    <w:p w14:paraId="6BB7475E" w14:textId="77777777" w:rsidR="00735E2D" w:rsidRDefault="00735E2D">
      <w:pPr>
        <w:pStyle w:val="BodyText"/>
        <w:spacing w:before="0"/>
        <w:ind w:left="0"/>
        <w:rPr>
          <w:sz w:val="28"/>
        </w:rPr>
      </w:pPr>
    </w:p>
    <w:p w14:paraId="7139E2FF" w14:textId="77777777" w:rsidR="00735E2D" w:rsidRDefault="00000000">
      <w:pPr>
        <w:pStyle w:val="BodyText"/>
        <w:tabs>
          <w:tab w:val="left" w:pos="1259"/>
        </w:tabs>
        <w:spacing w:before="0"/>
      </w:pPr>
      <w:r>
        <w:rPr>
          <w:rFonts w:ascii="Trebuchet MS"/>
          <w:w w:val="105"/>
          <w:sz w:val="12"/>
        </w:rPr>
        <w:t>546</w:t>
      </w:r>
      <w:r>
        <w:rPr>
          <w:rFonts w:ascii="Trebuchet MS"/>
          <w:w w:val="105"/>
          <w:sz w:val="12"/>
        </w:rPr>
        <w:tab/>
      </w:r>
      <w:r>
        <w:rPr>
          <w:w w:val="105"/>
        </w:rPr>
        <w:t>The</w:t>
      </w:r>
      <w:r>
        <w:rPr>
          <w:spacing w:val="11"/>
          <w:w w:val="105"/>
        </w:rPr>
        <w:t xml:space="preserve"> </w:t>
      </w:r>
      <w:r>
        <w:rPr>
          <w:w w:val="105"/>
        </w:rPr>
        <w:t>effect</w:t>
      </w:r>
      <w:r>
        <w:rPr>
          <w:spacing w:val="12"/>
          <w:w w:val="105"/>
        </w:rPr>
        <w:t xml:space="preserve"> </w:t>
      </w:r>
      <w:r>
        <w:rPr>
          <w:w w:val="105"/>
        </w:rPr>
        <w:t>of</w:t>
      </w:r>
      <w:r>
        <w:rPr>
          <w:spacing w:val="10"/>
          <w:w w:val="105"/>
        </w:rPr>
        <w:t xml:space="preserve"> </w:t>
      </w:r>
      <w:r>
        <w:rPr>
          <w:w w:val="105"/>
        </w:rPr>
        <w:t>CC</w:t>
      </w:r>
      <w:r>
        <w:rPr>
          <w:spacing w:val="12"/>
          <w:w w:val="105"/>
        </w:rPr>
        <w:t xml:space="preserve"> </w:t>
      </w:r>
      <w:r>
        <w:rPr>
          <w:w w:val="105"/>
        </w:rPr>
        <w:t>on</w:t>
      </w:r>
      <w:r>
        <w:rPr>
          <w:spacing w:val="11"/>
          <w:w w:val="105"/>
        </w:rPr>
        <w:t xml:space="preserve"> </w:t>
      </w:r>
      <w:r>
        <w:rPr>
          <w:w w:val="105"/>
        </w:rPr>
        <w:t>visual</w:t>
      </w:r>
      <w:r>
        <w:rPr>
          <w:spacing w:val="11"/>
          <w:w w:val="105"/>
        </w:rPr>
        <w:t xml:space="preserve"> </w:t>
      </w:r>
      <w:r>
        <w:rPr>
          <w:w w:val="105"/>
        </w:rPr>
        <w:t>search</w:t>
      </w:r>
      <w:r>
        <w:rPr>
          <w:spacing w:val="11"/>
          <w:w w:val="105"/>
        </w:rPr>
        <w:t xml:space="preserve"> </w:t>
      </w:r>
      <w:r>
        <w:rPr>
          <w:w w:val="105"/>
        </w:rPr>
        <w:t>has</w:t>
      </w:r>
      <w:r>
        <w:rPr>
          <w:spacing w:val="10"/>
          <w:w w:val="105"/>
        </w:rPr>
        <w:t xml:space="preserve"> </w:t>
      </w:r>
      <w:r>
        <w:rPr>
          <w:w w:val="105"/>
        </w:rPr>
        <w:t>frequently</w:t>
      </w:r>
      <w:r>
        <w:rPr>
          <w:spacing w:val="11"/>
          <w:w w:val="105"/>
        </w:rPr>
        <w:t xml:space="preserve"> </w:t>
      </w:r>
      <w:r>
        <w:rPr>
          <w:w w:val="105"/>
        </w:rPr>
        <w:t>been</w:t>
      </w:r>
      <w:r>
        <w:rPr>
          <w:spacing w:val="11"/>
          <w:w w:val="105"/>
        </w:rPr>
        <w:t xml:space="preserve"> </w:t>
      </w:r>
      <w:proofErr w:type="spellStart"/>
      <w:r>
        <w:rPr>
          <w:w w:val="105"/>
        </w:rPr>
        <w:t>characterised</w:t>
      </w:r>
      <w:proofErr w:type="spellEnd"/>
      <w:r>
        <w:rPr>
          <w:spacing w:val="12"/>
          <w:w w:val="105"/>
        </w:rPr>
        <w:t xml:space="preserve"> </w:t>
      </w:r>
      <w:r>
        <w:rPr>
          <w:w w:val="105"/>
        </w:rPr>
        <w:t>as</w:t>
      </w:r>
      <w:r>
        <w:rPr>
          <w:spacing w:val="11"/>
          <w:w w:val="105"/>
        </w:rPr>
        <w:t xml:space="preserve"> </w:t>
      </w:r>
      <w:r>
        <w:rPr>
          <w:w w:val="105"/>
        </w:rPr>
        <w:t>an</w:t>
      </w:r>
      <w:r>
        <w:rPr>
          <w:spacing w:val="11"/>
          <w:w w:val="105"/>
        </w:rPr>
        <w:t xml:space="preserve"> </w:t>
      </w:r>
      <w:r>
        <w:rPr>
          <w:w w:val="105"/>
        </w:rPr>
        <w:t>automatic</w:t>
      </w:r>
    </w:p>
    <w:p w14:paraId="54C64899" w14:textId="77777777" w:rsidR="00735E2D" w:rsidRDefault="00735E2D">
      <w:pPr>
        <w:sectPr w:rsidR="00735E2D">
          <w:pgSz w:w="12240" w:h="15840"/>
          <w:pgMar w:top="1360" w:right="1280" w:bottom="280" w:left="900" w:header="649" w:footer="0" w:gutter="0"/>
          <w:cols w:space="720"/>
        </w:sectPr>
      </w:pPr>
    </w:p>
    <w:p w14:paraId="55DBE814" w14:textId="77777777" w:rsidR="00735E2D" w:rsidRDefault="00000000">
      <w:pPr>
        <w:pStyle w:val="BodyText"/>
        <w:spacing w:before="140"/>
      </w:pPr>
      <w:r>
        <w:rPr>
          <w:rFonts w:ascii="Trebuchet MS"/>
          <w:sz w:val="12"/>
        </w:rPr>
        <w:lastRenderedPageBreak/>
        <w:t xml:space="preserve">547    </w:t>
      </w:r>
      <w:r>
        <w:rPr>
          <w:rFonts w:ascii="Trebuchet MS"/>
          <w:spacing w:val="19"/>
          <w:sz w:val="12"/>
        </w:rPr>
        <w:t xml:space="preserve"> </w:t>
      </w:r>
      <w:proofErr w:type="gramStart"/>
      <w:r>
        <w:rPr>
          <w:w w:val="105"/>
        </w:rPr>
        <w:t>influence</w:t>
      </w:r>
      <w:proofErr w:type="gramEnd"/>
      <w:r>
        <w:rPr>
          <w:spacing w:val="4"/>
          <w:w w:val="105"/>
        </w:rPr>
        <w:t xml:space="preserve"> </w:t>
      </w:r>
      <w:r>
        <w:rPr>
          <w:w w:val="105"/>
        </w:rPr>
        <w:t>on</w:t>
      </w:r>
      <w:r>
        <w:rPr>
          <w:spacing w:val="4"/>
          <w:w w:val="105"/>
        </w:rPr>
        <w:t xml:space="preserve"> </w:t>
      </w:r>
      <w:proofErr w:type="spellStart"/>
      <w:r>
        <w:rPr>
          <w:w w:val="105"/>
        </w:rPr>
        <w:t>behaviour</w:t>
      </w:r>
      <w:proofErr w:type="spellEnd"/>
      <w:r>
        <w:rPr>
          <w:spacing w:val="4"/>
          <w:w w:val="105"/>
        </w:rPr>
        <w:t xml:space="preserve"> </w:t>
      </w:r>
      <w:r>
        <w:rPr>
          <w:w w:val="105"/>
        </w:rPr>
        <w:t>(e.g.,</w:t>
      </w:r>
      <w:r>
        <w:rPr>
          <w:spacing w:val="4"/>
          <w:w w:val="105"/>
        </w:rPr>
        <w:t xml:space="preserve"> </w:t>
      </w:r>
      <w:r>
        <w:rPr>
          <w:w w:val="105"/>
        </w:rPr>
        <w:t>Chun</w:t>
      </w:r>
      <w:r>
        <w:rPr>
          <w:spacing w:val="3"/>
          <w:w w:val="105"/>
        </w:rPr>
        <w:t xml:space="preserve"> </w:t>
      </w:r>
      <w:r>
        <w:rPr>
          <w:w w:val="105"/>
        </w:rPr>
        <w:t>&amp;</w:t>
      </w:r>
      <w:r>
        <w:rPr>
          <w:spacing w:val="5"/>
          <w:w w:val="105"/>
        </w:rPr>
        <w:t xml:space="preserve"> </w:t>
      </w:r>
      <w:r>
        <w:rPr>
          <w:w w:val="105"/>
        </w:rPr>
        <w:t>Jiang,</w:t>
      </w:r>
      <w:r>
        <w:rPr>
          <w:spacing w:val="4"/>
          <w:w w:val="105"/>
        </w:rPr>
        <w:t xml:space="preserve"> </w:t>
      </w:r>
      <w:r>
        <w:rPr>
          <w:w w:val="105"/>
        </w:rPr>
        <w:t>1998;</w:t>
      </w:r>
      <w:r>
        <w:rPr>
          <w:spacing w:val="3"/>
          <w:w w:val="105"/>
        </w:rPr>
        <w:t xml:space="preserve"> </w:t>
      </w:r>
      <w:r>
        <w:rPr>
          <w:w w:val="105"/>
        </w:rPr>
        <w:t>Chun</w:t>
      </w:r>
      <w:r>
        <w:rPr>
          <w:spacing w:val="4"/>
          <w:w w:val="105"/>
        </w:rPr>
        <w:t xml:space="preserve"> </w:t>
      </w:r>
      <w:r>
        <w:rPr>
          <w:w w:val="105"/>
        </w:rPr>
        <w:t>&amp;</w:t>
      </w:r>
      <w:r>
        <w:rPr>
          <w:spacing w:val="4"/>
          <w:w w:val="105"/>
        </w:rPr>
        <w:t xml:space="preserve"> </w:t>
      </w:r>
      <w:r>
        <w:rPr>
          <w:w w:val="105"/>
        </w:rPr>
        <w:t>Nakayama,</w:t>
      </w:r>
      <w:r>
        <w:rPr>
          <w:spacing w:val="5"/>
          <w:w w:val="105"/>
        </w:rPr>
        <w:t xml:space="preserve"> </w:t>
      </w:r>
      <w:r>
        <w:rPr>
          <w:w w:val="105"/>
        </w:rPr>
        <w:t>2000;</w:t>
      </w:r>
      <w:r>
        <w:rPr>
          <w:spacing w:val="3"/>
          <w:w w:val="105"/>
        </w:rPr>
        <w:t xml:space="preserve"> </w:t>
      </w:r>
      <w:r>
        <w:rPr>
          <w:w w:val="105"/>
        </w:rPr>
        <w:t>Geyer</w:t>
      </w:r>
      <w:r>
        <w:rPr>
          <w:spacing w:val="5"/>
          <w:w w:val="105"/>
        </w:rPr>
        <w:t xml:space="preserve"> </w:t>
      </w:r>
      <w:r>
        <w:rPr>
          <w:w w:val="105"/>
        </w:rPr>
        <w:t>et</w:t>
      </w:r>
      <w:r>
        <w:rPr>
          <w:spacing w:val="4"/>
          <w:w w:val="105"/>
        </w:rPr>
        <w:t xml:space="preserve"> </w:t>
      </w:r>
      <w:r>
        <w:rPr>
          <w:w w:val="105"/>
        </w:rPr>
        <w:t>al.,</w:t>
      </w:r>
    </w:p>
    <w:p w14:paraId="70632094" w14:textId="77777777" w:rsidR="00735E2D" w:rsidRDefault="00000000">
      <w:pPr>
        <w:pStyle w:val="BodyText"/>
      </w:pPr>
      <w:r>
        <w:rPr>
          <w:rFonts w:ascii="Trebuchet MS"/>
          <w:sz w:val="12"/>
        </w:rPr>
        <w:t xml:space="preserve">548    </w:t>
      </w:r>
      <w:r>
        <w:rPr>
          <w:rFonts w:ascii="Trebuchet MS"/>
          <w:spacing w:val="19"/>
          <w:sz w:val="12"/>
        </w:rPr>
        <w:t xml:space="preserve"> </w:t>
      </w:r>
      <w:r>
        <w:rPr>
          <w:w w:val="105"/>
        </w:rPr>
        <w:t>2021).</w:t>
      </w:r>
      <w:r>
        <w:rPr>
          <w:spacing w:val="27"/>
          <w:w w:val="105"/>
        </w:rPr>
        <w:t xml:space="preserve"> </w:t>
      </w:r>
      <w:r>
        <w:rPr>
          <w:w w:val="105"/>
        </w:rPr>
        <w:t>This</w:t>
      </w:r>
      <w:r>
        <w:rPr>
          <w:spacing w:val="6"/>
          <w:w w:val="105"/>
        </w:rPr>
        <w:t xml:space="preserve"> </w:t>
      </w:r>
      <w:proofErr w:type="spellStart"/>
      <w:r>
        <w:rPr>
          <w:w w:val="105"/>
        </w:rPr>
        <w:t>characterisation</w:t>
      </w:r>
      <w:proofErr w:type="spellEnd"/>
      <w:r>
        <w:rPr>
          <w:spacing w:val="4"/>
          <w:w w:val="105"/>
        </w:rPr>
        <w:t xml:space="preserve"> </w:t>
      </w:r>
      <w:r>
        <w:rPr>
          <w:w w:val="105"/>
        </w:rPr>
        <w:t>of</w:t>
      </w:r>
      <w:r>
        <w:rPr>
          <w:spacing w:val="5"/>
          <w:w w:val="105"/>
        </w:rPr>
        <w:t xml:space="preserve"> </w:t>
      </w:r>
      <w:r>
        <w:rPr>
          <w:w w:val="105"/>
        </w:rPr>
        <w:t>CC</w:t>
      </w:r>
      <w:r>
        <w:rPr>
          <w:spacing w:val="5"/>
          <w:w w:val="105"/>
        </w:rPr>
        <w:t xml:space="preserve"> </w:t>
      </w:r>
      <w:r>
        <w:rPr>
          <w:w w:val="105"/>
        </w:rPr>
        <w:t>comes</w:t>
      </w:r>
      <w:r>
        <w:rPr>
          <w:spacing w:val="5"/>
          <w:w w:val="105"/>
        </w:rPr>
        <w:t xml:space="preserve"> </w:t>
      </w:r>
      <w:r>
        <w:rPr>
          <w:w w:val="105"/>
        </w:rPr>
        <w:t>from</w:t>
      </w:r>
      <w:r>
        <w:rPr>
          <w:spacing w:val="5"/>
          <w:w w:val="105"/>
        </w:rPr>
        <w:t xml:space="preserve"> </w:t>
      </w:r>
      <w:r>
        <w:rPr>
          <w:w w:val="105"/>
        </w:rPr>
        <w:t>multiple</w:t>
      </w:r>
      <w:r>
        <w:rPr>
          <w:spacing w:val="6"/>
          <w:w w:val="105"/>
        </w:rPr>
        <w:t xml:space="preserve"> </w:t>
      </w:r>
      <w:r>
        <w:rPr>
          <w:w w:val="105"/>
        </w:rPr>
        <w:t>aspects</w:t>
      </w:r>
      <w:r>
        <w:rPr>
          <w:spacing w:val="5"/>
          <w:w w:val="105"/>
        </w:rPr>
        <w:t xml:space="preserve"> </w:t>
      </w:r>
      <w:r>
        <w:rPr>
          <w:w w:val="105"/>
        </w:rPr>
        <w:t>of</w:t>
      </w:r>
      <w:r>
        <w:rPr>
          <w:spacing w:val="5"/>
          <w:w w:val="105"/>
        </w:rPr>
        <w:t xml:space="preserve"> </w:t>
      </w:r>
      <w:r>
        <w:rPr>
          <w:w w:val="105"/>
        </w:rPr>
        <w:t>the</w:t>
      </w:r>
      <w:r>
        <w:rPr>
          <w:spacing w:val="4"/>
          <w:w w:val="105"/>
        </w:rPr>
        <w:t xml:space="preserve"> </w:t>
      </w:r>
      <w:r>
        <w:rPr>
          <w:w w:val="105"/>
        </w:rPr>
        <w:t>observed</w:t>
      </w:r>
      <w:r>
        <w:rPr>
          <w:spacing w:val="5"/>
          <w:w w:val="105"/>
        </w:rPr>
        <w:t xml:space="preserve"> </w:t>
      </w:r>
      <w:r>
        <w:rPr>
          <w:w w:val="105"/>
        </w:rPr>
        <w:t>effect.</w:t>
      </w:r>
    </w:p>
    <w:p w14:paraId="25E5BB63" w14:textId="77777777" w:rsidR="00735E2D" w:rsidRDefault="00000000">
      <w:pPr>
        <w:pStyle w:val="BodyText"/>
      </w:pPr>
      <w:r>
        <w:rPr>
          <w:rFonts w:ascii="Trebuchet MS"/>
          <w:sz w:val="12"/>
        </w:rPr>
        <w:t xml:space="preserve">549    </w:t>
      </w:r>
      <w:r>
        <w:rPr>
          <w:rFonts w:ascii="Trebuchet MS"/>
          <w:spacing w:val="19"/>
          <w:sz w:val="12"/>
        </w:rPr>
        <w:t xml:space="preserve"> </w:t>
      </w:r>
      <w:r>
        <w:rPr>
          <w:w w:val="105"/>
        </w:rPr>
        <w:t>Updating</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associations</w:t>
      </w:r>
      <w:r>
        <w:rPr>
          <w:spacing w:val="5"/>
          <w:w w:val="105"/>
        </w:rPr>
        <w:t xml:space="preserve"> </w:t>
      </w:r>
      <w:r>
        <w:rPr>
          <w:w w:val="105"/>
        </w:rPr>
        <w:t>is</w:t>
      </w:r>
      <w:r>
        <w:rPr>
          <w:spacing w:val="5"/>
          <w:w w:val="105"/>
        </w:rPr>
        <w:t xml:space="preserve"> </w:t>
      </w:r>
      <w:r>
        <w:rPr>
          <w:w w:val="105"/>
        </w:rPr>
        <w:t>somewhat</w:t>
      </w:r>
      <w:r>
        <w:rPr>
          <w:spacing w:val="5"/>
          <w:w w:val="105"/>
        </w:rPr>
        <w:t xml:space="preserve"> </w:t>
      </w:r>
      <w:r>
        <w:rPr>
          <w:w w:val="105"/>
        </w:rPr>
        <w:t>slow</w:t>
      </w:r>
      <w:r>
        <w:rPr>
          <w:spacing w:val="6"/>
          <w:w w:val="105"/>
        </w:rPr>
        <w:t xml:space="preserve"> </w:t>
      </w:r>
      <w:r>
        <w:rPr>
          <w:w w:val="105"/>
        </w:rPr>
        <w:t>and</w:t>
      </w:r>
      <w:r>
        <w:rPr>
          <w:spacing w:val="5"/>
          <w:w w:val="105"/>
        </w:rPr>
        <w:t xml:space="preserve"> </w:t>
      </w:r>
      <w:r>
        <w:rPr>
          <w:w w:val="105"/>
        </w:rPr>
        <w:t>seemingly</w:t>
      </w:r>
      <w:r>
        <w:rPr>
          <w:spacing w:val="6"/>
          <w:w w:val="105"/>
        </w:rPr>
        <w:t xml:space="preserve"> </w:t>
      </w:r>
      <w:r>
        <w:rPr>
          <w:w w:val="105"/>
        </w:rPr>
        <w:t>inflexible</w:t>
      </w:r>
      <w:r>
        <w:rPr>
          <w:spacing w:val="4"/>
          <w:w w:val="105"/>
        </w:rPr>
        <w:t xml:space="preserve"> </w:t>
      </w:r>
      <w:r>
        <w:rPr>
          <w:w w:val="105"/>
        </w:rPr>
        <w:t>to</w:t>
      </w:r>
      <w:r>
        <w:rPr>
          <w:spacing w:val="6"/>
          <w:w w:val="105"/>
        </w:rPr>
        <w:t xml:space="preserve"> </w:t>
      </w:r>
      <w:r>
        <w:rPr>
          <w:w w:val="105"/>
        </w:rPr>
        <w:t>changes</w:t>
      </w:r>
      <w:r>
        <w:rPr>
          <w:spacing w:val="5"/>
          <w:w w:val="105"/>
        </w:rPr>
        <w:t xml:space="preserve"> </w:t>
      </w:r>
      <w:r>
        <w:rPr>
          <w:w w:val="105"/>
        </w:rPr>
        <w:t>in</w:t>
      </w:r>
      <w:r>
        <w:rPr>
          <w:spacing w:val="5"/>
          <w:w w:val="105"/>
        </w:rPr>
        <w:t xml:space="preserve"> </w:t>
      </w:r>
      <w:r>
        <w:rPr>
          <w:w w:val="105"/>
        </w:rPr>
        <w:t>the</w:t>
      </w:r>
    </w:p>
    <w:p w14:paraId="795294E9" w14:textId="77777777" w:rsidR="00735E2D" w:rsidRDefault="00000000">
      <w:pPr>
        <w:pStyle w:val="BodyText"/>
      </w:pPr>
      <w:r>
        <w:rPr>
          <w:rFonts w:ascii="Trebuchet MS"/>
          <w:sz w:val="12"/>
        </w:rPr>
        <w:t xml:space="preserve">550    </w:t>
      </w:r>
      <w:r>
        <w:rPr>
          <w:rFonts w:ascii="Trebuchet MS"/>
          <w:spacing w:val="19"/>
          <w:sz w:val="12"/>
        </w:rPr>
        <w:t xml:space="preserve"> </w:t>
      </w:r>
      <w:r>
        <w:rPr>
          <w:w w:val="105"/>
        </w:rPr>
        <w:t>acquired</w:t>
      </w:r>
      <w:r>
        <w:rPr>
          <w:spacing w:val="-2"/>
          <w:w w:val="105"/>
        </w:rPr>
        <w:t xml:space="preserve"> </w:t>
      </w:r>
      <w:r>
        <w:rPr>
          <w:w w:val="105"/>
        </w:rPr>
        <w:t>associations</w:t>
      </w:r>
      <w:r>
        <w:rPr>
          <w:spacing w:val="-2"/>
          <w:w w:val="105"/>
        </w:rPr>
        <w:t xml:space="preserve"> </w:t>
      </w:r>
      <w:r>
        <w:rPr>
          <w:w w:val="105"/>
        </w:rPr>
        <w:t>(</w:t>
      </w:r>
      <w:proofErr w:type="spellStart"/>
      <w:r>
        <w:rPr>
          <w:w w:val="105"/>
        </w:rPr>
        <w:t>Makovski</w:t>
      </w:r>
      <w:proofErr w:type="spellEnd"/>
      <w:r>
        <w:rPr>
          <w:spacing w:val="-2"/>
          <w:w w:val="105"/>
        </w:rPr>
        <w:t xml:space="preserve"> </w:t>
      </w:r>
      <w:r>
        <w:rPr>
          <w:w w:val="105"/>
        </w:rPr>
        <w:t>&amp;</w:t>
      </w:r>
      <w:r>
        <w:rPr>
          <w:spacing w:val="-3"/>
          <w:w w:val="105"/>
        </w:rPr>
        <w:t xml:space="preserve"> </w:t>
      </w:r>
      <w:r>
        <w:rPr>
          <w:w w:val="105"/>
        </w:rPr>
        <w:t>Jiang,</w:t>
      </w:r>
      <w:r>
        <w:rPr>
          <w:spacing w:val="-3"/>
          <w:w w:val="105"/>
        </w:rPr>
        <w:t xml:space="preserve"> </w:t>
      </w:r>
      <w:r>
        <w:rPr>
          <w:w w:val="105"/>
        </w:rPr>
        <w:t>2011;</w:t>
      </w:r>
      <w:r>
        <w:rPr>
          <w:spacing w:val="-2"/>
          <w:w w:val="105"/>
        </w:rPr>
        <w:t xml:space="preserve"> </w:t>
      </w:r>
      <w:r>
        <w:rPr>
          <w:w w:val="105"/>
        </w:rPr>
        <w:t>Manginelli</w:t>
      </w:r>
      <w:r>
        <w:rPr>
          <w:spacing w:val="-2"/>
          <w:w w:val="105"/>
        </w:rPr>
        <w:t xml:space="preserve"> </w:t>
      </w:r>
      <w:r>
        <w:rPr>
          <w:w w:val="105"/>
        </w:rPr>
        <w:t>&amp;</w:t>
      </w:r>
      <w:r>
        <w:rPr>
          <w:spacing w:val="-3"/>
          <w:w w:val="105"/>
        </w:rPr>
        <w:t xml:space="preserve"> </w:t>
      </w:r>
      <w:r>
        <w:rPr>
          <w:w w:val="105"/>
        </w:rPr>
        <w:t>Pollmann,</w:t>
      </w:r>
      <w:r>
        <w:rPr>
          <w:spacing w:val="-2"/>
          <w:w w:val="105"/>
        </w:rPr>
        <w:t xml:space="preserve"> </w:t>
      </w:r>
      <w:r>
        <w:rPr>
          <w:w w:val="105"/>
        </w:rPr>
        <w:t>2009;</w:t>
      </w:r>
      <w:r>
        <w:rPr>
          <w:spacing w:val="-3"/>
          <w:w w:val="105"/>
        </w:rPr>
        <w:t xml:space="preserve"> </w:t>
      </w:r>
      <w:proofErr w:type="spellStart"/>
      <w:r>
        <w:rPr>
          <w:w w:val="105"/>
        </w:rPr>
        <w:t>Zellin</w:t>
      </w:r>
      <w:proofErr w:type="spellEnd"/>
      <w:r>
        <w:rPr>
          <w:spacing w:val="-2"/>
          <w:w w:val="105"/>
        </w:rPr>
        <w:t xml:space="preserve"> </w:t>
      </w:r>
      <w:r>
        <w:rPr>
          <w:w w:val="105"/>
        </w:rPr>
        <w:t>et</w:t>
      </w:r>
      <w:r>
        <w:rPr>
          <w:spacing w:val="-2"/>
          <w:w w:val="105"/>
        </w:rPr>
        <w:t xml:space="preserve"> </w:t>
      </w:r>
      <w:r>
        <w:rPr>
          <w:w w:val="105"/>
        </w:rPr>
        <w:t>al.,</w:t>
      </w:r>
    </w:p>
    <w:p w14:paraId="7027A794" w14:textId="77777777" w:rsidR="00735E2D" w:rsidRDefault="00000000">
      <w:pPr>
        <w:pStyle w:val="BodyText"/>
        <w:spacing w:before="175"/>
      </w:pPr>
      <w:r>
        <w:rPr>
          <w:rFonts w:ascii="Trebuchet MS"/>
          <w:sz w:val="12"/>
        </w:rPr>
        <w:t xml:space="preserve">551    </w:t>
      </w:r>
      <w:r>
        <w:rPr>
          <w:rFonts w:ascii="Trebuchet MS"/>
          <w:spacing w:val="19"/>
          <w:sz w:val="12"/>
        </w:rPr>
        <w:t xml:space="preserve"> </w:t>
      </w:r>
      <w:r>
        <w:rPr>
          <w:w w:val="105"/>
        </w:rPr>
        <w:t>2013;</w:t>
      </w:r>
      <w:r>
        <w:rPr>
          <w:spacing w:val="10"/>
          <w:w w:val="105"/>
        </w:rPr>
        <w:t xml:space="preserve"> </w:t>
      </w:r>
      <w:r>
        <w:rPr>
          <w:w w:val="105"/>
        </w:rPr>
        <w:t>e.g.,</w:t>
      </w:r>
      <w:r>
        <w:rPr>
          <w:spacing w:val="10"/>
          <w:w w:val="105"/>
        </w:rPr>
        <w:t xml:space="preserve"> </w:t>
      </w:r>
      <w:r>
        <w:rPr>
          <w:rFonts w:ascii="Palatino Linotype"/>
          <w:b/>
          <w:w w:val="105"/>
        </w:rPr>
        <w:t>zellin2011?</w:t>
      </w:r>
      <w:r>
        <w:rPr>
          <w:w w:val="105"/>
        </w:rPr>
        <w:t>),</w:t>
      </w:r>
      <w:r>
        <w:rPr>
          <w:spacing w:val="10"/>
          <w:w w:val="105"/>
        </w:rPr>
        <w:t xml:space="preserve"> </w:t>
      </w:r>
      <w:r>
        <w:rPr>
          <w:w w:val="105"/>
        </w:rPr>
        <w:t>and</w:t>
      </w:r>
      <w:r>
        <w:rPr>
          <w:spacing w:val="11"/>
          <w:w w:val="105"/>
        </w:rPr>
        <w:t xml:space="preserve"> </w:t>
      </w:r>
      <w:r>
        <w:rPr>
          <w:w w:val="105"/>
        </w:rPr>
        <w:t>therefore</w:t>
      </w:r>
      <w:r>
        <w:rPr>
          <w:spacing w:val="10"/>
          <w:w w:val="105"/>
        </w:rPr>
        <w:t xml:space="preserve"> </w:t>
      </w:r>
      <w:r>
        <w:rPr>
          <w:w w:val="105"/>
        </w:rPr>
        <w:t>perhaps</w:t>
      </w:r>
      <w:r>
        <w:rPr>
          <w:spacing w:val="11"/>
          <w:w w:val="105"/>
        </w:rPr>
        <w:t xml:space="preserve"> </w:t>
      </w:r>
      <w:r>
        <w:rPr>
          <w:w w:val="105"/>
        </w:rPr>
        <w:t>reflects</w:t>
      </w:r>
      <w:r>
        <w:rPr>
          <w:spacing w:val="10"/>
          <w:w w:val="105"/>
        </w:rPr>
        <w:t xml:space="preserve"> </w:t>
      </w:r>
      <w:r>
        <w:rPr>
          <w:w w:val="105"/>
        </w:rPr>
        <w:t>a</w:t>
      </w:r>
      <w:r>
        <w:rPr>
          <w:spacing w:val="10"/>
          <w:w w:val="105"/>
        </w:rPr>
        <w:t xml:space="preserve"> </w:t>
      </w:r>
      <w:r>
        <w:rPr>
          <w:w w:val="105"/>
        </w:rPr>
        <w:t>habitual</w:t>
      </w:r>
      <w:r>
        <w:rPr>
          <w:spacing w:val="10"/>
          <w:w w:val="105"/>
        </w:rPr>
        <w:t xml:space="preserve"> </w:t>
      </w:r>
      <w:r>
        <w:rPr>
          <w:w w:val="105"/>
        </w:rPr>
        <w:t>form</w:t>
      </w:r>
      <w:r>
        <w:rPr>
          <w:spacing w:val="11"/>
          <w:w w:val="105"/>
        </w:rPr>
        <w:t xml:space="preserve"> </w:t>
      </w:r>
      <w:r>
        <w:rPr>
          <w:w w:val="105"/>
        </w:rPr>
        <w:t>of</w:t>
      </w:r>
      <w:r>
        <w:rPr>
          <w:spacing w:val="10"/>
          <w:w w:val="105"/>
        </w:rPr>
        <w:t xml:space="preserve"> </w:t>
      </w:r>
      <w:proofErr w:type="spellStart"/>
      <w:r>
        <w:rPr>
          <w:w w:val="105"/>
        </w:rPr>
        <w:t>behaviour</w:t>
      </w:r>
      <w:proofErr w:type="spellEnd"/>
      <w:r>
        <w:rPr>
          <w:w w:val="105"/>
        </w:rPr>
        <w:t>.</w:t>
      </w:r>
      <w:r>
        <w:rPr>
          <w:spacing w:val="35"/>
          <w:w w:val="105"/>
        </w:rPr>
        <w:t xml:space="preserve"> </w:t>
      </w:r>
      <w:r>
        <w:rPr>
          <w:w w:val="105"/>
        </w:rPr>
        <w:t>In</w:t>
      </w:r>
    </w:p>
    <w:p w14:paraId="3C54B933" w14:textId="77777777" w:rsidR="00735E2D" w:rsidRDefault="00000000">
      <w:pPr>
        <w:pStyle w:val="BodyText"/>
        <w:spacing w:before="182"/>
      </w:pPr>
      <w:r>
        <w:rPr>
          <w:rFonts w:ascii="Trebuchet MS"/>
          <w:sz w:val="12"/>
        </w:rPr>
        <w:t xml:space="preserve">552    </w:t>
      </w:r>
      <w:r>
        <w:rPr>
          <w:rFonts w:ascii="Trebuchet MS"/>
          <w:spacing w:val="19"/>
          <w:sz w:val="12"/>
        </w:rPr>
        <w:t xml:space="preserve"> </w:t>
      </w:r>
      <w:r>
        <w:rPr>
          <w:w w:val="105"/>
        </w:rPr>
        <w:t>addition,</w:t>
      </w:r>
      <w:r>
        <w:rPr>
          <w:spacing w:val="6"/>
          <w:w w:val="105"/>
        </w:rPr>
        <w:t xml:space="preserve"> </w:t>
      </w:r>
      <w:r>
        <w:rPr>
          <w:w w:val="105"/>
        </w:rPr>
        <w:t>contextual</w:t>
      </w:r>
      <w:r>
        <w:rPr>
          <w:spacing w:val="5"/>
          <w:w w:val="105"/>
        </w:rPr>
        <w:t xml:space="preserve"> </w:t>
      </w:r>
      <w:r>
        <w:rPr>
          <w:w w:val="105"/>
        </w:rPr>
        <w:t>cuing</w:t>
      </w:r>
      <w:r>
        <w:rPr>
          <w:spacing w:val="7"/>
          <w:w w:val="105"/>
        </w:rPr>
        <w:t xml:space="preserve"> </w:t>
      </w:r>
      <w:r>
        <w:rPr>
          <w:w w:val="105"/>
        </w:rPr>
        <w:t>has</w:t>
      </w:r>
      <w:r>
        <w:rPr>
          <w:spacing w:val="5"/>
          <w:w w:val="105"/>
        </w:rPr>
        <w:t xml:space="preserve"> </w:t>
      </w:r>
      <w:r>
        <w:rPr>
          <w:w w:val="105"/>
        </w:rPr>
        <w:t>frequently</w:t>
      </w:r>
      <w:r>
        <w:rPr>
          <w:spacing w:val="6"/>
          <w:w w:val="105"/>
        </w:rPr>
        <w:t xml:space="preserve"> </w:t>
      </w:r>
      <w:r>
        <w:rPr>
          <w:w w:val="105"/>
        </w:rPr>
        <w:t>been</w:t>
      </w:r>
      <w:r>
        <w:rPr>
          <w:spacing w:val="6"/>
          <w:w w:val="105"/>
        </w:rPr>
        <w:t xml:space="preserve"> </w:t>
      </w:r>
      <w:r>
        <w:rPr>
          <w:w w:val="105"/>
        </w:rPr>
        <w:t>observed</w:t>
      </w:r>
      <w:r>
        <w:rPr>
          <w:spacing w:val="7"/>
          <w:w w:val="105"/>
        </w:rPr>
        <w:t xml:space="preserve"> </w:t>
      </w:r>
      <w:r>
        <w:rPr>
          <w:w w:val="105"/>
        </w:rPr>
        <w:t>in</w:t>
      </w:r>
      <w:r>
        <w:rPr>
          <w:spacing w:val="5"/>
          <w:w w:val="105"/>
        </w:rPr>
        <w:t xml:space="preserve"> </w:t>
      </w:r>
      <w:r>
        <w:rPr>
          <w:w w:val="105"/>
        </w:rPr>
        <w:t>the</w:t>
      </w:r>
      <w:r>
        <w:rPr>
          <w:spacing w:val="6"/>
          <w:w w:val="105"/>
        </w:rPr>
        <w:t xml:space="preserve"> </w:t>
      </w:r>
      <w:r>
        <w:rPr>
          <w:w w:val="105"/>
        </w:rPr>
        <w:t>absence</w:t>
      </w:r>
      <w:r>
        <w:rPr>
          <w:spacing w:val="6"/>
          <w:w w:val="105"/>
        </w:rPr>
        <w:t xml:space="preserve"> </w:t>
      </w:r>
      <w:r>
        <w:rPr>
          <w:w w:val="105"/>
        </w:rPr>
        <w:t>of</w:t>
      </w:r>
      <w:r>
        <w:rPr>
          <w:spacing w:val="6"/>
          <w:w w:val="105"/>
        </w:rPr>
        <w:t xml:space="preserve"> </w:t>
      </w:r>
      <w:r>
        <w:rPr>
          <w:w w:val="105"/>
        </w:rPr>
        <w:t>above-</w:t>
      </w:r>
      <w:proofErr w:type="gramStart"/>
      <w:r>
        <w:rPr>
          <w:w w:val="105"/>
        </w:rPr>
        <w:t>chance</w:t>
      </w:r>
      <w:proofErr w:type="gramEnd"/>
    </w:p>
    <w:p w14:paraId="1951AAAD" w14:textId="77777777" w:rsidR="00735E2D" w:rsidRDefault="00000000">
      <w:pPr>
        <w:pStyle w:val="BodyText"/>
      </w:pPr>
      <w:r>
        <w:rPr>
          <w:rFonts w:ascii="Trebuchet MS"/>
          <w:sz w:val="12"/>
        </w:rPr>
        <w:t xml:space="preserve">553    </w:t>
      </w:r>
      <w:r>
        <w:rPr>
          <w:rFonts w:ascii="Trebuchet MS"/>
          <w:spacing w:val="19"/>
          <w:sz w:val="12"/>
        </w:rPr>
        <w:t xml:space="preserve"> </w:t>
      </w:r>
      <w:r>
        <w:rPr>
          <w:w w:val="105"/>
        </w:rPr>
        <w:t>recognition</w:t>
      </w:r>
      <w:r>
        <w:rPr>
          <w:spacing w:val="-1"/>
          <w:w w:val="105"/>
        </w:rPr>
        <w:t xml:space="preserve"> </w:t>
      </w:r>
      <w:r>
        <w:rPr>
          <w:w w:val="105"/>
        </w:rPr>
        <w:t>memory</w:t>
      </w:r>
      <w:r>
        <w:rPr>
          <w:spacing w:val="-1"/>
          <w:w w:val="105"/>
        </w:rPr>
        <w:t xml:space="preserve"> </w:t>
      </w:r>
      <w:r>
        <w:rPr>
          <w:w w:val="105"/>
        </w:rPr>
        <w:t>for the</w:t>
      </w:r>
      <w:r>
        <w:rPr>
          <w:spacing w:val="-2"/>
          <w:w w:val="105"/>
        </w:rPr>
        <w:t xml:space="preserve"> </w:t>
      </w:r>
      <w:r>
        <w:rPr>
          <w:w w:val="105"/>
        </w:rPr>
        <w:t>repeating search configurations</w:t>
      </w:r>
      <w:r>
        <w:rPr>
          <w:spacing w:val="-1"/>
          <w:w w:val="105"/>
        </w:rPr>
        <w:t xml:space="preserve"> </w:t>
      </w:r>
      <w:r>
        <w:rPr>
          <w:w w:val="105"/>
        </w:rPr>
        <w:t>(e.g.,</w:t>
      </w:r>
      <w:r>
        <w:rPr>
          <w:spacing w:val="-1"/>
          <w:w w:val="105"/>
        </w:rPr>
        <w:t xml:space="preserve"> </w:t>
      </w:r>
      <w:proofErr w:type="spellStart"/>
      <w:r>
        <w:rPr>
          <w:w w:val="105"/>
        </w:rPr>
        <w:t>Colagiuri</w:t>
      </w:r>
      <w:proofErr w:type="spellEnd"/>
      <w:r>
        <w:rPr>
          <w:w w:val="105"/>
        </w:rPr>
        <w:t xml:space="preserve"> &amp;</w:t>
      </w:r>
      <w:r>
        <w:rPr>
          <w:spacing w:val="-1"/>
          <w:w w:val="105"/>
        </w:rPr>
        <w:t xml:space="preserve"> </w:t>
      </w:r>
      <w:r>
        <w:rPr>
          <w:w w:val="105"/>
        </w:rPr>
        <w:t>Livesey,</w:t>
      </w:r>
    </w:p>
    <w:p w14:paraId="6D0D7DD2" w14:textId="77777777" w:rsidR="00735E2D" w:rsidRDefault="00000000">
      <w:pPr>
        <w:pStyle w:val="BodyText"/>
      </w:pPr>
      <w:r>
        <w:rPr>
          <w:rFonts w:ascii="Trebuchet MS"/>
          <w:sz w:val="12"/>
        </w:rPr>
        <w:t xml:space="preserve">554    </w:t>
      </w:r>
      <w:r>
        <w:rPr>
          <w:rFonts w:ascii="Trebuchet MS"/>
          <w:spacing w:val="19"/>
          <w:sz w:val="12"/>
        </w:rPr>
        <w:t xml:space="preserve"> </w:t>
      </w:r>
      <w:r>
        <w:t>2016),</w:t>
      </w:r>
      <w:r>
        <w:rPr>
          <w:spacing w:val="36"/>
        </w:rPr>
        <w:t xml:space="preserve"> </w:t>
      </w:r>
      <w:r>
        <w:t>which</w:t>
      </w:r>
      <w:r>
        <w:rPr>
          <w:spacing w:val="36"/>
        </w:rPr>
        <w:t xml:space="preserve"> </w:t>
      </w:r>
      <w:r>
        <w:t>suggests</w:t>
      </w:r>
      <w:r>
        <w:rPr>
          <w:spacing w:val="38"/>
        </w:rPr>
        <w:t xml:space="preserve"> </w:t>
      </w:r>
      <w:r>
        <w:t>a</w:t>
      </w:r>
      <w:r>
        <w:rPr>
          <w:spacing w:val="36"/>
        </w:rPr>
        <w:t xml:space="preserve"> </w:t>
      </w:r>
      <w:r>
        <w:t>non-conscious,</w:t>
      </w:r>
      <w:r>
        <w:rPr>
          <w:spacing w:val="36"/>
        </w:rPr>
        <w:t xml:space="preserve"> </w:t>
      </w:r>
      <w:r>
        <w:t>automatically</w:t>
      </w:r>
      <w:r>
        <w:rPr>
          <w:spacing w:val="37"/>
        </w:rPr>
        <w:t xml:space="preserve"> </w:t>
      </w:r>
      <w:r>
        <w:t>evoked</w:t>
      </w:r>
      <w:r>
        <w:rPr>
          <w:spacing w:val="38"/>
        </w:rPr>
        <w:t xml:space="preserve"> </w:t>
      </w:r>
      <w:r>
        <w:t>form</w:t>
      </w:r>
      <w:r>
        <w:rPr>
          <w:spacing w:val="37"/>
        </w:rPr>
        <w:t xml:space="preserve"> </w:t>
      </w:r>
      <w:r>
        <w:t>of</w:t>
      </w:r>
      <w:r>
        <w:rPr>
          <w:spacing w:val="36"/>
        </w:rPr>
        <w:t xml:space="preserve"> </w:t>
      </w:r>
      <w:proofErr w:type="spellStart"/>
      <w:r>
        <w:t>behaviour</w:t>
      </w:r>
      <w:proofErr w:type="spellEnd"/>
      <w:r>
        <w:t>.</w:t>
      </w:r>
      <w:r>
        <w:rPr>
          <w:spacing w:val="69"/>
        </w:rPr>
        <w:t xml:space="preserve"> </w:t>
      </w:r>
      <w:r>
        <w:t>Despite</w:t>
      </w:r>
    </w:p>
    <w:p w14:paraId="39A0CC5D" w14:textId="77777777" w:rsidR="00735E2D" w:rsidRDefault="00000000">
      <w:pPr>
        <w:pStyle w:val="BodyText"/>
        <w:spacing w:before="203"/>
      </w:pPr>
      <w:r>
        <w:rPr>
          <w:rFonts w:ascii="Trebuchet MS"/>
          <w:sz w:val="12"/>
        </w:rPr>
        <w:t xml:space="preserve">555    </w:t>
      </w:r>
      <w:r>
        <w:rPr>
          <w:rFonts w:ascii="Trebuchet MS"/>
          <w:spacing w:val="19"/>
          <w:sz w:val="12"/>
        </w:rPr>
        <w:t xml:space="preserve"> </w:t>
      </w:r>
      <w:r>
        <w:rPr>
          <w:w w:val="105"/>
        </w:rPr>
        <w:t>this</w:t>
      </w:r>
      <w:r>
        <w:rPr>
          <w:spacing w:val="22"/>
          <w:w w:val="105"/>
        </w:rPr>
        <w:t xml:space="preserve"> </w:t>
      </w:r>
      <w:r>
        <w:rPr>
          <w:w w:val="105"/>
        </w:rPr>
        <w:t>persistent</w:t>
      </w:r>
      <w:r>
        <w:rPr>
          <w:spacing w:val="22"/>
          <w:w w:val="105"/>
        </w:rPr>
        <w:t xml:space="preserve"> </w:t>
      </w:r>
      <w:proofErr w:type="spellStart"/>
      <w:r>
        <w:rPr>
          <w:w w:val="105"/>
        </w:rPr>
        <w:t>characterisation</w:t>
      </w:r>
      <w:proofErr w:type="spellEnd"/>
      <w:r>
        <w:rPr>
          <w:w w:val="105"/>
        </w:rPr>
        <w:t>,</w:t>
      </w:r>
      <w:r>
        <w:rPr>
          <w:spacing w:val="23"/>
          <w:w w:val="105"/>
        </w:rPr>
        <w:t xml:space="preserve"> </w:t>
      </w:r>
      <w:r>
        <w:rPr>
          <w:w w:val="105"/>
        </w:rPr>
        <w:t>the</w:t>
      </w:r>
      <w:r>
        <w:rPr>
          <w:spacing w:val="21"/>
          <w:w w:val="105"/>
        </w:rPr>
        <w:t xml:space="preserve"> </w:t>
      </w:r>
      <w:r>
        <w:rPr>
          <w:w w:val="105"/>
        </w:rPr>
        <w:t>automaticity</w:t>
      </w:r>
      <w:r>
        <w:rPr>
          <w:spacing w:val="22"/>
          <w:w w:val="105"/>
        </w:rPr>
        <w:t xml:space="preserve"> </w:t>
      </w:r>
      <w:r>
        <w:rPr>
          <w:w w:val="105"/>
        </w:rPr>
        <w:t>(or</w:t>
      </w:r>
      <w:r>
        <w:rPr>
          <w:spacing w:val="21"/>
          <w:w w:val="105"/>
        </w:rPr>
        <w:t xml:space="preserve"> </w:t>
      </w:r>
      <w:r>
        <w:rPr>
          <w:w w:val="105"/>
        </w:rPr>
        <w:t>controllability)</w:t>
      </w:r>
      <w:r>
        <w:rPr>
          <w:spacing w:val="21"/>
          <w:w w:val="105"/>
        </w:rPr>
        <w:t xml:space="preserve"> </w:t>
      </w:r>
      <w:r>
        <w:rPr>
          <w:w w:val="105"/>
        </w:rPr>
        <w:t>of</w:t>
      </w:r>
      <w:r>
        <w:rPr>
          <w:spacing w:val="22"/>
          <w:w w:val="105"/>
        </w:rPr>
        <w:t xml:space="preserve"> </w:t>
      </w:r>
      <w:r>
        <w:rPr>
          <w:w w:val="105"/>
        </w:rPr>
        <w:t>CC</w:t>
      </w:r>
      <w:r>
        <w:rPr>
          <w:spacing w:val="22"/>
          <w:w w:val="105"/>
        </w:rPr>
        <w:t xml:space="preserve"> </w:t>
      </w:r>
      <w:r>
        <w:rPr>
          <w:w w:val="105"/>
        </w:rPr>
        <w:t>has</w:t>
      </w:r>
      <w:r>
        <w:rPr>
          <w:spacing w:val="22"/>
          <w:w w:val="105"/>
        </w:rPr>
        <w:t xml:space="preserve"> </w:t>
      </w:r>
      <w:r>
        <w:rPr>
          <w:w w:val="105"/>
        </w:rPr>
        <w:t>rarely</w:t>
      </w:r>
      <w:r>
        <w:rPr>
          <w:spacing w:val="21"/>
          <w:w w:val="105"/>
        </w:rPr>
        <w:t xml:space="preserve"> </w:t>
      </w:r>
      <w:proofErr w:type="gramStart"/>
      <w:r>
        <w:rPr>
          <w:w w:val="105"/>
        </w:rPr>
        <w:t>been</w:t>
      </w:r>
      <w:proofErr w:type="gramEnd"/>
    </w:p>
    <w:p w14:paraId="68CCD4FD" w14:textId="77777777" w:rsidR="00735E2D" w:rsidRDefault="00000000">
      <w:pPr>
        <w:pStyle w:val="BodyText"/>
      </w:pPr>
      <w:r>
        <w:rPr>
          <w:rFonts w:ascii="Trebuchet MS"/>
          <w:sz w:val="12"/>
        </w:rPr>
        <w:t xml:space="preserve">556    </w:t>
      </w:r>
      <w:r>
        <w:rPr>
          <w:rFonts w:ascii="Trebuchet MS"/>
          <w:spacing w:val="19"/>
          <w:sz w:val="12"/>
        </w:rPr>
        <w:t xml:space="preserve"> </w:t>
      </w:r>
      <w:r>
        <w:rPr>
          <w:w w:val="105"/>
        </w:rPr>
        <w:t>directly</w:t>
      </w:r>
      <w:r>
        <w:rPr>
          <w:spacing w:val="13"/>
          <w:w w:val="105"/>
        </w:rPr>
        <w:t xml:space="preserve"> </w:t>
      </w:r>
      <w:r>
        <w:rPr>
          <w:w w:val="105"/>
        </w:rPr>
        <w:t>tested</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literature.</w:t>
      </w:r>
      <w:r>
        <w:rPr>
          <w:spacing w:val="40"/>
          <w:w w:val="105"/>
        </w:rPr>
        <w:t xml:space="preserve"> </w:t>
      </w:r>
      <w:r>
        <w:rPr>
          <w:w w:val="105"/>
        </w:rPr>
        <w:t>To</w:t>
      </w:r>
      <w:r>
        <w:rPr>
          <w:spacing w:val="13"/>
          <w:w w:val="105"/>
        </w:rPr>
        <w:t xml:space="preserve"> </w:t>
      </w:r>
      <w:r>
        <w:rPr>
          <w:w w:val="105"/>
        </w:rPr>
        <w:t>our</w:t>
      </w:r>
      <w:r>
        <w:rPr>
          <w:spacing w:val="13"/>
          <w:w w:val="105"/>
        </w:rPr>
        <w:t xml:space="preserve"> </w:t>
      </w:r>
      <w:r>
        <w:rPr>
          <w:w w:val="105"/>
        </w:rPr>
        <w:t>knowledge,</w:t>
      </w:r>
      <w:r>
        <w:rPr>
          <w:spacing w:val="14"/>
          <w:w w:val="105"/>
        </w:rPr>
        <w:t xml:space="preserve"> </w:t>
      </w:r>
      <w:r>
        <w:rPr>
          <w:w w:val="105"/>
        </w:rPr>
        <w:t>only</w:t>
      </w:r>
      <w:r>
        <w:rPr>
          <w:spacing w:val="14"/>
          <w:w w:val="105"/>
        </w:rPr>
        <w:t xml:space="preserve"> </w:t>
      </w:r>
      <w:r>
        <w:rPr>
          <w:w w:val="105"/>
        </w:rPr>
        <w:t>the</w:t>
      </w:r>
      <w:r>
        <w:rPr>
          <w:spacing w:val="13"/>
          <w:w w:val="105"/>
        </w:rPr>
        <w:t xml:space="preserve"> </w:t>
      </w:r>
      <w:r>
        <w:rPr>
          <w:w w:val="105"/>
        </w:rPr>
        <w:t>experiments</w:t>
      </w:r>
      <w:r>
        <w:rPr>
          <w:spacing w:val="13"/>
          <w:w w:val="105"/>
        </w:rPr>
        <w:t xml:space="preserve"> </w:t>
      </w:r>
      <w:r>
        <w:rPr>
          <w:w w:val="105"/>
        </w:rPr>
        <w:t>of</w:t>
      </w:r>
      <w:r>
        <w:rPr>
          <w:spacing w:val="14"/>
          <w:w w:val="105"/>
        </w:rPr>
        <w:t xml:space="preserve"> </w:t>
      </w:r>
      <w:r>
        <w:rPr>
          <w:w w:val="105"/>
        </w:rPr>
        <w:t>Luque</w:t>
      </w:r>
      <w:r>
        <w:rPr>
          <w:spacing w:val="13"/>
          <w:w w:val="105"/>
        </w:rPr>
        <w:t xml:space="preserve"> </w:t>
      </w:r>
      <w:r>
        <w:rPr>
          <w:w w:val="105"/>
        </w:rPr>
        <w:t>and</w:t>
      </w:r>
    </w:p>
    <w:p w14:paraId="1513D983" w14:textId="77777777" w:rsidR="00735E2D" w:rsidRDefault="00000000">
      <w:pPr>
        <w:pStyle w:val="BodyText"/>
      </w:pPr>
      <w:r>
        <w:rPr>
          <w:rFonts w:ascii="Trebuchet MS"/>
          <w:sz w:val="12"/>
        </w:rPr>
        <w:t xml:space="preserve">557    </w:t>
      </w:r>
      <w:r>
        <w:rPr>
          <w:rFonts w:ascii="Trebuchet MS"/>
          <w:spacing w:val="19"/>
          <w:sz w:val="12"/>
        </w:rPr>
        <w:t xml:space="preserve"> </w:t>
      </w:r>
      <w:r>
        <w:t>colleagues</w:t>
      </w:r>
      <w:r>
        <w:rPr>
          <w:spacing w:val="34"/>
        </w:rPr>
        <w:t xml:space="preserve"> </w:t>
      </w:r>
      <w:r>
        <w:t>(Luque</w:t>
      </w:r>
      <w:r>
        <w:rPr>
          <w:spacing w:val="33"/>
        </w:rPr>
        <w:t xml:space="preserve"> </w:t>
      </w:r>
      <w:r>
        <w:t>et</w:t>
      </w:r>
      <w:r>
        <w:rPr>
          <w:spacing w:val="33"/>
        </w:rPr>
        <w:t xml:space="preserve"> </w:t>
      </w:r>
      <w:r>
        <w:t>al.,</w:t>
      </w:r>
      <w:r>
        <w:rPr>
          <w:spacing w:val="33"/>
        </w:rPr>
        <w:t xml:space="preserve"> </w:t>
      </w:r>
      <w:r>
        <w:t>2017;</w:t>
      </w:r>
      <w:r>
        <w:rPr>
          <w:spacing w:val="33"/>
        </w:rPr>
        <w:t xml:space="preserve"> </w:t>
      </w:r>
      <w:r>
        <w:t>Luque</w:t>
      </w:r>
      <w:r>
        <w:rPr>
          <w:spacing w:val="32"/>
        </w:rPr>
        <w:t xml:space="preserve"> </w:t>
      </w:r>
      <w:r>
        <w:t>et</w:t>
      </w:r>
      <w:r>
        <w:rPr>
          <w:spacing w:val="33"/>
        </w:rPr>
        <w:t xml:space="preserve"> </w:t>
      </w:r>
      <w:r>
        <w:t>al.,</w:t>
      </w:r>
      <w:r>
        <w:rPr>
          <w:spacing w:val="34"/>
        </w:rPr>
        <w:t xml:space="preserve"> </w:t>
      </w:r>
      <w:r>
        <w:t>2021)</w:t>
      </w:r>
      <w:r>
        <w:rPr>
          <w:spacing w:val="33"/>
        </w:rPr>
        <w:t xml:space="preserve"> </w:t>
      </w:r>
      <w:r>
        <w:t>have</w:t>
      </w:r>
      <w:r>
        <w:rPr>
          <w:spacing w:val="34"/>
        </w:rPr>
        <w:t xml:space="preserve"> </w:t>
      </w:r>
      <w:r>
        <w:t>directly</w:t>
      </w:r>
      <w:r>
        <w:rPr>
          <w:spacing w:val="32"/>
        </w:rPr>
        <w:t xml:space="preserve"> </w:t>
      </w:r>
      <w:r>
        <w:t>assessed</w:t>
      </w:r>
      <w:r>
        <w:rPr>
          <w:spacing w:val="32"/>
        </w:rPr>
        <w:t xml:space="preserve"> </w:t>
      </w:r>
      <w:r>
        <w:t>this</w:t>
      </w:r>
      <w:r>
        <w:rPr>
          <w:spacing w:val="33"/>
        </w:rPr>
        <w:t xml:space="preserve"> </w:t>
      </w:r>
      <w:r>
        <w:t>aspect</w:t>
      </w:r>
      <w:r>
        <w:rPr>
          <w:spacing w:val="34"/>
        </w:rPr>
        <w:t xml:space="preserve"> </w:t>
      </w:r>
      <w:r>
        <w:t>of</w:t>
      </w:r>
      <w:r>
        <w:rPr>
          <w:spacing w:val="33"/>
        </w:rPr>
        <w:t xml:space="preserve"> </w:t>
      </w:r>
      <w:r>
        <w:t>CC,</w:t>
      </w:r>
    </w:p>
    <w:p w14:paraId="358C23C6" w14:textId="77777777" w:rsidR="00735E2D" w:rsidRDefault="00000000">
      <w:pPr>
        <w:pStyle w:val="BodyText"/>
      </w:pPr>
      <w:r>
        <w:rPr>
          <w:rFonts w:ascii="Trebuchet MS"/>
          <w:sz w:val="12"/>
        </w:rPr>
        <w:t xml:space="preserve">558    </w:t>
      </w:r>
      <w:r>
        <w:rPr>
          <w:rFonts w:ascii="Trebuchet MS"/>
          <w:spacing w:val="19"/>
          <w:sz w:val="12"/>
        </w:rPr>
        <w:t xml:space="preserve"> </w:t>
      </w:r>
      <w:r>
        <w:rPr>
          <w:w w:val="105"/>
        </w:rPr>
        <w:t>by</w:t>
      </w:r>
      <w:r>
        <w:rPr>
          <w:spacing w:val="9"/>
          <w:w w:val="105"/>
        </w:rPr>
        <w:t xml:space="preserve"> </w:t>
      </w:r>
      <w:r>
        <w:rPr>
          <w:w w:val="105"/>
        </w:rPr>
        <w:t>placing</w:t>
      </w:r>
      <w:r>
        <w:rPr>
          <w:spacing w:val="8"/>
          <w:w w:val="105"/>
        </w:rPr>
        <w:t xml:space="preserve"> </w:t>
      </w:r>
      <w:r>
        <w:rPr>
          <w:w w:val="105"/>
        </w:rPr>
        <w:t>the</w:t>
      </w:r>
      <w:r>
        <w:rPr>
          <w:spacing w:val="9"/>
          <w:w w:val="105"/>
        </w:rPr>
        <w:t xml:space="preserve"> </w:t>
      </w:r>
      <w:r>
        <w:rPr>
          <w:w w:val="105"/>
        </w:rPr>
        <w:t>influence</w:t>
      </w:r>
      <w:r>
        <w:rPr>
          <w:spacing w:val="8"/>
          <w:w w:val="105"/>
        </w:rPr>
        <w:t xml:space="preserve"> </w:t>
      </w:r>
      <w:r>
        <w:rPr>
          <w:w w:val="105"/>
        </w:rPr>
        <w:t>of</w:t>
      </w:r>
      <w:r>
        <w:rPr>
          <w:spacing w:val="9"/>
          <w:w w:val="105"/>
        </w:rPr>
        <w:t xml:space="preserve"> </w:t>
      </w:r>
      <w:r>
        <w:rPr>
          <w:w w:val="105"/>
        </w:rPr>
        <w:t>the</w:t>
      </w:r>
      <w:r>
        <w:rPr>
          <w:spacing w:val="9"/>
          <w:w w:val="105"/>
        </w:rPr>
        <w:t xml:space="preserve"> </w:t>
      </w:r>
      <w:r>
        <w:rPr>
          <w:w w:val="105"/>
        </w:rPr>
        <w:t>configuration</w:t>
      </w:r>
      <w:r>
        <w:rPr>
          <w:spacing w:val="9"/>
          <w:w w:val="105"/>
        </w:rPr>
        <w:t xml:space="preserve"> </w:t>
      </w:r>
      <w:r>
        <w:rPr>
          <w:w w:val="105"/>
        </w:rPr>
        <w:t>in</w:t>
      </w:r>
      <w:r>
        <w:rPr>
          <w:spacing w:val="8"/>
          <w:w w:val="105"/>
        </w:rPr>
        <w:t xml:space="preserve"> </w:t>
      </w:r>
      <w:r>
        <w:rPr>
          <w:w w:val="105"/>
        </w:rPr>
        <w:t>competition</w:t>
      </w:r>
      <w:r>
        <w:rPr>
          <w:spacing w:val="9"/>
          <w:w w:val="105"/>
        </w:rPr>
        <w:t xml:space="preserve"> </w:t>
      </w:r>
      <w:r>
        <w:rPr>
          <w:w w:val="105"/>
        </w:rPr>
        <w:t>with</w:t>
      </w:r>
      <w:r>
        <w:rPr>
          <w:spacing w:val="9"/>
          <w:w w:val="105"/>
        </w:rPr>
        <w:t xml:space="preserve"> </w:t>
      </w:r>
      <w:r>
        <w:rPr>
          <w:w w:val="105"/>
        </w:rPr>
        <w:t>top-down</w:t>
      </w:r>
      <w:r>
        <w:rPr>
          <w:spacing w:val="10"/>
          <w:w w:val="105"/>
        </w:rPr>
        <w:t xml:space="preserve"> </w:t>
      </w:r>
      <w:r>
        <w:rPr>
          <w:w w:val="105"/>
        </w:rPr>
        <w:t>goals</w:t>
      </w:r>
      <w:r>
        <w:rPr>
          <w:spacing w:val="8"/>
          <w:w w:val="105"/>
        </w:rPr>
        <w:t xml:space="preserve"> </w:t>
      </w:r>
      <w:r>
        <w:rPr>
          <w:w w:val="105"/>
        </w:rPr>
        <w:t>in</w:t>
      </w:r>
      <w:r>
        <w:rPr>
          <w:spacing w:val="9"/>
          <w:w w:val="105"/>
        </w:rPr>
        <w:t xml:space="preserve"> </w:t>
      </w:r>
      <w:r>
        <w:rPr>
          <w:w w:val="105"/>
        </w:rPr>
        <w:t>the</w:t>
      </w:r>
    </w:p>
    <w:p w14:paraId="5C452AB6" w14:textId="77777777" w:rsidR="00735E2D" w:rsidRDefault="00000000">
      <w:pPr>
        <w:pStyle w:val="BodyText"/>
      </w:pPr>
      <w:r>
        <w:rPr>
          <w:rFonts w:ascii="Trebuchet MS"/>
          <w:sz w:val="12"/>
        </w:rPr>
        <w:t xml:space="preserve">559    </w:t>
      </w:r>
      <w:r>
        <w:rPr>
          <w:rFonts w:ascii="Trebuchet MS"/>
          <w:spacing w:val="19"/>
          <w:sz w:val="12"/>
        </w:rPr>
        <w:t xml:space="preserve"> </w:t>
      </w:r>
      <w:proofErr w:type="gramStart"/>
      <w:r>
        <w:rPr>
          <w:w w:val="105"/>
        </w:rPr>
        <w:t>task</w:t>
      </w:r>
      <w:proofErr w:type="gramEnd"/>
      <w:r>
        <w:rPr>
          <w:w w:val="105"/>
        </w:rPr>
        <w:t>.</w:t>
      </w:r>
      <w:r>
        <w:rPr>
          <w:spacing w:val="44"/>
          <w:w w:val="105"/>
        </w:rPr>
        <w:t xml:space="preserve"> </w:t>
      </w:r>
      <w:r>
        <w:rPr>
          <w:w w:val="105"/>
        </w:rPr>
        <w:t>Their</w:t>
      </w:r>
      <w:r>
        <w:rPr>
          <w:spacing w:val="17"/>
          <w:w w:val="105"/>
        </w:rPr>
        <w:t xml:space="preserve"> </w:t>
      </w:r>
      <w:r>
        <w:rPr>
          <w:w w:val="105"/>
        </w:rPr>
        <w:t>findings</w:t>
      </w:r>
      <w:r>
        <w:rPr>
          <w:spacing w:val="18"/>
          <w:w w:val="105"/>
        </w:rPr>
        <w:t xml:space="preserve"> </w:t>
      </w:r>
      <w:r>
        <w:rPr>
          <w:w w:val="105"/>
        </w:rPr>
        <w:t>supported</w:t>
      </w:r>
      <w:r>
        <w:rPr>
          <w:spacing w:val="17"/>
          <w:w w:val="105"/>
        </w:rPr>
        <w:t xml:space="preserve"> </w:t>
      </w:r>
      <w:r>
        <w:rPr>
          <w:w w:val="105"/>
        </w:rPr>
        <w:t>the</w:t>
      </w:r>
      <w:r>
        <w:rPr>
          <w:spacing w:val="17"/>
          <w:w w:val="105"/>
        </w:rPr>
        <w:t xml:space="preserve"> </w:t>
      </w:r>
      <w:r>
        <w:rPr>
          <w:w w:val="105"/>
        </w:rPr>
        <w:t>conclusion</w:t>
      </w:r>
      <w:r>
        <w:rPr>
          <w:spacing w:val="18"/>
          <w:w w:val="105"/>
        </w:rPr>
        <w:t xml:space="preserve"> </w:t>
      </w:r>
      <w:r>
        <w:rPr>
          <w:w w:val="105"/>
        </w:rPr>
        <w:t>that</w:t>
      </w:r>
      <w:r>
        <w:rPr>
          <w:spacing w:val="17"/>
          <w:w w:val="105"/>
        </w:rPr>
        <w:t xml:space="preserve"> </w:t>
      </w:r>
      <w:r>
        <w:rPr>
          <w:w w:val="105"/>
        </w:rPr>
        <w:t>CC</w:t>
      </w:r>
      <w:r>
        <w:rPr>
          <w:spacing w:val="17"/>
          <w:w w:val="105"/>
        </w:rPr>
        <w:t xml:space="preserve"> </w:t>
      </w:r>
      <w:r>
        <w:rPr>
          <w:w w:val="105"/>
        </w:rPr>
        <w:t>performance</w:t>
      </w:r>
      <w:r>
        <w:rPr>
          <w:spacing w:val="18"/>
          <w:w w:val="105"/>
        </w:rPr>
        <w:t xml:space="preserve"> </w:t>
      </w:r>
      <w:r>
        <w:rPr>
          <w:w w:val="105"/>
        </w:rPr>
        <w:t>can</w:t>
      </w:r>
      <w:r>
        <w:rPr>
          <w:spacing w:val="18"/>
          <w:w w:val="105"/>
        </w:rPr>
        <w:t xml:space="preserve"> </w:t>
      </w:r>
      <w:r>
        <w:rPr>
          <w:w w:val="105"/>
        </w:rPr>
        <w:t>be</w:t>
      </w:r>
      <w:r>
        <w:rPr>
          <w:spacing w:val="17"/>
          <w:w w:val="105"/>
        </w:rPr>
        <w:t xml:space="preserve"> </w:t>
      </w:r>
      <w:r>
        <w:rPr>
          <w:w w:val="105"/>
        </w:rPr>
        <w:t>controlled</w:t>
      </w:r>
      <w:r>
        <w:rPr>
          <w:spacing w:val="18"/>
          <w:w w:val="105"/>
        </w:rPr>
        <w:t xml:space="preserve"> </w:t>
      </w:r>
      <w:r>
        <w:rPr>
          <w:w w:val="105"/>
        </w:rPr>
        <w:t>and</w:t>
      </w:r>
    </w:p>
    <w:p w14:paraId="64846267" w14:textId="77777777" w:rsidR="00735E2D" w:rsidRDefault="00000000">
      <w:pPr>
        <w:pStyle w:val="BodyText"/>
      </w:pPr>
      <w:r>
        <w:rPr>
          <w:rFonts w:ascii="Trebuchet MS"/>
          <w:sz w:val="12"/>
        </w:rPr>
        <w:t xml:space="preserve">560    </w:t>
      </w:r>
      <w:r>
        <w:rPr>
          <w:rFonts w:ascii="Trebuchet MS"/>
          <w:spacing w:val="19"/>
          <w:sz w:val="12"/>
        </w:rPr>
        <w:t xml:space="preserve"> </w:t>
      </w:r>
      <w:r>
        <w:rPr>
          <w:w w:val="110"/>
        </w:rPr>
        <w:t>will</w:t>
      </w:r>
      <w:r>
        <w:rPr>
          <w:spacing w:val="-12"/>
          <w:w w:val="110"/>
        </w:rPr>
        <w:t xml:space="preserve"> </w:t>
      </w:r>
      <w:r>
        <w:rPr>
          <w:w w:val="110"/>
        </w:rPr>
        <w:t>not</w:t>
      </w:r>
      <w:r>
        <w:rPr>
          <w:spacing w:val="-12"/>
          <w:w w:val="110"/>
        </w:rPr>
        <w:t xml:space="preserve"> </w:t>
      </w:r>
      <w:r>
        <w:rPr>
          <w:w w:val="110"/>
        </w:rPr>
        <w:t>guide</w:t>
      </w:r>
      <w:r>
        <w:rPr>
          <w:spacing w:val="-13"/>
          <w:w w:val="110"/>
        </w:rPr>
        <w:t xml:space="preserve"> </w:t>
      </w:r>
      <w:r>
        <w:rPr>
          <w:w w:val="110"/>
        </w:rPr>
        <w:t>search</w:t>
      </w:r>
      <w:r>
        <w:rPr>
          <w:spacing w:val="-13"/>
          <w:w w:val="110"/>
        </w:rPr>
        <w:t xml:space="preserve"> </w:t>
      </w:r>
      <w:r>
        <w:rPr>
          <w:w w:val="110"/>
        </w:rPr>
        <w:t>for</w:t>
      </w:r>
      <w:r>
        <w:rPr>
          <w:spacing w:val="-12"/>
          <w:w w:val="110"/>
        </w:rPr>
        <w:t xml:space="preserve"> </w:t>
      </w:r>
      <w:r>
        <w:rPr>
          <w:w w:val="110"/>
        </w:rPr>
        <w:t>the</w:t>
      </w:r>
      <w:r>
        <w:rPr>
          <w:spacing w:val="-12"/>
          <w:w w:val="110"/>
        </w:rPr>
        <w:t xml:space="preserve"> </w:t>
      </w:r>
      <w:r>
        <w:rPr>
          <w:w w:val="110"/>
        </w:rPr>
        <w:t>target</w:t>
      </w:r>
      <w:r>
        <w:rPr>
          <w:spacing w:val="-13"/>
          <w:w w:val="110"/>
        </w:rPr>
        <w:t xml:space="preserve"> </w:t>
      </w:r>
      <w:r>
        <w:rPr>
          <w:w w:val="110"/>
        </w:rPr>
        <w:t>when</w:t>
      </w:r>
      <w:r>
        <w:rPr>
          <w:spacing w:val="-12"/>
          <w:w w:val="110"/>
        </w:rPr>
        <w:t xml:space="preserve"> </w:t>
      </w:r>
      <w:r>
        <w:rPr>
          <w:w w:val="110"/>
        </w:rPr>
        <w:t>another</w:t>
      </w:r>
      <w:r>
        <w:rPr>
          <w:spacing w:val="-13"/>
          <w:w w:val="110"/>
        </w:rPr>
        <w:t xml:space="preserve"> </w:t>
      </w:r>
      <w:r>
        <w:rPr>
          <w:w w:val="110"/>
        </w:rPr>
        <w:t>aspect</w:t>
      </w:r>
      <w:r>
        <w:rPr>
          <w:spacing w:val="-12"/>
          <w:w w:val="110"/>
        </w:rPr>
        <w:t xml:space="preserve"> </w:t>
      </w:r>
      <w:r>
        <w:rPr>
          <w:w w:val="110"/>
        </w:rPr>
        <w:t>of</w:t>
      </w:r>
      <w:r>
        <w:rPr>
          <w:spacing w:val="-13"/>
          <w:w w:val="110"/>
        </w:rPr>
        <w:t xml:space="preserve"> </w:t>
      </w:r>
      <w:r>
        <w:rPr>
          <w:w w:val="110"/>
        </w:rPr>
        <w:t>the</w:t>
      </w:r>
      <w:r>
        <w:rPr>
          <w:spacing w:val="-12"/>
          <w:w w:val="110"/>
        </w:rPr>
        <w:t xml:space="preserve"> </w:t>
      </w:r>
      <w:r>
        <w:rPr>
          <w:w w:val="110"/>
        </w:rPr>
        <w:t>task</w:t>
      </w:r>
      <w:r>
        <w:rPr>
          <w:spacing w:val="-13"/>
          <w:w w:val="110"/>
        </w:rPr>
        <w:t xml:space="preserve"> </w:t>
      </w:r>
      <w:r>
        <w:rPr>
          <w:w w:val="110"/>
        </w:rPr>
        <w:t>governs</w:t>
      </w:r>
      <w:r>
        <w:rPr>
          <w:spacing w:val="-12"/>
          <w:w w:val="110"/>
        </w:rPr>
        <w:t xml:space="preserve"> </w:t>
      </w:r>
      <w:proofErr w:type="gramStart"/>
      <w:r>
        <w:rPr>
          <w:w w:val="110"/>
        </w:rPr>
        <w:t>attentional</w:t>
      </w:r>
      <w:proofErr w:type="gramEnd"/>
    </w:p>
    <w:p w14:paraId="45C004E6" w14:textId="77777777" w:rsidR="00735E2D" w:rsidRDefault="00000000">
      <w:pPr>
        <w:pStyle w:val="BodyText"/>
        <w:spacing w:before="203"/>
      </w:pPr>
      <w:r>
        <w:rPr>
          <w:rFonts w:ascii="Trebuchet MS"/>
          <w:sz w:val="12"/>
        </w:rPr>
        <w:t xml:space="preserve">561    </w:t>
      </w:r>
      <w:r>
        <w:rPr>
          <w:rFonts w:ascii="Trebuchet MS"/>
          <w:spacing w:val="19"/>
          <w:sz w:val="12"/>
        </w:rPr>
        <w:t xml:space="preserve"> </w:t>
      </w:r>
      <w:proofErr w:type="gramStart"/>
      <w:r>
        <w:rPr>
          <w:w w:val="105"/>
        </w:rPr>
        <w:t>control</w:t>
      </w:r>
      <w:proofErr w:type="gramEnd"/>
      <w:r>
        <w:rPr>
          <w:w w:val="105"/>
        </w:rPr>
        <w:t>.</w:t>
      </w:r>
      <w:r>
        <w:rPr>
          <w:spacing w:val="40"/>
          <w:w w:val="105"/>
        </w:rPr>
        <w:t xml:space="preserve"> </w:t>
      </w:r>
      <w:r>
        <w:rPr>
          <w:w w:val="105"/>
        </w:rPr>
        <w:t>In</w:t>
      </w:r>
      <w:r>
        <w:rPr>
          <w:spacing w:val="12"/>
          <w:w w:val="105"/>
        </w:rPr>
        <w:t xml:space="preserve"> </w:t>
      </w:r>
      <w:r>
        <w:rPr>
          <w:w w:val="105"/>
        </w:rPr>
        <w:t>the</w:t>
      </w:r>
      <w:r>
        <w:rPr>
          <w:spacing w:val="13"/>
          <w:w w:val="105"/>
        </w:rPr>
        <w:t xml:space="preserve"> </w:t>
      </w:r>
      <w:r>
        <w:rPr>
          <w:w w:val="105"/>
        </w:rPr>
        <w:t>current</w:t>
      </w:r>
      <w:r>
        <w:rPr>
          <w:spacing w:val="12"/>
          <w:w w:val="105"/>
        </w:rPr>
        <w:t xml:space="preserve"> </w:t>
      </w:r>
      <w:r>
        <w:rPr>
          <w:w w:val="105"/>
        </w:rPr>
        <w:t>study,</w:t>
      </w:r>
      <w:r>
        <w:rPr>
          <w:spacing w:val="13"/>
          <w:w w:val="105"/>
        </w:rPr>
        <w:t xml:space="preserve"> </w:t>
      </w:r>
      <w:r>
        <w:rPr>
          <w:w w:val="105"/>
        </w:rPr>
        <w:t>the</w:t>
      </w:r>
      <w:r>
        <w:rPr>
          <w:spacing w:val="12"/>
          <w:w w:val="105"/>
        </w:rPr>
        <w:t xml:space="preserve"> </w:t>
      </w:r>
      <w:r>
        <w:rPr>
          <w:w w:val="105"/>
        </w:rPr>
        <w:t>repeated</w:t>
      </w:r>
      <w:r>
        <w:rPr>
          <w:spacing w:val="12"/>
          <w:w w:val="105"/>
        </w:rPr>
        <w:t xml:space="preserve"> </w:t>
      </w:r>
      <w:r>
        <w:rPr>
          <w:w w:val="105"/>
        </w:rPr>
        <w:t>configurations</w:t>
      </w:r>
      <w:r>
        <w:rPr>
          <w:spacing w:val="12"/>
          <w:w w:val="105"/>
        </w:rPr>
        <w:t xml:space="preserve"> </w:t>
      </w:r>
      <w:r>
        <w:rPr>
          <w:w w:val="105"/>
        </w:rPr>
        <w:t>continued</w:t>
      </w:r>
      <w:r>
        <w:rPr>
          <w:spacing w:val="12"/>
          <w:w w:val="105"/>
        </w:rPr>
        <w:t xml:space="preserve"> </w:t>
      </w:r>
      <w:r>
        <w:rPr>
          <w:w w:val="105"/>
        </w:rPr>
        <w:t>to</w:t>
      </w:r>
      <w:r>
        <w:rPr>
          <w:spacing w:val="12"/>
          <w:w w:val="105"/>
        </w:rPr>
        <w:t xml:space="preserve"> </w:t>
      </w:r>
      <w:r>
        <w:rPr>
          <w:w w:val="105"/>
        </w:rPr>
        <w:t>have</w:t>
      </w:r>
      <w:r>
        <w:rPr>
          <w:spacing w:val="13"/>
          <w:w w:val="105"/>
        </w:rPr>
        <w:t xml:space="preserve"> </w:t>
      </w:r>
      <w:r>
        <w:rPr>
          <w:w w:val="105"/>
        </w:rPr>
        <w:t>an</w:t>
      </w:r>
      <w:r>
        <w:rPr>
          <w:spacing w:val="13"/>
          <w:w w:val="105"/>
        </w:rPr>
        <w:t xml:space="preserve"> </w:t>
      </w:r>
      <w:r>
        <w:rPr>
          <w:w w:val="105"/>
        </w:rPr>
        <w:t>influence</w:t>
      </w:r>
      <w:r>
        <w:rPr>
          <w:spacing w:val="12"/>
          <w:w w:val="105"/>
        </w:rPr>
        <w:t xml:space="preserve"> </w:t>
      </w:r>
      <w:r>
        <w:rPr>
          <w:w w:val="105"/>
        </w:rPr>
        <w:t>on</w:t>
      </w:r>
    </w:p>
    <w:p w14:paraId="7288D294" w14:textId="77777777" w:rsidR="00735E2D" w:rsidRDefault="00000000">
      <w:pPr>
        <w:pStyle w:val="BodyText"/>
      </w:pPr>
      <w:r>
        <w:rPr>
          <w:rFonts w:ascii="Trebuchet MS"/>
          <w:sz w:val="12"/>
        </w:rPr>
        <w:t xml:space="preserve">562    </w:t>
      </w:r>
      <w:r>
        <w:rPr>
          <w:rFonts w:ascii="Trebuchet MS"/>
          <w:spacing w:val="19"/>
          <w:sz w:val="12"/>
        </w:rPr>
        <w:t xml:space="preserve"> </w:t>
      </w:r>
      <w:r>
        <w:rPr>
          <w:w w:val="105"/>
        </w:rPr>
        <w:t>search</w:t>
      </w:r>
      <w:r>
        <w:rPr>
          <w:spacing w:val="10"/>
          <w:w w:val="105"/>
        </w:rPr>
        <w:t xml:space="preserve"> </w:t>
      </w:r>
      <w:r>
        <w:rPr>
          <w:w w:val="105"/>
        </w:rPr>
        <w:t>performance</w:t>
      </w:r>
      <w:r>
        <w:rPr>
          <w:spacing w:val="11"/>
          <w:w w:val="105"/>
        </w:rPr>
        <w:t xml:space="preserve"> </w:t>
      </w:r>
      <w:r>
        <w:rPr>
          <w:w w:val="105"/>
        </w:rPr>
        <w:t>even</w:t>
      </w:r>
      <w:r>
        <w:rPr>
          <w:spacing w:val="11"/>
          <w:w w:val="105"/>
        </w:rPr>
        <w:t xml:space="preserve"> </w:t>
      </w:r>
      <w:r>
        <w:rPr>
          <w:w w:val="105"/>
        </w:rPr>
        <w:t>when</w:t>
      </w:r>
      <w:r>
        <w:rPr>
          <w:spacing w:val="10"/>
          <w:w w:val="105"/>
        </w:rPr>
        <w:t xml:space="preserve"> </w:t>
      </w:r>
      <w:r>
        <w:rPr>
          <w:w w:val="105"/>
        </w:rPr>
        <w:t>attention</w:t>
      </w:r>
      <w:r>
        <w:rPr>
          <w:spacing w:val="10"/>
          <w:w w:val="105"/>
        </w:rPr>
        <w:t xml:space="preserve"> </w:t>
      </w:r>
      <w:r>
        <w:rPr>
          <w:w w:val="105"/>
        </w:rPr>
        <w:t>had</w:t>
      </w:r>
      <w:r>
        <w:rPr>
          <w:spacing w:val="10"/>
          <w:w w:val="105"/>
        </w:rPr>
        <w:t xml:space="preserve"> </w:t>
      </w:r>
      <w:r>
        <w:rPr>
          <w:w w:val="105"/>
        </w:rPr>
        <w:t>been</w:t>
      </w:r>
      <w:r>
        <w:rPr>
          <w:spacing w:val="11"/>
          <w:w w:val="105"/>
        </w:rPr>
        <w:t xml:space="preserve"> </w:t>
      </w:r>
      <w:r>
        <w:rPr>
          <w:w w:val="105"/>
        </w:rPr>
        <w:t>guided</w:t>
      </w:r>
      <w:r>
        <w:rPr>
          <w:spacing w:val="10"/>
          <w:w w:val="105"/>
        </w:rPr>
        <w:t xml:space="preserve"> </w:t>
      </w:r>
      <w:r>
        <w:rPr>
          <w:w w:val="105"/>
        </w:rPr>
        <w:t>by</w:t>
      </w:r>
      <w:r>
        <w:rPr>
          <w:spacing w:val="9"/>
          <w:w w:val="105"/>
        </w:rPr>
        <w:t xml:space="preserve"> </w:t>
      </w:r>
      <w:r>
        <w:rPr>
          <w:w w:val="105"/>
        </w:rPr>
        <w:t>the</w:t>
      </w:r>
      <w:r>
        <w:rPr>
          <w:spacing w:val="11"/>
          <w:w w:val="105"/>
        </w:rPr>
        <w:t xml:space="preserve"> </w:t>
      </w:r>
      <w:r>
        <w:rPr>
          <w:w w:val="105"/>
        </w:rPr>
        <w:t>endogenous</w:t>
      </w:r>
      <w:r>
        <w:rPr>
          <w:spacing w:val="11"/>
          <w:w w:val="105"/>
        </w:rPr>
        <w:t xml:space="preserve"> </w:t>
      </w:r>
      <w:r>
        <w:rPr>
          <w:w w:val="105"/>
        </w:rPr>
        <w:t>cue.</w:t>
      </w:r>
      <w:r>
        <w:rPr>
          <w:spacing w:val="35"/>
          <w:w w:val="105"/>
        </w:rPr>
        <w:t xml:space="preserve"> </w:t>
      </w:r>
      <w:r>
        <w:rPr>
          <w:w w:val="105"/>
        </w:rPr>
        <w:t>These</w:t>
      </w:r>
    </w:p>
    <w:p w14:paraId="06036E9B" w14:textId="77777777" w:rsidR="00735E2D" w:rsidRDefault="00000000">
      <w:pPr>
        <w:pStyle w:val="BodyText"/>
      </w:pPr>
      <w:r>
        <w:rPr>
          <w:rFonts w:ascii="Trebuchet MS"/>
          <w:sz w:val="12"/>
        </w:rPr>
        <w:t xml:space="preserve">563    </w:t>
      </w:r>
      <w:r>
        <w:rPr>
          <w:rFonts w:ascii="Trebuchet MS"/>
          <w:spacing w:val="19"/>
          <w:sz w:val="12"/>
        </w:rPr>
        <w:t xml:space="preserve"> </w:t>
      </w:r>
      <w:r>
        <w:rPr>
          <w:w w:val="105"/>
        </w:rPr>
        <w:t>results</w:t>
      </w:r>
      <w:r>
        <w:rPr>
          <w:spacing w:val="8"/>
          <w:w w:val="105"/>
        </w:rPr>
        <w:t xml:space="preserve"> </w:t>
      </w:r>
      <w:r>
        <w:rPr>
          <w:w w:val="105"/>
        </w:rPr>
        <w:t>are</w:t>
      </w:r>
      <w:r>
        <w:rPr>
          <w:spacing w:val="8"/>
          <w:w w:val="105"/>
        </w:rPr>
        <w:t xml:space="preserve"> </w:t>
      </w:r>
      <w:r>
        <w:rPr>
          <w:w w:val="105"/>
        </w:rPr>
        <w:t>therefore</w:t>
      </w:r>
      <w:r>
        <w:rPr>
          <w:spacing w:val="9"/>
          <w:w w:val="105"/>
        </w:rPr>
        <w:t xml:space="preserve"> </w:t>
      </w:r>
      <w:r>
        <w:rPr>
          <w:w w:val="105"/>
        </w:rPr>
        <w:t>somewhat</w:t>
      </w:r>
      <w:r>
        <w:rPr>
          <w:spacing w:val="8"/>
          <w:w w:val="105"/>
        </w:rPr>
        <w:t xml:space="preserve"> </w:t>
      </w:r>
      <w:r>
        <w:rPr>
          <w:w w:val="105"/>
        </w:rPr>
        <w:t>at</w:t>
      </w:r>
      <w:r>
        <w:rPr>
          <w:spacing w:val="8"/>
          <w:w w:val="105"/>
        </w:rPr>
        <w:t xml:space="preserve"> </w:t>
      </w:r>
      <w:r>
        <w:rPr>
          <w:w w:val="105"/>
        </w:rPr>
        <w:t>odds</w:t>
      </w:r>
      <w:r>
        <w:rPr>
          <w:spacing w:val="7"/>
          <w:w w:val="105"/>
        </w:rPr>
        <w:t xml:space="preserve"> </w:t>
      </w:r>
      <w:r>
        <w:rPr>
          <w:w w:val="105"/>
        </w:rPr>
        <w:t>with</w:t>
      </w:r>
      <w:r>
        <w:rPr>
          <w:spacing w:val="9"/>
          <w:w w:val="105"/>
        </w:rPr>
        <w:t xml:space="preserve"> </w:t>
      </w:r>
      <w:r>
        <w:rPr>
          <w:w w:val="105"/>
        </w:rPr>
        <w:t>the</w:t>
      </w:r>
      <w:r>
        <w:rPr>
          <w:spacing w:val="8"/>
          <w:w w:val="105"/>
        </w:rPr>
        <w:t xml:space="preserve"> </w:t>
      </w:r>
      <w:r>
        <w:rPr>
          <w:w w:val="105"/>
        </w:rPr>
        <w:t>conclusions</w:t>
      </w:r>
      <w:r>
        <w:rPr>
          <w:spacing w:val="9"/>
          <w:w w:val="105"/>
        </w:rPr>
        <w:t xml:space="preserve"> </w:t>
      </w:r>
      <w:r>
        <w:rPr>
          <w:w w:val="105"/>
        </w:rPr>
        <w:t>of</w:t>
      </w:r>
      <w:r>
        <w:rPr>
          <w:spacing w:val="7"/>
          <w:w w:val="105"/>
        </w:rPr>
        <w:t xml:space="preserve"> </w:t>
      </w:r>
      <w:r>
        <w:rPr>
          <w:w w:val="105"/>
        </w:rPr>
        <w:t>Luque</w:t>
      </w:r>
      <w:r>
        <w:rPr>
          <w:spacing w:val="9"/>
          <w:w w:val="105"/>
        </w:rPr>
        <w:t xml:space="preserve"> </w:t>
      </w:r>
      <w:r>
        <w:rPr>
          <w:w w:val="105"/>
        </w:rPr>
        <w:t>and</w:t>
      </w:r>
      <w:r>
        <w:rPr>
          <w:spacing w:val="7"/>
          <w:w w:val="105"/>
        </w:rPr>
        <w:t xml:space="preserve"> </w:t>
      </w:r>
      <w:proofErr w:type="gramStart"/>
      <w:r>
        <w:rPr>
          <w:w w:val="105"/>
        </w:rPr>
        <w:t>colleagues</w:t>
      </w:r>
      <w:proofErr w:type="gramEnd"/>
    </w:p>
    <w:p w14:paraId="4CB6E715" w14:textId="77777777" w:rsidR="00735E2D" w:rsidRPr="00C52D66" w:rsidRDefault="00000000">
      <w:pPr>
        <w:pStyle w:val="BodyText"/>
        <w:rPr>
          <w:lang w:val="es-ES"/>
        </w:rPr>
      </w:pPr>
      <w:r w:rsidRPr="00C52D66">
        <w:rPr>
          <w:rFonts w:ascii="Trebuchet MS"/>
          <w:sz w:val="12"/>
          <w:lang w:val="es-ES"/>
        </w:rPr>
        <w:t xml:space="preserve">564  </w:t>
      </w:r>
      <w:proofErr w:type="gramStart"/>
      <w:r w:rsidRPr="00C52D66">
        <w:rPr>
          <w:rFonts w:ascii="Trebuchet MS"/>
          <w:sz w:val="12"/>
          <w:lang w:val="es-ES"/>
        </w:rPr>
        <w:t xml:space="preserve">  </w:t>
      </w:r>
      <w:r w:rsidRPr="00C52D66">
        <w:rPr>
          <w:rFonts w:ascii="Trebuchet MS"/>
          <w:spacing w:val="19"/>
          <w:sz w:val="12"/>
          <w:lang w:val="es-ES"/>
        </w:rPr>
        <w:t xml:space="preserve"> </w:t>
      </w:r>
      <w:r w:rsidRPr="00C52D66">
        <w:rPr>
          <w:w w:val="105"/>
          <w:lang w:val="es-ES"/>
        </w:rPr>
        <w:t>(</w:t>
      </w:r>
      <w:proofErr w:type="gramEnd"/>
      <w:r w:rsidRPr="00C52D66">
        <w:rPr>
          <w:w w:val="105"/>
          <w:lang w:val="es-ES"/>
        </w:rPr>
        <w:t>Luque</w:t>
      </w:r>
      <w:r w:rsidRPr="00C52D66">
        <w:rPr>
          <w:spacing w:val="5"/>
          <w:w w:val="105"/>
          <w:lang w:val="es-ES"/>
        </w:rPr>
        <w:t xml:space="preserve"> </w:t>
      </w:r>
      <w:r w:rsidRPr="00C52D66">
        <w:rPr>
          <w:w w:val="105"/>
          <w:lang w:val="es-ES"/>
        </w:rPr>
        <w:t>et</w:t>
      </w:r>
      <w:r w:rsidRPr="00C52D66">
        <w:rPr>
          <w:spacing w:val="6"/>
          <w:w w:val="105"/>
          <w:lang w:val="es-ES"/>
        </w:rPr>
        <w:t xml:space="preserve"> </w:t>
      </w:r>
      <w:r w:rsidRPr="00C52D66">
        <w:rPr>
          <w:w w:val="105"/>
          <w:lang w:val="es-ES"/>
        </w:rPr>
        <w:t>al.,</w:t>
      </w:r>
      <w:r w:rsidRPr="00C52D66">
        <w:rPr>
          <w:spacing w:val="5"/>
          <w:w w:val="105"/>
          <w:lang w:val="es-ES"/>
        </w:rPr>
        <w:t xml:space="preserve"> </w:t>
      </w:r>
      <w:r w:rsidRPr="00C52D66">
        <w:rPr>
          <w:w w:val="105"/>
          <w:lang w:val="es-ES"/>
        </w:rPr>
        <w:t>2017;</w:t>
      </w:r>
      <w:r w:rsidRPr="00C52D66">
        <w:rPr>
          <w:spacing w:val="5"/>
          <w:w w:val="105"/>
          <w:lang w:val="es-ES"/>
        </w:rPr>
        <w:t xml:space="preserve"> </w:t>
      </w:r>
      <w:r w:rsidRPr="00C52D66">
        <w:rPr>
          <w:w w:val="105"/>
          <w:lang w:val="es-ES"/>
        </w:rPr>
        <w:t>Luque</w:t>
      </w:r>
      <w:r w:rsidRPr="00C52D66">
        <w:rPr>
          <w:spacing w:val="6"/>
          <w:w w:val="105"/>
          <w:lang w:val="es-ES"/>
        </w:rPr>
        <w:t xml:space="preserve"> </w:t>
      </w:r>
      <w:r w:rsidRPr="00C52D66">
        <w:rPr>
          <w:w w:val="105"/>
          <w:lang w:val="es-ES"/>
        </w:rPr>
        <w:t>et</w:t>
      </w:r>
      <w:r w:rsidRPr="00C52D66">
        <w:rPr>
          <w:spacing w:val="6"/>
          <w:w w:val="105"/>
          <w:lang w:val="es-ES"/>
        </w:rPr>
        <w:t xml:space="preserve"> </w:t>
      </w:r>
      <w:r w:rsidRPr="00C52D66">
        <w:rPr>
          <w:w w:val="105"/>
          <w:lang w:val="es-ES"/>
        </w:rPr>
        <w:t>al.,</w:t>
      </w:r>
      <w:r w:rsidRPr="00C52D66">
        <w:rPr>
          <w:spacing w:val="5"/>
          <w:w w:val="105"/>
          <w:lang w:val="es-ES"/>
        </w:rPr>
        <w:t xml:space="preserve"> </w:t>
      </w:r>
      <w:r w:rsidRPr="00C52D66">
        <w:rPr>
          <w:w w:val="105"/>
          <w:lang w:val="es-ES"/>
        </w:rPr>
        <w:t>2021).</w:t>
      </w:r>
    </w:p>
    <w:p w14:paraId="1FCBE201" w14:textId="77777777" w:rsidR="00735E2D" w:rsidRPr="00C52D66" w:rsidRDefault="00735E2D">
      <w:pPr>
        <w:pStyle w:val="BodyText"/>
        <w:spacing w:before="0"/>
        <w:ind w:left="0"/>
        <w:rPr>
          <w:sz w:val="28"/>
          <w:lang w:val="es-ES"/>
        </w:rPr>
      </w:pPr>
    </w:p>
    <w:p w14:paraId="6BA9FDE1" w14:textId="77777777" w:rsidR="00735E2D" w:rsidRDefault="00000000">
      <w:pPr>
        <w:pStyle w:val="BodyText"/>
        <w:tabs>
          <w:tab w:val="left" w:pos="1259"/>
        </w:tabs>
        <w:spacing w:before="0"/>
      </w:pPr>
      <w:r>
        <w:rPr>
          <w:rFonts w:ascii="Trebuchet MS" w:hAnsi="Trebuchet MS"/>
          <w:w w:val="105"/>
          <w:sz w:val="12"/>
        </w:rPr>
        <w:t>565</w:t>
      </w:r>
      <w:r>
        <w:rPr>
          <w:rFonts w:ascii="Trebuchet MS" w:hAnsi="Trebuchet MS"/>
          <w:w w:val="105"/>
          <w:sz w:val="12"/>
        </w:rPr>
        <w:tab/>
      </w:r>
      <w:r>
        <w:rPr>
          <w:w w:val="105"/>
        </w:rPr>
        <w:t>To</w:t>
      </w:r>
      <w:r>
        <w:rPr>
          <w:spacing w:val="23"/>
          <w:w w:val="105"/>
        </w:rPr>
        <w:t xml:space="preserve"> </w:t>
      </w:r>
      <w:r>
        <w:rPr>
          <w:w w:val="105"/>
        </w:rPr>
        <w:t>what</w:t>
      </w:r>
      <w:r>
        <w:rPr>
          <w:spacing w:val="23"/>
          <w:w w:val="105"/>
        </w:rPr>
        <w:t xml:space="preserve"> </w:t>
      </w:r>
      <w:r>
        <w:rPr>
          <w:w w:val="105"/>
        </w:rPr>
        <w:t>extent</w:t>
      </w:r>
      <w:r>
        <w:rPr>
          <w:spacing w:val="22"/>
          <w:w w:val="105"/>
        </w:rPr>
        <w:t xml:space="preserve"> </w:t>
      </w:r>
      <w:r>
        <w:rPr>
          <w:w w:val="105"/>
        </w:rPr>
        <w:t>is</w:t>
      </w:r>
      <w:r>
        <w:rPr>
          <w:spacing w:val="22"/>
          <w:w w:val="105"/>
        </w:rPr>
        <w:t xml:space="preserve"> </w:t>
      </w:r>
      <w:r>
        <w:rPr>
          <w:w w:val="105"/>
        </w:rPr>
        <w:t>this</w:t>
      </w:r>
      <w:r>
        <w:rPr>
          <w:spacing w:val="24"/>
          <w:w w:val="105"/>
        </w:rPr>
        <w:t xml:space="preserve"> </w:t>
      </w:r>
      <w:proofErr w:type="spellStart"/>
      <w:r>
        <w:rPr>
          <w:w w:val="105"/>
        </w:rPr>
        <w:t>behaviour</w:t>
      </w:r>
      <w:proofErr w:type="spellEnd"/>
      <w:r>
        <w:rPr>
          <w:spacing w:val="22"/>
          <w:w w:val="105"/>
        </w:rPr>
        <w:t xml:space="preserve"> </w:t>
      </w:r>
      <w:r>
        <w:rPr>
          <w:w w:val="105"/>
        </w:rPr>
        <w:t>best</w:t>
      </w:r>
      <w:r>
        <w:rPr>
          <w:spacing w:val="23"/>
          <w:w w:val="105"/>
        </w:rPr>
        <w:t xml:space="preserve"> </w:t>
      </w:r>
      <w:proofErr w:type="spellStart"/>
      <w:r>
        <w:rPr>
          <w:w w:val="105"/>
        </w:rPr>
        <w:t>characterised</w:t>
      </w:r>
      <w:proofErr w:type="spellEnd"/>
      <w:r>
        <w:rPr>
          <w:spacing w:val="23"/>
          <w:w w:val="105"/>
        </w:rPr>
        <w:t xml:space="preserve"> </w:t>
      </w:r>
      <w:r>
        <w:rPr>
          <w:w w:val="105"/>
        </w:rPr>
        <w:t>as</w:t>
      </w:r>
      <w:r>
        <w:rPr>
          <w:spacing w:val="22"/>
          <w:w w:val="105"/>
        </w:rPr>
        <w:t xml:space="preserve"> </w:t>
      </w:r>
      <w:r>
        <w:rPr>
          <w:w w:val="105"/>
        </w:rPr>
        <w:t>“automatic”</w:t>
      </w:r>
      <w:r>
        <w:rPr>
          <w:spacing w:val="23"/>
          <w:w w:val="105"/>
        </w:rPr>
        <w:t xml:space="preserve"> </w:t>
      </w:r>
      <w:r>
        <w:rPr>
          <w:w w:val="105"/>
        </w:rPr>
        <w:t>in</w:t>
      </w:r>
      <w:r>
        <w:rPr>
          <w:spacing w:val="23"/>
          <w:w w:val="105"/>
        </w:rPr>
        <w:t xml:space="preserve"> </w:t>
      </w:r>
      <w:r>
        <w:rPr>
          <w:w w:val="105"/>
        </w:rPr>
        <w:t>nature?</w:t>
      </w:r>
    </w:p>
    <w:p w14:paraId="737D7F72" w14:textId="77777777" w:rsidR="00735E2D" w:rsidRDefault="00000000">
      <w:pPr>
        <w:pStyle w:val="BodyText"/>
      </w:pPr>
      <w:r>
        <w:rPr>
          <w:rFonts w:ascii="Trebuchet MS"/>
          <w:sz w:val="12"/>
        </w:rPr>
        <w:t xml:space="preserve">566    </w:t>
      </w:r>
      <w:r>
        <w:rPr>
          <w:rFonts w:ascii="Trebuchet MS"/>
          <w:spacing w:val="19"/>
          <w:sz w:val="12"/>
        </w:rPr>
        <w:t xml:space="preserve"> </w:t>
      </w:r>
      <w:r>
        <w:rPr>
          <w:w w:val="105"/>
        </w:rPr>
        <w:t>Arguably</w:t>
      </w:r>
      <w:r>
        <w:rPr>
          <w:spacing w:val="13"/>
          <w:w w:val="105"/>
        </w:rPr>
        <w:t xml:space="preserve"> </w:t>
      </w:r>
      <w:r>
        <w:rPr>
          <w:w w:val="105"/>
        </w:rPr>
        <w:t>the</w:t>
      </w:r>
      <w:r>
        <w:rPr>
          <w:spacing w:val="14"/>
          <w:w w:val="105"/>
        </w:rPr>
        <w:t xml:space="preserve"> </w:t>
      </w:r>
      <w:r>
        <w:rPr>
          <w:w w:val="105"/>
        </w:rPr>
        <w:t>clearest</w:t>
      </w:r>
      <w:r>
        <w:rPr>
          <w:spacing w:val="12"/>
          <w:w w:val="105"/>
        </w:rPr>
        <w:t xml:space="preserve"> </w:t>
      </w:r>
      <w:r>
        <w:rPr>
          <w:w w:val="105"/>
        </w:rPr>
        <w:t>demonstration</w:t>
      </w:r>
      <w:r>
        <w:rPr>
          <w:spacing w:val="13"/>
          <w:w w:val="105"/>
        </w:rPr>
        <w:t xml:space="preserve"> </w:t>
      </w:r>
      <w:r>
        <w:rPr>
          <w:w w:val="105"/>
        </w:rPr>
        <w:t>of</w:t>
      </w:r>
      <w:r>
        <w:rPr>
          <w:spacing w:val="13"/>
          <w:w w:val="105"/>
        </w:rPr>
        <w:t xml:space="preserve"> </w:t>
      </w:r>
      <w:r>
        <w:rPr>
          <w:w w:val="105"/>
        </w:rPr>
        <w:t>an</w:t>
      </w:r>
      <w:r>
        <w:rPr>
          <w:spacing w:val="13"/>
          <w:w w:val="105"/>
        </w:rPr>
        <w:t xml:space="preserve"> </w:t>
      </w:r>
      <w:r>
        <w:rPr>
          <w:w w:val="105"/>
        </w:rPr>
        <w:t>automatic</w:t>
      </w:r>
      <w:r>
        <w:rPr>
          <w:spacing w:val="13"/>
          <w:w w:val="105"/>
        </w:rPr>
        <w:t xml:space="preserve"> </w:t>
      </w:r>
      <w:r>
        <w:rPr>
          <w:w w:val="105"/>
        </w:rPr>
        <w:t>effect</w:t>
      </w:r>
      <w:r>
        <w:rPr>
          <w:spacing w:val="14"/>
          <w:w w:val="105"/>
        </w:rPr>
        <w:t xml:space="preserve"> </w:t>
      </w:r>
      <w:r>
        <w:rPr>
          <w:w w:val="105"/>
        </w:rPr>
        <w:t>of</w:t>
      </w:r>
      <w:r>
        <w:rPr>
          <w:spacing w:val="13"/>
          <w:w w:val="105"/>
        </w:rPr>
        <w:t xml:space="preserve"> </w:t>
      </w:r>
      <w:r>
        <w:rPr>
          <w:w w:val="105"/>
        </w:rPr>
        <w:t>a</w:t>
      </w:r>
      <w:r>
        <w:rPr>
          <w:spacing w:val="13"/>
          <w:w w:val="105"/>
        </w:rPr>
        <w:t xml:space="preserve"> </w:t>
      </w:r>
      <w:r>
        <w:rPr>
          <w:w w:val="105"/>
        </w:rPr>
        <w:t>stimulus</w:t>
      </w:r>
      <w:r>
        <w:rPr>
          <w:spacing w:val="13"/>
          <w:w w:val="105"/>
        </w:rPr>
        <w:t xml:space="preserve"> </w:t>
      </w:r>
      <w:r>
        <w:rPr>
          <w:w w:val="105"/>
        </w:rPr>
        <w:t>on</w:t>
      </w:r>
      <w:r>
        <w:rPr>
          <w:spacing w:val="13"/>
          <w:w w:val="105"/>
        </w:rPr>
        <w:t xml:space="preserve"> </w:t>
      </w:r>
      <w:proofErr w:type="spellStart"/>
      <w:r>
        <w:rPr>
          <w:w w:val="105"/>
        </w:rPr>
        <w:t>behaviour</w:t>
      </w:r>
      <w:proofErr w:type="spellEnd"/>
      <w:r>
        <w:rPr>
          <w:spacing w:val="14"/>
          <w:w w:val="105"/>
        </w:rPr>
        <w:t xml:space="preserve"> </w:t>
      </w:r>
      <w:proofErr w:type="gramStart"/>
      <w:r>
        <w:rPr>
          <w:w w:val="105"/>
        </w:rPr>
        <w:t>is</w:t>
      </w:r>
      <w:proofErr w:type="gramEnd"/>
    </w:p>
    <w:p w14:paraId="308F2908" w14:textId="77777777" w:rsidR="00735E2D" w:rsidRDefault="00000000">
      <w:pPr>
        <w:pStyle w:val="BodyText"/>
      </w:pPr>
      <w:r>
        <w:rPr>
          <w:rFonts w:ascii="Trebuchet MS"/>
          <w:sz w:val="12"/>
        </w:rPr>
        <w:t xml:space="preserve">567    </w:t>
      </w:r>
      <w:r>
        <w:rPr>
          <w:rFonts w:ascii="Trebuchet MS"/>
          <w:spacing w:val="19"/>
          <w:sz w:val="12"/>
        </w:rPr>
        <w:t xml:space="preserve"> </w:t>
      </w:r>
      <w:r>
        <w:rPr>
          <w:w w:val="105"/>
        </w:rPr>
        <w:t>when</w:t>
      </w:r>
      <w:r>
        <w:rPr>
          <w:spacing w:val="15"/>
          <w:w w:val="105"/>
        </w:rPr>
        <w:t xml:space="preserve"> </w:t>
      </w:r>
      <w:r>
        <w:rPr>
          <w:w w:val="105"/>
        </w:rPr>
        <w:t>the</w:t>
      </w:r>
      <w:r>
        <w:rPr>
          <w:spacing w:val="14"/>
          <w:w w:val="105"/>
        </w:rPr>
        <w:t xml:space="preserve"> </w:t>
      </w:r>
      <w:r>
        <w:rPr>
          <w:w w:val="105"/>
        </w:rPr>
        <w:t>associated</w:t>
      </w:r>
      <w:r>
        <w:rPr>
          <w:spacing w:val="14"/>
          <w:w w:val="105"/>
        </w:rPr>
        <w:t xml:space="preserve"> </w:t>
      </w:r>
      <w:proofErr w:type="spellStart"/>
      <w:r>
        <w:rPr>
          <w:w w:val="105"/>
        </w:rPr>
        <w:t>behaviour</w:t>
      </w:r>
      <w:proofErr w:type="spellEnd"/>
      <w:r>
        <w:rPr>
          <w:spacing w:val="14"/>
          <w:w w:val="105"/>
        </w:rPr>
        <w:t xml:space="preserve"> </w:t>
      </w:r>
      <w:r>
        <w:rPr>
          <w:w w:val="105"/>
        </w:rPr>
        <w:t>is</w:t>
      </w:r>
      <w:r>
        <w:rPr>
          <w:spacing w:val="14"/>
          <w:w w:val="105"/>
        </w:rPr>
        <w:t xml:space="preserve"> </w:t>
      </w:r>
      <w:r>
        <w:rPr>
          <w:w w:val="105"/>
        </w:rPr>
        <w:t>elicited</w:t>
      </w:r>
      <w:r>
        <w:rPr>
          <w:spacing w:val="15"/>
          <w:w w:val="105"/>
        </w:rPr>
        <w:t xml:space="preserve"> </w:t>
      </w:r>
      <w:r>
        <w:rPr>
          <w:w w:val="105"/>
        </w:rPr>
        <w:t>even</w:t>
      </w:r>
      <w:r>
        <w:rPr>
          <w:spacing w:val="14"/>
          <w:w w:val="105"/>
        </w:rPr>
        <w:t xml:space="preserve"> </w:t>
      </w:r>
      <w:r>
        <w:rPr>
          <w:w w:val="105"/>
        </w:rPr>
        <w:t>when</w:t>
      </w:r>
      <w:r>
        <w:rPr>
          <w:spacing w:val="14"/>
          <w:w w:val="105"/>
        </w:rPr>
        <w:t xml:space="preserve"> </w:t>
      </w:r>
      <w:r>
        <w:rPr>
          <w:w w:val="105"/>
        </w:rPr>
        <w:t>it</w:t>
      </w:r>
      <w:r>
        <w:rPr>
          <w:spacing w:val="15"/>
          <w:w w:val="105"/>
        </w:rPr>
        <w:t xml:space="preserve"> </w:t>
      </w:r>
      <w:r>
        <w:rPr>
          <w:w w:val="105"/>
        </w:rPr>
        <w:t>is</w:t>
      </w:r>
      <w:r>
        <w:rPr>
          <w:spacing w:val="13"/>
          <w:w w:val="105"/>
        </w:rPr>
        <w:t xml:space="preserve"> </w:t>
      </w:r>
      <w:r>
        <w:rPr>
          <w:w w:val="105"/>
        </w:rPr>
        <w:t>counter-productive</w:t>
      </w:r>
      <w:r>
        <w:rPr>
          <w:spacing w:val="14"/>
          <w:w w:val="105"/>
        </w:rPr>
        <w:t xml:space="preserve"> </w:t>
      </w:r>
      <w:r>
        <w:rPr>
          <w:w w:val="105"/>
        </w:rPr>
        <w:t>to</w:t>
      </w:r>
      <w:r>
        <w:rPr>
          <w:spacing w:val="14"/>
          <w:w w:val="105"/>
        </w:rPr>
        <w:t xml:space="preserve"> </w:t>
      </w:r>
      <w:r>
        <w:rPr>
          <w:w w:val="105"/>
        </w:rPr>
        <w:t>the</w:t>
      </w:r>
      <w:r>
        <w:rPr>
          <w:spacing w:val="14"/>
          <w:w w:val="105"/>
        </w:rPr>
        <w:t xml:space="preserve"> </w:t>
      </w:r>
      <w:r>
        <w:rPr>
          <w:w w:val="105"/>
        </w:rPr>
        <w:t>current</w:t>
      </w:r>
    </w:p>
    <w:p w14:paraId="7F25F20B" w14:textId="77777777" w:rsidR="00735E2D" w:rsidRDefault="00000000">
      <w:pPr>
        <w:pStyle w:val="BodyText"/>
      </w:pPr>
      <w:r>
        <w:rPr>
          <w:rFonts w:ascii="Trebuchet MS"/>
          <w:sz w:val="12"/>
        </w:rPr>
        <w:t xml:space="preserve">568    </w:t>
      </w:r>
      <w:r>
        <w:rPr>
          <w:rFonts w:ascii="Trebuchet MS"/>
          <w:spacing w:val="19"/>
          <w:sz w:val="12"/>
        </w:rPr>
        <w:t xml:space="preserve"> </w:t>
      </w:r>
      <w:r>
        <w:rPr>
          <w:w w:val="105"/>
        </w:rPr>
        <w:t>goals</w:t>
      </w:r>
      <w:r>
        <w:rPr>
          <w:spacing w:val="13"/>
          <w:w w:val="105"/>
        </w:rPr>
        <w:t xml:space="preserve"> </w:t>
      </w:r>
      <w:r>
        <w:rPr>
          <w:w w:val="105"/>
        </w:rPr>
        <w:t>[ref].</w:t>
      </w:r>
      <w:r>
        <w:rPr>
          <w:spacing w:val="39"/>
          <w:w w:val="105"/>
        </w:rPr>
        <w:t xml:space="preserve"> </w:t>
      </w:r>
      <w:r>
        <w:rPr>
          <w:w w:val="105"/>
        </w:rPr>
        <w:t>Such</w:t>
      </w:r>
      <w:r>
        <w:rPr>
          <w:spacing w:val="13"/>
          <w:w w:val="105"/>
        </w:rPr>
        <w:t xml:space="preserve"> </w:t>
      </w:r>
      <w:r>
        <w:rPr>
          <w:w w:val="105"/>
        </w:rPr>
        <w:t>a</w:t>
      </w:r>
      <w:r>
        <w:rPr>
          <w:spacing w:val="12"/>
          <w:w w:val="105"/>
        </w:rPr>
        <w:t xml:space="preserve"> </w:t>
      </w:r>
      <w:r>
        <w:rPr>
          <w:w w:val="105"/>
        </w:rPr>
        <w:t>test</w:t>
      </w:r>
      <w:r>
        <w:rPr>
          <w:spacing w:val="13"/>
          <w:w w:val="105"/>
        </w:rPr>
        <w:t xml:space="preserve"> </w:t>
      </w:r>
      <w:r>
        <w:rPr>
          <w:w w:val="105"/>
        </w:rPr>
        <w:t>was</w:t>
      </w:r>
      <w:r>
        <w:rPr>
          <w:spacing w:val="12"/>
          <w:w w:val="105"/>
        </w:rPr>
        <w:t xml:space="preserve"> </w:t>
      </w:r>
      <w:r>
        <w:rPr>
          <w:w w:val="105"/>
        </w:rPr>
        <w:t>constructed</w:t>
      </w:r>
      <w:r>
        <w:rPr>
          <w:spacing w:val="13"/>
          <w:w w:val="105"/>
        </w:rPr>
        <w:t xml:space="preserve"> </w:t>
      </w:r>
      <w:r>
        <w:rPr>
          <w:w w:val="105"/>
        </w:rPr>
        <w:t>in</w:t>
      </w:r>
      <w:r>
        <w:rPr>
          <w:spacing w:val="13"/>
          <w:w w:val="105"/>
        </w:rPr>
        <w:t xml:space="preserve"> </w:t>
      </w:r>
      <w:r>
        <w:rPr>
          <w:w w:val="105"/>
        </w:rPr>
        <w:t>the</w:t>
      </w:r>
      <w:r>
        <w:rPr>
          <w:spacing w:val="12"/>
          <w:w w:val="105"/>
        </w:rPr>
        <w:t xml:space="preserve"> </w:t>
      </w:r>
      <w:r>
        <w:rPr>
          <w:w w:val="105"/>
        </w:rPr>
        <w:t>repeated</w:t>
      </w:r>
      <w:r>
        <w:rPr>
          <w:spacing w:val="14"/>
          <w:w w:val="105"/>
        </w:rPr>
        <w:t xml:space="preserve"> </w:t>
      </w:r>
      <w:r>
        <w:rPr>
          <w:w w:val="105"/>
        </w:rPr>
        <w:t>inconsistent</w:t>
      </w:r>
      <w:r>
        <w:rPr>
          <w:spacing w:val="13"/>
          <w:w w:val="105"/>
        </w:rPr>
        <w:t xml:space="preserve"> </w:t>
      </w:r>
      <w:r>
        <w:rPr>
          <w:w w:val="105"/>
        </w:rPr>
        <w:t>trials</w:t>
      </w:r>
      <w:r>
        <w:rPr>
          <w:spacing w:val="12"/>
          <w:w w:val="105"/>
        </w:rPr>
        <w:t xml:space="preserve"> </w:t>
      </w:r>
      <w:r>
        <w:rPr>
          <w:w w:val="105"/>
        </w:rPr>
        <w:t>of</w:t>
      </w:r>
      <w:r>
        <w:rPr>
          <w:spacing w:val="14"/>
          <w:w w:val="105"/>
        </w:rPr>
        <w:t xml:space="preserve"> </w:t>
      </w:r>
      <w:r>
        <w:rPr>
          <w:w w:val="105"/>
        </w:rPr>
        <w:t>Experiment</w:t>
      </w:r>
      <w:r>
        <w:rPr>
          <w:spacing w:val="13"/>
          <w:w w:val="105"/>
        </w:rPr>
        <w:t xml:space="preserve"> </w:t>
      </w:r>
      <w:r>
        <w:rPr>
          <w:w w:val="105"/>
        </w:rPr>
        <w:t>1,</w:t>
      </w:r>
    </w:p>
    <w:p w14:paraId="6DC37D8A" w14:textId="77777777" w:rsidR="00735E2D" w:rsidRDefault="00000000">
      <w:pPr>
        <w:pStyle w:val="BodyText"/>
        <w:spacing w:before="203"/>
      </w:pPr>
      <w:r>
        <w:rPr>
          <w:rFonts w:ascii="Trebuchet MS"/>
          <w:sz w:val="12"/>
        </w:rPr>
        <w:t xml:space="preserve">569    </w:t>
      </w:r>
      <w:r>
        <w:rPr>
          <w:rFonts w:ascii="Trebuchet MS"/>
          <w:spacing w:val="19"/>
          <w:sz w:val="12"/>
        </w:rPr>
        <w:t xml:space="preserve"> </w:t>
      </w:r>
      <w:r>
        <w:rPr>
          <w:w w:val="105"/>
        </w:rPr>
        <w:t>in</w:t>
      </w:r>
      <w:r>
        <w:rPr>
          <w:spacing w:val="16"/>
          <w:w w:val="105"/>
        </w:rPr>
        <w:t xml:space="preserve"> </w:t>
      </w:r>
      <w:r>
        <w:rPr>
          <w:w w:val="105"/>
        </w:rPr>
        <w:t>which</w:t>
      </w:r>
      <w:r>
        <w:rPr>
          <w:spacing w:val="17"/>
          <w:w w:val="105"/>
        </w:rPr>
        <w:t xml:space="preserve"> </w:t>
      </w:r>
      <w:r>
        <w:rPr>
          <w:w w:val="105"/>
        </w:rPr>
        <w:t>the</w:t>
      </w:r>
      <w:r>
        <w:rPr>
          <w:spacing w:val="17"/>
          <w:w w:val="105"/>
        </w:rPr>
        <w:t xml:space="preserve"> </w:t>
      </w:r>
      <w:r>
        <w:rPr>
          <w:w w:val="105"/>
        </w:rPr>
        <w:t>repeated</w:t>
      </w:r>
      <w:r>
        <w:rPr>
          <w:spacing w:val="17"/>
          <w:w w:val="105"/>
        </w:rPr>
        <w:t xml:space="preserve"> </w:t>
      </w:r>
      <w:r>
        <w:rPr>
          <w:w w:val="105"/>
        </w:rPr>
        <w:t>configuration</w:t>
      </w:r>
      <w:r>
        <w:rPr>
          <w:spacing w:val="17"/>
          <w:w w:val="105"/>
        </w:rPr>
        <w:t xml:space="preserve"> </w:t>
      </w:r>
      <w:r>
        <w:rPr>
          <w:w w:val="105"/>
        </w:rPr>
        <w:t>was</w:t>
      </w:r>
      <w:r>
        <w:rPr>
          <w:spacing w:val="17"/>
          <w:w w:val="105"/>
        </w:rPr>
        <w:t xml:space="preserve"> </w:t>
      </w:r>
      <w:r>
        <w:rPr>
          <w:w w:val="105"/>
        </w:rPr>
        <w:t>associated</w:t>
      </w:r>
      <w:r>
        <w:rPr>
          <w:spacing w:val="17"/>
          <w:w w:val="105"/>
        </w:rPr>
        <w:t xml:space="preserve"> </w:t>
      </w:r>
      <w:r>
        <w:rPr>
          <w:w w:val="105"/>
        </w:rPr>
        <w:t>with</w:t>
      </w:r>
      <w:r>
        <w:rPr>
          <w:spacing w:val="18"/>
          <w:w w:val="105"/>
        </w:rPr>
        <w:t xml:space="preserve"> </w:t>
      </w:r>
      <w:r>
        <w:rPr>
          <w:w w:val="105"/>
        </w:rPr>
        <w:t>a</w:t>
      </w:r>
      <w:r>
        <w:rPr>
          <w:spacing w:val="17"/>
          <w:w w:val="105"/>
        </w:rPr>
        <w:t xml:space="preserve"> </w:t>
      </w:r>
      <w:r>
        <w:rPr>
          <w:w w:val="105"/>
        </w:rPr>
        <w:t>target</w:t>
      </w:r>
      <w:r>
        <w:rPr>
          <w:spacing w:val="16"/>
          <w:w w:val="105"/>
        </w:rPr>
        <w:t xml:space="preserve"> </w:t>
      </w:r>
      <w:r>
        <w:rPr>
          <w:w w:val="105"/>
        </w:rPr>
        <w:t>appearing</w:t>
      </w:r>
      <w:r>
        <w:rPr>
          <w:spacing w:val="17"/>
          <w:w w:val="105"/>
        </w:rPr>
        <w:t xml:space="preserve"> </w:t>
      </w:r>
      <w:r>
        <w:rPr>
          <w:w w:val="105"/>
        </w:rPr>
        <w:t>in</w:t>
      </w:r>
      <w:r>
        <w:rPr>
          <w:spacing w:val="17"/>
          <w:w w:val="105"/>
        </w:rPr>
        <w:t xml:space="preserve"> </w:t>
      </w:r>
      <w:r>
        <w:rPr>
          <w:w w:val="105"/>
        </w:rPr>
        <w:t>a</w:t>
      </w:r>
      <w:r>
        <w:rPr>
          <w:spacing w:val="16"/>
          <w:w w:val="105"/>
        </w:rPr>
        <w:t xml:space="preserve"> </w:t>
      </w:r>
      <w:proofErr w:type="gramStart"/>
      <w:r>
        <w:rPr>
          <w:w w:val="105"/>
        </w:rPr>
        <w:t>position</w:t>
      </w:r>
      <w:proofErr w:type="gramEnd"/>
    </w:p>
    <w:p w14:paraId="7FB4068C" w14:textId="77777777" w:rsidR="00735E2D" w:rsidRDefault="00000000">
      <w:pPr>
        <w:pStyle w:val="BodyText"/>
      </w:pPr>
      <w:r>
        <w:rPr>
          <w:rFonts w:ascii="Trebuchet MS"/>
          <w:sz w:val="12"/>
        </w:rPr>
        <w:t xml:space="preserve">570    </w:t>
      </w:r>
      <w:r>
        <w:rPr>
          <w:rFonts w:ascii="Trebuchet MS"/>
          <w:spacing w:val="19"/>
          <w:sz w:val="12"/>
        </w:rPr>
        <w:t xml:space="preserve"> </w:t>
      </w:r>
      <w:r>
        <w:t>that</w:t>
      </w:r>
      <w:r>
        <w:rPr>
          <w:spacing w:val="37"/>
        </w:rPr>
        <w:t xml:space="preserve"> </w:t>
      </w:r>
      <w:r>
        <w:t>was</w:t>
      </w:r>
      <w:r>
        <w:rPr>
          <w:spacing w:val="36"/>
        </w:rPr>
        <w:t xml:space="preserve"> </w:t>
      </w:r>
      <w:r>
        <w:t>in</w:t>
      </w:r>
      <w:r>
        <w:rPr>
          <w:spacing w:val="38"/>
        </w:rPr>
        <w:t xml:space="preserve"> </w:t>
      </w:r>
      <w:r>
        <w:t>the</w:t>
      </w:r>
      <w:r>
        <w:rPr>
          <w:spacing w:val="36"/>
        </w:rPr>
        <w:t xml:space="preserve"> </w:t>
      </w:r>
      <w:r>
        <w:t>opposite</w:t>
      </w:r>
      <w:r>
        <w:rPr>
          <w:spacing w:val="38"/>
        </w:rPr>
        <w:t xml:space="preserve"> </w:t>
      </w:r>
      <w:r>
        <w:t>side</w:t>
      </w:r>
      <w:r>
        <w:rPr>
          <w:spacing w:val="37"/>
        </w:rPr>
        <w:t xml:space="preserve"> </w:t>
      </w:r>
      <w:r>
        <w:t>of</w:t>
      </w:r>
      <w:r>
        <w:rPr>
          <w:spacing w:val="37"/>
        </w:rPr>
        <w:t xml:space="preserve"> </w:t>
      </w:r>
      <w:r>
        <w:t>the</w:t>
      </w:r>
      <w:r>
        <w:rPr>
          <w:spacing w:val="37"/>
        </w:rPr>
        <w:t xml:space="preserve"> </w:t>
      </w:r>
      <w:r>
        <w:t>screen</w:t>
      </w:r>
      <w:r>
        <w:rPr>
          <w:spacing w:val="38"/>
        </w:rPr>
        <w:t xml:space="preserve"> </w:t>
      </w:r>
      <w:r>
        <w:t>to</w:t>
      </w:r>
      <w:r>
        <w:rPr>
          <w:spacing w:val="36"/>
        </w:rPr>
        <w:t xml:space="preserve"> </w:t>
      </w:r>
      <w:r>
        <w:t>the</w:t>
      </w:r>
      <w:r>
        <w:rPr>
          <w:spacing w:val="38"/>
        </w:rPr>
        <w:t xml:space="preserve"> </w:t>
      </w:r>
      <w:r>
        <w:t>direction</w:t>
      </w:r>
      <w:r>
        <w:rPr>
          <w:spacing w:val="36"/>
        </w:rPr>
        <w:t xml:space="preserve"> </w:t>
      </w:r>
      <w:r>
        <w:t>of</w:t>
      </w:r>
      <w:r>
        <w:rPr>
          <w:spacing w:val="37"/>
        </w:rPr>
        <w:t xml:space="preserve"> </w:t>
      </w:r>
      <w:r>
        <w:t>the</w:t>
      </w:r>
      <w:r>
        <w:rPr>
          <w:spacing w:val="37"/>
        </w:rPr>
        <w:t xml:space="preserve"> </w:t>
      </w:r>
      <w:r>
        <w:t>endogenous</w:t>
      </w:r>
      <w:r>
        <w:rPr>
          <w:spacing w:val="38"/>
        </w:rPr>
        <w:t xml:space="preserve"> </w:t>
      </w:r>
      <w:r>
        <w:t>cue.</w:t>
      </w:r>
      <w:r>
        <w:rPr>
          <w:spacing w:val="70"/>
        </w:rPr>
        <w:t xml:space="preserve"> </w:t>
      </w:r>
      <w:r>
        <w:t>If</w:t>
      </w:r>
      <w:r>
        <w:rPr>
          <w:spacing w:val="38"/>
        </w:rPr>
        <w:t xml:space="preserve"> </w:t>
      </w:r>
      <w:r>
        <w:t>the</w:t>
      </w:r>
    </w:p>
    <w:p w14:paraId="386C2CF5" w14:textId="77777777" w:rsidR="00735E2D" w:rsidRDefault="00000000">
      <w:pPr>
        <w:pStyle w:val="BodyText"/>
      </w:pPr>
      <w:r>
        <w:rPr>
          <w:rFonts w:ascii="Trebuchet MS"/>
          <w:sz w:val="12"/>
        </w:rPr>
        <w:t xml:space="preserve">571    </w:t>
      </w:r>
      <w:r>
        <w:rPr>
          <w:rFonts w:ascii="Trebuchet MS"/>
          <w:spacing w:val="19"/>
          <w:sz w:val="12"/>
        </w:rPr>
        <w:t xml:space="preserve"> </w:t>
      </w:r>
      <w:r>
        <w:rPr>
          <w:w w:val="105"/>
        </w:rPr>
        <w:t>repeated</w:t>
      </w:r>
      <w:r>
        <w:rPr>
          <w:spacing w:val="6"/>
          <w:w w:val="105"/>
        </w:rPr>
        <w:t xml:space="preserve"> </w:t>
      </w:r>
      <w:r>
        <w:rPr>
          <w:w w:val="105"/>
        </w:rPr>
        <w:t>configuration</w:t>
      </w:r>
      <w:r>
        <w:rPr>
          <w:spacing w:val="5"/>
          <w:w w:val="105"/>
        </w:rPr>
        <w:t xml:space="preserve"> </w:t>
      </w:r>
      <w:r>
        <w:rPr>
          <w:w w:val="105"/>
        </w:rPr>
        <w:t>was</w:t>
      </w:r>
      <w:r>
        <w:rPr>
          <w:spacing w:val="5"/>
          <w:w w:val="105"/>
        </w:rPr>
        <w:t xml:space="preserve"> </w:t>
      </w:r>
      <w:r>
        <w:rPr>
          <w:w w:val="105"/>
        </w:rPr>
        <w:t>having</w:t>
      </w:r>
      <w:r>
        <w:rPr>
          <w:spacing w:val="5"/>
          <w:w w:val="105"/>
        </w:rPr>
        <w:t xml:space="preserve"> </w:t>
      </w:r>
      <w:r>
        <w:rPr>
          <w:w w:val="105"/>
        </w:rPr>
        <w:t>an</w:t>
      </w:r>
      <w:r>
        <w:rPr>
          <w:spacing w:val="4"/>
          <w:w w:val="105"/>
        </w:rPr>
        <w:t xml:space="preserve"> </w:t>
      </w:r>
      <w:r>
        <w:rPr>
          <w:w w:val="105"/>
        </w:rPr>
        <w:t>effect</w:t>
      </w:r>
      <w:r>
        <w:rPr>
          <w:spacing w:val="6"/>
          <w:w w:val="105"/>
        </w:rPr>
        <w:t xml:space="preserve"> </w:t>
      </w:r>
      <w:r>
        <w:rPr>
          <w:w w:val="105"/>
        </w:rPr>
        <w:t>on</w:t>
      </w:r>
      <w:r>
        <w:rPr>
          <w:spacing w:val="5"/>
          <w:w w:val="105"/>
        </w:rPr>
        <w:t xml:space="preserve"> </w:t>
      </w:r>
      <w:proofErr w:type="spellStart"/>
      <w:r>
        <w:rPr>
          <w:w w:val="105"/>
        </w:rPr>
        <w:t>behaviour</w:t>
      </w:r>
      <w:proofErr w:type="spellEnd"/>
      <w:r>
        <w:rPr>
          <w:spacing w:val="5"/>
          <w:w w:val="105"/>
        </w:rPr>
        <w:t xml:space="preserve"> </w:t>
      </w:r>
      <w:r>
        <w:rPr>
          <w:w w:val="105"/>
        </w:rPr>
        <w:t>on</w:t>
      </w:r>
      <w:r>
        <w:rPr>
          <w:spacing w:val="4"/>
          <w:w w:val="105"/>
        </w:rPr>
        <w:t xml:space="preserve"> </w:t>
      </w:r>
      <w:r>
        <w:rPr>
          <w:w w:val="105"/>
        </w:rPr>
        <w:t>these</w:t>
      </w:r>
      <w:r>
        <w:rPr>
          <w:spacing w:val="6"/>
          <w:w w:val="105"/>
        </w:rPr>
        <w:t xml:space="preserve"> </w:t>
      </w:r>
      <w:r>
        <w:rPr>
          <w:w w:val="105"/>
        </w:rPr>
        <w:t>trials</w:t>
      </w:r>
      <w:r>
        <w:rPr>
          <w:spacing w:val="4"/>
          <w:w w:val="105"/>
        </w:rPr>
        <w:t xml:space="preserve"> </w:t>
      </w:r>
      <w:r>
        <w:rPr>
          <w:w w:val="105"/>
        </w:rPr>
        <w:t>we</w:t>
      </w:r>
      <w:r>
        <w:rPr>
          <w:spacing w:val="6"/>
          <w:w w:val="105"/>
        </w:rPr>
        <w:t xml:space="preserve"> </w:t>
      </w:r>
      <w:r>
        <w:rPr>
          <w:w w:val="105"/>
        </w:rPr>
        <w:t>would</w:t>
      </w:r>
      <w:r>
        <w:rPr>
          <w:spacing w:val="4"/>
          <w:w w:val="105"/>
        </w:rPr>
        <w:t xml:space="preserve"> </w:t>
      </w:r>
      <w:proofErr w:type="gramStart"/>
      <w:r>
        <w:rPr>
          <w:w w:val="105"/>
        </w:rPr>
        <w:t>have</w:t>
      </w:r>
      <w:proofErr w:type="gramEnd"/>
    </w:p>
    <w:p w14:paraId="290595D6" w14:textId="77777777" w:rsidR="00735E2D" w:rsidRDefault="00000000">
      <w:pPr>
        <w:pStyle w:val="BodyText"/>
      </w:pPr>
      <w:r>
        <w:rPr>
          <w:rFonts w:ascii="Trebuchet MS"/>
          <w:sz w:val="12"/>
        </w:rPr>
        <w:t xml:space="preserve">572    </w:t>
      </w:r>
      <w:r>
        <w:rPr>
          <w:rFonts w:ascii="Trebuchet MS"/>
          <w:spacing w:val="19"/>
          <w:sz w:val="12"/>
        </w:rPr>
        <w:t xml:space="preserve"> </w:t>
      </w:r>
      <w:r>
        <w:rPr>
          <w:w w:val="105"/>
        </w:rPr>
        <w:t>expected</w:t>
      </w:r>
      <w:r>
        <w:rPr>
          <w:spacing w:val="12"/>
          <w:w w:val="105"/>
        </w:rPr>
        <w:t xml:space="preserve"> </w:t>
      </w:r>
      <w:r>
        <w:rPr>
          <w:w w:val="105"/>
        </w:rPr>
        <w:t>to</w:t>
      </w:r>
      <w:r>
        <w:rPr>
          <w:spacing w:val="11"/>
          <w:w w:val="105"/>
        </w:rPr>
        <w:t xml:space="preserve"> </w:t>
      </w:r>
      <w:r>
        <w:rPr>
          <w:w w:val="105"/>
        </w:rPr>
        <w:t>see</w:t>
      </w:r>
      <w:r>
        <w:rPr>
          <w:spacing w:val="11"/>
          <w:w w:val="105"/>
        </w:rPr>
        <w:t xml:space="preserve"> </w:t>
      </w:r>
      <w:r>
        <w:rPr>
          <w:w w:val="105"/>
        </w:rPr>
        <w:t>slower</w:t>
      </w:r>
      <w:r>
        <w:rPr>
          <w:spacing w:val="11"/>
          <w:w w:val="105"/>
        </w:rPr>
        <w:t xml:space="preserve"> </w:t>
      </w:r>
      <w:r>
        <w:rPr>
          <w:w w:val="105"/>
        </w:rPr>
        <w:t>response</w:t>
      </w:r>
      <w:r>
        <w:rPr>
          <w:spacing w:val="11"/>
          <w:w w:val="105"/>
        </w:rPr>
        <w:t xml:space="preserve"> </w:t>
      </w:r>
      <w:r>
        <w:rPr>
          <w:w w:val="105"/>
        </w:rPr>
        <w:t>times</w:t>
      </w:r>
      <w:r>
        <w:rPr>
          <w:spacing w:val="11"/>
          <w:w w:val="105"/>
        </w:rPr>
        <w:t xml:space="preserve"> </w:t>
      </w:r>
      <w:r>
        <w:rPr>
          <w:w w:val="105"/>
        </w:rPr>
        <w:t>compared</w:t>
      </w:r>
      <w:r>
        <w:rPr>
          <w:spacing w:val="11"/>
          <w:w w:val="105"/>
        </w:rPr>
        <w:t xml:space="preserve"> </w:t>
      </w:r>
      <w:r>
        <w:rPr>
          <w:w w:val="105"/>
        </w:rPr>
        <w:t>to</w:t>
      </w:r>
      <w:r>
        <w:rPr>
          <w:spacing w:val="11"/>
          <w:w w:val="105"/>
        </w:rPr>
        <w:t xml:space="preserve"> </w:t>
      </w:r>
      <w:r>
        <w:rPr>
          <w:w w:val="105"/>
        </w:rPr>
        <w:t>random</w:t>
      </w:r>
      <w:r>
        <w:rPr>
          <w:spacing w:val="11"/>
          <w:w w:val="105"/>
        </w:rPr>
        <w:t xml:space="preserve"> </w:t>
      </w:r>
      <w:r>
        <w:rPr>
          <w:w w:val="105"/>
        </w:rPr>
        <w:t>trials.</w:t>
      </w:r>
      <w:r>
        <w:rPr>
          <w:spacing w:val="35"/>
          <w:w w:val="105"/>
        </w:rPr>
        <w:t xml:space="preserve"> </w:t>
      </w:r>
      <w:r>
        <w:rPr>
          <w:w w:val="105"/>
        </w:rPr>
        <w:t>This</w:t>
      </w:r>
      <w:r>
        <w:rPr>
          <w:spacing w:val="11"/>
          <w:w w:val="105"/>
        </w:rPr>
        <w:t xml:space="preserve"> </w:t>
      </w:r>
      <w:r>
        <w:rPr>
          <w:w w:val="105"/>
        </w:rPr>
        <w:t>was</w:t>
      </w:r>
      <w:r>
        <w:rPr>
          <w:spacing w:val="10"/>
          <w:w w:val="105"/>
        </w:rPr>
        <w:t xml:space="preserve"> </w:t>
      </w:r>
      <w:r>
        <w:rPr>
          <w:w w:val="105"/>
        </w:rPr>
        <w:t>not</w:t>
      </w:r>
      <w:r>
        <w:rPr>
          <w:spacing w:val="12"/>
          <w:w w:val="105"/>
        </w:rPr>
        <w:t xml:space="preserve"> </w:t>
      </w:r>
      <w:r>
        <w:rPr>
          <w:w w:val="105"/>
        </w:rPr>
        <w:t>the</w:t>
      </w:r>
      <w:r>
        <w:rPr>
          <w:spacing w:val="10"/>
          <w:w w:val="105"/>
        </w:rPr>
        <w:t xml:space="preserve"> </w:t>
      </w:r>
      <w:r>
        <w:rPr>
          <w:w w:val="105"/>
        </w:rPr>
        <w:t>case:</w:t>
      </w:r>
    </w:p>
    <w:p w14:paraId="5651FC9F" w14:textId="77777777" w:rsidR="00735E2D" w:rsidRDefault="00000000">
      <w:pPr>
        <w:pStyle w:val="BodyText"/>
      </w:pPr>
      <w:r>
        <w:rPr>
          <w:rFonts w:ascii="Trebuchet MS"/>
          <w:sz w:val="12"/>
        </w:rPr>
        <w:t xml:space="preserve">573    </w:t>
      </w:r>
      <w:r>
        <w:rPr>
          <w:rFonts w:ascii="Trebuchet MS"/>
          <w:spacing w:val="19"/>
          <w:sz w:val="12"/>
        </w:rPr>
        <w:t xml:space="preserve"> </w:t>
      </w:r>
      <w:r>
        <w:rPr>
          <w:w w:val="105"/>
        </w:rPr>
        <w:t>response</w:t>
      </w:r>
      <w:r>
        <w:rPr>
          <w:spacing w:val="11"/>
          <w:w w:val="105"/>
        </w:rPr>
        <w:t xml:space="preserve"> </w:t>
      </w:r>
      <w:r>
        <w:rPr>
          <w:w w:val="105"/>
        </w:rPr>
        <w:t>times</w:t>
      </w:r>
      <w:r>
        <w:rPr>
          <w:spacing w:val="11"/>
          <w:w w:val="105"/>
        </w:rPr>
        <w:t xml:space="preserve"> </w:t>
      </w:r>
      <w:r>
        <w:rPr>
          <w:w w:val="105"/>
        </w:rPr>
        <w:t>were</w:t>
      </w:r>
      <w:r>
        <w:rPr>
          <w:spacing w:val="11"/>
          <w:w w:val="105"/>
        </w:rPr>
        <w:t xml:space="preserve"> </w:t>
      </w:r>
      <w:r>
        <w:rPr>
          <w:w w:val="105"/>
        </w:rPr>
        <w:t>equivalent</w:t>
      </w:r>
      <w:r>
        <w:rPr>
          <w:spacing w:val="11"/>
          <w:w w:val="105"/>
        </w:rPr>
        <w:t xml:space="preserve"> </w:t>
      </w:r>
      <w:r>
        <w:rPr>
          <w:w w:val="105"/>
        </w:rPr>
        <w:t>in</w:t>
      </w:r>
      <w:r>
        <w:rPr>
          <w:spacing w:val="10"/>
          <w:w w:val="105"/>
        </w:rPr>
        <w:t xml:space="preserve"> </w:t>
      </w:r>
      <w:r>
        <w:rPr>
          <w:w w:val="105"/>
        </w:rPr>
        <w:t>the</w:t>
      </w:r>
      <w:r>
        <w:rPr>
          <w:spacing w:val="9"/>
          <w:w w:val="105"/>
        </w:rPr>
        <w:t xml:space="preserve"> </w:t>
      </w:r>
      <w:r>
        <w:rPr>
          <w:w w:val="105"/>
        </w:rPr>
        <w:t>two</w:t>
      </w:r>
      <w:r>
        <w:rPr>
          <w:spacing w:val="10"/>
          <w:w w:val="105"/>
        </w:rPr>
        <w:t xml:space="preserve"> </w:t>
      </w:r>
      <w:r>
        <w:rPr>
          <w:w w:val="105"/>
        </w:rPr>
        <w:t>conditions.</w:t>
      </w:r>
      <w:r>
        <w:rPr>
          <w:spacing w:val="36"/>
          <w:w w:val="105"/>
        </w:rPr>
        <w:t xml:space="preserve"> </w:t>
      </w:r>
      <w:r>
        <w:rPr>
          <w:w w:val="105"/>
        </w:rPr>
        <w:t>As</w:t>
      </w:r>
      <w:r>
        <w:rPr>
          <w:spacing w:val="11"/>
          <w:w w:val="105"/>
        </w:rPr>
        <w:t xml:space="preserve"> </w:t>
      </w:r>
      <w:r>
        <w:rPr>
          <w:w w:val="105"/>
        </w:rPr>
        <w:t>such</w:t>
      </w:r>
      <w:r>
        <w:rPr>
          <w:spacing w:val="11"/>
          <w:w w:val="105"/>
        </w:rPr>
        <w:t xml:space="preserve"> </w:t>
      </w:r>
      <w:r>
        <w:rPr>
          <w:w w:val="105"/>
        </w:rPr>
        <w:t>it</w:t>
      </w:r>
      <w:r>
        <w:rPr>
          <w:spacing w:val="9"/>
          <w:w w:val="105"/>
        </w:rPr>
        <w:t xml:space="preserve"> </w:t>
      </w:r>
      <w:r>
        <w:rPr>
          <w:w w:val="105"/>
        </w:rPr>
        <w:t>has</w:t>
      </w:r>
      <w:r>
        <w:rPr>
          <w:spacing w:val="11"/>
          <w:w w:val="105"/>
        </w:rPr>
        <w:t xml:space="preserve"> </w:t>
      </w:r>
      <w:r>
        <w:rPr>
          <w:w w:val="105"/>
        </w:rPr>
        <w:t>hard</w:t>
      </w:r>
      <w:r>
        <w:rPr>
          <w:spacing w:val="10"/>
          <w:w w:val="105"/>
        </w:rPr>
        <w:t xml:space="preserve"> </w:t>
      </w:r>
      <w:r>
        <w:rPr>
          <w:w w:val="105"/>
        </w:rPr>
        <w:t>to</w:t>
      </w:r>
      <w:r>
        <w:rPr>
          <w:spacing w:val="10"/>
          <w:w w:val="105"/>
        </w:rPr>
        <w:t xml:space="preserve"> </w:t>
      </w:r>
      <w:r>
        <w:rPr>
          <w:w w:val="105"/>
        </w:rPr>
        <w:t>claim</w:t>
      </w:r>
      <w:r>
        <w:rPr>
          <w:spacing w:val="11"/>
          <w:w w:val="105"/>
        </w:rPr>
        <w:t xml:space="preserve"> </w:t>
      </w:r>
      <w:r>
        <w:rPr>
          <w:w w:val="105"/>
        </w:rPr>
        <w:t>here</w:t>
      </w:r>
    </w:p>
    <w:p w14:paraId="22553D59" w14:textId="77777777" w:rsidR="00735E2D" w:rsidRDefault="00735E2D">
      <w:pPr>
        <w:sectPr w:rsidR="00735E2D">
          <w:pgSz w:w="12240" w:h="15840"/>
          <w:pgMar w:top="1360" w:right="1280" w:bottom="280" w:left="900" w:header="649" w:footer="0" w:gutter="0"/>
          <w:cols w:space="720"/>
        </w:sectPr>
      </w:pPr>
    </w:p>
    <w:p w14:paraId="3B1F5427" w14:textId="77777777" w:rsidR="00735E2D" w:rsidRDefault="00000000">
      <w:pPr>
        <w:pStyle w:val="BodyText"/>
        <w:spacing w:before="140"/>
      </w:pPr>
      <w:r>
        <w:rPr>
          <w:rFonts w:ascii="Trebuchet MS"/>
          <w:sz w:val="12"/>
        </w:rPr>
        <w:lastRenderedPageBreak/>
        <w:t xml:space="preserve">574    </w:t>
      </w:r>
      <w:r>
        <w:rPr>
          <w:rFonts w:ascii="Trebuchet MS"/>
          <w:spacing w:val="19"/>
          <w:sz w:val="12"/>
        </w:rPr>
        <w:t xml:space="preserve"> </w:t>
      </w:r>
      <w:r>
        <w:rPr>
          <w:w w:val="105"/>
        </w:rPr>
        <w:t>that</w:t>
      </w:r>
      <w:r>
        <w:rPr>
          <w:spacing w:val="16"/>
          <w:w w:val="105"/>
        </w:rPr>
        <w:t xml:space="preserve"> </w:t>
      </w:r>
      <w:r>
        <w:rPr>
          <w:w w:val="105"/>
        </w:rPr>
        <w:t>the</w:t>
      </w:r>
      <w:r>
        <w:rPr>
          <w:spacing w:val="16"/>
          <w:w w:val="105"/>
        </w:rPr>
        <w:t xml:space="preserve"> </w:t>
      </w:r>
      <w:r>
        <w:rPr>
          <w:w w:val="105"/>
        </w:rPr>
        <w:t>configuration</w:t>
      </w:r>
      <w:r>
        <w:rPr>
          <w:spacing w:val="17"/>
          <w:w w:val="105"/>
        </w:rPr>
        <w:t xml:space="preserve"> </w:t>
      </w:r>
      <w:r>
        <w:rPr>
          <w:w w:val="105"/>
        </w:rPr>
        <w:t>is</w:t>
      </w:r>
      <w:r>
        <w:rPr>
          <w:spacing w:val="16"/>
          <w:w w:val="105"/>
        </w:rPr>
        <w:t xml:space="preserve"> </w:t>
      </w:r>
      <w:r>
        <w:rPr>
          <w:w w:val="105"/>
        </w:rPr>
        <w:t>having</w:t>
      </w:r>
      <w:r>
        <w:rPr>
          <w:spacing w:val="15"/>
          <w:w w:val="105"/>
        </w:rPr>
        <w:t xml:space="preserve"> </w:t>
      </w:r>
      <w:r>
        <w:rPr>
          <w:w w:val="105"/>
        </w:rPr>
        <w:t>an</w:t>
      </w:r>
      <w:r>
        <w:rPr>
          <w:spacing w:val="16"/>
          <w:w w:val="105"/>
        </w:rPr>
        <w:t xml:space="preserve"> </w:t>
      </w:r>
      <w:r>
        <w:rPr>
          <w:i/>
          <w:w w:val="105"/>
        </w:rPr>
        <w:t>automatic</w:t>
      </w:r>
      <w:r>
        <w:rPr>
          <w:i/>
          <w:spacing w:val="26"/>
          <w:w w:val="105"/>
        </w:rPr>
        <w:t xml:space="preserve"> </w:t>
      </w:r>
      <w:r>
        <w:rPr>
          <w:w w:val="105"/>
        </w:rPr>
        <w:t>effect</w:t>
      </w:r>
      <w:r>
        <w:rPr>
          <w:spacing w:val="16"/>
          <w:w w:val="105"/>
        </w:rPr>
        <w:t xml:space="preserve"> </w:t>
      </w:r>
      <w:r>
        <w:rPr>
          <w:w w:val="105"/>
        </w:rPr>
        <w:t>on</w:t>
      </w:r>
      <w:r>
        <w:rPr>
          <w:spacing w:val="17"/>
          <w:w w:val="105"/>
        </w:rPr>
        <w:t xml:space="preserve"> </w:t>
      </w:r>
      <w:proofErr w:type="spellStart"/>
      <w:r>
        <w:rPr>
          <w:w w:val="105"/>
        </w:rPr>
        <w:t>behaviour</w:t>
      </w:r>
      <w:proofErr w:type="spellEnd"/>
      <w:r>
        <w:rPr>
          <w:w w:val="105"/>
        </w:rPr>
        <w:t>,</w:t>
      </w:r>
      <w:r>
        <w:rPr>
          <w:spacing w:val="16"/>
          <w:w w:val="105"/>
        </w:rPr>
        <w:t xml:space="preserve"> </w:t>
      </w:r>
      <w:r>
        <w:rPr>
          <w:w w:val="105"/>
        </w:rPr>
        <w:t>according</w:t>
      </w:r>
      <w:r>
        <w:rPr>
          <w:spacing w:val="16"/>
          <w:w w:val="105"/>
        </w:rPr>
        <w:t xml:space="preserve"> </w:t>
      </w:r>
      <w:r>
        <w:rPr>
          <w:w w:val="105"/>
        </w:rPr>
        <w:t>to</w:t>
      </w:r>
      <w:r>
        <w:rPr>
          <w:spacing w:val="16"/>
          <w:w w:val="105"/>
        </w:rPr>
        <w:t xml:space="preserve"> </w:t>
      </w:r>
      <w:r>
        <w:rPr>
          <w:w w:val="105"/>
        </w:rPr>
        <w:t>this</w:t>
      </w:r>
      <w:r>
        <w:rPr>
          <w:spacing w:val="16"/>
          <w:w w:val="105"/>
        </w:rPr>
        <w:t xml:space="preserve"> </w:t>
      </w:r>
      <w:r>
        <w:rPr>
          <w:w w:val="105"/>
        </w:rPr>
        <w:t>strict</w:t>
      </w:r>
    </w:p>
    <w:p w14:paraId="3BEC2752" w14:textId="77777777" w:rsidR="00735E2D" w:rsidRDefault="00000000">
      <w:pPr>
        <w:pStyle w:val="BodyText"/>
      </w:pPr>
      <w:r>
        <w:rPr>
          <w:rFonts w:ascii="Trebuchet MS"/>
          <w:sz w:val="12"/>
        </w:rPr>
        <w:t xml:space="preserve">575    </w:t>
      </w:r>
      <w:r>
        <w:rPr>
          <w:rFonts w:ascii="Trebuchet MS"/>
          <w:spacing w:val="19"/>
          <w:sz w:val="12"/>
        </w:rPr>
        <w:t xml:space="preserve"> </w:t>
      </w:r>
      <w:proofErr w:type="spellStart"/>
      <w:proofErr w:type="gramStart"/>
      <w:r>
        <w:rPr>
          <w:w w:val="105"/>
        </w:rPr>
        <w:t>characterisation</w:t>
      </w:r>
      <w:proofErr w:type="spellEnd"/>
      <w:proofErr w:type="gramEnd"/>
      <w:r>
        <w:rPr>
          <w:spacing w:val="9"/>
          <w:w w:val="105"/>
        </w:rPr>
        <w:t xml:space="preserve"> </w:t>
      </w:r>
      <w:r>
        <w:rPr>
          <w:w w:val="105"/>
        </w:rPr>
        <w:t>of</w:t>
      </w:r>
      <w:r>
        <w:rPr>
          <w:spacing w:val="9"/>
          <w:w w:val="105"/>
        </w:rPr>
        <w:t xml:space="preserve"> </w:t>
      </w:r>
      <w:r>
        <w:rPr>
          <w:w w:val="105"/>
        </w:rPr>
        <w:t>such</w:t>
      </w:r>
      <w:r>
        <w:rPr>
          <w:spacing w:val="8"/>
          <w:w w:val="105"/>
        </w:rPr>
        <w:t xml:space="preserve"> </w:t>
      </w:r>
      <w:r>
        <w:rPr>
          <w:w w:val="105"/>
        </w:rPr>
        <w:t>an</w:t>
      </w:r>
      <w:r>
        <w:rPr>
          <w:spacing w:val="10"/>
          <w:w w:val="105"/>
        </w:rPr>
        <w:t xml:space="preserve"> </w:t>
      </w:r>
      <w:commentRangeStart w:id="126"/>
      <w:r>
        <w:rPr>
          <w:w w:val="105"/>
        </w:rPr>
        <w:t>effect</w:t>
      </w:r>
      <w:commentRangeEnd w:id="126"/>
      <w:r w:rsidR="00CB4D62">
        <w:rPr>
          <w:rStyle w:val="CommentReference"/>
        </w:rPr>
        <w:commentReference w:id="126"/>
      </w:r>
      <w:r>
        <w:rPr>
          <w:w w:val="105"/>
        </w:rPr>
        <w:t>.</w:t>
      </w:r>
      <w:r>
        <w:rPr>
          <w:spacing w:val="34"/>
          <w:w w:val="105"/>
        </w:rPr>
        <w:t xml:space="preserve"> </w:t>
      </w:r>
      <w:r>
        <w:rPr>
          <w:w w:val="105"/>
        </w:rPr>
        <w:t>Nevertheless,</w:t>
      </w:r>
      <w:r>
        <w:rPr>
          <w:spacing w:val="9"/>
          <w:w w:val="105"/>
        </w:rPr>
        <w:t xml:space="preserve"> </w:t>
      </w:r>
      <w:r>
        <w:rPr>
          <w:w w:val="105"/>
        </w:rPr>
        <w:t>the</w:t>
      </w:r>
      <w:r>
        <w:rPr>
          <w:spacing w:val="9"/>
          <w:w w:val="105"/>
        </w:rPr>
        <w:t xml:space="preserve"> </w:t>
      </w:r>
      <w:r>
        <w:rPr>
          <w:w w:val="105"/>
        </w:rPr>
        <w:t>experiments</w:t>
      </w:r>
      <w:r>
        <w:rPr>
          <w:spacing w:val="9"/>
          <w:w w:val="105"/>
        </w:rPr>
        <w:t xml:space="preserve"> </w:t>
      </w:r>
      <w:r>
        <w:rPr>
          <w:w w:val="105"/>
        </w:rPr>
        <w:t>here</w:t>
      </w:r>
      <w:r>
        <w:rPr>
          <w:spacing w:val="9"/>
          <w:w w:val="105"/>
        </w:rPr>
        <w:t xml:space="preserve"> </w:t>
      </w:r>
      <w:r>
        <w:rPr>
          <w:w w:val="105"/>
        </w:rPr>
        <w:t>reveal</w:t>
      </w:r>
      <w:r>
        <w:rPr>
          <w:spacing w:val="10"/>
          <w:w w:val="105"/>
        </w:rPr>
        <w:t xml:space="preserve"> </w:t>
      </w:r>
      <w:r>
        <w:rPr>
          <w:w w:val="105"/>
        </w:rPr>
        <w:t>an</w:t>
      </w:r>
      <w:r>
        <w:rPr>
          <w:spacing w:val="8"/>
          <w:w w:val="105"/>
        </w:rPr>
        <w:t xml:space="preserve"> </w:t>
      </w:r>
      <w:proofErr w:type="gramStart"/>
      <w:r>
        <w:rPr>
          <w:w w:val="105"/>
        </w:rPr>
        <w:t>interplay</w:t>
      </w:r>
      <w:proofErr w:type="gramEnd"/>
    </w:p>
    <w:p w14:paraId="6DAD55BE" w14:textId="77777777" w:rsidR="00735E2D" w:rsidRDefault="00000000">
      <w:pPr>
        <w:pStyle w:val="BodyText"/>
      </w:pPr>
      <w:r>
        <w:rPr>
          <w:rFonts w:ascii="Trebuchet MS"/>
          <w:sz w:val="12"/>
        </w:rPr>
        <w:t xml:space="preserve">576    </w:t>
      </w:r>
      <w:r>
        <w:rPr>
          <w:rFonts w:ascii="Trebuchet MS"/>
          <w:spacing w:val="19"/>
          <w:sz w:val="12"/>
        </w:rPr>
        <w:t xml:space="preserve"> </w:t>
      </w:r>
      <w:r>
        <w:rPr>
          <w:w w:val="105"/>
        </w:rPr>
        <w:t>between</w:t>
      </w:r>
      <w:r>
        <w:rPr>
          <w:spacing w:val="10"/>
          <w:w w:val="105"/>
        </w:rPr>
        <w:t xml:space="preserve"> </w:t>
      </w:r>
      <w:r>
        <w:rPr>
          <w:w w:val="105"/>
        </w:rPr>
        <w:t>top-down</w:t>
      </w:r>
      <w:r>
        <w:rPr>
          <w:spacing w:val="9"/>
          <w:w w:val="105"/>
        </w:rPr>
        <w:t xml:space="preserve"> </w:t>
      </w:r>
      <w:r>
        <w:rPr>
          <w:w w:val="105"/>
        </w:rPr>
        <w:t>processes</w:t>
      </w:r>
      <w:r>
        <w:rPr>
          <w:spacing w:val="9"/>
          <w:w w:val="105"/>
        </w:rPr>
        <w:t xml:space="preserve"> </w:t>
      </w:r>
      <w:r>
        <w:rPr>
          <w:w w:val="105"/>
        </w:rPr>
        <w:t>and</w:t>
      </w:r>
      <w:r>
        <w:rPr>
          <w:spacing w:val="9"/>
          <w:w w:val="105"/>
        </w:rPr>
        <w:t xml:space="preserve"> </w:t>
      </w:r>
      <w:r>
        <w:rPr>
          <w:w w:val="105"/>
        </w:rPr>
        <w:t>stimulus</w:t>
      </w:r>
      <w:r>
        <w:rPr>
          <w:spacing w:val="8"/>
          <w:w w:val="105"/>
        </w:rPr>
        <w:t xml:space="preserve"> </w:t>
      </w:r>
      <w:r>
        <w:rPr>
          <w:w w:val="105"/>
        </w:rPr>
        <w:t>driven</w:t>
      </w:r>
      <w:r>
        <w:rPr>
          <w:spacing w:val="9"/>
          <w:w w:val="105"/>
        </w:rPr>
        <w:t xml:space="preserve"> </w:t>
      </w:r>
      <w:r>
        <w:rPr>
          <w:w w:val="105"/>
        </w:rPr>
        <w:t>effects</w:t>
      </w:r>
      <w:r>
        <w:rPr>
          <w:spacing w:val="10"/>
          <w:w w:val="105"/>
        </w:rPr>
        <w:t xml:space="preserve"> </w:t>
      </w:r>
      <w:r>
        <w:rPr>
          <w:w w:val="105"/>
        </w:rPr>
        <w:t>on</w:t>
      </w:r>
      <w:r>
        <w:rPr>
          <w:spacing w:val="9"/>
          <w:w w:val="105"/>
        </w:rPr>
        <w:t xml:space="preserve"> </w:t>
      </w:r>
      <w:r>
        <w:rPr>
          <w:w w:val="105"/>
        </w:rPr>
        <w:t>attention</w:t>
      </w:r>
      <w:r>
        <w:rPr>
          <w:spacing w:val="9"/>
          <w:w w:val="105"/>
        </w:rPr>
        <w:t xml:space="preserve"> </w:t>
      </w:r>
      <w:r>
        <w:rPr>
          <w:w w:val="105"/>
        </w:rPr>
        <w:t>in</w:t>
      </w:r>
      <w:r>
        <w:rPr>
          <w:spacing w:val="9"/>
          <w:w w:val="105"/>
        </w:rPr>
        <w:t xml:space="preserve"> </w:t>
      </w:r>
      <w:r>
        <w:rPr>
          <w:w w:val="105"/>
        </w:rPr>
        <w:t>CC.</w:t>
      </w:r>
      <w:commentRangeStart w:id="127"/>
      <w:commentRangeEnd w:id="127"/>
      <w:r w:rsidR="00944BC3">
        <w:rPr>
          <w:rStyle w:val="CommentReference"/>
        </w:rPr>
        <w:commentReference w:id="127"/>
      </w:r>
    </w:p>
    <w:p w14:paraId="2DBF5BE0" w14:textId="77777777" w:rsidR="00735E2D" w:rsidRDefault="00735E2D">
      <w:pPr>
        <w:pStyle w:val="BodyText"/>
        <w:spacing w:before="0"/>
        <w:ind w:left="0"/>
        <w:rPr>
          <w:sz w:val="28"/>
        </w:rPr>
      </w:pPr>
    </w:p>
    <w:p w14:paraId="213471F9" w14:textId="77777777" w:rsidR="00735E2D" w:rsidRDefault="00000000">
      <w:pPr>
        <w:pStyle w:val="BodyText"/>
        <w:tabs>
          <w:tab w:val="left" w:pos="1259"/>
        </w:tabs>
        <w:spacing w:before="0"/>
      </w:pPr>
      <w:r>
        <w:rPr>
          <w:rFonts w:ascii="Trebuchet MS"/>
          <w:w w:val="105"/>
          <w:sz w:val="12"/>
        </w:rPr>
        <w:t>577</w:t>
      </w:r>
      <w:r>
        <w:rPr>
          <w:rFonts w:ascii="Trebuchet MS"/>
          <w:w w:val="105"/>
          <w:sz w:val="12"/>
        </w:rPr>
        <w:tab/>
      </w:r>
      <w:commentRangeStart w:id="128"/>
      <w:commentRangeStart w:id="129"/>
      <w:r>
        <w:rPr>
          <w:w w:val="105"/>
        </w:rPr>
        <w:t>The</w:t>
      </w:r>
      <w:r>
        <w:rPr>
          <w:spacing w:val="21"/>
          <w:w w:val="105"/>
        </w:rPr>
        <w:t xml:space="preserve"> </w:t>
      </w:r>
      <w:r>
        <w:rPr>
          <w:w w:val="105"/>
        </w:rPr>
        <w:t>current</w:t>
      </w:r>
      <w:r>
        <w:rPr>
          <w:spacing w:val="20"/>
          <w:w w:val="105"/>
        </w:rPr>
        <w:t xml:space="preserve"> </w:t>
      </w:r>
      <w:r>
        <w:rPr>
          <w:w w:val="105"/>
        </w:rPr>
        <w:t>data</w:t>
      </w:r>
      <w:r>
        <w:rPr>
          <w:spacing w:val="21"/>
          <w:w w:val="105"/>
        </w:rPr>
        <w:t xml:space="preserve"> </w:t>
      </w:r>
      <w:r>
        <w:rPr>
          <w:w w:val="105"/>
        </w:rPr>
        <w:t>reveal</w:t>
      </w:r>
      <w:r>
        <w:rPr>
          <w:spacing w:val="21"/>
          <w:w w:val="105"/>
        </w:rPr>
        <w:t xml:space="preserve"> </w:t>
      </w:r>
      <w:r>
        <w:rPr>
          <w:w w:val="105"/>
        </w:rPr>
        <w:t>that</w:t>
      </w:r>
      <w:r>
        <w:rPr>
          <w:spacing w:val="20"/>
          <w:w w:val="105"/>
        </w:rPr>
        <w:t xml:space="preserve"> </w:t>
      </w:r>
      <w:r>
        <w:rPr>
          <w:w w:val="105"/>
        </w:rPr>
        <w:t>the</w:t>
      </w:r>
      <w:r>
        <w:rPr>
          <w:spacing w:val="20"/>
          <w:w w:val="105"/>
        </w:rPr>
        <w:t xml:space="preserve"> </w:t>
      </w:r>
      <w:r>
        <w:rPr>
          <w:w w:val="105"/>
        </w:rPr>
        <w:t>influence</w:t>
      </w:r>
      <w:r>
        <w:rPr>
          <w:spacing w:val="21"/>
          <w:w w:val="105"/>
        </w:rPr>
        <w:t xml:space="preserve"> </w:t>
      </w:r>
      <w:r>
        <w:rPr>
          <w:w w:val="105"/>
        </w:rPr>
        <w:t>of</w:t>
      </w:r>
      <w:r>
        <w:rPr>
          <w:spacing w:val="20"/>
          <w:w w:val="105"/>
        </w:rPr>
        <w:t xml:space="preserve"> </w:t>
      </w:r>
      <w:r>
        <w:rPr>
          <w:w w:val="105"/>
        </w:rPr>
        <w:t>repeated</w:t>
      </w:r>
      <w:r>
        <w:rPr>
          <w:spacing w:val="21"/>
          <w:w w:val="105"/>
        </w:rPr>
        <w:t xml:space="preserve"> </w:t>
      </w:r>
      <w:r>
        <w:rPr>
          <w:w w:val="105"/>
        </w:rPr>
        <w:t>contexts</w:t>
      </w:r>
      <w:r>
        <w:rPr>
          <w:spacing w:val="20"/>
          <w:w w:val="105"/>
        </w:rPr>
        <w:t xml:space="preserve"> </w:t>
      </w:r>
      <w:r>
        <w:rPr>
          <w:w w:val="105"/>
        </w:rPr>
        <w:t>has</w:t>
      </w:r>
      <w:r>
        <w:rPr>
          <w:spacing w:val="22"/>
          <w:w w:val="105"/>
        </w:rPr>
        <w:t xml:space="preserve"> </w:t>
      </w:r>
      <w:r>
        <w:rPr>
          <w:w w:val="105"/>
        </w:rPr>
        <w:t>a</w:t>
      </w:r>
      <w:r>
        <w:rPr>
          <w:spacing w:val="20"/>
          <w:w w:val="105"/>
        </w:rPr>
        <w:t xml:space="preserve"> </w:t>
      </w:r>
      <w:r>
        <w:rPr>
          <w:w w:val="105"/>
        </w:rPr>
        <w:t>relatively</w:t>
      </w:r>
      <w:r>
        <w:rPr>
          <w:spacing w:val="21"/>
          <w:w w:val="105"/>
        </w:rPr>
        <w:t xml:space="preserve"> </w:t>
      </w:r>
      <w:proofErr w:type="gramStart"/>
      <w:r>
        <w:rPr>
          <w:w w:val="105"/>
        </w:rPr>
        <w:t>late</w:t>
      </w:r>
      <w:proofErr w:type="gramEnd"/>
    </w:p>
    <w:p w14:paraId="74052FE0" w14:textId="77777777" w:rsidR="00735E2D" w:rsidRDefault="00000000">
      <w:pPr>
        <w:pStyle w:val="BodyText"/>
      </w:pPr>
      <w:r>
        <w:rPr>
          <w:rFonts w:ascii="Trebuchet MS"/>
          <w:sz w:val="12"/>
        </w:rPr>
        <w:t xml:space="preserve">578    </w:t>
      </w:r>
      <w:r>
        <w:rPr>
          <w:rFonts w:ascii="Trebuchet MS"/>
          <w:spacing w:val="19"/>
          <w:sz w:val="12"/>
        </w:rPr>
        <w:t xml:space="preserve"> </w:t>
      </w:r>
      <w:proofErr w:type="gramStart"/>
      <w:r>
        <w:rPr>
          <w:w w:val="105"/>
        </w:rPr>
        <w:t>control</w:t>
      </w:r>
      <w:proofErr w:type="gramEnd"/>
      <w:r>
        <w:rPr>
          <w:spacing w:val="3"/>
          <w:w w:val="105"/>
        </w:rPr>
        <w:t xml:space="preserve"> </w:t>
      </w:r>
      <w:r>
        <w:rPr>
          <w:w w:val="105"/>
        </w:rPr>
        <w:t>on</w:t>
      </w:r>
      <w:r>
        <w:rPr>
          <w:spacing w:val="3"/>
          <w:w w:val="105"/>
        </w:rPr>
        <w:t xml:space="preserve"> </w:t>
      </w:r>
      <w:proofErr w:type="spellStart"/>
      <w:r>
        <w:rPr>
          <w:w w:val="105"/>
        </w:rPr>
        <w:t>behaviour</w:t>
      </w:r>
      <w:proofErr w:type="spellEnd"/>
      <w:r>
        <w:rPr>
          <w:spacing w:val="3"/>
          <w:w w:val="105"/>
        </w:rPr>
        <w:t xml:space="preserve"> </w:t>
      </w:r>
      <w:r>
        <w:rPr>
          <w:w w:val="105"/>
        </w:rPr>
        <w:t>in</w:t>
      </w:r>
      <w:r>
        <w:rPr>
          <w:spacing w:val="3"/>
          <w:w w:val="105"/>
        </w:rPr>
        <w:t xml:space="preserve"> </w:t>
      </w:r>
      <w:r>
        <w:rPr>
          <w:w w:val="105"/>
        </w:rPr>
        <w:t>visual</w:t>
      </w:r>
      <w:r>
        <w:rPr>
          <w:spacing w:val="2"/>
          <w:w w:val="105"/>
        </w:rPr>
        <w:t xml:space="preserve"> </w:t>
      </w:r>
      <w:r>
        <w:rPr>
          <w:w w:val="105"/>
        </w:rPr>
        <w:t>search</w:t>
      </w:r>
      <w:commentRangeEnd w:id="128"/>
      <w:r w:rsidR="00CB4D62">
        <w:rPr>
          <w:rStyle w:val="CommentReference"/>
        </w:rPr>
        <w:commentReference w:id="128"/>
      </w:r>
      <w:commentRangeEnd w:id="129"/>
      <w:r w:rsidR="0051753B">
        <w:rPr>
          <w:rStyle w:val="CommentReference"/>
        </w:rPr>
        <w:commentReference w:id="129"/>
      </w:r>
      <w:r>
        <w:rPr>
          <w:w w:val="105"/>
        </w:rPr>
        <w:t>.</w:t>
      </w:r>
      <w:r>
        <w:rPr>
          <w:spacing w:val="26"/>
          <w:w w:val="105"/>
        </w:rPr>
        <w:t xml:space="preserve"> </w:t>
      </w:r>
      <w:r>
        <w:rPr>
          <w:w w:val="105"/>
        </w:rPr>
        <w:t>Previous</w:t>
      </w:r>
      <w:r>
        <w:rPr>
          <w:spacing w:val="3"/>
          <w:w w:val="105"/>
        </w:rPr>
        <w:t xml:space="preserve"> </w:t>
      </w:r>
      <w:r>
        <w:rPr>
          <w:w w:val="105"/>
        </w:rPr>
        <w:t>analysis</w:t>
      </w:r>
      <w:r>
        <w:rPr>
          <w:spacing w:val="3"/>
          <w:w w:val="105"/>
        </w:rPr>
        <w:t xml:space="preserve"> </w:t>
      </w:r>
      <w:r>
        <w:rPr>
          <w:w w:val="105"/>
        </w:rPr>
        <w:t>of</w:t>
      </w:r>
      <w:r>
        <w:rPr>
          <w:spacing w:val="3"/>
          <w:w w:val="105"/>
        </w:rPr>
        <w:t xml:space="preserve"> </w:t>
      </w:r>
      <w:r>
        <w:rPr>
          <w:w w:val="105"/>
        </w:rPr>
        <w:t>eye-movements</w:t>
      </w:r>
      <w:r>
        <w:rPr>
          <w:spacing w:val="3"/>
          <w:w w:val="105"/>
        </w:rPr>
        <w:t xml:space="preserve"> </w:t>
      </w:r>
      <w:r>
        <w:rPr>
          <w:w w:val="105"/>
        </w:rPr>
        <w:t>during</w:t>
      </w:r>
      <w:r>
        <w:rPr>
          <w:spacing w:val="3"/>
          <w:w w:val="105"/>
        </w:rPr>
        <w:t xml:space="preserve"> </w:t>
      </w:r>
      <w:r>
        <w:rPr>
          <w:w w:val="105"/>
        </w:rPr>
        <w:t>CC</w:t>
      </w:r>
    </w:p>
    <w:p w14:paraId="060A9D17" w14:textId="77777777" w:rsidR="00735E2D" w:rsidRDefault="00000000">
      <w:pPr>
        <w:pStyle w:val="BodyText"/>
      </w:pPr>
      <w:r>
        <w:rPr>
          <w:rFonts w:ascii="Trebuchet MS"/>
          <w:sz w:val="12"/>
        </w:rPr>
        <w:t xml:space="preserve">579  </w:t>
      </w:r>
      <w:proofErr w:type="gramStart"/>
      <w:r>
        <w:rPr>
          <w:rFonts w:ascii="Trebuchet MS"/>
          <w:sz w:val="12"/>
        </w:rPr>
        <w:t xml:space="preserve">  </w:t>
      </w:r>
      <w:r>
        <w:rPr>
          <w:rFonts w:ascii="Trebuchet MS"/>
          <w:spacing w:val="19"/>
          <w:sz w:val="12"/>
        </w:rPr>
        <w:t xml:space="preserve"> </w:t>
      </w:r>
      <w:r>
        <w:rPr>
          <w:w w:val="105"/>
        </w:rPr>
        <w:t>(</w:t>
      </w:r>
      <w:proofErr w:type="gramEnd"/>
      <w:r>
        <w:rPr>
          <w:w w:val="105"/>
        </w:rPr>
        <w:t>Beesley</w:t>
      </w:r>
      <w:r>
        <w:rPr>
          <w:spacing w:val="5"/>
          <w:w w:val="105"/>
        </w:rPr>
        <w:t xml:space="preserve"> </w:t>
      </w:r>
      <w:r>
        <w:rPr>
          <w:w w:val="105"/>
        </w:rPr>
        <w:t>et</w:t>
      </w:r>
      <w:r>
        <w:rPr>
          <w:spacing w:val="4"/>
          <w:w w:val="105"/>
        </w:rPr>
        <w:t xml:space="preserve"> </w:t>
      </w:r>
      <w:r>
        <w:rPr>
          <w:w w:val="105"/>
        </w:rPr>
        <w:t>al.,</w:t>
      </w:r>
      <w:r>
        <w:rPr>
          <w:spacing w:val="4"/>
          <w:w w:val="105"/>
        </w:rPr>
        <w:t xml:space="preserve"> </w:t>
      </w:r>
      <w:r>
        <w:rPr>
          <w:w w:val="105"/>
        </w:rPr>
        <w:t>2018;</w:t>
      </w:r>
      <w:r>
        <w:rPr>
          <w:spacing w:val="6"/>
          <w:w w:val="105"/>
        </w:rPr>
        <w:t xml:space="preserve"> </w:t>
      </w:r>
      <w:r>
        <w:rPr>
          <w:w w:val="105"/>
        </w:rPr>
        <w:t>Tseng</w:t>
      </w:r>
      <w:r>
        <w:rPr>
          <w:spacing w:val="4"/>
          <w:w w:val="105"/>
        </w:rPr>
        <w:t xml:space="preserve"> </w:t>
      </w:r>
      <w:r>
        <w:rPr>
          <w:w w:val="105"/>
        </w:rPr>
        <w:t>&amp;</w:t>
      </w:r>
      <w:r>
        <w:rPr>
          <w:spacing w:val="4"/>
          <w:w w:val="105"/>
        </w:rPr>
        <w:t xml:space="preserve"> </w:t>
      </w:r>
      <w:r>
        <w:rPr>
          <w:w w:val="105"/>
        </w:rPr>
        <w:t>Li,</w:t>
      </w:r>
      <w:r>
        <w:rPr>
          <w:spacing w:val="5"/>
          <w:w w:val="105"/>
        </w:rPr>
        <w:t xml:space="preserve"> </w:t>
      </w:r>
      <w:r>
        <w:rPr>
          <w:w w:val="105"/>
        </w:rPr>
        <w:t>2004)</w:t>
      </w:r>
      <w:r>
        <w:rPr>
          <w:spacing w:val="4"/>
          <w:w w:val="105"/>
        </w:rPr>
        <w:t xml:space="preserve"> </w:t>
      </w:r>
      <w:r>
        <w:rPr>
          <w:w w:val="105"/>
        </w:rPr>
        <w:t>has</w:t>
      </w:r>
      <w:r>
        <w:rPr>
          <w:spacing w:val="4"/>
          <w:w w:val="105"/>
        </w:rPr>
        <w:t xml:space="preserve"> </w:t>
      </w:r>
      <w:r>
        <w:rPr>
          <w:w w:val="105"/>
        </w:rPr>
        <w:t>shown</w:t>
      </w:r>
      <w:r>
        <w:rPr>
          <w:spacing w:val="5"/>
          <w:w w:val="105"/>
        </w:rPr>
        <w:t xml:space="preserve"> </w:t>
      </w:r>
      <w:r>
        <w:rPr>
          <w:w w:val="105"/>
        </w:rPr>
        <w:t>that</w:t>
      </w:r>
      <w:r>
        <w:rPr>
          <w:spacing w:val="4"/>
          <w:w w:val="105"/>
        </w:rPr>
        <w:t xml:space="preserve"> </w:t>
      </w:r>
      <w:r>
        <w:rPr>
          <w:w w:val="105"/>
        </w:rPr>
        <w:t>contextual</w:t>
      </w:r>
      <w:r>
        <w:rPr>
          <w:spacing w:val="4"/>
          <w:w w:val="105"/>
        </w:rPr>
        <w:t xml:space="preserve"> </w:t>
      </w:r>
      <w:r>
        <w:rPr>
          <w:w w:val="105"/>
        </w:rPr>
        <w:t>cuing</w:t>
      </w:r>
      <w:r>
        <w:rPr>
          <w:spacing w:val="5"/>
          <w:w w:val="105"/>
        </w:rPr>
        <w:t xml:space="preserve"> </w:t>
      </w:r>
      <w:r>
        <w:rPr>
          <w:w w:val="105"/>
        </w:rPr>
        <w:t>(and</w:t>
      </w:r>
      <w:r>
        <w:rPr>
          <w:spacing w:val="4"/>
          <w:w w:val="105"/>
        </w:rPr>
        <w:t xml:space="preserve"> </w:t>
      </w:r>
      <w:r>
        <w:rPr>
          <w:w w:val="105"/>
        </w:rPr>
        <w:t>visual</w:t>
      </w:r>
      <w:r>
        <w:rPr>
          <w:spacing w:val="5"/>
          <w:w w:val="105"/>
        </w:rPr>
        <w:t xml:space="preserve"> </w:t>
      </w:r>
      <w:r>
        <w:rPr>
          <w:w w:val="105"/>
        </w:rPr>
        <w:t>search</w:t>
      </w:r>
    </w:p>
    <w:p w14:paraId="60392071" w14:textId="77777777" w:rsidR="00735E2D" w:rsidRDefault="00000000">
      <w:pPr>
        <w:pStyle w:val="BodyText"/>
        <w:spacing w:before="203"/>
      </w:pPr>
      <w:r>
        <w:rPr>
          <w:rFonts w:ascii="Trebuchet MS"/>
          <w:sz w:val="12"/>
        </w:rPr>
        <w:t xml:space="preserve">580    </w:t>
      </w:r>
      <w:r>
        <w:rPr>
          <w:rFonts w:ascii="Trebuchet MS"/>
          <w:spacing w:val="19"/>
          <w:sz w:val="12"/>
        </w:rPr>
        <w:t xml:space="preserve"> </w:t>
      </w:r>
      <w:r>
        <w:rPr>
          <w:w w:val="105"/>
        </w:rPr>
        <w:t>more</w:t>
      </w:r>
      <w:r>
        <w:rPr>
          <w:spacing w:val="5"/>
          <w:w w:val="105"/>
        </w:rPr>
        <w:t xml:space="preserve"> </w:t>
      </w:r>
      <w:r>
        <w:rPr>
          <w:w w:val="105"/>
        </w:rPr>
        <w:t>generally)</w:t>
      </w:r>
      <w:r>
        <w:rPr>
          <w:spacing w:val="6"/>
          <w:w w:val="105"/>
        </w:rPr>
        <w:t xml:space="preserve"> </w:t>
      </w:r>
      <w:r>
        <w:rPr>
          <w:w w:val="105"/>
        </w:rPr>
        <w:t>has</w:t>
      </w:r>
      <w:r>
        <w:rPr>
          <w:spacing w:val="6"/>
          <w:w w:val="105"/>
        </w:rPr>
        <w:t xml:space="preserve"> </w:t>
      </w:r>
      <w:r>
        <w:rPr>
          <w:w w:val="105"/>
        </w:rPr>
        <w:t>two</w:t>
      </w:r>
      <w:r>
        <w:rPr>
          <w:spacing w:val="6"/>
          <w:w w:val="105"/>
        </w:rPr>
        <w:t xml:space="preserve"> </w:t>
      </w:r>
      <w:r>
        <w:rPr>
          <w:w w:val="105"/>
        </w:rPr>
        <w:t>characteristic</w:t>
      </w:r>
      <w:r>
        <w:rPr>
          <w:spacing w:val="6"/>
          <w:w w:val="105"/>
        </w:rPr>
        <w:t xml:space="preserve"> </w:t>
      </w:r>
      <w:r>
        <w:rPr>
          <w:w w:val="105"/>
        </w:rPr>
        <w:t>components.</w:t>
      </w:r>
      <w:r>
        <w:rPr>
          <w:spacing w:val="29"/>
          <w:w w:val="105"/>
        </w:rPr>
        <w:t xml:space="preserve"> </w:t>
      </w:r>
      <w:r>
        <w:rPr>
          <w:w w:val="105"/>
        </w:rPr>
        <w:t>The</w:t>
      </w:r>
      <w:r>
        <w:rPr>
          <w:spacing w:val="6"/>
          <w:w w:val="105"/>
        </w:rPr>
        <w:t xml:space="preserve"> </w:t>
      </w:r>
      <w:r>
        <w:rPr>
          <w:w w:val="105"/>
        </w:rPr>
        <w:t>first</w:t>
      </w:r>
      <w:r>
        <w:rPr>
          <w:spacing w:val="5"/>
          <w:w w:val="105"/>
        </w:rPr>
        <w:t xml:space="preserve"> </w:t>
      </w:r>
      <w:r>
        <w:rPr>
          <w:w w:val="105"/>
        </w:rPr>
        <w:t>of</w:t>
      </w:r>
      <w:r>
        <w:rPr>
          <w:spacing w:val="6"/>
          <w:w w:val="105"/>
        </w:rPr>
        <w:t xml:space="preserve"> </w:t>
      </w:r>
      <w:r>
        <w:rPr>
          <w:w w:val="105"/>
        </w:rPr>
        <w:t>these</w:t>
      </w:r>
      <w:r>
        <w:rPr>
          <w:spacing w:val="5"/>
          <w:w w:val="105"/>
        </w:rPr>
        <w:t xml:space="preserve"> </w:t>
      </w:r>
      <w:r>
        <w:rPr>
          <w:w w:val="105"/>
        </w:rPr>
        <w:t>is</w:t>
      </w:r>
      <w:r>
        <w:rPr>
          <w:spacing w:val="6"/>
          <w:w w:val="105"/>
        </w:rPr>
        <w:t xml:space="preserve"> </w:t>
      </w:r>
      <w:proofErr w:type="gramStart"/>
      <w:r>
        <w:rPr>
          <w:w w:val="105"/>
        </w:rPr>
        <w:t>an</w:t>
      </w:r>
      <w:r>
        <w:rPr>
          <w:spacing w:val="5"/>
          <w:w w:val="105"/>
        </w:rPr>
        <w:t xml:space="preserve"> </w:t>
      </w:r>
      <w:r>
        <w:rPr>
          <w:w w:val="105"/>
        </w:rPr>
        <w:t>inefficient</w:t>
      </w:r>
      <w:proofErr w:type="gramEnd"/>
    </w:p>
    <w:p w14:paraId="0A9E8BE3" w14:textId="77777777" w:rsidR="00735E2D" w:rsidRDefault="00000000">
      <w:pPr>
        <w:pStyle w:val="BodyText"/>
      </w:pPr>
      <w:r>
        <w:rPr>
          <w:rFonts w:ascii="Trebuchet MS"/>
          <w:sz w:val="12"/>
        </w:rPr>
        <w:t xml:space="preserve">581    </w:t>
      </w:r>
      <w:r>
        <w:rPr>
          <w:rFonts w:ascii="Trebuchet MS"/>
          <w:spacing w:val="19"/>
          <w:sz w:val="12"/>
        </w:rPr>
        <w:t xml:space="preserve"> </w:t>
      </w:r>
      <w:r>
        <w:rPr>
          <w:w w:val="105"/>
        </w:rPr>
        <w:t>search</w:t>
      </w:r>
      <w:r>
        <w:rPr>
          <w:spacing w:val="9"/>
          <w:w w:val="105"/>
        </w:rPr>
        <w:t xml:space="preserve"> </w:t>
      </w:r>
      <w:r>
        <w:rPr>
          <w:w w:val="105"/>
        </w:rPr>
        <w:t>process</w:t>
      </w:r>
      <w:r>
        <w:rPr>
          <w:spacing w:val="10"/>
          <w:w w:val="105"/>
        </w:rPr>
        <w:t xml:space="preserve"> </w:t>
      </w:r>
      <w:r>
        <w:rPr>
          <w:w w:val="105"/>
        </w:rPr>
        <w:t>where</w:t>
      </w:r>
      <w:r>
        <w:rPr>
          <w:spacing w:val="10"/>
          <w:w w:val="105"/>
        </w:rPr>
        <w:t xml:space="preserve"> </w:t>
      </w:r>
      <w:r>
        <w:rPr>
          <w:w w:val="105"/>
        </w:rPr>
        <w:t>search</w:t>
      </w:r>
      <w:r>
        <w:rPr>
          <w:spacing w:val="9"/>
          <w:w w:val="105"/>
        </w:rPr>
        <w:t xml:space="preserve"> </w:t>
      </w:r>
      <w:r>
        <w:rPr>
          <w:w w:val="105"/>
        </w:rPr>
        <w:t>fails</w:t>
      </w:r>
      <w:r>
        <w:rPr>
          <w:spacing w:val="10"/>
          <w:w w:val="105"/>
        </w:rPr>
        <w:t xml:space="preserve"> </w:t>
      </w:r>
      <w:r>
        <w:rPr>
          <w:w w:val="105"/>
        </w:rPr>
        <w:t>to</w:t>
      </w:r>
      <w:r>
        <w:rPr>
          <w:spacing w:val="10"/>
          <w:w w:val="105"/>
        </w:rPr>
        <w:t xml:space="preserve"> </w:t>
      </w:r>
      <w:r>
        <w:rPr>
          <w:w w:val="105"/>
        </w:rPr>
        <w:t>move</w:t>
      </w:r>
      <w:r>
        <w:rPr>
          <w:spacing w:val="10"/>
          <w:w w:val="105"/>
        </w:rPr>
        <w:t xml:space="preserve"> </w:t>
      </w:r>
      <w:r>
        <w:rPr>
          <w:w w:val="105"/>
        </w:rPr>
        <w:t>towards</w:t>
      </w:r>
      <w:r>
        <w:rPr>
          <w:spacing w:val="9"/>
          <w:w w:val="105"/>
        </w:rPr>
        <w:t xml:space="preserve"> </w:t>
      </w:r>
      <w:r>
        <w:rPr>
          <w:w w:val="105"/>
        </w:rPr>
        <w:t>the</w:t>
      </w:r>
      <w:r>
        <w:rPr>
          <w:spacing w:val="10"/>
          <w:w w:val="105"/>
        </w:rPr>
        <w:t xml:space="preserve"> </w:t>
      </w:r>
      <w:r>
        <w:rPr>
          <w:w w:val="105"/>
        </w:rPr>
        <w:t>target</w:t>
      </w:r>
      <w:r>
        <w:rPr>
          <w:spacing w:val="10"/>
          <w:w w:val="105"/>
        </w:rPr>
        <w:t xml:space="preserve"> </w:t>
      </w:r>
      <w:r>
        <w:rPr>
          <w:w w:val="105"/>
        </w:rPr>
        <w:t>in</w:t>
      </w:r>
      <w:r>
        <w:rPr>
          <w:spacing w:val="9"/>
          <w:w w:val="105"/>
        </w:rPr>
        <w:t xml:space="preserve"> </w:t>
      </w:r>
      <w:r>
        <w:rPr>
          <w:w w:val="105"/>
        </w:rPr>
        <w:t>trials</w:t>
      </w:r>
      <w:r>
        <w:rPr>
          <w:spacing w:val="10"/>
          <w:w w:val="105"/>
        </w:rPr>
        <w:t xml:space="preserve"> </w:t>
      </w:r>
      <w:r>
        <w:rPr>
          <w:w w:val="105"/>
        </w:rPr>
        <w:t>with</w:t>
      </w:r>
      <w:r>
        <w:rPr>
          <w:spacing w:val="10"/>
          <w:w w:val="105"/>
        </w:rPr>
        <w:t xml:space="preserve"> </w:t>
      </w:r>
      <w:r>
        <w:rPr>
          <w:w w:val="105"/>
        </w:rPr>
        <w:t>more</w:t>
      </w:r>
      <w:r>
        <w:rPr>
          <w:spacing w:val="9"/>
          <w:w w:val="105"/>
        </w:rPr>
        <w:t xml:space="preserve"> </w:t>
      </w:r>
      <w:r>
        <w:rPr>
          <w:w w:val="105"/>
        </w:rPr>
        <w:t>fixations.</w:t>
      </w:r>
    </w:p>
    <w:p w14:paraId="7F69281A" w14:textId="77777777" w:rsidR="00735E2D" w:rsidRDefault="00000000">
      <w:pPr>
        <w:pStyle w:val="BodyText"/>
      </w:pPr>
      <w:r>
        <w:rPr>
          <w:rFonts w:ascii="Trebuchet MS"/>
          <w:sz w:val="12"/>
        </w:rPr>
        <w:t xml:space="preserve">582    </w:t>
      </w:r>
      <w:r>
        <w:rPr>
          <w:rFonts w:ascii="Trebuchet MS"/>
          <w:spacing w:val="19"/>
          <w:sz w:val="12"/>
        </w:rPr>
        <w:t xml:space="preserve"> </w:t>
      </w:r>
      <w:r>
        <w:rPr>
          <w:w w:val="105"/>
        </w:rPr>
        <w:t>This</w:t>
      </w:r>
      <w:r>
        <w:rPr>
          <w:spacing w:val="7"/>
          <w:w w:val="105"/>
        </w:rPr>
        <w:t xml:space="preserve"> </w:t>
      </w:r>
      <w:r>
        <w:rPr>
          <w:w w:val="105"/>
        </w:rPr>
        <w:t>is</w:t>
      </w:r>
      <w:r>
        <w:rPr>
          <w:spacing w:val="7"/>
          <w:w w:val="105"/>
        </w:rPr>
        <w:t xml:space="preserve"> </w:t>
      </w:r>
      <w:r>
        <w:rPr>
          <w:w w:val="105"/>
        </w:rPr>
        <w:t>followed</w:t>
      </w:r>
      <w:r>
        <w:rPr>
          <w:spacing w:val="7"/>
          <w:w w:val="105"/>
        </w:rPr>
        <w:t xml:space="preserve"> </w:t>
      </w:r>
      <w:r>
        <w:rPr>
          <w:w w:val="105"/>
        </w:rPr>
        <w:t>by</w:t>
      </w:r>
      <w:r>
        <w:rPr>
          <w:spacing w:val="6"/>
          <w:w w:val="105"/>
        </w:rPr>
        <w:t xml:space="preserve"> </w:t>
      </w:r>
      <w:r>
        <w:rPr>
          <w:w w:val="105"/>
        </w:rPr>
        <w:t>a</w:t>
      </w:r>
      <w:r>
        <w:rPr>
          <w:spacing w:val="6"/>
          <w:w w:val="105"/>
        </w:rPr>
        <w:t xml:space="preserve"> </w:t>
      </w:r>
      <w:r>
        <w:rPr>
          <w:w w:val="105"/>
        </w:rPr>
        <w:t>phase</w:t>
      </w:r>
      <w:r>
        <w:rPr>
          <w:spacing w:val="7"/>
          <w:w w:val="105"/>
        </w:rPr>
        <w:t xml:space="preserve"> </w:t>
      </w:r>
      <w:r>
        <w:rPr>
          <w:w w:val="105"/>
        </w:rPr>
        <w:t>in</w:t>
      </w:r>
      <w:r>
        <w:rPr>
          <w:spacing w:val="6"/>
          <w:w w:val="105"/>
        </w:rPr>
        <w:t xml:space="preserve"> </w:t>
      </w:r>
      <w:r>
        <w:rPr>
          <w:w w:val="105"/>
        </w:rPr>
        <w:t>which</w:t>
      </w:r>
      <w:r>
        <w:rPr>
          <w:spacing w:val="6"/>
          <w:w w:val="105"/>
        </w:rPr>
        <w:t xml:space="preserve"> </w:t>
      </w:r>
      <w:r>
        <w:rPr>
          <w:w w:val="105"/>
        </w:rPr>
        <w:t>monotonic,</w:t>
      </w:r>
      <w:r>
        <w:rPr>
          <w:spacing w:val="6"/>
          <w:w w:val="105"/>
        </w:rPr>
        <w:t xml:space="preserve"> </w:t>
      </w:r>
      <w:r>
        <w:rPr>
          <w:w w:val="105"/>
        </w:rPr>
        <w:t>positive</w:t>
      </w:r>
      <w:r>
        <w:rPr>
          <w:spacing w:val="6"/>
          <w:w w:val="105"/>
        </w:rPr>
        <w:t xml:space="preserve"> </w:t>
      </w:r>
      <w:r>
        <w:rPr>
          <w:w w:val="105"/>
        </w:rPr>
        <w:t>increments</w:t>
      </w:r>
      <w:r>
        <w:rPr>
          <w:spacing w:val="7"/>
          <w:w w:val="105"/>
        </w:rPr>
        <w:t xml:space="preserve"> </w:t>
      </w:r>
      <w:r>
        <w:rPr>
          <w:w w:val="105"/>
        </w:rPr>
        <w:t>are</w:t>
      </w:r>
      <w:r>
        <w:rPr>
          <w:spacing w:val="6"/>
          <w:w w:val="105"/>
        </w:rPr>
        <w:t xml:space="preserve"> </w:t>
      </w:r>
      <w:r>
        <w:rPr>
          <w:w w:val="105"/>
        </w:rPr>
        <w:t>made</w:t>
      </w:r>
      <w:r>
        <w:rPr>
          <w:spacing w:val="6"/>
          <w:w w:val="105"/>
        </w:rPr>
        <w:t xml:space="preserve"> </w:t>
      </w:r>
      <w:r>
        <w:rPr>
          <w:w w:val="105"/>
        </w:rPr>
        <w:t>toward</w:t>
      </w:r>
      <w:r>
        <w:rPr>
          <w:spacing w:val="6"/>
          <w:w w:val="105"/>
        </w:rPr>
        <w:t xml:space="preserve"> </w:t>
      </w:r>
      <w:r>
        <w:rPr>
          <w:w w:val="105"/>
        </w:rPr>
        <w:t>the</w:t>
      </w:r>
    </w:p>
    <w:p w14:paraId="003466D5" w14:textId="77777777" w:rsidR="00735E2D" w:rsidRDefault="00000000">
      <w:pPr>
        <w:pStyle w:val="BodyText"/>
      </w:pPr>
      <w:r>
        <w:rPr>
          <w:rFonts w:ascii="Trebuchet MS"/>
          <w:sz w:val="12"/>
        </w:rPr>
        <w:t xml:space="preserve">583    </w:t>
      </w:r>
      <w:r>
        <w:rPr>
          <w:rFonts w:ascii="Trebuchet MS"/>
          <w:spacing w:val="19"/>
          <w:sz w:val="12"/>
        </w:rPr>
        <w:t xml:space="preserve"> </w:t>
      </w:r>
      <w:r>
        <w:rPr>
          <w:w w:val="105"/>
        </w:rPr>
        <w:t>target</w:t>
      </w:r>
      <w:r>
        <w:rPr>
          <w:spacing w:val="14"/>
          <w:w w:val="105"/>
        </w:rPr>
        <w:t xml:space="preserve"> </w:t>
      </w:r>
      <w:r>
        <w:rPr>
          <w:w w:val="105"/>
        </w:rPr>
        <w:t>position</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final</w:t>
      </w:r>
      <w:r>
        <w:rPr>
          <w:spacing w:val="15"/>
          <w:w w:val="105"/>
        </w:rPr>
        <w:t xml:space="preserve"> </w:t>
      </w:r>
      <w:r>
        <w:rPr>
          <w:w w:val="105"/>
        </w:rPr>
        <w:t>3</w:t>
      </w:r>
      <w:r>
        <w:rPr>
          <w:spacing w:val="13"/>
          <w:w w:val="105"/>
        </w:rPr>
        <w:t xml:space="preserve"> </w:t>
      </w:r>
      <w:r>
        <w:rPr>
          <w:w w:val="105"/>
        </w:rPr>
        <w:t>to</w:t>
      </w:r>
      <w:r>
        <w:rPr>
          <w:spacing w:val="14"/>
          <w:w w:val="105"/>
        </w:rPr>
        <w:t xml:space="preserve"> </w:t>
      </w:r>
      <w:r>
        <w:rPr>
          <w:w w:val="105"/>
        </w:rPr>
        <w:t>4</w:t>
      </w:r>
      <w:r>
        <w:rPr>
          <w:spacing w:val="14"/>
          <w:w w:val="105"/>
        </w:rPr>
        <w:t xml:space="preserve"> </w:t>
      </w:r>
      <w:r>
        <w:rPr>
          <w:w w:val="105"/>
        </w:rPr>
        <w:t>fixations.</w:t>
      </w:r>
      <w:r>
        <w:rPr>
          <w:spacing w:val="40"/>
          <w:w w:val="105"/>
        </w:rPr>
        <w:t xml:space="preserve"> </w:t>
      </w:r>
      <w:r>
        <w:rPr>
          <w:w w:val="105"/>
        </w:rPr>
        <w:t>CC</w:t>
      </w:r>
      <w:r>
        <w:rPr>
          <w:spacing w:val="14"/>
          <w:w w:val="105"/>
        </w:rPr>
        <w:t xml:space="preserve"> </w:t>
      </w:r>
      <w:r>
        <w:rPr>
          <w:w w:val="105"/>
        </w:rPr>
        <w:t>reduces</w:t>
      </w:r>
      <w:r>
        <w:rPr>
          <w:spacing w:val="14"/>
          <w:w w:val="105"/>
        </w:rPr>
        <w:t xml:space="preserve"> </w:t>
      </w:r>
      <w:r>
        <w:rPr>
          <w:w w:val="105"/>
        </w:rPr>
        <w:t>the</w:t>
      </w:r>
      <w:r>
        <w:rPr>
          <w:spacing w:val="14"/>
          <w:w w:val="105"/>
        </w:rPr>
        <w:t xml:space="preserve"> </w:t>
      </w:r>
      <w:r>
        <w:rPr>
          <w:w w:val="105"/>
        </w:rPr>
        <w:t>frequency</w:t>
      </w:r>
      <w:r>
        <w:rPr>
          <w:spacing w:val="14"/>
          <w:w w:val="105"/>
        </w:rPr>
        <w:t xml:space="preserve"> </w:t>
      </w:r>
      <w:r>
        <w:rPr>
          <w:w w:val="105"/>
        </w:rPr>
        <w:t>of</w:t>
      </w:r>
      <w:r>
        <w:rPr>
          <w:spacing w:val="14"/>
          <w:w w:val="105"/>
        </w:rPr>
        <w:t xml:space="preserve"> </w:t>
      </w:r>
      <w:r>
        <w:rPr>
          <w:w w:val="105"/>
        </w:rPr>
        <w:t>trials</w:t>
      </w:r>
      <w:r>
        <w:rPr>
          <w:spacing w:val="14"/>
          <w:w w:val="105"/>
        </w:rPr>
        <w:t xml:space="preserve"> </w:t>
      </w:r>
      <w:r>
        <w:rPr>
          <w:w w:val="105"/>
        </w:rPr>
        <w:t>with</w:t>
      </w:r>
      <w:r>
        <w:rPr>
          <w:spacing w:val="15"/>
          <w:w w:val="105"/>
        </w:rPr>
        <w:t xml:space="preserve"> </w:t>
      </w:r>
      <w:r>
        <w:rPr>
          <w:w w:val="105"/>
        </w:rPr>
        <w:t>the</w:t>
      </w:r>
    </w:p>
    <w:p w14:paraId="7559B6BE" w14:textId="77777777" w:rsidR="00735E2D" w:rsidRDefault="00000000">
      <w:pPr>
        <w:pStyle w:val="BodyText"/>
      </w:pPr>
      <w:r>
        <w:rPr>
          <w:rFonts w:ascii="Trebuchet MS"/>
          <w:sz w:val="12"/>
        </w:rPr>
        <w:t xml:space="preserve">584    </w:t>
      </w:r>
      <w:r>
        <w:rPr>
          <w:rFonts w:ascii="Trebuchet MS"/>
          <w:spacing w:val="19"/>
          <w:sz w:val="12"/>
        </w:rPr>
        <w:t xml:space="preserve"> </w:t>
      </w:r>
      <w:r>
        <w:rPr>
          <w:w w:val="105"/>
        </w:rPr>
        <w:t>initial</w:t>
      </w:r>
      <w:r>
        <w:rPr>
          <w:spacing w:val="14"/>
          <w:w w:val="105"/>
        </w:rPr>
        <w:t xml:space="preserve"> </w:t>
      </w:r>
      <w:r>
        <w:rPr>
          <w:w w:val="105"/>
        </w:rPr>
        <w:t>(random)</w:t>
      </w:r>
      <w:r>
        <w:rPr>
          <w:spacing w:val="14"/>
          <w:w w:val="105"/>
        </w:rPr>
        <w:t xml:space="preserve"> </w:t>
      </w:r>
      <w:r>
        <w:rPr>
          <w:w w:val="105"/>
        </w:rPr>
        <w:t>search</w:t>
      </w:r>
      <w:r>
        <w:rPr>
          <w:spacing w:val="14"/>
          <w:w w:val="105"/>
        </w:rPr>
        <w:t xml:space="preserve"> </w:t>
      </w:r>
      <w:r>
        <w:rPr>
          <w:w w:val="105"/>
        </w:rPr>
        <w:t>period</w:t>
      </w:r>
      <w:r>
        <w:rPr>
          <w:spacing w:val="14"/>
          <w:w w:val="105"/>
        </w:rPr>
        <w:t xml:space="preserve"> </w:t>
      </w:r>
      <w:r>
        <w:rPr>
          <w:w w:val="105"/>
        </w:rPr>
        <w:t>(there</w:t>
      </w:r>
      <w:r>
        <w:rPr>
          <w:spacing w:val="14"/>
          <w:w w:val="105"/>
        </w:rPr>
        <w:t xml:space="preserve"> </w:t>
      </w:r>
      <w:r>
        <w:rPr>
          <w:w w:val="105"/>
        </w:rPr>
        <w:t>are</w:t>
      </w:r>
      <w:r>
        <w:rPr>
          <w:spacing w:val="13"/>
          <w:w w:val="105"/>
        </w:rPr>
        <w:t xml:space="preserve"> </w:t>
      </w:r>
      <w:r>
        <w:rPr>
          <w:w w:val="105"/>
        </w:rPr>
        <w:t>more</w:t>
      </w:r>
      <w:r>
        <w:rPr>
          <w:spacing w:val="14"/>
          <w:w w:val="105"/>
        </w:rPr>
        <w:t xml:space="preserve"> </w:t>
      </w:r>
      <w:r>
        <w:rPr>
          <w:w w:val="105"/>
        </w:rPr>
        <w:t>of</w:t>
      </w:r>
      <w:r>
        <w:rPr>
          <w:spacing w:val="14"/>
          <w:w w:val="105"/>
        </w:rPr>
        <w:t xml:space="preserve"> </w:t>
      </w:r>
      <w:r>
        <w:rPr>
          <w:w w:val="105"/>
        </w:rPr>
        <w:t>such</w:t>
      </w:r>
      <w:r>
        <w:rPr>
          <w:spacing w:val="14"/>
          <w:w w:val="105"/>
        </w:rPr>
        <w:t xml:space="preserve"> </w:t>
      </w:r>
      <w:r>
        <w:rPr>
          <w:w w:val="105"/>
        </w:rPr>
        <w:t>trials</w:t>
      </w:r>
      <w:r>
        <w:rPr>
          <w:spacing w:val="14"/>
          <w:w w:val="105"/>
        </w:rPr>
        <w:t xml:space="preserve"> </w:t>
      </w:r>
      <w:r>
        <w:rPr>
          <w:w w:val="105"/>
        </w:rPr>
        <w:t>for</w:t>
      </w:r>
      <w:r>
        <w:rPr>
          <w:spacing w:val="14"/>
          <w:w w:val="105"/>
        </w:rPr>
        <w:t xml:space="preserve"> </w:t>
      </w:r>
      <w:r>
        <w:rPr>
          <w:w w:val="105"/>
        </w:rPr>
        <w:t>random</w:t>
      </w:r>
      <w:r>
        <w:rPr>
          <w:spacing w:val="14"/>
          <w:w w:val="105"/>
        </w:rPr>
        <w:t xml:space="preserve"> </w:t>
      </w:r>
      <w:r>
        <w:rPr>
          <w:w w:val="105"/>
        </w:rPr>
        <w:t>configurations</w:t>
      </w:r>
      <w:r>
        <w:rPr>
          <w:spacing w:val="15"/>
          <w:w w:val="105"/>
        </w:rPr>
        <w:t xml:space="preserve"> </w:t>
      </w:r>
      <w:r>
        <w:rPr>
          <w:w w:val="105"/>
        </w:rPr>
        <w:t>and</w:t>
      </w:r>
    </w:p>
    <w:p w14:paraId="0DC48E2A" w14:textId="77777777" w:rsidR="00735E2D" w:rsidRDefault="00000000">
      <w:pPr>
        <w:pStyle w:val="BodyText"/>
      </w:pPr>
      <w:r>
        <w:rPr>
          <w:rFonts w:ascii="Trebuchet MS"/>
          <w:sz w:val="12"/>
        </w:rPr>
        <w:t xml:space="preserve">585    </w:t>
      </w:r>
      <w:r>
        <w:rPr>
          <w:rFonts w:ascii="Trebuchet MS"/>
          <w:spacing w:val="19"/>
          <w:sz w:val="12"/>
        </w:rPr>
        <w:t xml:space="preserve"> </w:t>
      </w:r>
      <w:r>
        <w:rPr>
          <w:w w:val="105"/>
        </w:rPr>
        <w:t>fewer</w:t>
      </w:r>
      <w:r>
        <w:rPr>
          <w:spacing w:val="9"/>
          <w:w w:val="105"/>
        </w:rPr>
        <w:t xml:space="preserve"> </w:t>
      </w:r>
      <w:r>
        <w:rPr>
          <w:w w:val="105"/>
        </w:rPr>
        <w:t>for</w:t>
      </w:r>
      <w:r>
        <w:rPr>
          <w:spacing w:val="9"/>
          <w:w w:val="105"/>
        </w:rPr>
        <w:t xml:space="preserve"> </w:t>
      </w:r>
      <w:r>
        <w:rPr>
          <w:w w:val="105"/>
        </w:rPr>
        <w:t>repeated</w:t>
      </w:r>
      <w:r>
        <w:rPr>
          <w:spacing w:val="9"/>
          <w:w w:val="105"/>
        </w:rPr>
        <w:t xml:space="preserve"> </w:t>
      </w:r>
      <w:r>
        <w:rPr>
          <w:w w:val="105"/>
        </w:rPr>
        <w:t>configurations).</w:t>
      </w:r>
      <w:r>
        <w:rPr>
          <w:spacing w:val="32"/>
          <w:w w:val="105"/>
        </w:rPr>
        <w:t xml:space="preserve"> </w:t>
      </w:r>
      <w:r>
        <w:rPr>
          <w:w w:val="105"/>
        </w:rPr>
        <w:t>Thus,</w:t>
      </w:r>
      <w:r>
        <w:rPr>
          <w:spacing w:val="8"/>
          <w:w w:val="105"/>
        </w:rPr>
        <w:t xml:space="preserve"> </w:t>
      </w:r>
      <w:r>
        <w:rPr>
          <w:w w:val="105"/>
        </w:rPr>
        <w:t>the</w:t>
      </w:r>
      <w:r>
        <w:rPr>
          <w:spacing w:val="8"/>
          <w:w w:val="105"/>
        </w:rPr>
        <w:t xml:space="preserve"> </w:t>
      </w:r>
      <w:r>
        <w:rPr>
          <w:w w:val="105"/>
        </w:rPr>
        <w:t>effect</w:t>
      </w:r>
      <w:r>
        <w:rPr>
          <w:spacing w:val="8"/>
          <w:w w:val="105"/>
        </w:rPr>
        <w:t xml:space="preserve"> </w:t>
      </w:r>
      <w:r>
        <w:rPr>
          <w:w w:val="105"/>
        </w:rPr>
        <w:t>of</w:t>
      </w:r>
      <w:r>
        <w:rPr>
          <w:spacing w:val="9"/>
          <w:w w:val="105"/>
        </w:rPr>
        <w:t xml:space="preserve"> </w:t>
      </w:r>
      <w:r>
        <w:rPr>
          <w:w w:val="105"/>
        </w:rPr>
        <w:t>the</w:t>
      </w:r>
      <w:r>
        <w:rPr>
          <w:spacing w:val="8"/>
          <w:w w:val="105"/>
        </w:rPr>
        <w:t xml:space="preserve"> </w:t>
      </w:r>
      <w:r>
        <w:rPr>
          <w:w w:val="105"/>
        </w:rPr>
        <w:t>endogenous</w:t>
      </w:r>
      <w:r>
        <w:rPr>
          <w:spacing w:val="9"/>
          <w:w w:val="105"/>
        </w:rPr>
        <w:t xml:space="preserve"> </w:t>
      </w:r>
      <w:r>
        <w:rPr>
          <w:w w:val="105"/>
        </w:rPr>
        <w:t>central</w:t>
      </w:r>
      <w:r>
        <w:rPr>
          <w:spacing w:val="8"/>
          <w:w w:val="105"/>
        </w:rPr>
        <w:t xml:space="preserve"> </w:t>
      </w:r>
      <w:r>
        <w:rPr>
          <w:w w:val="105"/>
        </w:rPr>
        <w:t>cue</w:t>
      </w:r>
      <w:r>
        <w:rPr>
          <w:spacing w:val="8"/>
          <w:w w:val="105"/>
        </w:rPr>
        <w:t xml:space="preserve"> </w:t>
      </w:r>
      <w:r>
        <w:rPr>
          <w:w w:val="105"/>
        </w:rPr>
        <w:t>in</w:t>
      </w:r>
      <w:r>
        <w:rPr>
          <w:spacing w:val="8"/>
          <w:w w:val="105"/>
        </w:rPr>
        <w:t xml:space="preserve"> </w:t>
      </w:r>
      <w:r>
        <w:rPr>
          <w:w w:val="105"/>
        </w:rPr>
        <w:t>the</w:t>
      </w:r>
    </w:p>
    <w:p w14:paraId="488E9BC7" w14:textId="77777777" w:rsidR="00735E2D" w:rsidRDefault="00000000">
      <w:pPr>
        <w:pStyle w:val="BodyText"/>
        <w:spacing w:before="203"/>
      </w:pPr>
      <w:r>
        <w:rPr>
          <w:rFonts w:ascii="Trebuchet MS"/>
          <w:sz w:val="12"/>
        </w:rPr>
        <w:t xml:space="preserve">586    </w:t>
      </w:r>
      <w:r>
        <w:rPr>
          <w:rFonts w:ascii="Trebuchet MS"/>
          <w:spacing w:val="19"/>
          <w:sz w:val="12"/>
        </w:rPr>
        <w:t xml:space="preserve"> </w:t>
      </w:r>
      <w:r>
        <w:rPr>
          <w:w w:val="105"/>
        </w:rPr>
        <w:t>current</w:t>
      </w:r>
      <w:r>
        <w:rPr>
          <w:spacing w:val="16"/>
          <w:w w:val="105"/>
        </w:rPr>
        <w:t xml:space="preserve"> </w:t>
      </w:r>
      <w:r>
        <w:rPr>
          <w:w w:val="105"/>
        </w:rPr>
        <w:t>study</w:t>
      </w:r>
      <w:r>
        <w:rPr>
          <w:spacing w:val="17"/>
          <w:w w:val="105"/>
        </w:rPr>
        <w:t xml:space="preserve"> </w:t>
      </w:r>
      <w:r>
        <w:rPr>
          <w:w w:val="105"/>
        </w:rPr>
        <w:t>is</w:t>
      </w:r>
      <w:r>
        <w:rPr>
          <w:spacing w:val="17"/>
          <w:w w:val="105"/>
        </w:rPr>
        <w:t xml:space="preserve"> </w:t>
      </w:r>
      <w:r>
        <w:rPr>
          <w:w w:val="105"/>
        </w:rPr>
        <w:t>to</w:t>
      </w:r>
      <w:r>
        <w:rPr>
          <w:spacing w:val="16"/>
          <w:w w:val="105"/>
        </w:rPr>
        <w:t xml:space="preserve"> </w:t>
      </w:r>
      <w:r>
        <w:rPr>
          <w:w w:val="105"/>
        </w:rPr>
        <w:t>eliminate,</w:t>
      </w:r>
      <w:r>
        <w:rPr>
          <w:spacing w:val="18"/>
          <w:w w:val="105"/>
        </w:rPr>
        <w:t xml:space="preserve"> </w:t>
      </w:r>
      <w:r>
        <w:rPr>
          <w:w w:val="105"/>
        </w:rPr>
        <w:t>or</w:t>
      </w:r>
      <w:r>
        <w:rPr>
          <w:spacing w:val="17"/>
          <w:w w:val="105"/>
        </w:rPr>
        <w:t xml:space="preserve"> </w:t>
      </w:r>
      <w:r>
        <w:rPr>
          <w:w w:val="105"/>
        </w:rPr>
        <w:t>considerably</w:t>
      </w:r>
      <w:r>
        <w:rPr>
          <w:spacing w:val="17"/>
          <w:w w:val="105"/>
        </w:rPr>
        <w:t xml:space="preserve"> </w:t>
      </w:r>
      <w:r>
        <w:rPr>
          <w:w w:val="105"/>
        </w:rPr>
        <w:t>reduce,</w:t>
      </w:r>
      <w:r>
        <w:rPr>
          <w:spacing w:val="16"/>
          <w:w w:val="105"/>
        </w:rPr>
        <w:t xml:space="preserve"> </w:t>
      </w:r>
      <w:r>
        <w:rPr>
          <w:w w:val="105"/>
        </w:rPr>
        <w:t>the</w:t>
      </w:r>
      <w:r>
        <w:rPr>
          <w:spacing w:val="17"/>
          <w:w w:val="105"/>
        </w:rPr>
        <w:t xml:space="preserve"> </w:t>
      </w:r>
      <w:r>
        <w:rPr>
          <w:w w:val="105"/>
        </w:rPr>
        <w:t>engagement</w:t>
      </w:r>
      <w:r>
        <w:rPr>
          <w:spacing w:val="17"/>
          <w:w w:val="105"/>
        </w:rPr>
        <w:t xml:space="preserve"> </w:t>
      </w:r>
      <w:r>
        <w:rPr>
          <w:w w:val="105"/>
        </w:rPr>
        <w:t>with</w:t>
      </w:r>
      <w:r>
        <w:rPr>
          <w:spacing w:val="17"/>
          <w:w w:val="105"/>
        </w:rPr>
        <w:t xml:space="preserve"> </w:t>
      </w:r>
      <w:r>
        <w:rPr>
          <w:w w:val="105"/>
        </w:rPr>
        <w:t>this</w:t>
      </w:r>
      <w:r>
        <w:rPr>
          <w:spacing w:val="16"/>
          <w:w w:val="105"/>
        </w:rPr>
        <w:t xml:space="preserve"> </w:t>
      </w:r>
      <w:r>
        <w:rPr>
          <w:w w:val="105"/>
        </w:rPr>
        <w:t>first</w:t>
      </w:r>
      <w:r>
        <w:rPr>
          <w:spacing w:val="17"/>
          <w:w w:val="105"/>
        </w:rPr>
        <w:t xml:space="preserve"> </w:t>
      </w:r>
      <w:proofErr w:type="gramStart"/>
      <w:r>
        <w:rPr>
          <w:w w:val="105"/>
        </w:rPr>
        <w:t>phase</w:t>
      </w:r>
      <w:proofErr w:type="gramEnd"/>
    </w:p>
    <w:p w14:paraId="21FAF5D0" w14:textId="77777777" w:rsidR="00735E2D" w:rsidRDefault="00000000">
      <w:pPr>
        <w:pStyle w:val="BodyText"/>
      </w:pPr>
      <w:r>
        <w:rPr>
          <w:rFonts w:ascii="Trebuchet MS"/>
          <w:sz w:val="12"/>
        </w:rPr>
        <w:t xml:space="preserve">587    </w:t>
      </w:r>
      <w:r>
        <w:rPr>
          <w:rFonts w:ascii="Trebuchet MS"/>
          <w:spacing w:val="19"/>
          <w:sz w:val="12"/>
        </w:rPr>
        <w:t xml:space="preserve"> </w:t>
      </w:r>
      <w:r>
        <w:rPr>
          <w:w w:val="105"/>
        </w:rPr>
        <w:t>of</w:t>
      </w:r>
      <w:r>
        <w:rPr>
          <w:spacing w:val="15"/>
          <w:w w:val="105"/>
        </w:rPr>
        <w:t xml:space="preserve"> </w:t>
      </w:r>
      <w:r>
        <w:rPr>
          <w:w w:val="105"/>
        </w:rPr>
        <w:t>the</w:t>
      </w:r>
      <w:r>
        <w:rPr>
          <w:spacing w:val="15"/>
          <w:w w:val="105"/>
        </w:rPr>
        <w:t xml:space="preserve"> </w:t>
      </w:r>
      <w:r>
        <w:rPr>
          <w:w w:val="105"/>
        </w:rPr>
        <w:t>search</w:t>
      </w:r>
      <w:r>
        <w:rPr>
          <w:spacing w:val="16"/>
          <w:w w:val="105"/>
        </w:rPr>
        <w:t xml:space="preserve"> </w:t>
      </w:r>
      <w:r>
        <w:rPr>
          <w:w w:val="105"/>
        </w:rPr>
        <w:t>process.</w:t>
      </w:r>
      <w:r>
        <w:rPr>
          <w:spacing w:val="42"/>
          <w:w w:val="105"/>
        </w:rPr>
        <w:t xml:space="preserve"> </w:t>
      </w:r>
      <w:r>
        <w:rPr>
          <w:w w:val="105"/>
        </w:rPr>
        <w:t>The</w:t>
      </w:r>
      <w:r>
        <w:rPr>
          <w:spacing w:val="15"/>
          <w:w w:val="105"/>
        </w:rPr>
        <w:t xml:space="preserve"> </w:t>
      </w:r>
      <w:r>
        <w:rPr>
          <w:w w:val="105"/>
        </w:rPr>
        <w:t>results</w:t>
      </w:r>
      <w:r>
        <w:rPr>
          <w:spacing w:val="16"/>
          <w:w w:val="105"/>
        </w:rPr>
        <w:t xml:space="preserve"> </w:t>
      </w:r>
      <w:r>
        <w:rPr>
          <w:w w:val="105"/>
        </w:rPr>
        <w:t>of</w:t>
      </w:r>
      <w:r>
        <w:rPr>
          <w:spacing w:val="14"/>
          <w:w w:val="105"/>
        </w:rPr>
        <w:t xml:space="preserve"> </w:t>
      </w:r>
      <w:r>
        <w:rPr>
          <w:w w:val="105"/>
        </w:rPr>
        <w:t>this</w:t>
      </w:r>
      <w:r>
        <w:rPr>
          <w:spacing w:val="15"/>
          <w:w w:val="105"/>
        </w:rPr>
        <w:t xml:space="preserve"> </w:t>
      </w:r>
      <w:r>
        <w:rPr>
          <w:w w:val="105"/>
        </w:rPr>
        <w:t>study</w:t>
      </w:r>
      <w:r>
        <w:rPr>
          <w:spacing w:val="15"/>
          <w:w w:val="105"/>
        </w:rPr>
        <w:t xml:space="preserve"> </w:t>
      </w:r>
      <w:r>
        <w:rPr>
          <w:w w:val="105"/>
        </w:rPr>
        <w:t>strongly</w:t>
      </w:r>
      <w:r>
        <w:rPr>
          <w:spacing w:val="16"/>
          <w:w w:val="105"/>
        </w:rPr>
        <w:t xml:space="preserve"> </w:t>
      </w:r>
      <w:r>
        <w:rPr>
          <w:w w:val="105"/>
        </w:rPr>
        <w:t>imply</w:t>
      </w:r>
      <w:r>
        <w:rPr>
          <w:spacing w:val="14"/>
          <w:w w:val="105"/>
        </w:rPr>
        <w:t xml:space="preserve"> </w:t>
      </w:r>
      <w:r>
        <w:rPr>
          <w:w w:val="105"/>
        </w:rPr>
        <w:t>that</w:t>
      </w:r>
      <w:r>
        <w:rPr>
          <w:spacing w:val="16"/>
          <w:w w:val="105"/>
        </w:rPr>
        <w:t xml:space="preserve"> </w:t>
      </w:r>
      <w:r>
        <w:rPr>
          <w:w w:val="105"/>
        </w:rPr>
        <w:t>the</w:t>
      </w:r>
      <w:r>
        <w:rPr>
          <w:spacing w:val="14"/>
          <w:w w:val="105"/>
        </w:rPr>
        <w:t xml:space="preserve"> </w:t>
      </w:r>
      <w:r>
        <w:rPr>
          <w:w w:val="105"/>
        </w:rPr>
        <w:t>positive</w:t>
      </w:r>
      <w:r>
        <w:rPr>
          <w:spacing w:val="16"/>
          <w:w w:val="105"/>
        </w:rPr>
        <w:t xml:space="preserve"> </w:t>
      </w:r>
      <w:proofErr w:type="gramStart"/>
      <w:r>
        <w:rPr>
          <w:w w:val="105"/>
        </w:rPr>
        <w:t>associative</w:t>
      </w:r>
      <w:proofErr w:type="gramEnd"/>
    </w:p>
    <w:p w14:paraId="33B50235" w14:textId="77777777" w:rsidR="00735E2D" w:rsidRDefault="00000000">
      <w:pPr>
        <w:pStyle w:val="BodyText"/>
      </w:pPr>
      <w:r>
        <w:rPr>
          <w:rFonts w:ascii="Trebuchet MS"/>
          <w:sz w:val="12"/>
        </w:rPr>
        <w:t xml:space="preserve">588    </w:t>
      </w:r>
      <w:r>
        <w:rPr>
          <w:rFonts w:ascii="Trebuchet MS"/>
          <w:spacing w:val="19"/>
          <w:sz w:val="12"/>
        </w:rPr>
        <w:t xml:space="preserve"> </w:t>
      </w:r>
      <w:r>
        <w:rPr>
          <w:w w:val="105"/>
        </w:rPr>
        <w:t>information</w:t>
      </w:r>
      <w:r>
        <w:rPr>
          <w:spacing w:val="14"/>
          <w:w w:val="105"/>
        </w:rPr>
        <w:t xml:space="preserve"> </w:t>
      </w:r>
      <w:r>
        <w:rPr>
          <w:w w:val="105"/>
        </w:rPr>
        <w:t>in</w:t>
      </w:r>
      <w:r>
        <w:rPr>
          <w:spacing w:val="14"/>
          <w:w w:val="105"/>
        </w:rPr>
        <w:t xml:space="preserve"> </w:t>
      </w:r>
      <w:r>
        <w:rPr>
          <w:w w:val="105"/>
        </w:rPr>
        <w:t>the</w:t>
      </w:r>
      <w:r>
        <w:rPr>
          <w:spacing w:val="13"/>
          <w:w w:val="105"/>
        </w:rPr>
        <w:t xml:space="preserve"> </w:t>
      </w:r>
      <w:r>
        <w:rPr>
          <w:w w:val="105"/>
        </w:rPr>
        <w:t>repeating</w:t>
      </w:r>
      <w:r>
        <w:rPr>
          <w:spacing w:val="15"/>
          <w:w w:val="105"/>
        </w:rPr>
        <w:t xml:space="preserve"> </w:t>
      </w:r>
      <w:r>
        <w:rPr>
          <w:w w:val="105"/>
        </w:rPr>
        <w:t>configurations</w:t>
      </w:r>
      <w:r>
        <w:rPr>
          <w:spacing w:val="14"/>
          <w:w w:val="105"/>
        </w:rPr>
        <w:t xml:space="preserve"> </w:t>
      </w:r>
      <w:r>
        <w:rPr>
          <w:w w:val="105"/>
        </w:rPr>
        <w:t>is</w:t>
      </w:r>
      <w:r>
        <w:rPr>
          <w:spacing w:val="13"/>
          <w:w w:val="105"/>
        </w:rPr>
        <w:t xml:space="preserve"> </w:t>
      </w:r>
      <w:r>
        <w:rPr>
          <w:w w:val="105"/>
        </w:rPr>
        <w:t>extracted</w:t>
      </w:r>
      <w:r>
        <w:rPr>
          <w:spacing w:val="14"/>
          <w:w w:val="105"/>
        </w:rPr>
        <w:t xml:space="preserve"> </w:t>
      </w:r>
      <w:r>
        <w:rPr>
          <w:w w:val="105"/>
        </w:rPr>
        <w:t>in</w:t>
      </w:r>
      <w:r>
        <w:rPr>
          <w:spacing w:val="15"/>
          <w:w w:val="105"/>
        </w:rPr>
        <w:t xml:space="preserve"> </w:t>
      </w:r>
      <w:r>
        <w:rPr>
          <w:w w:val="105"/>
        </w:rPr>
        <w:t>the</w:t>
      </w:r>
      <w:r>
        <w:rPr>
          <w:spacing w:val="13"/>
          <w:w w:val="105"/>
        </w:rPr>
        <w:t xml:space="preserve"> </w:t>
      </w:r>
      <w:r>
        <w:rPr>
          <w:w w:val="105"/>
        </w:rPr>
        <w:t>final</w:t>
      </w:r>
      <w:r>
        <w:rPr>
          <w:spacing w:val="13"/>
          <w:w w:val="105"/>
        </w:rPr>
        <w:t xml:space="preserve"> </w:t>
      </w:r>
      <w:r>
        <w:rPr>
          <w:w w:val="105"/>
        </w:rPr>
        <w:t>stages</w:t>
      </w:r>
      <w:r>
        <w:rPr>
          <w:spacing w:val="15"/>
          <w:w w:val="105"/>
        </w:rPr>
        <w:t xml:space="preserve"> </w:t>
      </w:r>
      <w:r>
        <w:rPr>
          <w:w w:val="105"/>
        </w:rPr>
        <w:t>of</w:t>
      </w:r>
      <w:r>
        <w:rPr>
          <w:spacing w:val="13"/>
          <w:w w:val="105"/>
        </w:rPr>
        <w:t xml:space="preserve"> </w:t>
      </w:r>
      <w:r>
        <w:rPr>
          <w:w w:val="105"/>
        </w:rPr>
        <w:t>search</w:t>
      </w:r>
      <w:r>
        <w:rPr>
          <w:spacing w:val="13"/>
          <w:w w:val="105"/>
        </w:rPr>
        <w:t xml:space="preserve"> </w:t>
      </w:r>
      <w:r>
        <w:rPr>
          <w:w w:val="105"/>
        </w:rPr>
        <w:t>and</w:t>
      </w:r>
      <w:r>
        <w:rPr>
          <w:spacing w:val="14"/>
          <w:w w:val="105"/>
        </w:rPr>
        <w:t xml:space="preserve"> </w:t>
      </w:r>
      <w:proofErr w:type="gramStart"/>
      <w:r>
        <w:rPr>
          <w:w w:val="105"/>
        </w:rPr>
        <w:t>is</w:t>
      </w:r>
      <w:proofErr w:type="gramEnd"/>
    </w:p>
    <w:p w14:paraId="42227655" w14:textId="77777777" w:rsidR="00735E2D" w:rsidRDefault="00000000">
      <w:pPr>
        <w:pStyle w:val="BodyText"/>
      </w:pPr>
      <w:r>
        <w:rPr>
          <w:rFonts w:ascii="Trebuchet MS"/>
          <w:sz w:val="12"/>
        </w:rPr>
        <w:t xml:space="preserve">589    </w:t>
      </w:r>
      <w:r>
        <w:rPr>
          <w:rFonts w:ascii="Trebuchet MS"/>
          <w:spacing w:val="19"/>
          <w:sz w:val="12"/>
        </w:rPr>
        <w:t xml:space="preserve"> </w:t>
      </w:r>
      <w:proofErr w:type="spellStart"/>
      <w:r>
        <w:rPr>
          <w:w w:val="105"/>
        </w:rPr>
        <w:t>localised</w:t>
      </w:r>
      <w:proofErr w:type="spellEnd"/>
      <w:r>
        <w:rPr>
          <w:spacing w:val="19"/>
          <w:w w:val="105"/>
        </w:rPr>
        <w:t xml:space="preserve"> </w:t>
      </w:r>
      <w:r>
        <w:rPr>
          <w:w w:val="105"/>
        </w:rPr>
        <w:t>to</w:t>
      </w:r>
      <w:r>
        <w:rPr>
          <w:spacing w:val="18"/>
          <w:w w:val="105"/>
        </w:rPr>
        <w:t xml:space="preserve"> </w:t>
      </w:r>
      <w:r>
        <w:rPr>
          <w:w w:val="105"/>
        </w:rPr>
        <w:t>the</w:t>
      </w:r>
      <w:r>
        <w:rPr>
          <w:spacing w:val="18"/>
          <w:w w:val="105"/>
        </w:rPr>
        <w:t xml:space="preserve"> </w:t>
      </w:r>
      <w:r>
        <w:rPr>
          <w:w w:val="105"/>
        </w:rPr>
        <w:t>target.</w:t>
      </w:r>
      <w:r>
        <w:rPr>
          <w:spacing w:val="44"/>
          <w:w w:val="105"/>
        </w:rPr>
        <w:t xml:space="preserve"> </w:t>
      </w:r>
      <w:r>
        <w:rPr>
          <w:w w:val="105"/>
        </w:rPr>
        <w:t>This</w:t>
      </w:r>
      <w:r>
        <w:rPr>
          <w:spacing w:val="19"/>
          <w:w w:val="105"/>
        </w:rPr>
        <w:t xml:space="preserve"> </w:t>
      </w:r>
      <w:r>
        <w:rPr>
          <w:w w:val="105"/>
        </w:rPr>
        <w:t>true</w:t>
      </w:r>
      <w:r>
        <w:rPr>
          <w:spacing w:val="17"/>
          <w:w w:val="105"/>
        </w:rPr>
        <w:t xml:space="preserve"> </w:t>
      </w:r>
      <w:r>
        <w:rPr>
          <w:w w:val="105"/>
        </w:rPr>
        <w:t>both</w:t>
      </w:r>
      <w:r>
        <w:rPr>
          <w:spacing w:val="17"/>
          <w:w w:val="105"/>
        </w:rPr>
        <w:t xml:space="preserve"> </w:t>
      </w:r>
      <w:r>
        <w:rPr>
          <w:w w:val="105"/>
        </w:rPr>
        <w:t>in</w:t>
      </w:r>
      <w:r>
        <w:rPr>
          <w:spacing w:val="19"/>
          <w:w w:val="105"/>
        </w:rPr>
        <w:t xml:space="preserve"> </w:t>
      </w:r>
      <w:r>
        <w:rPr>
          <w:w w:val="105"/>
        </w:rPr>
        <w:t>terms</w:t>
      </w:r>
      <w:r>
        <w:rPr>
          <w:spacing w:val="17"/>
          <w:w w:val="105"/>
        </w:rPr>
        <w:t xml:space="preserve"> </w:t>
      </w:r>
      <w:r>
        <w:rPr>
          <w:w w:val="105"/>
        </w:rPr>
        <w:t>of</w:t>
      </w:r>
      <w:r>
        <w:rPr>
          <w:spacing w:val="18"/>
          <w:w w:val="105"/>
        </w:rPr>
        <w:t xml:space="preserve"> </w:t>
      </w:r>
      <w:r>
        <w:rPr>
          <w:w w:val="105"/>
        </w:rPr>
        <w:t>the</w:t>
      </w:r>
      <w:r>
        <w:rPr>
          <w:spacing w:val="18"/>
          <w:w w:val="105"/>
        </w:rPr>
        <w:t xml:space="preserve"> </w:t>
      </w:r>
      <w:r>
        <w:rPr>
          <w:w w:val="105"/>
        </w:rPr>
        <w:t>performance</w:t>
      </w:r>
      <w:r>
        <w:rPr>
          <w:spacing w:val="19"/>
          <w:w w:val="105"/>
        </w:rPr>
        <w:t xml:space="preserve"> </w:t>
      </w:r>
      <w:r>
        <w:rPr>
          <w:w w:val="105"/>
        </w:rPr>
        <w:t>of</w:t>
      </w:r>
      <w:r>
        <w:rPr>
          <w:spacing w:val="17"/>
          <w:w w:val="105"/>
        </w:rPr>
        <w:t xml:space="preserve"> </w:t>
      </w:r>
      <w:r>
        <w:rPr>
          <w:w w:val="105"/>
        </w:rPr>
        <w:t>an</w:t>
      </w:r>
      <w:r>
        <w:rPr>
          <w:spacing w:val="18"/>
          <w:w w:val="105"/>
        </w:rPr>
        <w:t xml:space="preserve"> </w:t>
      </w:r>
      <w:r>
        <w:rPr>
          <w:w w:val="105"/>
        </w:rPr>
        <w:t>acquired</w:t>
      </w:r>
    </w:p>
    <w:p w14:paraId="3F2274DE" w14:textId="77777777" w:rsidR="00735E2D" w:rsidRDefault="00000000">
      <w:pPr>
        <w:pStyle w:val="BodyText"/>
      </w:pPr>
      <w:r>
        <w:rPr>
          <w:rFonts w:ascii="Trebuchet MS"/>
          <w:sz w:val="12"/>
        </w:rPr>
        <w:t xml:space="preserve">590    </w:t>
      </w:r>
      <w:r>
        <w:rPr>
          <w:rFonts w:ascii="Trebuchet MS"/>
          <w:spacing w:val="19"/>
          <w:sz w:val="12"/>
        </w:rPr>
        <w:t xml:space="preserve"> </w:t>
      </w:r>
      <w:r>
        <w:rPr>
          <w:w w:val="105"/>
        </w:rPr>
        <w:t>configuration</w:t>
      </w:r>
      <w:r>
        <w:rPr>
          <w:spacing w:val="19"/>
          <w:w w:val="105"/>
        </w:rPr>
        <w:t xml:space="preserve"> </w:t>
      </w:r>
      <w:r>
        <w:rPr>
          <w:w w:val="105"/>
        </w:rPr>
        <w:t>(Experiments</w:t>
      </w:r>
      <w:r>
        <w:rPr>
          <w:spacing w:val="18"/>
          <w:w w:val="105"/>
        </w:rPr>
        <w:t xml:space="preserve"> </w:t>
      </w:r>
      <w:r>
        <w:rPr>
          <w:w w:val="105"/>
        </w:rPr>
        <w:t>1</w:t>
      </w:r>
      <w:r>
        <w:rPr>
          <w:spacing w:val="19"/>
          <w:w w:val="105"/>
        </w:rPr>
        <w:t xml:space="preserve"> </w:t>
      </w:r>
      <w:r>
        <w:rPr>
          <w:w w:val="105"/>
        </w:rPr>
        <w:t>and</w:t>
      </w:r>
      <w:r>
        <w:rPr>
          <w:spacing w:val="17"/>
          <w:w w:val="105"/>
        </w:rPr>
        <w:t xml:space="preserve"> </w:t>
      </w:r>
      <w:r>
        <w:rPr>
          <w:w w:val="105"/>
        </w:rPr>
        <w:t>3)</w:t>
      </w:r>
      <w:r>
        <w:rPr>
          <w:spacing w:val="19"/>
          <w:w w:val="105"/>
        </w:rPr>
        <w:t xml:space="preserve"> </w:t>
      </w:r>
      <w:r>
        <w:rPr>
          <w:w w:val="105"/>
        </w:rPr>
        <w:t>and</w:t>
      </w:r>
      <w:r>
        <w:rPr>
          <w:spacing w:val="18"/>
          <w:w w:val="105"/>
        </w:rPr>
        <w:t xml:space="preserve"> </w:t>
      </w:r>
      <w:r>
        <w:rPr>
          <w:w w:val="105"/>
        </w:rPr>
        <w:t>the</w:t>
      </w:r>
      <w:r>
        <w:rPr>
          <w:spacing w:val="17"/>
          <w:w w:val="105"/>
        </w:rPr>
        <w:t xml:space="preserve"> </w:t>
      </w:r>
      <w:r>
        <w:rPr>
          <w:w w:val="105"/>
        </w:rPr>
        <w:t>acquisition</w:t>
      </w:r>
      <w:r>
        <w:rPr>
          <w:spacing w:val="19"/>
          <w:w w:val="105"/>
        </w:rPr>
        <w:t xml:space="preserve"> </w:t>
      </w:r>
      <w:r>
        <w:rPr>
          <w:w w:val="105"/>
        </w:rPr>
        <w:t>of</w:t>
      </w:r>
      <w:r>
        <w:rPr>
          <w:spacing w:val="19"/>
          <w:w w:val="105"/>
        </w:rPr>
        <w:t xml:space="preserve"> </w:t>
      </w:r>
      <w:r>
        <w:rPr>
          <w:w w:val="105"/>
        </w:rPr>
        <w:t>the</w:t>
      </w:r>
      <w:r>
        <w:rPr>
          <w:spacing w:val="18"/>
          <w:w w:val="105"/>
        </w:rPr>
        <w:t xml:space="preserve"> </w:t>
      </w:r>
      <w:r>
        <w:rPr>
          <w:w w:val="105"/>
        </w:rPr>
        <w:t>representation</w:t>
      </w:r>
      <w:r>
        <w:rPr>
          <w:spacing w:val="17"/>
          <w:w w:val="105"/>
        </w:rPr>
        <w:t xml:space="preserve"> </w:t>
      </w:r>
      <w:r>
        <w:rPr>
          <w:w w:val="105"/>
        </w:rPr>
        <w:t>for</w:t>
      </w:r>
      <w:r>
        <w:rPr>
          <w:spacing w:val="19"/>
          <w:w w:val="105"/>
        </w:rPr>
        <w:t xml:space="preserve"> </w:t>
      </w:r>
      <w:r>
        <w:rPr>
          <w:w w:val="105"/>
        </w:rPr>
        <w:t>that</w:t>
      </w:r>
    </w:p>
    <w:p w14:paraId="27EA4842" w14:textId="77777777" w:rsidR="00735E2D" w:rsidRDefault="00000000">
      <w:pPr>
        <w:pStyle w:val="BodyText"/>
        <w:spacing w:before="203"/>
      </w:pPr>
      <w:r>
        <w:rPr>
          <w:rFonts w:ascii="Trebuchet MS"/>
          <w:sz w:val="12"/>
        </w:rPr>
        <w:t xml:space="preserve">591    </w:t>
      </w:r>
      <w:r>
        <w:rPr>
          <w:rFonts w:ascii="Trebuchet MS"/>
          <w:spacing w:val="19"/>
          <w:sz w:val="12"/>
        </w:rPr>
        <w:t xml:space="preserve"> </w:t>
      </w:r>
      <w:r>
        <w:rPr>
          <w:w w:val="105"/>
        </w:rPr>
        <w:t>configuration</w:t>
      </w:r>
      <w:r>
        <w:rPr>
          <w:spacing w:val="11"/>
          <w:w w:val="105"/>
        </w:rPr>
        <w:t xml:space="preserve"> </w:t>
      </w:r>
      <w:r>
        <w:rPr>
          <w:w w:val="105"/>
        </w:rPr>
        <w:t>(Experiment</w:t>
      </w:r>
      <w:r>
        <w:rPr>
          <w:spacing w:val="12"/>
          <w:w w:val="105"/>
        </w:rPr>
        <w:t xml:space="preserve"> </w:t>
      </w:r>
      <w:r>
        <w:rPr>
          <w:w w:val="105"/>
        </w:rPr>
        <w:t>2).</w:t>
      </w:r>
      <w:r>
        <w:rPr>
          <w:spacing w:val="36"/>
          <w:w w:val="105"/>
        </w:rPr>
        <w:t xml:space="preserve"> </w:t>
      </w:r>
      <w:r>
        <w:rPr>
          <w:w w:val="105"/>
        </w:rPr>
        <w:t>Perhaps</w:t>
      </w:r>
      <w:r>
        <w:rPr>
          <w:spacing w:val="11"/>
          <w:w w:val="105"/>
        </w:rPr>
        <w:t xml:space="preserve"> </w:t>
      </w:r>
      <w:r>
        <w:rPr>
          <w:w w:val="105"/>
        </w:rPr>
        <w:t>paradoxically,</w:t>
      </w:r>
      <w:r>
        <w:rPr>
          <w:spacing w:val="11"/>
          <w:w w:val="105"/>
        </w:rPr>
        <w:t xml:space="preserve"> </w:t>
      </w:r>
      <w:r>
        <w:rPr>
          <w:w w:val="105"/>
        </w:rPr>
        <w:t>the</w:t>
      </w:r>
      <w:r>
        <w:rPr>
          <w:spacing w:val="11"/>
          <w:w w:val="105"/>
        </w:rPr>
        <w:t xml:space="preserve"> </w:t>
      </w:r>
      <w:r>
        <w:rPr>
          <w:w w:val="105"/>
        </w:rPr>
        <w:t>benefit</w:t>
      </w:r>
      <w:r>
        <w:rPr>
          <w:spacing w:val="11"/>
          <w:w w:val="105"/>
        </w:rPr>
        <w:t xml:space="preserve"> </w:t>
      </w:r>
      <w:r>
        <w:rPr>
          <w:w w:val="105"/>
        </w:rPr>
        <w:t>of</w:t>
      </w:r>
      <w:r>
        <w:rPr>
          <w:spacing w:val="10"/>
          <w:w w:val="105"/>
        </w:rPr>
        <w:t xml:space="preserve"> </w:t>
      </w:r>
      <w:r>
        <w:rPr>
          <w:w w:val="105"/>
        </w:rPr>
        <w:t>repeated</w:t>
      </w:r>
      <w:r>
        <w:rPr>
          <w:spacing w:val="12"/>
          <w:w w:val="105"/>
        </w:rPr>
        <w:t xml:space="preserve"> </w:t>
      </w:r>
      <w:r>
        <w:rPr>
          <w:w w:val="105"/>
        </w:rPr>
        <w:t>configurations</w:t>
      </w:r>
    </w:p>
    <w:p w14:paraId="61E2DD1F" w14:textId="77777777" w:rsidR="00735E2D" w:rsidRDefault="00000000">
      <w:pPr>
        <w:pStyle w:val="BodyText"/>
      </w:pPr>
      <w:r>
        <w:rPr>
          <w:rFonts w:ascii="Trebuchet MS"/>
          <w:sz w:val="12"/>
        </w:rPr>
        <w:t xml:space="preserve">592    </w:t>
      </w:r>
      <w:r>
        <w:rPr>
          <w:rFonts w:ascii="Trebuchet MS"/>
          <w:spacing w:val="19"/>
          <w:sz w:val="12"/>
        </w:rPr>
        <w:t xml:space="preserve"> </w:t>
      </w:r>
      <w:r>
        <w:rPr>
          <w:w w:val="105"/>
        </w:rPr>
        <w:t>in</w:t>
      </w:r>
      <w:r>
        <w:rPr>
          <w:spacing w:val="14"/>
          <w:w w:val="105"/>
        </w:rPr>
        <w:t xml:space="preserve"> </w:t>
      </w:r>
      <w:r>
        <w:rPr>
          <w:w w:val="105"/>
        </w:rPr>
        <w:t>search</w:t>
      </w:r>
      <w:r>
        <w:rPr>
          <w:spacing w:val="15"/>
          <w:w w:val="105"/>
        </w:rPr>
        <w:t xml:space="preserve"> </w:t>
      </w:r>
      <w:r>
        <w:rPr>
          <w:w w:val="105"/>
        </w:rPr>
        <w:t>occurs</w:t>
      </w:r>
      <w:r>
        <w:rPr>
          <w:spacing w:val="15"/>
          <w:w w:val="105"/>
        </w:rPr>
        <w:t xml:space="preserve"> </w:t>
      </w:r>
      <w:r>
        <w:rPr>
          <w:w w:val="105"/>
        </w:rPr>
        <w:t>shortly</w:t>
      </w:r>
      <w:r>
        <w:rPr>
          <w:spacing w:val="15"/>
          <w:w w:val="105"/>
        </w:rPr>
        <w:t xml:space="preserve"> </w:t>
      </w:r>
      <w:r>
        <w:rPr>
          <w:w w:val="105"/>
        </w:rPr>
        <w:t>before</w:t>
      </w:r>
      <w:r>
        <w:rPr>
          <w:spacing w:val="15"/>
          <w:w w:val="105"/>
        </w:rPr>
        <w:t xml:space="preserve"> </w:t>
      </w:r>
      <w:r>
        <w:rPr>
          <w:w w:val="105"/>
        </w:rPr>
        <w:t>the</w:t>
      </w:r>
      <w:r>
        <w:rPr>
          <w:spacing w:val="14"/>
          <w:w w:val="105"/>
        </w:rPr>
        <w:t xml:space="preserve"> </w:t>
      </w:r>
      <w:r>
        <w:rPr>
          <w:w w:val="105"/>
        </w:rPr>
        <w:t>target</w:t>
      </w:r>
      <w:r>
        <w:rPr>
          <w:spacing w:val="14"/>
          <w:w w:val="105"/>
        </w:rPr>
        <w:t xml:space="preserve"> </w:t>
      </w:r>
      <w:r>
        <w:rPr>
          <w:w w:val="105"/>
        </w:rPr>
        <w:t>is</w:t>
      </w:r>
      <w:r>
        <w:rPr>
          <w:spacing w:val="15"/>
          <w:w w:val="105"/>
        </w:rPr>
        <w:t xml:space="preserve"> </w:t>
      </w:r>
      <w:r>
        <w:rPr>
          <w:w w:val="105"/>
        </w:rPr>
        <w:t>fixated.</w:t>
      </w:r>
    </w:p>
    <w:p w14:paraId="5749E399" w14:textId="77777777" w:rsidR="00735E2D" w:rsidRDefault="00735E2D">
      <w:pPr>
        <w:pStyle w:val="BodyText"/>
        <w:spacing w:before="11"/>
        <w:ind w:left="0"/>
        <w:rPr>
          <w:sz w:val="27"/>
        </w:rPr>
      </w:pPr>
    </w:p>
    <w:p w14:paraId="48AD4FA8" w14:textId="77777777" w:rsidR="00735E2D" w:rsidRDefault="00000000">
      <w:pPr>
        <w:pStyle w:val="BodyText"/>
        <w:tabs>
          <w:tab w:val="left" w:pos="1259"/>
        </w:tabs>
        <w:spacing w:before="0"/>
      </w:pPr>
      <w:r>
        <w:rPr>
          <w:rFonts w:ascii="Trebuchet MS"/>
          <w:w w:val="105"/>
          <w:sz w:val="12"/>
        </w:rPr>
        <w:t>593</w:t>
      </w:r>
      <w:r>
        <w:rPr>
          <w:rFonts w:ascii="Trebuchet MS"/>
          <w:w w:val="105"/>
          <w:sz w:val="12"/>
        </w:rPr>
        <w:tab/>
      </w:r>
      <w:r>
        <w:t>In</w:t>
      </w:r>
      <w:r>
        <w:rPr>
          <w:spacing w:val="34"/>
        </w:rPr>
        <w:t xml:space="preserve"> </w:t>
      </w:r>
      <w:r>
        <w:t>conclusion</w:t>
      </w:r>
      <w:proofErr w:type="gramStart"/>
      <w:r>
        <w:t>.</w:t>
      </w:r>
      <w:r>
        <w:rPr>
          <w:spacing w:val="-12"/>
        </w:rPr>
        <w:t xml:space="preserve"> </w:t>
      </w:r>
      <w:r>
        <w:t>.</w:t>
      </w:r>
      <w:r>
        <w:rPr>
          <w:spacing w:val="-14"/>
        </w:rPr>
        <w:t xml:space="preserve"> </w:t>
      </w:r>
      <w:r>
        <w:t>.</w:t>
      </w:r>
      <w:r>
        <w:rPr>
          <w:spacing w:val="-14"/>
        </w:rPr>
        <w:t xml:space="preserve"> </w:t>
      </w:r>
      <w:r>
        <w:t>.</w:t>
      </w:r>
      <w:proofErr w:type="gramEnd"/>
    </w:p>
    <w:p w14:paraId="3BD5A929" w14:textId="77777777" w:rsidR="00735E2D" w:rsidRDefault="00735E2D">
      <w:pPr>
        <w:sectPr w:rsidR="00735E2D">
          <w:pgSz w:w="12240" w:h="15840"/>
          <w:pgMar w:top="1360" w:right="1280" w:bottom="280" w:left="900" w:header="649" w:footer="0" w:gutter="0"/>
          <w:cols w:space="720"/>
        </w:sectPr>
      </w:pPr>
    </w:p>
    <w:p w14:paraId="0EC76E87" w14:textId="77777777" w:rsidR="00735E2D" w:rsidRDefault="00000000">
      <w:pPr>
        <w:tabs>
          <w:tab w:val="left" w:pos="4646"/>
        </w:tabs>
        <w:spacing w:before="112"/>
        <w:ind w:left="150"/>
        <w:rPr>
          <w:rFonts w:ascii="Palatino Linotype"/>
          <w:b/>
          <w:sz w:val="24"/>
        </w:rPr>
      </w:pPr>
      <w:r>
        <w:rPr>
          <w:rFonts w:ascii="Trebuchet MS"/>
          <w:w w:val="105"/>
          <w:sz w:val="12"/>
        </w:rPr>
        <w:lastRenderedPageBreak/>
        <w:t>594</w:t>
      </w:r>
      <w:r>
        <w:rPr>
          <w:rFonts w:ascii="Trebuchet MS"/>
          <w:w w:val="105"/>
          <w:sz w:val="12"/>
        </w:rPr>
        <w:tab/>
      </w:r>
      <w:bookmarkStart w:id="130" w:name="Appendix"/>
      <w:bookmarkEnd w:id="130"/>
      <w:r>
        <w:rPr>
          <w:rFonts w:ascii="Palatino Linotype"/>
          <w:b/>
          <w:w w:val="105"/>
          <w:sz w:val="24"/>
        </w:rPr>
        <w:t>Appendix</w:t>
      </w:r>
    </w:p>
    <w:p w14:paraId="13E7E259" w14:textId="77777777" w:rsidR="00735E2D" w:rsidRDefault="00735E2D">
      <w:pPr>
        <w:pStyle w:val="BodyText"/>
        <w:spacing w:before="0"/>
        <w:ind w:left="0"/>
        <w:rPr>
          <w:rFonts w:ascii="Palatino Linotype"/>
          <w:b/>
          <w:sz w:val="20"/>
        </w:rPr>
      </w:pPr>
    </w:p>
    <w:p w14:paraId="41E337BD" w14:textId="77777777" w:rsidR="00735E2D" w:rsidRDefault="00735E2D">
      <w:pPr>
        <w:pStyle w:val="BodyText"/>
        <w:spacing w:before="0"/>
        <w:ind w:left="0"/>
        <w:rPr>
          <w:rFonts w:ascii="Palatino Linotype"/>
          <w:b/>
          <w:sz w:val="20"/>
        </w:rPr>
      </w:pPr>
    </w:p>
    <w:p w14:paraId="44DE2B78" w14:textId="77777777" w:rsidR="00735E2D" w:rsidRDefault="00735E2D">
      <w:pPr>
        <w:pStyle w:val="BodyText"/>
        <w:spacing w:before="0"/>
        <w:ind w:left="0"/>
        <w:rPr>
          <w:rFonts w:ascii="Palatino Linotype"/>
          <w:b/>
          <w:sz w:val="20"/>
        </w:rPr>
      </w:pPr>
    </w:p>
    <w:p w14:paraId="1A368452" w14:textId="77777777" w:rsidR="00735E2D" w:rsidRDefault="00735E2D">
      <w:pPr>
        <w:pStyle w:val="BodyText"/>
        <w:spacing w:before="0"/>
        <w:ind w:left="0"/>
        <w:rPr>
          <w:rFonts w:ascii="Palatino Linotype"/>
          <w:b/>
          <w:sz w:val="22"/>
        </w:rPr>
      </w:pPr>
    </w:p>
    <w:p w14:paraId="387EFC94" w14:textId="3A28937B" w:rsidR="00735E2D" w:rsidRDefault="003F2FDD">
      <w:pPr>
        <w:spacing w:before="96"/>
        <w:ind w:left="2085"/>
        <w:rPr>
          <w:rFonts w:ascii="Arial MT"/>
          <w:sz w:val="19"/>
        </w:rPr>
      </w:pPr>
      <w:r>
        <w:rPr>
          <w:noProof/>
        </w:rPr>
        <mc:AlternateContent>
          <mc:Choice Requires="wpg">
            <w:drawing>
              <wp:anchor distT="0" distB="0" distL="114300" distR="114300" simplePos="0" relativeHeight="15733248" behindDoc="0" locked="0" layoutInCell="1" allowOverlap="1" wp14:anchorId="79A5163F" wp14:editId="329C8860">
                <wp:simplePos x="0" y="0"/>
                <wp:positionH relativeFrom="page">
                  <wp:posOffset>2379345</wp:posOffset>
                </wp:positionH>
                <wp:positionV relativeFrom="paragraph">
                  <wp:posOffset>-314960</wp:posOffset>
                </wp:positionV>
                <wp:extent cx="3453765" cy="2918460"/>
                <wp:effectExtent l="0" t="0" r="0" b="0"/>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3765" cy="2918460"/>
                          <a:chOff x="3747" y="-496"/>
                          <a:chExt cx="5439" cy="4596"/>
                        </a:xfrm>
                      </wpg:grpSpPr>
                      <pic:pic xmlns:pic="http://schemas.openxmlformats.org/drawingml/2006/picture">
                        <pic:nvPicPr>
                          <pic:cNvPr id="10" name="Picture 9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3746" y="-461"/>
                            <a:ext cx="1654" cy="3212"/>
                          </a:xfrm>
                          <a:prstGeom prst="rect">
                            <a:avLst/>
                          </a:prstGeom>
                          <a:noFill/>
                          <a:extLst>
                            <a:ext uri="{909E8E84-426E-40DD-AFC4-6F175D3DCCD1}">
                              <a14:hiddenFill xmlns:a14="http://schemas.microsoft.com/office/drawing/2010/main">
                                <a:solidFill>
                                  <a:srgbClr val="FFFFFF"/>
                                </a:solidFill>
                              </a14:hiddenFill>
                            </a:ext>
                          </a:extLst>
                        </pic:spPr>
                      </pic:pic>
                      <wps:wsp>
                        <wps:cNvPr id="11" name="Freeform 96"/>
                        <wps:cNvSpPr>
                          <a:spLocks/>
                        </wps:cNvSpPr>
                        <wps:spPr bwMode="auto">
                          <a:xfrm>
                            <a:off x="4603" y="2693"/>
                            <a:ext cx="79" cy="79"/>
                          </a:xfrm>
                          <a:custGeom>
                            <a:avLst/>
                            <a:gdLst>
                              <a:gd name="T0" fmla="+- 0 4643 4604"/>
                              <a:gd name="T1" fmla="*/ T0 w 79"/>
                              <a:gd name="T2" fmla="+- 0 2772 2694"/>
                              <a:gd name="T3" fmla="*/ 2772 h 79"/>
                              <a:gd name="T4" fmla="+- 0 4616 4604"/>
                              <a:gd name="T5" fmla="*/ T4 w 79"/>
                              <a:gd name="T6" fmla="+- 0 2762 2694"/>
                              <a:gd name="T7" fmla="*/ 2762 h 79"/>
                              <a:gd name="T8" fmla="+- 0 4604 4604"/>
                              <a:gd name="T9" fmla="*/ T8 w 79"/>
                              <a:gd name="T10" fmla="+- 0 2733 2694"/>
                              <a:gd name="T11" fmla="*/ 2733 h 79"/>
                              <a:gd name="T12" fmla="+- 0 4616 4604"/>
                              <a:gd name="T13" fmla="*/ T12 w 79"/>
                              <a:gd name="T14" fmla="+- 0 2703 2694"/>
                              <a:gd name="T15" fmla="*/ 2703 h 79"/>
                              <a:gd name="T16" fmla="+- 0 4643 4604"/>
                              <a:gd name="T17" fmla="*/ T16 w 79"/>
                              <a:gd name="T18" fmla="+- 0 2694 2694"/>
                              <a:gd name="T19" fmla="*/ 2694 h 79"/>
                              <a:gd name="T20" fmla="+- 0 4670 4604"/>
                              <a:gd name="T21" fmla="*/ T20 w 79"/>
                              <a:gd name="T22" fmla="+- 0 2703 2694"/>
                              <a:gd name="T23" fmla="*/ 2703 h 79"/>
                              <a:gd name="T24" fmla="+- 0 4682 4604"/>
                              <a:gd name="T25" fmla="*/ T24 w 79"/>
                              <a:gd name="T26" fmla="+- 0 2733 2694"/>
                              <a:gd name="T27" fmla="*/ 2733 h 79"/>
                              <a:gd name="T28" fmla="+- 0 4670 4604"/>
                              <a:gd name="T29" fmla="*/ T28 w 79"/>
                              <a:gd name="T30" fmla="+- 0 2762 2694"/>
                              <a:gd name="T31" fmla="*/ 2762 h 79"/>
                              <a:gd name="T32" fmla="+- 0 4643 4604"/>
                              <a:gd name="T33" fmla="*/ T32 w 79"/>
                              <a:gd name="T34" fmla="+- 0 2772 2694"/>
                              <a:gd name="T35" fmla="*/ 277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5"/>
                        <wps:cNvSpPr>
                          <a:spLocks/>
                        </wps:cNvSpPr>
                        <wps:spPr bwMode="auto">
                          <a:xfrm>
                            <a:off x="4603" y="2693"/>
                            <a:ext cx="79" cy="79"/>
                          </a:xfrm>
                          <a:custGeom>
                            <a:avLst/>
                            <a:gdLst>
                              <a:gd name="T0" fmla="+- 0 4682 4604"/>
                              <a:gd name="T1" fmla="*/ T0 w 79"/>
                              <a:gd name="T2" fmla="+- 0 2733 2694"/>
                              <a:gd name="T3" fmla="*/ 2733 h 79"/>
                              <a:gd name="T4" fmla="+- 0 4670 4604"/>
                              <a:gd name="T5" fmla="*/ T4 w 79"/>
                              <a:gd name="T6" fmla="+- 0 2762 2694"/>
                              <a:gd name="T7" fmla="*/ 2762 h 79"/>
                              <a:gd name="T8" fmla="+- 0 4643 4604"/>
                              <a:gd name="T9" fmla="*/ T8 w 79"/>
                              <a:gd name="T10" fmla="+- 0 2772 2694"/>
                              <a:gd name="T11" fmla="*/ 2772 h 79"/>
                              <a:gd name="T12" fmla="+- 0 4616 4604"/>
                              <a:gd name="T13" fmla="*/ T12 w 79"/>
                              <a:gd name="T14" fmla="+- 0 2762 2694"/>
                              <a:gd name="T15" fmla="*/ 2762 h 79"/>
                              <a:gd name="T16" fmla="+- 0 4604 4604"/>
                              <a:gd name="T17" fmla="*/ T16 w 79"/>
                              <a:gd name="T18" fmla="+- 0 2733 2694"/>
                              <a:gd name="T19" fmla="*/ 2733 h 79"/>
                              <a:gd name="T20" fmla="+- 0 4616 4604"/>
                              <a:gd name="T21" fmla="*/ T20 w 79"/>
                              <a:gd name="T22" fmla="+- 0 2703 2694"/>
                              <a:gd name="T23" fmla="*/ 2703 h 79"/>
                              <a:gd name="T24" fmla="+- 0 4643 4604"/>
                              <a:gd name="T25" fmla="*/ T24 w 79"/>
                              <a:gd name="T26" fmla="+- 0 2694 2694"/>
                              <a:gd name="T27" fmla="*/ 2694 h 79"/>
                              <a:gd name="T28" fmla="+- 0 4670 4604"/>
                              <a:gd name="T29" fmla="*/ T28 w 79"/>
                              <a:gd name="T30" fmla="+- 0 2703 2694"/>
                              <a:gd name="T31" fmla="*/ 2703 h 79"/>
                              <a:gd name="T32" fmla="+- 0 4682 4604"/>
                              <a:gd name="T33" fmla="*/ T32 w 79"/>
                              <a:gd name="T34" fmla="+- 0 2733 2694"/>
                              <a:gd name="T35" fmla="*/ 273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94"/>
                        <wps:cNvSpPr>
                          <a:spLocks/>
                        </wps:cNvSpPr>
                        <wps:spPr bwMode="auto">
                          <a:xfrm>
                            <a:off x="4525" y="2572"/>
                            <a:ext cx="79" cy="79"/>
                          </a:xfrm>
                          <a:custGeom>
                            <a:avLst/>
                            <a:gdLst>
                              <a:gd name="T0" fmla="+- 0 4565 4526"/>
                              <a:gd name="T1" fmla="*/ T0 w 79"/>
                              <a:gd name="T2" fmla="+- 0 2651 2572"/>
                              <a:gd name="T3" fmla="*/ 2651 h 79"/>
                              <a:gd name="T4" fmla="+- 0 4538 4526"/>
                              <a:gd name="T5" fmla="*/ T4 w 79"/>
                              <a:gd name="T6" fmla="+- 0 2641 2572"/>
                              <a:gd name="T7" fmla="*/ 2641 h 79"/>
                              <a:gd name="T8" fmla="+- 0 4526 4526"/>
                              <a:gd name="T9" fmla="*/ T8 w 79"/>
                              <a:gd name="T10" fmla="+- 0 2612 2572"/>
                              <a:gd name="T11" fmla="*/ 2612 h 79"/>
                              <a:gd name="T12" fmla="+- 0 4538 4526"/>
                              <a:gd name="T13" fmla="*/ T12 w 79"/>
                              <a:gd name="T14" fmla="+- 0 2582 2572"/>
                              <a:gd name="T15" fmla="*/ 2582 h 79"/>
                              <a:gd name="T16" fmla="+- 0 4565 4526"/>
                              <a:gd name="T17" fmla="*/ T16 w 79"/>
                              <a:gd name="T18" fmla="+- 0 2572 2572"/>
                              <a:gd name="T19" fmla="*/ 2572 h 79"/>
                              <a:gd name="T20" fmla="+- 0 4592 4526"/>
                              <a:gd name="T21" fmla="*/ T20 w 79"/>
                              <a:gd name="T22" fmla="+- 0 2582 2572"/>
                              <a:gd name="T23" fmla="*/ 2582 h 79"/>
                              <a:gd name="T24" fmla="+- 0 4604 4526"/>
                              <a:gd name="T25" fmla="*/ T24 w 79"/>
                              <a:gd name="T26" fmla="+- 0 2612 2572"/>
                              <a:gd name="T27" fmla="*/ 2612 h 79"/>
                              <a:gd name="T28" fmla="+- 0 4592 4526"/>
                              <a:gd name="T29" fmla="*/ T28 w 79"/>
                              <a:gd name="T30" fmla="+- 0 2641 2572"/>
                              <a:gd name="T31" fmla="*/ 2641 h 79"/>
                              <a:gd name="T32" fmla="+- 0 4565 4526"/>
                              <a:gd name="T33" fmla="*/ T32 w 79"/>
                              <a:gd name="T34" fmla="+- 0 2651 2572"/>
                              <a:gd name="T35" fmla="*/ 265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3"/>
                        <wps:cNvSpPr>
                          <a:spLocks/>
                        </wps:cNvSpPr>
                        <wps:spPr bwMode="auto">
                          <a:xfrm>
                            <a:off x="4525" y="2572"/>
                            <a:ext cx="79" cy="79"/>
                          </a:xfrm>
                          <a:custGeom>
                            <a:avLst/>
                            <a:gdLst>
                              <a:gd name="T0" fmla="+- 0 4604 4526"/>
                              <a:gd name="T1" fmla="*/ T0 w 79"/>
                              <a:gd name="T2" fmla="+- 0 2612 2572"/>
                              <a:gd name="T3" fmla="*/ 2612 h 79"/>
                              <a:gd name="T4" fmla="+- 0 4592 4526"/>
                              <a:gd name="T5" fmla="*/ T4 w 79"/>
                              <a:gd name="T6" fmla="+- 0 2641 2572"/>
                              <a:gd name="T7" fmla="*/ 2641 h 79"/>
                              <a:gd name="T8" fmla="+- 0 4565 4526"/>
                              <a:gd name="T9" fmla="*/ T8 w 79"/>
                              <a:gd name="T10" fmla="+- 0 2651 2572"/>
                              <a:gd name="T11" fmla="*/ 2651 h 79"/>
                              <a:gd name="T12" fmla="+- 0 4538 4526"/>
                              <a:gd name="T13" fmla="*/ T12 w 79"/>
                              <a:gd name="T14" fmla="+- 0 2641 2572"/>
                              <a:gd name="T15" fmla="*/ 2641 h 79"/>
                              <a:gd name="T16" fmla="+- 0 4526 4526"/>
                              <a:gd name="T17" fmla="*/ T16 w 79"/>
                              <a:gd name="T18" fmla="+- 0 2612 2572"/>
                              <a:gd name="T19" fmla="*/ 2612 h 79"/>
                              <a:gd name="T20" fmla="+- 0 4538 4526"/>
                              <a:gd name="T21" fmla="*/ T20 w 79"/>
                              <a:gd name="T22" fmla="+- 0 2582 2572"/>
                              <a:gd name="T23" fmla="*/ 2582 h 79"/>
                              <a:gd name="T24" fmla="+- 0 4565 4526"/>
                              <a:gd name="T25" fmla="*/ T24 w 79"/>
                              <a:gd name="T26" fmla="+- 0 2572 2572"/>
                              <a:gd name="T27" fmla="*/ 2572 h 79"/>
                              <a:gd name="T28" fmla="+- 0 4592 4526"/>
                              <a:gd name="T29" fmla="*/ T28 w 79"/>
                              <a:gd name="T30" fmla="+- 0 2582 2572"/>
                              <a:gd name="T31" fmla="*/ 2582 h 79"/>
                              <a:gd name="T32" fmla="+- 0 4604 4526"/>
                              <a:gd name="T33" fmla="*/ T32 w 79"/>
                              <a:gd name="T34" fmla="+- 0 2612 2572"/>
                              <a:gd name="T35" fmla="*/ 261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92"/>
                        <wps:cNvSpPr>
                          <a:spLocks/>
                        </wps:cNvSpPr>
                        <wps:spPr bwMode="auto">
                          <a:xfrm>
                            <a:off x="4607" y="-489"/>
                            <a:ext cx="79" cy="79"/>
                          </a:xfrm>
                          <a:custGeom>
                            <a:avLst/>
                            <a:gdLst>
                              <a:gd name="T0" fmla="+- 0 4647 4608"/>
                              <a:gd name="T1" fmla="*/ T0 w 79"/>
                              <a:gd name="T2" fmla="+- 0 -411 -489"/>
                              <a:gd name="T3" fmla="*/ -411 h 79"/>
                              <a:gd name="T4" fmla="+- 0 4620 4608"/>
                              <a:gd name="T5" fmla="*/ T4 w 79"/>
                              <a:gd name="T6" fmla="+- 0 -421 -489"/>
                              <a:gd name="T7" fmla="*/ -421 h 79"/>
                              <a:gd name="T8" fmla="+- 0 4608 4608"/>
                              <a:gd name="T9" fmla="*/ T8 w 79"/>
                              <a:gd name="T10" fmla="+- 0 -450 -489"/>
                              <a:gd name="T11" fmla="*/ -450 h 79"/>
                              <a:gd name="T12" fmla="+- 0 4620 4608"/>
                              <a:gd name="T13" fmla="*/ T12 w 79"/>
                              <a:gd name="T14" fmla="+- 0 -479 -489"/>
                              <a:gd name="T15" fmla="*/ -479 h 79"/>
                              <a:gd name="T16" fmla="+- 0 4647 4608"/>
                              <a:gd name="T17" fmla="*/ T16 w 79"/>
                              <a:gd name="T18" fmla="+- 0 -489 -489"/>
                              <a:gd name="T19" fmla="*/ -489 h 79"/>
                              <a:gd name="T20" fmla="+- 0 4674 4608"/>
                              <a:gd name="T21" fmla="*/ T20 w 79"/>
                              <a:gd name="T22" fmla="+- 0 -479 -489"/>
                              <a:gd name="T23" fmla="*/ -479 h 79"/>
                              <a:gd name="T24" fmla="+- 0 4686 4608"/>
                              <a:gd name="T25" fmla="*/ T24 w 79"/>
                              <a:gd name="T26" fmla="+- 0 -450 -489"/>
                              <a:gd name="T27" fmla="*/ -450 h 79"/>
                              <a:gd name="T28" fmla="+- 0 4674 4608"/>
                              <a:gd name="T29" fmla="*/ T28 w 79"/>
                              <a:gd name="T30" fmla="+- 0 -421 -489"/>
                              <a:gd name="T31" fmla="*/ -421 h 79"/>
                              <a:gd name="T32" fmla="+- 0 4647 4608"/>
                              <a:gd name="T33" fmla="*/ T32 w 79"/>
                              <a:gd name="T34" fmla="+- 0 -411 -489"/>
                              <a:gd name="T35" fmla="*/ -41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1"/>
                        <wps:cNvSpPr>
                          <a:spLocks/>
                        </wps:cNvSpPr>
                        <wps:spPr bwMode="auto">
                          <a:xfrm>
                            <a:off x="4607" y="-489"/>
                            <a:ext cx="79" cy="79"/>
                          </a:xfrm>
                          <a:custGeom>
                            <a:avLst/>
                            <a:gdLst>
                              <a:gd name="T0" fmla="+- 0 4686 4608"/>
                              <a:gd name="T1" fmla="*/ T0 w 79"/>
                              <a:gd name="T2" fmla="+- 0 -450 -489"/>
                              <a:gd name="T3" fmla="*/ -450 h 79"/>
                              <a:gd name="T4" fmla="+- 0 4674 4608"/>
                              <a:gd name="T5" fmla="*/ T4 w 79"/>
                              <a:gd name="T6" fmla="+- 0 -421 -489"/>
                              <a:gd name="T7" fmla="*/ -421 h 79"/>
                              <a:gd name="T8" fmla="+- 0 4647 4608"/>
                              <a:gd name="T9" fmla="*/ T8 w 79"/>
                              <a:gd name="T10" fmla="+- 0 -411 -489"/>
                              <a:gd name="T11" fmla="*/ -411 h 79"/>
                              <a:gd name="T12" fmla="+- 0 4620 4608"/>
                              <a:gd name="T13" fmla="*/ T12 w 79"/>
                              <a:gd name="T14" fmla="+- 0 -421 -489"/>
                              <a:gd name="T15" fmla="*/ -421 h 79"/>
                              <a:gd name="T16" fmla="+- 0 4608 4608"/>
                              <a:gd name="T17" fmla="*/ T16 w 79"/>
                              <a:gd name="T18" fmla="+- 0 -450 -489"/>
                              <a:gd name="T19" fmla="*/ -450 h 79"/>
                              <a:gd name="T20" fmla="+- 0 4620 4608"/>
                              <a:gd name="T21" fmla="*/ T20 w 79"/>
                              <a:gd name="T22" fmla="+- 0 -479 -489"/>
                              <a:gd name="T23" fmla="*/ -479 h 79"/>
                              <a:gd name="T24" fmla="+- 0 4647 4608"/>
                              <a:gd name="T25" fmla="*/ T24 w 79"/>
                              <a:gd name="T26" fmla="+- 0 -489 -489"/>
                              <a:gd name="T27" fmla="*/ -489 h 79"/>
                              <a:gd name="T28" fmla="+- 0 4674 4608"/>
                              <a:gd name="T29" fmla="*/ T28 w 79"/>
                              <a:gd name="T30" fmla="+- 0 -479 -489"/>
                              <a:gd name="T31" fmla="*/ -479 h 79"/>
                              <a:gd name="T32" fmla="+- 0 4686 4608"/>
                              <a:gd name="T33" fmla="*/ T32 w 79"/>
                              <a:gd name="T34" fmla="+- 0 -450 -489"/>
                              <a:gd name="T35" fmla="*/ -45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9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4432" y="296"/>
                            <a:ext cx="279" cy="2130"/>
                          </a:xfrm>
                          <a:prstGeom prst="rect">
                            <a:avLst/>
                          </a:prstGeom>
                          <a:noFill/>
                          <a:extLst>
                            <a:ext uri="{909E8E84-426E-40DD-AFC4-6F175D3DCCD1}">
                              <a14:hiddenFill xmlns:a14="http://schemas.microsoft.com/office/drawing/2010/main">
                                <a:solidFill>
                                  <a:srgbClr val="FFFFFF"/>
                                </a:solidFill>
                              </a14:hiddenFill>
                            </a:ext>
                          </a:extLst>
                        </pic:spPr>
                      </pic:pic>
                      <wps:wsp>
                        <wps:cNvPr id="18" name="Freeform 89"/>
                        <wps:cNvSpPr>
                          <a:spLocks/>
                        </wps:cNvSpPr>
                        <wps:spPr bwMode="auto">
                          <a:xfrm>
                            <a:off x="4547" y="2701"/>
                            <a:ext cx="79" cy="79"/>
                          </a:xfrm>
                          <a:custGeom>
                            <a:avLst/>
                            <a:gdLst>
                              <a:gd name="T0" fmla="+- 0 4586 4547"/>
                              <a:gd name="T1" fmla="*/ T0 w 79"/>
                              <a:gd name="T2" fmla="+- 0 2780 2702"/>
                              <a:gd name="T3" fmla="*/ 2780 h 79"/>
                              <a:gd name="T4" fmla="+- 0 4559 4547"/>
                              <a:gd name="T5" fmla="*/ T4 w 79"/>
                              <a:gd name="T6" fmla="+- 0 2770 2702"/>
                              <a:gd name="T7" fmla="*/ 2770 h 79"/>
                              <a:gd name="T8" fmla="+- 0 4547 4547"/>
                              <a:gd name="T9" fmla="*/ T8 w 79"/>
                              <a:gd name="T10" fmla="+- 0 2741 2702"/>
                              <a:gd name="T11" fmla="*/ 2741 h 79"/>
                              <a:gd name="T12" fmla="+- 0 4559 4547"/>
                              <a:gd name="T13" fmla="*/ T12 w 79"/>
                              <a:gd name="T14" fmla="+- 0 2711 2702"/>
                              <a:gd name="T15" fmla="*/ 2711 h 79"/>
                              <a:gd name="T16" fmla="+- 0 4586 4547"/>
                              <a:gd name="T17" fmla="*/ T16 w 79"/>
                              <a:gd name="T18" fmla="+- 0 2702 2702"/>
                              <a:gd name="T19" fmla="*/ 2702 h 79"/>
                              <a:gd name="T20" fmla="+- 0 4613 4547"/>
                              <a:gd name="T21" fmla="*/ T20 w 79"/>
                              <a:gd name="T22" fmla="+- 0 2711 2702"/>
                              <a:gd name="T23" fmla="*/ 2711 h 79"/>
                              <a:gd name="T24" fmla="+- 0 4625 4547"/>
                              <a:gd name="T25" fmla="*/ T24 w 79"/>
                              <a:gd name="T26" fmla="+- 0 2741 2702"/>
                              <a:gd name="T27" fmla="*/ 2741 h 79"/>
                              <a:gd name="T28" fmla="+- 0 4613 4547"/>
                              <a:gd name="T29" fmla="*/ T28 w 79"/>
                              <a:gd name="T30" fmla="+- 0 2770 2702"/>
                              <a:gd name="T31" fmla="*/ 2770 h 79"/>
                              <a:gd name="T32" fmla="+- 0 4586 4547"/>
                              <a:gd name="T33" fmla="*/ T32 w 79"/>
                              <a:gd name="T34" fmla="+- 0 2780 2702"/>
                              <a:gd name="T35" fmla="*/ 278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8"/>
                        <wps:cNvSpPr>
                          <a:spLocks/>
                        </wps:cNvSpPr>
                        <wps:spPr bwMode="auto">
                          <a:xfrm>
                            <a:off x="4547" y="2701"/>
                            <a:ext cx="79" cy="79"/>
                          </a:xfrm>
                          <a:custGeom>
                            <a:avLst/>
                            <a:gdLst>
                              <a:gd name="T0" fmla="+- 0 4625 4547"/>
                              <a:gd name="T1" fmla="*/ T0 w 79"/>
                              <a:gd name="T2" fmla="+- 0 2741 2702"/>
                              <a:gd name="T3" fmla="*/ 2741 h 79"/>
                              <a:gd name="T4" fmla="+- 0 4613 4547"/>
                              <a:gd name="T5" fmla="*/ T4 w 79"/>
                              <a:gd name="T6" fmla="+- 0 2770 2702"/>
                              <a:gd name="T7" fmla="*/ 2770 h 79"/>
                              <a:gd name="T8" fmla="+- 0 4586 4547"/>
                              <a:gd name="T9" fmla="*/ T8 w 79"/>
                              <a:gd name="T10" fmla="+- 0 2780 2702"/>
                              <a:gd name="T11" fmla="*/ 2780 h 79"/>
                              <a:gd name="T12" fmla="+- 0 4559 4547"/>
                              <a:gd name="T13" fmla="*/ T12 w 79"/>
                              <a:gd name="T14" fmla="+- 0 2770 2702"/>
                              <a:gd name="T15" fmla="*/ 2770 h 79"/>
                              <a:gd name="T16" fmla="+- 0 4547 4547"/>
                              <a:gd name="T17" fmla="*/ T16 w 79"/>
                              <a:gd name="T18" fmla="+- 0 2741 2702"/>
                              <a:gd name="T19" fmla="*/ 2741 h 79"/>
                              <a:gd name="T20" fmla="+- 0 4559 4547"/>
                              <a:gd name="T21" fmla="*/ T20 w 79"/>
                              <a:gd name="T22" fmla="+- 0 2711 2702"/>
                              <a:gd name="T23" fmla="*/ 2711 h 79"/>
                              <a:gd name="T24" fmla="+- 0 4586 4547"/>
                              <a:gd name="T25" fmla="*/ T24 w 79"/>
                              <a:gd name="T26" fmla="+- 0 2702 2702"/>
                              <a:gd name="T27" fmla="*/ 2702 h 79"/>
                              <a:gd name="T28" fmla="+- 0 4613 4547"/>
                              <a:gd name="T29" fmla="*/ T28 w 79"/>
                              <a:gd name="T30" fmla="+- 0 2711 2702"/>
                              <a:gd name="T31" fmla="*/ 2711 h 79"/>
                              <a:gd name="T32" fmla="+- 0 4625 4547"/>
                              <a:gd name="T33" fmla="*/ T32 w 79"/>
                              <a:gd name="T34" fmla="+- 0 2741 2702"/>
                              <a:gd name="T35" fmla="*/ 274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8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5626" y="164"/>
                            <a:ext cx="1762" cy="3334"/>
                          </a:xfrm>
                          <a:prstGeom prst="rect">
                            <a:avLst/>
                          </a:prstGeom>
                          <a:noFill/>
                          <a:extLst>
                            <a:ext uri="{909E8E84-426E-40DD-AFC4-6F175D3DCCD1}">
                              <a14:hiddenFill xmlns:a14="http://schemas.microsoft.com/office/drawing/2010/main">
                                <a:solidFill>
                                  <a:srgbClr val="FFFFFF"/>
                                </a:solidFill>
                              </a14:hiddenFill>
                            </a:ext>
                          </a:extLst>
                        </pic:spPr>
                      </pic:pic>
                      <wps:wsp>
                        <wps:cNvPr id="21" name="Freeform 86"/>
                        <wps:cNvSpPr>
                          <a:spLocks/>
                        </wps:cNvSpPr>
                        <wps:spPr bwMode="auto">
                          <a:xfrm>
                            <a:off x="6397" y="2346"/>
                            <a:ext cx="79" cy="79"/>
                          </a:xfrm>
                          <a:custGeom>
                            <a:avLst/>
                            <a:gdLst>
                              <a:gd name="T0" fmla="+- 0 6436 6397"/>
                              <a:gd name="T1" fmla="*/ T0 w 79"/>
                              <a:gd name="T2" fmla="+- 0 2425 2346"/>
                              <a:gd name="T3" fmla="*/ 2425 h 79"/>
                              <a:gd name="T4" fmla="+- 0 6409 6397"/>
                              <a:gd name="T5" fmla="*/ T4 w 79"/>
                              <a:gd name="T6" fmla="+- 0 2415 2346"/>
                              <a:gd name="T7" fmla="*/ 2415 h 79"/>
                              <a:gd name="T8" fmla="+- 0 6397 6397"/>
                              <a:gd name="T9" fmla="*/ T8 w 79"/>
                              <a:gd name="T10" fmla="+- 0 2385 2346"/>
                              <a:gd name="T11" fmla="*/ 2385 h 79"/>
                              <a:gd name="T12" fmla="+- 0 6409 6397"/>
                              <a:gd name="T13" fmla="*/ T12 w 79"/>
                              <a:gd name="T14" fmla="+- 0 2356 2346"/>
                              <a:gd name="T15" fmla="*/ 2356 h 79"/>
                              <a:gd name="T16" fmla="+- 0 6436 6397"/>
                              <a:gd name="T17" fmla="*/ T16 w 79"/>
                              <a:gd name="T18" fmla="+- 0 2346 2346"/>
                              <a:gd name="T19" fmla="*/ 2346 h 79"/>
                              <a:gd name="T20" fmla="+- 0 6463 6397"/>
                              <a:gd name="T21" fmla="*/ T20 w 79"/>
                              <a:gd name="T22" fmla="+- 0 2356 2346"/>
                              <a:gd name="T23" fmla="*/ 2356 h 79"/>
                              <a:gd name="T24" fmla="+- 0 6475 6397"/>
                              <a:gd name="T25" fmla="*/ T24 w 79"/>
                              <a:gd name="T26" fmla="+- 0 2385 2346"/>
                              <a:gd name="T27" fmla="*/ 2385 h 79"/>
                              <a:gd name="T28" fmla="+- 0 6463 6397"/>
                              <a:gd name="T29" fmla="*/ T28 w 79"/>
                              <a:gd name="T30" fmla="+- 0 2415 2346"/>
                              <a:gd name="T31" fmla="*/ 2415 h 79"/>
                              <a:gd name="T32" fmla="+- 0 6436 6397"/>
                              <a:gd name="T33" fmla="*/ T32 w 79"/>
                              <a:gd name="T34" fmla="+- 0 2425 2346"/>
                              <a:gd name="T35" fmla="*/ 242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39"/>
                                </a:lnTo>
                                <a:lnTo>
                                  <a:pt x="12" y="10"/>
                                </a:lnTo>
                                <a:lnTo>
                                  <a:pt x="39" y="0"/>
                                </a:lnTo>
                                <a:lnTo>
                                  <a:pt x="66" y="10"/>
                                </a:lnTo>
                                <a:lnTo>
                                  <a:pt x="78" y="39"/>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85"/>
                        <wps:cNvSpPr>
                          <a:spLocks/>
                        </wps:cNvSpPr>
                        <wps:spPr bwMode="auto">
                          <a:xfrm>
                            <a:off x="6397" y="2346"/>
                            <a:ext cx="79" cy="79"/>
                          </a:xfrm>
                          <a:custGeom>
                            <a:avLst/>
                            <a:gdLst>
                              <a:gd name="T0" fmla="+- 0 6475 6397"/>
                              <a:gd name="T1" fmla="*/ T0 w 79"/>
                              <a:gd name="T2" fmla="+- 0 2385 2346"/>
                              <a:gd name="T3" fmla="*/ 2385 h 79"/>
                              <a:gd name="T4" fmla="+- 0 6463 6397"/>
                              <a:gd name="T5" fmla="*/ T4 w 79"/>
                              <a:gd name="T6" fmla="+- 0 2415 2346"/>
                              <a:gd name="T7" fmla="*/ 2415 h 79"/>
                              <a:gd name="T8" fmla="+- 0 6436 6397"/>
                              <a:gd name="T9" fmla="*/ T8 w 79"/>
                              <a:gd name="T10" fmla="+- 0 2425 2346"/>
                              <a:gd name="T11" fmla="*/ 2425 h 79"/>
                              <a:gd name="T12" fmla="+- 0 6409 6397"/>
                              <a:gd name="T13" fmla="*/ T12 w 79"/>
                              <a:gd name="T14" fmla="+- 0 2415 2346"/>
                              <a:gd name="T15" fmla="*/ 2415 h 79"/>
                              <a:gd name="T16" fmla="+- 0 6397 6397"/>
                              <a:gd name="T17" fmla="*/ T16 w 79"/>
                              <a:gd name="T18" fmla="+- 0 2385 2346"/>
                              <a:gd name="T19" fmla="*/ 2385 h 79"/>
                              <a:gd name="T20" fmla="+- 0 6409 6397"/>
                              <a:gd name="T21" fmla="*/ T20 w 79"/>
                              <a:gd name="T22" fmla="+- 0 2356 2346"/>
                              <a:gd name="T23" fmla="*/ 2356 h 79"/>
                              <a:gd name="T24" fmla="+- 0 6436 6397"/>
                              <a:gd name="T25" fmla="*/ T24 w 79"/>
                              <a:gd name="T26" fmla="+- 0 2346 2346"/>
                              <a:gd name="T27" fmla="*/ 2346 h 79"/>
                              <a:gd name="T28" fmla="+- 0 6463 6397"/>
                              <a:gd name="T29" fmla="*/ T28 w 79"/>
                              <a:gd name="T30" fmla="+- 0 2356 2346"/>
                              <a:gd name="T31" fmla="*/ 2356 h 79"/>
                              <a:gd name="T32" fmla="+- 0 6475 6397"/>
                              <a:gd name="T33" fmla="*/ T32 w 79"/>
                              <a:gd name="T34" fmla="+- 0 2385 2346"/>
                              <a:gd name="T35" fmla="*/ 238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9"/>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84"/>
                        <wps:cNvSpPr>
                          <a:spLocks/>
                        </wps:cNvSpPr>
                        <wps:spPr bwMode="auto">
                          <a:xfrm>
                            <a:off x="6533" y="1998"/>
                            <a:ext cx="79" cy="79"/>
                          </a:xfrm>
                          <a:custGeom>
                            <a:avLst/>
                            <a:gdLst>
                              <a:gd name="T0" fmla="+- 0 6573 6534"/>
                              <a:gd name="T1" fmla="*/ T0 w 79"/>
                              <a:gd name="T2" fmla="+- 0 2077 1998"/>
                              <a:gd name="T3" fmla="*/ 2077 h 79"/>
                              <a:gd name="T4" fmla="+- 0 6546 6534"/>
                              <a:gd name="T5" fmla="*/ T4 w 79"/>
                              <a:gd name="T6" fmla="+- 0 2067 1998"/>
                              <a:gd name="T7" fmla="*/ 2067 h 79"/>
                              <a:gd name="T8" fmla="+- 0 6534 6534"/>
                              <a:gd name="T9" fmla="*/ T8 w 79"/>
                              <a:gd name="T10" fmla="+- 0 2038 1998"/>
                              <a:gd name="T11" fmla="*/ 2038 h 79"/>
                              <a:gd name="T12" fmla="+- 0 6546 6534"/>
                              <a:gd name="T13" fmla="*/ T12 w 79"/>
                              <a:gd name="T14" fmla="+- 0 2008 1998"/>
                              <a:gd name="T15" fmla="*/ 2008 h 79"/>
                              <a:gd name="T16" fmla="+- 0 6573 6534"/>
                              <a:gd name="T17" fmla="*/ T16 w 79"/>
                              <a:gd name="T18" fmla="+- 0 1998 1998"/>
                              <a:gd name="T19" fmla="*/ 1998 h 79"/>
                              <a:gd name="T20" fmla="+- 0 6600 6534"/>
                              <a:gd name="T21" fmla="*/ T20 w 79"/>
                              <a:gd name="T22" fmla="+- 0 2008 1998"/>
                              <a:gd name="T23" fmla="*/ 2008 h 79"/>
                              <a:gd name="T24" fmla="+- 0 6612 6534"/>
                              <a:gd name="T25" fmla="*/ T24 w 79"/>
                              <a:gd name="T26" fmla="+- 0 2038 1998"/>
                              <a:gd name="T27" fmla="*/ 2038 h 79"/>
                              <a:gd name="T28" fmla="+- 0 6600 6534"/>
                              <a:gd name="T29" fmla="*/ T28 w 79"/>
                              <a:gd name="T30" fmla="+- 0 2067 1998"/>
                              <a:gd name="T31" fmla="*/ 2067 h 79"/>
                              <a:gd name="T32" fmla="+- 0 6573 6534"/>
                              <a:gd name="T33" fmla="*/ T32 w 79"/>
                              <a:gd name="T34" fmla="+- 0 2077 1998"/>
                              <a:gd name="T35" fmla="*/ 207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83"/>
                        <wps:cNvSpPr>
                          <a:spLocks/>
                        </wps:cNvSpPr>
                        <wps:spPr bwMode="auto">
                          <a:xfrm>
                            <a:off x="6533" y="1998"/>
                            <a:ext cx="79" cy="79"/>
                          </a:xfrm>
                          <a:custGeom>
                            <a:avLst/>
                            <a:gdLst>
                              <a:gd name="T0" fmla="+- 0 6612 6534"/>
                              <a:gd name="T1" fmla="*/ T0 w 79"/>
                              <a:gd name="T2" fmla="+- 0 2038 1998"/>
                              <a:gd name="T3" fmla="*/ 2038 h 79"/>
                              <a:gd name="T4" fmla="+- 0 6600 6534"/>
                              <a:gd name="T5" fmla="*/ T4 w 79"/>
                              <a:gd name="T6" fmla="+- 0 2067 1998"/>
                              <a:gd name="T7" fmla="*/ 2067 h 79"/>
                              <a:gd name="T8" fmla="+- 0 6573 6534"/>
                              <a:gd name="T9" fmla="*/ T8 w 79"/>
                              <a:gd name="T10" fmla="+- 0 2077 1998"/>
                              <a:gd name="T11" fmla="*/ 2077 h 79"/>
                              <a:gd name="T12" fmla="+- 0 6546 6534"/>
                              <a:gd name="T13" fmla="*/ T12 w 79"/>
                              <a:gd name="T14" fmla="+- 0 2067 1998"/>
                              <a:gd name="T15" fmla="*/ 2067 h 79"/>
                              <a:gd name="T16" fmla="+- 0 6534 6534"/>
                              <a:gd name="T17" fmla="*/ T16 w 79"/>
                              <a:gd name="T18" fmla="+- 0 2038 1998"/>
                              <a:gd name="T19" fmla="*/ 2038 h 79"/>
                              <a:gd name="T20" fmla="+- 0 6546 6534"/>
                              <a:gd name="T21" fmla="*/ T20 w 79"/>
                              <a:gd name="T22" fmla="+- 0 2008 1998"/>
                              <a:gd name="T23" fmla="*/ 2008 h 79"/>
                              <a:gd name="T24" fmla="+- 0 6573 6534"/>
                              <a:gd name="T25" fmla="*/ T24 w 79"/>
                              <a:gd name="T26" fmla="+- 0 1998 1998"/>
                              <a:gd name="T27" fmla="*/ 1998 h 79"/>
                              <a:gd name="T28" fmla="+- 0 6600 6534"/>
                              <a:gd name="T29" fmla="*/ T28 w 79"/>
                              <a:gd name="T30" fmla="+- 0 2008 1998"/>
                              <a:gd name="T31" fmla="*/ 2008 h 79"/>
                              <a:gd name="T32" fmla="+- 0 6612 6534"/>
                              <a:gd name="T33" fmla="*/ T32 w 79"/>
                              <a:gd name="T34" fmla="+- 0 2038 1998"/>
                              <a:gd name="T35" fmla="*/ 203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82"/>
                        <wps:cNvSpPr>
                          <a:spLocks/>
                        </wps:cNvSpPr>
                        <wps:spPr bwMode="auto">
                          <a:xfrm>
                            <a:off x="6409" y="843"/>
                            <a:ext cx="79" cy="79"/>
                          </a:xfrm>
                          <a:custGeom>
                            <a:avLst/>
                            <a:gdLst>
                              <a:gd name="T0" fmla="+- 0 6449 6410"/>
                              <a:gd name="T1" fmla="*/ T0 w 79"/>
                              <a:gd name="T2" fmla="+- 0 922 843"/>
                              <a:gd name="T3" fmla="*/ 922 h 79"/>
                              <a:gd name="T4" fmla="+- 0 6422 6410"/>
                              <a:gd name="T5" fmla="*/ T4 w 79"/>
                              <a:gd name="T6" fmla="+- 0 912 843"/>
                              <a:gd name="T7" fmla="*/ 912 h 79"/>
                              <a:gd name="T8" fmla="+- 0 6410 6410"/>
                              <a:gd name="T9" fmla="*/ T8 w 79"/>
                              <a:gd name="T10" fmla="+- 0 882 843"/>
                              <a:gd name="T11" fmla="*/ 882 h 79"/>
                              <a:gd name="T12" fmla="+- 0 6422 6410"/>
                              <a:gd name="T13" fmla="*/ T12 w 79"/>
                              <a:gd name="T14" fmla="+- 0 853 843"/>
                              <a:gd name="T15" fmla="*/ 853 h 79"/>
                              <a:gd name="T16" fmla="+- 0 6449 6410"/>
                              <a:gd name="T17" fmla="*/ T16 w 79"/>
                              <a:gd name="T18" fmla="+- 0 843 843"/>
                              <a:gd name="T19" fmla="*/ 843 h 79"/>
                              <a:gd name="T20" fmla="+- 0 6476 6410"/>
                              <a:gd name="T21" fmla="*/ T20 w 79"/>
                              <a:gd name="T22" fmla="+- 0 853 843"/>
                              <a:gd name="T23" fmla="*/ 853 h 79"/>
                              <a:gd name="T24" fmla="+- 0 6488 6410"/>
                              <a:gd name="T25" fmla="*/ T24 w 79"/>
                              <a:gd name="T26" fmla="+- 0 882 843"/>
                              <a:gd name="T27" fmla="*/ 882 h 79"/>
                              <a:gd name="T28" fmla="+- 0 6476 6410"/>
                              <a:gd name="T29" fmla="*/ T28 w 79"/>
                              <a:gd name="T30" fmla="+- 0 912 843"/>
                              <a:gd name="T31" fmla="*/ 912 h 79"/>
                              <a:gd name="T32" fmla="+- 0 6449 6410"/>
                              <a:gd name="T33" fmla="*/ T32 w 79"/>
                              <a:gd name="T34" fmla="+- 0 922 843"/>
                              <a:gd name="T35" fmla="*/ 92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39"/>
                                </a:lnTo>
                                <a:lnTo>
                                  <a:pt x="12" y="10"/>
                                </a:lnTo>
                                <a:lnTo>
                                  <a:pt x="39" y="0"/>
                                </a:lnTo>
                                <a:lnTo>
                                  <a:pt x="66" y="10"/>
                                </a:lnTo>
                                <a:lnTo>
                                  <a:pt x="78" y="39"/>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81"/>
                        <wps:cNvSpPr>
                          <a:spLocks/>
                        </wps:cNvSpPr>
                        <wps:spPr bwMode="auto">
                          <a:xfrm>
                            <a:off x="6409" y="843"/>
                            <a:ext cx="79" cy="79"/>
                          </a:xfrm>
                          <a:custGeom>
                            <a:avLst/>
                            <a:gdLst>
                              <a:gd name="T0" fmla="+- 0 6488 6410"/>
                              <a:gd name="T1" fmla="*/ T0 w 79"/>
                              <a:gd name="T2" fmla="+- 0 882 843"/>
                              <a:gd name="T3" fmla="*/ 882 h 79"/>
                              <a:gd name="T4" fmla="+- 0 6476 6410"/>
                              <a:gd name="T5" fmla="*/ T4 w 79"/>
                              <a:gd name="T6" fmla="+- 0 912 843"/>
                              <a:gd name="T7" fmla="*/ 912 h 79"/>
                              <a:gd name="T8" fmla="+- 0 6449 6410"/>
                              <a:gd name="T9" fmla="*/ T8 w 79"/>
                              <a:gd name="T10" fmla="+- 0 922 843"/>
                              <a:gd name="T11" fmla="*/ 922 h 79"/>
                              <a:gd name="T12" fmla="+- 0 6422 6410"/>
                              <a:gd name="T13" fmla="*/ T12 w 79"/>
                              <a:gd name="T14" fmla="+- 0 912 843"/>
                              <a:gd name="T15" fmla="*/ 912 h 79"/>
                              <a:gd name="T16" fmla="+- 0 6410 6410"/>
                              <a:gd name="T17" fmla="*/ T16 w 79"/>
                              <a:gd name="T18" fmla="+- 0 882 843"/>
                              <a:gd name="T19" fmla="*/ 882 h 79"/>
                              <a:gd name="T20" fmla="+- 0 6422 6410"/>
                              <a:gd name="T21" fmla="*/ T20 w 79"/>
                              <a:gd name="T22" fmla="+- 0 853 843"/>
                              <a:gd name="T23" fmla="*/ 853 h 79"/>
                              <a:gd name="T24" fmla="+- 0 6449 6410"/>
                              <a:gd name="T25" fmla="*/ T24 w 79"/>
                              <a:gd name="T26" fmla="+- 0 843 843"/>
                              <a:gd name="T27" fmla="*/ 843 h 79"/>
                              <a:gd name="T28" fmla="+- 0 6476 6410"/>
                              <a:gd name="T29" fmla="*/ T28 w 79"/>
                              <a:gd name="T30" fmla="+- 0 853 843"/>
                              <a:gd name="T31" fmla="*/ 853 h 79"/>
                              <a:gd name="T32" fmla="+- 0 6488 6410"/>
                              <a:gd name="T33" fmla="*/ T32 w 79"/>
                              <a:gd name="T34" fmla="+- 0 882 843"/>
                              <a:gd name="T35" fmla="*/ 88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9"/>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80"/>
                        <wps:cNvSpPr>
                          <a:spLocks/>
                        </wps:cNvSpPr>
                        <wps:spPr bwMode="auto">
                          <a:xfrm>
                            <a:off x="6551" y="2088"/>
                            <a:ext cx="79" cy="79"/>
                          </a:xfrm>
                          <a:custGeom>
                            <a:avLst/>
                            <a:gdLst>
                              <a:gd name="T0" fmla="+- 0 6591 6552"/>
                              <a:gd name="T1" fmla="*/ T0 w 79"/>
                              <a:gd name="T2" fmla="+- 0 2167 2089"/>
                              <a:gd name="T3" fmla="*/ 2167 h 79"/>
                              <a:gd name="T4" fmla="+- 0 6564 6552"/>
                              <a:gd name="T5" fmla="*/ T4 w 79"/>
                              <a:gd name="T6" fmla="+- 0 2157 2089"/>
                              <a:gd name="T7" fmla="*/ 2157 h 79"/>
                              <a:gd name="T8" fmla="+- 0 6552 6552"/>
                              <a:gd name="T9" fmla="*/ T8 w 79"/>
                              <a:gd name="T10" fmla="+- 0 2128 2089"/>
                              <a:gd name="T11" fmla="*/ 2128 h 79"/>
                              <a:gd name="T12" fmla="+- 0 6564 6552"/>
                              <a:gd name="T13" fmla="*/ T12 w 79"/>
                              <a:gd name="T14" fmla="+- 0 2099 2089"/>
                              <a:gd name="T15" fmla="*/ 2099 h 79"/>
                              <a:gd name="T16" fmla="+- 0 6591 6552"/>
                              <a:gd name="T17" fmla="*/ T16 w 79"/>
                              <a:gd name="T18" fmla="+- 0 2089 2089"/>
                              <a:gd name="T19" fmla="*/ 2089 h 79"/>
                              <a:gd name="T20" fmla="+- 0 6618 6552"/>
                              <a:gd name="T21" fmla="*/ T20 w 79"/>
                              <a:gd name="T22" fmla="+- 0 2099 2089"/>
                              <a:gd name="T23" fmla="*/ 2099 h 79"/>
                              <a:gd name="T24" fmla="+- 0 6630 6552"/>
                              <a:gd name="T25" fmla="*/ T24 w 79"/>
                              <a:gd name="T26" fmla="+- 0 2128 2089"/>
                              <a:gd name="T27" fmla="*/ 2128 h 79"/>
                              <a:gd name="T28" fmla="+- 0 6618 6552"/>
                              <a:gd name="T29" fmla="*/ T28 w 79"/>
                              <a:gd name="T30" fmla="+- 0 2157 2089"/>
                              <a:gd name="T31" fmla="*/ 2157 h 79"/>
                              <a:gd name="T32" fmla="+- 0 6591 6552"/>
                              <a:gd name="T33" fmla="*/ T32 w 79"/>
                              <a:gd name="T34" fmla="+- 0 2167 2089"/>
                              <a:gd name="T35" fmla="*/ 21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79"/>
                        <wps:cNvSpPr>
                          <a:spLocks/>
                        </wps:cNvSpPr>
                        <wps:spPr bwMode="auto">
                          <a:xfrm>
                            <a:off x="6551" y="2088"/>
                            <a:ext cx="79" cy="79"/>
                          </a:xfrm>
                          <a:custGeom>
                            <a:avLst/>
                            <a:gdLst>
                              <a:gd name="T0" fmla="+- 0 6630 6552"/>
                              <a:gd name="T1" fmla="*/ T0 w 79"/>
                              <a:gd name="T2" fmla="+- 0 2128 2089"/>
                              <a:gd name="T3" fmla="*/ 2128 h 79"/>
                              <a:gd name="T4" fmla="+- 0 6618 6552"/>
                              <a:gd name="T5" fmla="*/ T4 w 79"/>
                              <a:gd name="T6" fmla="+- 0 2157 2089"/>
                              <a:gd name="T7" fmla="*/ 2157 h 79"/>
                              <a:gd name="T8" fmla="+- 0 6591 6552"/>
                              <a:gd name="T9" fmla="*/ T8 w 79"/>
                              <a:gd name="T10" fmla="+- 0 2167 2089"/>
                              <a:gd name="T11" fmla="*/ 2167 h 79"/>
                              <a:gd name="T12" fmla="+- 0 6564 6552"/>
                              <a:gd name="T13" fmla="*/ T12 w 79"/>
                              <a:gd name="T14" fmla="+- 0 2157 2089"/>
                              <a:gd name="T15" fmla="*/ 2157 h 79"/>
                              <a:gd name="T16" fmla="+- 0 6552 6552"/>
                              <a:gd name="T17" fmla="*/ T16 w 79"/>
                              <a:gd name="T18" fmla="+- 0 2128 2089"/>
                              <a:gd name="T19" fmla="*/ 2128 h 79"/>
                              <a:gd name="T20" fmla="+- 0 6564 6552"/>
                              <a:gd name="T21" fmla="*/ T20 w 79"/>
                              <a:gd name="T22" fmla="+- 0 2099 2089"/>
                              <a:gd name="T23" fmla="*/ 2099 h 79"/>
                              <a:gd name="T24" fmla="+- 0 6591 6552"/>
                              <a:gd name="T25" fmla="*/ T24 w 79"/>
                              <a:gd name="T26" fmla="+- 0 2089 2089"/>
                              <a:gd name="T27" fmla="*/ 2089 h 79"/>
                              <a:gd name="T28" fmla="+- 0 6618 6552"/>
                              <a:gd name="T29" fmla="*/ T28 w 79"/>
                              <a:gd name="T30" fmla="+- 0 2099 2089"/>
                              <a:gd name="T31" fmla="*/ 2099 h 79"/>
                              <a:gd name="T32" fmla="+- 0 6630 6552"/>
                              <a:gd name="T33" fmla="*/ T32 w 79"/>
                              <a:gd name="T34" fmla="+- 0 2128 2089"/>
                              <a:gd name="T35" fmla="*/ 212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78"/>
                        <wps:cNvSpPr>
                          <a:spLocks/>
                        </wps:cNvSpPr>
                        <wps:spPr bwMode="auto">
                          <a:xfrm>
                            <a:off x="6537" y="1231"/>
                            <a:ext cx="79" cy="79"/>
                          </a:xfrm>
                          <a:custGeom>
                            <a:avLst/>
                            <a:gdLst>
                              <a:gd name="T0" fmla="+- 0 6577 6538"/>
                              <a:gd name="T1" fmla="*/ T0 w 79"/>
                              <a:gd name="T2" fmla="+- 0 1310 1231"/>
                              <a:gd name="T3" fmla="*/ 1310 h 79"/>
                              <a:gd name="T4" fmla="+- 0 6550 6538"/>
                              <a:gd name="T5" fmla="*/ T4 w 79"/>
                              <a:gd name="T6" fmla="+- 0 1300 1231"/>
                              <a:gd name="T7" fmla="*/ 1300 h 79"/>
                              <a:gd name="T8" fmla="+- 0 6538 6538"/>
                              <a:gd name="T9" fmla="*/ T8 w 79"/>
                              <a:gd name="T10" fmla="+- 0 1271 1231"/>
                              <a:gd name="T11" fmla="*/ 1271 h 79"/>
                              <a:gd name="T12" fmla="+- 0 6550 6538"/>
                              <a:gd name="T13" fmla="*/ T12 w 79"/>
                              <a:gd name="T14" fmla="+- 0 1241 1231"/>
                              <a:gd name="T15" fmla="*/ 1241 h 79"/>
                              <a:gd name="T16" fmla="+- 0 6577 6538"/>
                              <a:gd name="T17" fmla="*/ T16 w 79"/>
                              <a:gd name="T18" fmla="+- 0 1231 1231"/>
                              <a:gd name="T19" fmla="*/ 1231 h 79"/>
                              <a:gd name="T20" fmla="+- 0 6604 6538"/>
                              <a:gd name="T21" fmla="*/ T20 w 79"/>
                              <a:gd name="T22" fmla="+- 0 1241 1231"/>
                              <a:gd name="T23" fmla="*/ 1241 h 79"/>
                              <a:gd name="T24" fmla="+- 0 6616 6538"/>
                              <a:gd name="T25" fmla="*/ T24 w 79"/>
                              <a:gd name="T26" fmla="+- 0 1271 1231"/>
                              <a:gd name="T27" fmla="*/ 1271 h 79"/>
                              <a:gd name="T28" fmla="+- 0 6604 6538"/>
                              <a:gd name="T29" fmla="*/ T28 w 79"/>
                              <a:gd name="T30" fmla="+- 0 1300 1231"/>
                              <a:gd name="T31" fmla="*/ 1300 h 79"/>
                              <a:gd name="T32" fmla="+- 0 6577 6538"/>
                              <a:gd name="T33" fmla="*/ T32 w 79"/>
                              <a:gd name="T34" fmla="+- 0 1310 1231"/>
                              <a:gd name="T35" fmla="*/ 131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2" y="69"/>
                                </a:lnTo>
                                <a:lnTo>
                                  <a:pt x="0" y="40"/>
                                </a:lnTo>
                                <a:lnTo>
                                  <a:pt x="12" y="10"/>
                                </a:lnTo>
                                <a:lnTo>
                                  <a:pt x="39" y="0"/>
                                </a:lnTo>
                                <a:lnTo>
                                  <a:pt x="66" y="10"/>
                                </a:lnTo>
                                <a:lnTo>
                                  <a:pt x="78"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77"/>
                        <wps:cNvSpPr>
                          <a:spLocks/>
                        </wps:cNvSpPr>
                        <wps:spPr bwMode="auto">
                          <a:xfrm>
                            <a:off x="6537" y="1231"/>
                            <a:ext cx="79" cy="79"/>
                          </a:xfrm>
                          <a:custGeom>
                            <a:avLst/>
                            <a:gdLst>
                              <a:gd name="T0" fmla="+- 0 6616 6538"/>
                              <a:gd name="T1" fmla="*/ T0 w 79"/>
                              <a:gd name="T2" fmla="+- 0 1271 1231"/>
                              <a:gd name="T3" fmla="*/ 1271 h 79"/>
                              <a:gd name="T4" fmla="+- 0 6604 6538"/>
                              <a:gd name="T5" fmla="*/ T4 w 79"/>
                              <a:gd name="T6" fmla="+- 0 1300 1231"/>
                              <a:gd name="T7" fmla="*/ 1300 h 79"/>
                              <a:gd name="T8" fmla="+- 0 6577 6538"/>
                              <a:gd name="T9" fmla="*/ T8 w 79"/>
                              <a:gd name="T10" fmla="+- 0 1310 1231"/>
                              <a:gd name="T11" fmla="*/ 1310 h 79"/>
                              <a:gd name="T12" fmla="+- 0 6550 6538"/>
                              <a:gd name="T13" fmla="*/ T12 w 79"/>
                              <a:gd name="T14" fmla="+- 0 1300 1231"/>
                              <a:gd name="T15" fmla="*/ 1300 h 79"/>
                              <a:gd name="T16" fmla="+- 0 6538 6538"/>
                              <a:gd name="T17" fmla="*/ T16 w 79"/>
                              <a:gd name="T18" fmla="+- 0 1271 1231"/>
                              <a:gd name="T19" fmla="*/ 1271 h 79"/>
                              <a:gd name="T20" fmla="+- 0 6550 6538"/>
                              <a:gd name="T21" fmla="*/ T20 w 79"/>
                              <a:gd name="T22" fmla="+- 0 1241 1231"/>
                              <a:gd name="T23" fmla="*/ 1241 h 79"/>
                              <a:gd name="T24" fmla="+- 0 6577 6538"/>
                              <a:gd name="T25" fmla="*/ T24 w 79"/>
                              <a:gd name="T26" fmla="+- 0 1231 1231"/>
                              <a:gd name="T27" fmla="*/ 1231 h 79"/>
                              <a:gd name="T28" fmla="+- 0 6604 6538"/>
                              <a:gd name="T29" fmla="*/ T28 w 79"/>
                              <a:gd name="T30" fmla="+- 0 1241 1231"/>
                              <a:gd name="T31" fmla="*/ 1241 h 79"/>
                              <a:gd name="T32" fmla="+- 0 6616 6538"/>
                              <a:gd name="T33" fmla="*/ T32 w 79"/>
                              <a:gd name="T34" fmla="+- 0 1271 1231"/>
                              <a:gd name="T35" fmla="*/ 127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40"/>
                                </a:moveTo>
                                <a:lnTo>
                                  <a:pt x="66" y="69"/>
                                </a:lnTo>
                                <a:lnTo>
                                  <a:pt x="39" y="79"/>
                                </a:lnTo>
                                <a:lnTo>
                                  <a:pt x="12" y="69"/>
                                </a:lnTo>
                                <a:lnTo>
                                  <a:pt x="0" y="40"/>
                                </a:lnTo>
                                <a:lnTo>
                                  <a:pt x="12" y="10"/>
                                </a:lnTo>
                                <a:lnTo>
                                  <a:pt x="39" y="0"/>
                                </a:lnTo>
                                <a:lnTo>
                                  <a:pt x="66" y="10"/>
                                </a:lnTo>
                                <a:lnTo>
                                  <a:pt x="78"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76"/>
                        <wps:cNvSpPr>
                          <a:spLocks/>
                        </wps:cNvSpPr>
                        <wps:spPr bwMode="auto">
                          <a:xfrm>
                            <a:off x="6513" y="2183"/>
                            <a:ext cx="79" cy="79"/>
                          </a:xfrm>
                          <a:custGeom>
                            <a:avLst/>
                            <a:gdLst>
                              <a:gd name="T0" fmla="+- 0 6553 6514"/>
                              <a:gd name="T1" fmla="*/ T0 w 79"/>
                              <a:gd name="T2" fmla="+- 0 2262 2184"/>
                              <a:gd name="T3" fmla="*/ 2262 h 79"/>
                              <a:gd name="T4" fmla="+- 0 6526 6514"/>
                              <a:gd name="T5" fmla="*/ T4 w 79"/>
                              <a:gd name="T6" fmla="+- 0 2252 2184"/>
                              <a:gd name="T7" fmla="*/ 2252 h 79"/>
                              <a:gd name="T8" fmla="+- 0 6514 6514"/>
                              <a:gd name="T9" fmla="*/ T8 w 79"/>
                              <a:gd name="T10" fmla="+- 0 2223 2184"/>
                              <a:gd name="T11" fmla="*/ 2223 h 79"/>
                              <a:gd name="T12" fmla="+- 0 6526 6514"/>
                              <a:gd name="T13" fmla="*/ T12 w 79"/>
                              <a:gd name="T14" fmla="+- 0 2194 2184"/>
                              <a:gd name="T15" fmla="*/ 2194 h 79"/>
                              <a:gd name="T16" fmla="+- 0 6553 6514"/>
                              <a:gd name="T17" fmla="*/ T16 w 79"/>
                              <a:gd name="T18" fmla="+- 0 2184 2184"/>
                              <a:gd name="T19" fmla="*/ 2184 h 79"/>
                              <a:gd name="T20" fmla="+- 0 6580 6514"/>
                              <a:gd name="T21" fmla="*/ T20 w 79"/>
                              <a:gd name="T22" fmla="+- 0 2194 2184"/>
                              <a:gd name="T23" fmla="*/ 2194 h 79"/>
                              <a:gd name="T24" fmla="+- 0 6592 6514"/>
                              <a:gd name="T25" fmla="*/ T24 w 79"/>
                              <a:gd name="T26" fmla="+- 0 2223 2184"/>
                              <a:gd name="T27" fmla="*/ 2223 h 79"/>
                              <a:gd name="T28" fmla="+- 0 6580 6514"/>
                              <a:gd name="T29" fmla="*/ T28 w 79"/>
                              <a:gd name="T30" fmla="+- 0 2252 2184"/>
                              <a:gd name="T31" fmla="*/ 2252 h 79"/>
                              <a:gd name="T32" fmla="+- 0 6553 6514"/>
                              <a:gd name="T33" fmla="*/ T32 w 79"/>
                              <a:gd name="T34" fmla="+- 0 2262 2184"/>
                              <a:gd name="T35" fmla="*/ 226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75"/>
                        <wps:cNvSpPr>
                          <a:spLocks/>
                        </wps:cNvSpPr>
                        <wps:spPr bwMode="auto">
                          <a:xfrm>
                            <a:off x="6513" y="2183"/>
                            <a:ext cx="79" cy="79"/>
                          </a:xfrm>
                          <a:custGeom>
                            <a:avLst/>
                            <a:gdLst>
                              <a:gd name="T0" fmla="+- 0 6592 6514"/>
                              <a:gd name="T1" fmla="*/ T0 w 79"/>
                              <a:gd name="T2" fmla="+- 0 2223 2184"/>
                              <a:gd name="T3" fmla="*/ 2223 h 79"/>
                              <a:gd name="T4" fmla="+- 0 6580 6514"/>
                              <a:gd name="T5" fmla="*/ T4 w 79"/>
                              <a:gd name="T6" fmla="+- 0 2252 2184"/>
                              <a:gd name="T7" fmla="*/ 2252 h 79"/>
                              <a:gd name="T8" fmla="+- 0 6553 6514"/>
                              <a:gd name="T9" fmla="*/ T8 w 79"/>
                              <a:gd name="T10" fmla="+- 0 2262 2184"/>
                              <a:gd name="T11" fmla="*/ 2262 h 79"/>
                              <a:gd name="T12" fmla="+- 0 6526 6514"/>
                              <a:gd name="T13" fmla="*/ T12 w 79"/>
                              <a:gd name="T14" fmla="+- 0 2252 2184"/>
                              <a:gd name="T15" fmla="*/ 2252 h 79"/>
                              <a:gd name="T16" fmla="+- 0 6514 6514"/>
                              <a:gd name="T17" fmla="*/ T16 w 79"/>
                              <a:gd name="T18" fmla="+- 0 2223 2184"/>
                              <a:gd name="T19" fmla="*/ 2223 h 79"/>
                              <a:gd name="T20" fmla="+- 0 6526 6514"/>
                              <a:gd name="T21" fmla="*/ T20 w 79"/>
                              <a:gd name="T22" fmla="+- 0 2194 2184"/>
                              <a:gd name="T23" fmla="*/ 2194 h 79"/>
                              <a:gd name="T24" fmla="+- 0 6553 6514"/>
                              <a:gd name="T25" fmla="*/ T24 w 79"/>
                              <a:gd name="T26" fmla="+- 0 2184 2184"/>
                              <a:gd name="T27" fmla="*/ 2184 h 79"/>
                              <a:gd name="T28" fmla="+- 0 6580 6514"/>
                              <a:gd name="T29" fmla="*/ T28 w 79"/>
                              <a:gd name="T30" fmla="+- 0 2194 2184"/>
                              <a:gd name="T31" fmla="*/ 2194 h 79"/>
                              <a:gd name="T32" fmla="+- 0 6592 6514"/>
                              <a:gd name="T33" fmla="*/ T32 w 79"/>
                              <a:gd name="T34" fmla="+- 0 2223 2184"/>
                              <a:gd name="T35" fmla="*/ 222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74"/>
                        <wps:cNvSpPr>
                          <a:spLocks/>
                        </wps:cNvSpPr>
                        <wps:spPr bwMode="auto">
                          <a:xfrm>
                            <a:off x="6455" y="2866"/>
                            <a:ext cx="79" cy="79"/>
                          </a:xfrm>
                          <a:custGeom>
                            <a:avLst/>
                            <a:gdLst>
                              <a:gd name="T0" fmla="+- 0 6495 6456"/>
                              <a:gd name="T1" fmla="*/ T0 w 79"/>
                              <a:gd name="T2" fmla="+- 0 2944 2866"/>
                              <a:gd name="T3" fmla="*/ 2944 h 79"/>
                              <a:gd name="T4" fmla="+- 0 6468 6456"/>
                              <a:gd name="T5" fmla="*/ T4 w 79"/>
                              <a:gd name="T6" fmla="+- 0 2934 2866"/>
                              <a:gd name="T7" fmla="*/ 2934 h 79"/>
                              <a:gd name="T8" fmla="+- 0 6456 6456"/>
                              <a:gd name="T9" fmla="*/ T8 w 79"/>
                              <a:gd name="T10" fmla="+- 0 2905 2866"/>
                              <a:gd name="T11" fmla="*/ 2905 h 79"/>
                              <a:gd name="T12" fmla="+- 0 6468 6456"/>
                              <a:gd name="T13" fmla="*/ T12 w 79"/>
                              <a:gd name="T14" fmla="+- 0 2876 2866"/>
                              <a:gd name="T15" fmla="*/ 2876 h 79"/>
                              <a:gd name="T16" fmla="+- 0 6495 6456"/>
                              <a:gd name="T17" fmla="*/ T16 w 79"/>
                              <a:gd name="T18" fmla="+- 0 2866 2866"/>
                              <a:gd name="T19" fmla="*/ 2866 h 79"/>
                              <a:gd name="T20" fmla="+- 0 6522 6456"/>
                              <a:gd name="T21" fmla="*/ T20 w 79"/>
                              <a:gd name="T22" fmla="+- 0 2876 2866"/>
                              <a:gd name="T23" fmla="*/ 2876 h 79"/>
                              <a:gd name="T24" fmla="+- 0 6534 6456"/>
                              <a:gd name="T25" fmla="*/ T24 w 79"/>
                              <a:gd name="T26" fmla="+- 0 2905 2866"/>
                              <a:gd name="T27" fmla="*/ 2905 h 79"/>
                              <a:gd name="T28" fmla="+- 0 6522 6456"/>
                              <a:gd name="T29" fmla="*/ T28 w 79"/>
                              <a:gd name="T30" fmla="+- 0 2934 2866"/>
                              <a:gd name="T31" fmla="*/ 2934 h 79"/>
                              <a:gd name="T32" fmla="+- 0 6495 6456"/>
                              <a:gd name="T33" fmla="*/ T32 w 79"/>
                              <a:gd name="T34" fmla="+- 0 2944 2866"/>
                              <a:gd name="T35" fmla="*/ 29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73"/>
                        <wps:cNvSpPr>
                          <a:spLocks/>
                        </wps:cNvSpPr>
                        <wps:spPr bwMode="auto">
                          <a:xfrm>
                            <a:off x="6455" y="2866"/>
                            <a:ext cx="79" cy="79"/>
                          </a:xfrm>
                          <a:custGeom>
                            <a:avLst/>
                            <a:gdLst>
                              <a:gd name="T0" fmla="+- 0 6534 6456"/>
                              <a:gd name="T1" fmla="*/ T0 w 79"/>
                              <a:gd name="T2" fmla="+- 0 2905 2866"/>
                              <a:gd name="T3" fmla="*/ 2905 h 79"/>
                              <a:gd name="T4" fmla="+- 0 6522 6456"/>
                              <a:gd name="T5" fmla="*/ T4 w 79"/>
                              <a:gd name="T6" fmla="+- 0 2934 2866"/>
                              <a:gd name="T7" fmla="*/ 2934 h 79"/>
                              <a:gd name="T8" fmla="+- 0 6495 6456"/>
                              <a:gd name="T9" fmla="*/ T8 w 79"/>
                              <a:gd name="T10" fmla="+- 0 2944 2866"/>
                              <a:gd name="T11" fmla="*/ 2944 h 79"/>
                              <a:gd name="T12" fmla="+- 0 6468 6456"/>
                              <a:gd name="T13" fmla="*/ T12 w 79"/>
                              <a:gd name="T14" fmla="+- 0 2934 2866"/>
                              <a:gd name="T15" fmla="*/ 2934 h 79"/>
                              <a:gd name="T16" fmla="+- 0 6456 6456"/>
                              <a:gd name="T17" fmla="*/ T16 w 79"/>
                              <a:gd name="T18" fmla="+- 0 2905 2866"/>
                              <a:gd name="T19" fmla="*/ 2905 h 79"/>
                              <a:gd name="T20" fmla="+- 0 6468 6456"/>
                              <a:gd name="T21" fmla="*/ T20 w 79"/>
                              <a:gd name="T22" fmla="+- 0 2876 2866"/>
                              <a:gd name="T23" fmla="*/ 2876 h 79"/>
                              <a:gd name="T24" fmla="+- 0 6495 6456"/>
                              <a:gd name="T25" fmla="*/ T24 w 79"/>
                              <a:gd name="T26" fmla="+- 0 2866 2866"/>
                              <a:gd name="T27" fmla="*/ 2866 h 79"/>
                              <a:gd name="T28" fmla="+- 0 6522 6456"/>
                              <a:gd name="T29" fmla="*/ T28 w 79"/>
                              <a:gd name="T30" fmla="+- 0 2876 2866"/>
                              <a:gd name="T31" fmla="*/ 2876 h 79"/>
                              <a:gd name="T32" fmla="+- 0 6534 6456"/>
                              <a:gd name="T33" fmla="*/ T32 w 79"/>
                              <a:gd name="T34" fmla="+- 0 2905 2866"/>
                              <a:gd name="T35" fmla="*/ 290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72"/>
                        <wps:cNvSpPr>
                          <a:spLocks/>
                        </wps:cNvSpPr>
                        <wps:spPr bwMode="auto">
                          <a:xfrm>
                            <a:off x="6535" y="2051"/>
                            <a:ext cx="79" cy="79"/>
                          </a:xfrm>
                          <a:custGeom>
                            <a:avLst/>
                            <a:gdLst>
                              <a:gd name="T0" fmla="+- 0 6575 6536"/>
                              <a:gd name="T1" fmla="*/ T0 w 79"/>
                              <a:gd name="T2" fmla="+- 0 2130 2052"/>
                              <a:gd name="T3" fmla="*/ 2130 h 79"/>
                              <a:gd name="T4" fmla="+- 0 6548 6536"/>
                              <a:gd name="T5" fmla="*/ T4 w 79"/>
                              <a:gd name="T6" fmla="+- 0 2120 2052"/>
                              <a:gd name="T7" fmla="*/ 2120 h 79"/>
                              <a:gd name="T8" fmla="+- 0 6536 6536"/>
                              <a:gd name="T9" fmla="*/ T8 w 79"/>
                              <a:gd name="T10" fmla="+- 0 2091 2052"/>
                              <a:gd name="T11" fmla="*/ 2091 h 79"/>
                              <a:gd name="T12" fmla="+- 0 6548 6536"/>
                              <a:gd name="T13" fmla="*/ T12 w 79"/>
                              <a:gd name="T14" fmla="+- 0 2061 2052"/>
                              <a:gd name="T15" fmla="*/ 2061 h 79"/>
                              <a:gd name="T16" fmla="+- 0 6575 6536"/>
                              <a:gd name="T17" fmla="*/ T16 w 79"/>
                              <a:gd name="T18" fmla="+- 0 2052 2052"/>
                              <a:gd name="T19" fmla="*/ 2052 h 79"/>
                              <a:gd name="T20" fmla="+- 0 6602 6536"/>
                              <a:gd name="T21" fmla="*/ T20 w 79"/>
                              <a:gd name="T22" fmla="+- 0 2061 2052"/>
                              <a:gd name="T23" fmla="*/ 2061 h 79"/>
                              <a:gd name="T24" fmla="+- 0 6614 6536"/>
                              <a:gd name="T25" fmla="*/ T24 w 79"/>
                              <a:gd name="T26" fmla="+- 0 2091 2052"/>
                              <a:gd name="T27" fmla="*/ 2091 h 79"/>
                              <a:gd name="T28" fmla="+- 0 6602 6536"/>
                              <a:gd name="T29" fmla="*/ T28 w 79"/>
                              <a:gd name="T30" fmla="+- 0 2120 2052"/>
                              <a:gd name="T31" fmla="*/ 2120 h 79"/>
                              <a:gd name="T32" fmla="+- 0 6575 6536"/>
                              <a:gd name="T33" fmla="*/ T32 w 79"/>
                              <a:gd name="T34" fmla="+- 0 2130 2052"/>
                              <a:gd name="T35" fmla="*/ 213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71"/>
                        <wps:cNvSpPr>
                          <a:spLocks/>
                        </wps:cNvSpPr>
                        <wps:spPr bwMode="auto">
                          <a:xfrm>
                            <a:off x="6535" y="2051"/>
                            <a:ext cx="79" cy="79"/>
                          </a:xfrm>
                          <a:custGeom>
                            <a:avLst/>
                            <a:gdLst>
                              <a:gd name="T0" fmla="+- 0 6614 6536"/>
                              <a:gd name="T1" fmla="*/ T0 w 79"/>
                              <a:gd name="T2" fmla="+- 0 2091 2052"/>
                              <a:gd name="T3" fmla="*/ 2091 h 79"/>
                              <a:gd name="T4" fmla="+- 0 6602 6536"/>
                              <a:gd name="T5" fmla="*/ T4 w 79"/>
                              <a:gd name="T6" fmla="+- 0 2120 2052"/>
                              <a:gd name="T7" fmla="*/ 2120 h 79"/>
                              <a:gd name="T8" fmla="+- 0 6575 6536"/>
                              <a:gd name="T9" fmla="*/ T8 w 79"/>
                              <a:gd name="T10" fmla="+- 0 2130 2052"/>
                              <a:gd name="T11" fmla="*/ 2130 h 79"/>
                              <a:gd name="T12" fmla="+- 0 6548 6536"/>
                              <a:gd name="T13" fmla="*/ T12 w 79"/>
                              <a:gd name="T14" fmla="+- 0 2120 2052"/>
                              <a:gd name="T15" fmla="*/ 2120 h 79"/>
                              <a:gd name="T16" fmla="+- 0 6536 6536"/>
                              <a:gd name="T17" fmla="*/ T16 w 79"/>
                              <a:gd name="T18" fmla="+- 0 2091 2052"/>
                              <a:gd name="T19" fmla="*/ 2091 h 79"/>
                              <a:gd name="T20" fmla="+- 0 6548 6536"/>
                              <a:gd name="T21" fmla="*/ T20 w 79"/>
                              <a:gd name="T22" fmla="+- 0 2061 2052"/>
                              <a:gd name="T23" fmla="*/ 2061 h 79"/>
                              <a:gd name="T24" fmla="+- 0 6575 6536"/>
                              <a:gd name="T25" fmla="*/ T24 w 79"/>
                              <a:gd name="T26" fmla="+- 0 2052 2052"/>
                              <a:gd name="T27" fmla="*/ 2052 h 79"/>
                              <a:gd name="T28" fmla="+- 0 6602 6536"/>
                              <a:gd name="T29" fmla="*/ T28 w 79"/>
                              <a:gd name="T30" fmla="+- 0 2061 2052"/>
                              <a:gd name="T31" fmla="*/ 2061 h 79"/>
                              <a:gd name="T32" fmla="+- 0 6614 6536"/>
                              <a:gd name="T33" fmla="*/ T32 w 79"/>
                              <a:gd name="T34" fmla="+- 0 2091 2052"/>
                              <a:gd name="T35" fmla="*/ 209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70"/>
                        <wps:cNvSpPr>
                          <a:spLocks/>
                        </wps:cNvSpPr>
                        <wps:spPr bwMode="auto">
                          <a:xfrm>
                            <a:off x="6539" y="1627"/>
                            <a:ext cx="79" cy="79"/>
                          </a:xfrm>
                          <a:custGeom>
                            <a:avLst/>
                            <a:gdLst>
                              <a:gd name="T0" fmla="+- 0 6579 6540"/>
                              <a:gd name="T1" fmla="*/ T0 w 79"/>
                              <a:gd name="T2" fmla="+- 0 1706 1628"/>
                              <a:gd name="T3" fmla="*/ 1706 h 79"/>
                              <a:gd name="T4" fmla="+- 0 6552 6540"/>
                              <a:gd name="T5" fmla="*/ T4 w 79"/>
                              <a:gd name="T6" fmla="+- 0 1696 1628"/>
                              <a:gd name="T7" fmla="*/ 1696 h 79"/>
                              <a:gd name="T8" fmla="+- 0 6540 6540"/>
                              <a:gd name="T9" fmla="*/ T8 w 79"/>
                              <a:gd name="T10" fmla="+- 0 1667 1628"/>
                              <a:gd name="T11" fmla="*/ 1667 h 79"/>
                              <a:gd name="T12" fmla="+- 0 6552 6540"/>
                              <a:gd name="T13" fmla="*/ T12 w 79"/>
                              <a:gd name="T14" fmla="+- 0 1637 1628"/>
                              <a:gd name="T15" fmla="*/ 1637 h 79"/>
                              <a:gd name="T16" fmla="+- 0 6579 6540"/>
                              <a:gd name="T17" fmla="*/ T16 w 79"/>
                              <a:gd name="T18" fmla="+- 0 1628 1628"/>
                              <a:gd name="T19" fmla="*/ 1628 h 79"/>
                              <a:gd name="T20" fmla="+- 0 6606 6540"/>
                              <a:gd name="T21" fmla="*/ T20 w 79"/>
                              <a:gd name="T22" fmla="+- 0 1637 1628"/>
                              <a:gd name="T23" fmla="*/ 1637 h 79"/>
                              <a:gd name="T24" fmla="+- 0 6618 6540"/>
                              <a:gd name="T25" fmla="*/ T24 w 79"/>
                              <a:gd name="T26" fmla="+- 0 1667 1628"/>
                              <a:gd name="T27" fmla="*/ 1667 h 79"/>
                              <a:gd name="T28" fmla="+- 0 6606 6540"/>
                              <a:gd name="T29" fmla="*/ T28 w 79"/>
                              <a:gd name="T30" fmla="+- 0 1696 1628"/>
                              <a:gd name="T31" fmla="*/ 1696 h 79"/>
                              <a:gd name="T32" fmla="+- 0 6579 6540"/>
                              <a:gd name="T33" fmla="*/ T32 w 79"/>
                              <a:gd name="T34" fmla="+- 0 1706 1628"/>
                              <a:gd name="T35" fmla="*/ 170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9"/>
                        <wps:cNvSpPr>
                          <a:spLocks/>
                        </wps:cNvSpPr>
                        <wps:spPr bwMode="auto">
                          <a:xfrm>
                            <a:off x="6539" y="1627"/>
                            <a:ext cx="79" cy="79"/>
                          </a:xfrm>
                          <a:custGeom>
                            <a:avLst/>
                            <a:gdLst>
                              <a:gd name="T0" fmla="+- 0 6618 6540"/>
                              <a:gd name="T1" fmla="*/ T0 w 79"/>
                              <a:gd name="T2" fmla="+- 0 1667 1628"/>
                              <a:gd name="T3" fmla="*/ 1667 h 79"/>
                              <a:gd name="T4" fmla="+- 0 6606 6540"/>
                              <a:gd name="T5" fmla="*/ T4 w 79"/>
                              <a:gd name="T6" fmla="+- 0 1696 1628"/>
                              <a:gd name="T7" fmla="*/ 1696 h 79"/>
                              <a:gd name="T8" fmla="+- 0 6579 6540"/>
                              <a:gd name="T9" fmla="*/ T8 w 79"/>
                              <a:gd name="T10" fmla="+- 0 1706 1628"/>
                              <a:gd name="T11" fmla="*/ 1706 h 79"/>
                              <a:gd name="T12" fmla="+- 0 6552 6540"/>
                              <a:gd name="T13" fmla="*/ T12 w 79"/>
                              <a:gd name="T14" fmla="+- 0 1696 1628"/>
                              <a:gd name="T15" fmla="*/ 1696 h 79"/>
                              <a:gd name="T16" fmla="+- 0 6540 6540"/>
                              <a:gd name="T17" fmla="*/ T16 w 79"/>
                              <a:gd name="T18" fmla="+- 0 1667 1628"/>
                              <a:gd name="T19" fmla="*/ 1667 h 79"/>
                              <a:gd name="T20" fmla="+- 0 6552 6540"/>
                              <a:gd name="T21" fmla="*/ T20 w 79"/>
                              <a:gd name="T22" fmla="+- 0 1637 1628"/>
                              <a:gd name="T23" fmla="*/ 1637 h 79"/>
                              <a:gd name="T24" fmla="+- 0 6579 6540"/>
                              <a:gd name="T25" fmla="*/ T24 w 79"/>
                              <a:gd name="T26" fmla="+- 0 1628 1628"/>
                              <a:gd name="T27" fmla="*/ 1628 h 79"/>
                              <a:gd name="T28" fmla="+- 0 6606 6540"/>
                              <a:gd name="T29" fmla="*/ T28 w 79"/>
                              <a:gd name="T30" fmla="+- 0 1637 1628"/>
                              <a:gd name="T31" fmla="*/ 1637 h 79"/>
                              <a:gd name="T32" fmla="+- 0 6618 6540"/>
                              <a:gd name="T33" fmla="*/ T32 w 79"/>
                              <a:gd name="T34" fmla="+- 0 1667 1628"/>
                              <a:gd name="T35" fmla="*/ 16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68"/>
                        <wps:cNvSpPr>
                          <a:spLocks/>
                        </wps:cNvSpPr>
                        <wps:spPr bwMode="auto">
                          <a:xfrm>
                            <a:off x="6525" y="1627"/>
                            <a:ext cx="79" cy="79"/>
                          </a:xfrm>
                          <a:custGeom>
                            <a:avLst/>
                            <a:gdLst>
                              <a:gd name="T0" fmla="+- 0 6565 6526"/>
                              <a:gd name="T1" fmla="*/ T0 w 79"/>
                              <a:gd name="T2" fmla="+- 0 1706 1628"/>
                              <a:gd name="T3" fmla="*/ 1706 h 79"/>
                              <a:gd name="T4" fmla="+- 0 6538 6526"/>
                              <a:gd name="T5" fmla="*/ T4 w 79"/>
                              <a:gd name="T6" fmla="+- 0 1696 1628"/>
                              <a:gd name="T7" fmla="*/ 1696 h 79"/>
                              <a:gd name="T8" fmla="+- 0 6526 6526"/>
                              <a:gd name="T9" fmla="*/ T8 w 79"/>
                              <a:gd name="T10" fmla="+- 0 1667 1628"/>
                              <a:gd name="T11" fmla="*/ 1667 h 79"/>
                              <a:gd name="T12" fmla="+- 0 6538 6526"/>
                              <a:gd name="T13" fmla="*/ T12 w 79"/>
                              <a:gd name="T14" fmla="+- 0 1637 1628"/>
                              <a:gd name="T15" fmla="*/ 1637 h 79"/>
                              <a:gd name="T16" fmla="+- 0 6565 6526"/>
                              <a:gd name="T17" fmla="*/ T16 w 79"/>
                              <a:gd name="T18" fmla="+- 0 1628 1628"/>
                              <a:gd name="T19" fmla="*/ 1628 h 79"/>
                              <a:gd name="T20" fmla="+- 0 6592 6526"/>
                              <a:gd name="T21" fmla="*/ T20 w 79"/>
                              <a:gd name="T22" fmla="+- 0 1637 1628"/>
                              <a:gd name="T23" fmla="*/ 1637 h 79"/>
                              <a:gd name="T24" fmla="+- 0 6604 6526"/>
                              <a:gd name="T25" fmla="*/ T24 w 79"/>
                              <a:gd name="T26" fmla="+- 0 1667 1628"/>
                              <a:gd name="T27" fmla="*/ 1667 h 79"/>
                              <a:gd name="T28" fmla="+- 0 6592 6526"/>
                              <a:gd name="T29" fmla="*/ T28 w 79"/>
                              <a:gd name="T30" fmla="+- 0 1696 1628"/>
                              <a:gd name="T31" fmla="*/ 1696 h 79"/>
                              <a:gd name="T32" fmla="+- 0 6565 6526"/>
                              <a:gd name="T33" fmla="*/ T32 w 79"/>
                              <a:gd name="T34" fmla="+- 0 1706 1628"/>
                              <a:gd name="T35" fmla="*/ 170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7"/>
                        <wps:cNvSpPr>
                          <a:spLocks/>
                        </wps:cNvSpPr>
                        <wps:spPr bwMode="auto">
                          <a:xfrm>
                            <a:off x="6525" y="1627"/>
                            <a:ext cx="79" cy="79"/>
                          </a:xfrm>
                          <a:custGeom>
                            <a:avLst/>
                            <a:gdLst>
                              <a:gd name="T0" fmla="+- 0 6604 6526"/>
                              <a:gd name="T1" fmla="*/ T0 w 79"/>
                              <a:gd name="T2" fmla="+- 0 1667 1628"/>
                              <a:gd name="T3" fmla="*/ 1667 h 79"/>
                              <a:gd name="T4" fmla="+- 0 6592 6526"/>
                              <a:gd name="T5" fmla="*/ T4 w 79"/>
                              <a:gd name="T6" fmla="+- 0 1696 1628"/>
                              <a:gd name="T7" fmla="*/ 1696 h 79"/>
                              <a:gd name="T8" fmla="+- 0 6565 6526"/>
                              <a:gd name="T9" fmla="*/ T8 w 79"/>
                              <a:gd name="T10" fmla="+- 0 1706 1628"/>
                              <a:gd name="T11" fmla="*/ 1706 h 79"/>
                              <a:gd name="T12" fmla="+- 0 6538 6526"/>
                              <a:gd name="T13" fmla="*/ T12 w 79"/>
                              <a:gd name="T14" fmla="+- 0 1696 1628"/>
                              <a:gd name="T15" fmla="*/ 1696 h 79"/>
                              <a:gd name="T16" fmla="+- 0 6526 6526"/>
                              <a:gd name="T17" fmla="*/ T16 w 79"/>
                              <a:gd name="T18" fmla="+- 0 1667 1628"/>
                              <a:gd name="T19" fmla="*/ 1667 h 79"/>
                              <a:gd name="T20" fmla="+- 0 6538 6526"/>
                              <a:gd name="T21" fmla="*/ T20 w 79"/>
                              <a:gd name="T22" fmla="+- 0 1637 1628"/>
                              <a:gd name="T23" fmla="*/ 1637 h 79"/>
                              <a:gd name="T24" fmla="+- 0 6565 6526"/>
                              <a:gd name="T25" fmla="*/ T24 w 79"/>
                              <a:gd name="T26" fmla="+- 0 1628 1628"/>
                              <a:gd name="T27" fmla="*/ 1628 h 79"/>
                              <a:gd name="T28" fmla="+- 0 6592 6526"/>
                              <a:gd name="T29" fmla="*/ T28 w 79"/>
                              <a:gd name="T30" fmla="+- 0 1637 1628"/>
                              <a:gd name="T31" fmla="*/ 1637 h 79"/>
                              <a:gd name="T32" fmla="+- 0 6604 6526"/>
                              <a:gd name="T33" fmla="*/ T32 w 79"/>
                              <a:gd name="T34" fmla="+- 0 1667 1628"/>
                              <a:gd name="T35" fmla="*/ 166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66"/>
                        <wps:cNvSpPr>
                          <a:spLocks/>
                        </wps:cNvSpPr>
                        <wps:spPr bwMode="auto">
                          <a:xfrm>
                            <a:off x="6558" y="1529"/>
                            <a:ext cx="79" cy="79"/>
                          </a:xfrm>
                          <a:custGeom>
                            <a:avLst/>
                            <a:gdLst>
                              <a:gd name="T0" fmla="+- 0 6598 6559"/>
                              <a:gd name="T1" fmla="*/ T0 w 79"/>
                              <a:gd name="T2" fmla="+- 0 1608 1530"/>
                              <a:gd name="T3" fmla="*/ 1608 h 79"/>
                              <a:gd name="T4" fmla="+- 0 6571 6559"/>
                              <a:gd name="T5" fmla="*/ T4 w 79"/>
                              <a:gd name="T6" fmla="+- 0 1598 1530"/>
                              <a:gd name="T7" fmla="*/ 1598 h 79"/>
                              <a:gd name="T8" fmla="+- 0 6559 6559"/>
                              <a:gd name="T9" fmla="*/ T8 w 79"/>
                              <a:gd name="T10" fmla="+- 0 1569 1530"/>
                              <a:gd name="T11" fmla="*/ 1569 h 79"/>
                              <a:gd name="T12" fmla="+- 0 6571 6559"/>
                              <a:gd name="T13" fmla="*/ T12 w 79"/>
                              <a:gd name="T14" fmla="+- 0 1540 1530"/>
                              <a:gd name="T15" fmla="*/ 1540 h 79"/>
                              <a:gd name="T16" fmla="+- 0 6598 6559"/>
                              <a:gd name="T17" fmla="*/ T16 w 79"/>
                              <a:gd name="T18" fmla="+- 0 1530 1530"/>
                              <a:gd name="T19" fmla="*/ 1530 h 79"/>
                              <a:gd name="T20" fmla="+- 0 6625 6559"/>
                              <a:gd name="T21" fmla="*/ T20 w 79"/>
                              <a:gd name="T22" fmla="+- 0 1540 1530"/>
                              <a:gd name="T23" fmla="*/ 1540 h 79"/>
                              <a:gd name="T24" fmla="+- 0 6637 6559"/>
                              <a:gd name="T25" fmla="*/ T24 w 79"/>
                              <a:gd name="T26" fmla="+- 0 1569 1530"/>
                              <a:gd name="T27" fmla="*/ 1569 h 79"/>
                              <a:gd name="T28" fmla="+- 0 6625 6559"/>
                              <a:gd name="T29" fmla="*/ T28 w 79"/>
                              <a:gd name="T30" fmla="+- 0 1598 1530"/>
                              <a:gd name="T31" fmla="*/ 1598 h 79"/>
                              <a:gd name="T32" fmla="+- 0 6598 6559"/>
                              <a:gd name="T33" fmla="*/ T32 w 79"/>
                              <a:gd name="T34" fmla="+- 0 1608 1530"/>
                              <a:gd name="T35" fmla="*/ 160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5"/>
                        <wps:cNvSpPr>
                          <a:spLocks/>
                        </wps:cNvSpPr>
                        <wps:spPr bwMode="auto">
                          <a:xfrm>
                            <a:off x="6558" y="1529"/>
                            <a:ext cx="79" cy="79"/>
                          </a:xfrm>
                          <a:custGeom>
                            <a:avLst/>
                            <a:gdLst>
                              <a:gd name="T0" fmla="+- 0 6637 6559"/>
                              <a:gd name="T1" fmla="*/ T0 w 79"/>
                              <a:gd name="T2" fmla="+- 0 1569 1530"/>
                              <a:gd name="T3" fmla="*/ 1569 h 79"/>
                              <a:gd name="T4" fmla="+- 0 6625 6559"/>
                              <a:gd name="T5" fmla="*/ T4 w 79"/>
                              <a:gd name="T6" fmla="+- 0 1598 1530"/>
                              <a:gd name="T7" fmla="*/ 1598 h 79"/>
                              <a:gd name="T8" fmla="+- 0 6598 6559"/>
                              <a:gd name="T9" fmla="*/ T8 w 79"/>
                              <a:gd name="T10" fmla="+- 0 1608 1530"/>
                              <a:gd name="T11" fmla="*/ 1608 h 79"/>
                              <a:gd name="T12" fmla="+- 0 6571 6559"/>
                              <a:gd name="T13" fmla="*/ T12 w 79"/>
                              <a:gd name="T14" fmla="+- 0 1598 1530"/>
                              <a:gd name="T15" fmla="*/ 1598 h 79"/>
                              <a:gd name="T16" fmla="+- 0 6559 6559"/>
                              <a:gd name="T17" fmla="*/ T16 w 79"/>
                              <a:gd name="T18" fmla="+- 0 1569 1530"/>
                              <a:gd name="T19" fmla="*/ 1569 h 79"/>
                              <a:gd name="T20" fmla="+- 0 6571 6559"/>
                              <a:gd name="T21" fmla="*/ T20 w 79"/>
                              <a:gd name="T22" fmla="+- 0 1540 1530"/>
                              <a:gd name="T23" fmla="*/ 1540 h 79"/>
                              <a:gd name="T24" fmla="+- 0 6598 6559"/>
                              <a:gd name="T25" fmla="*/ T24 w 79"/>
                              <a:gd name="T26" fmla="+- 0 1530 1530"/>
                              <a:gd name="T27" fmla="*/ 1530 h 79"/>
                              <a:gd name="T28" fmla="+- 0 6625 6559"/>
                              <a:gd name="T29" fmla="*/ T28 w 79"/>
                              <a:gd name="T30" fmla="+- 0 1540 1530"/>
                              <a:gd name="T31" fmla="*/ 1540 h 79"/>
                              <a:gd name="T32" fmla="+- 0 6637 6559"/>
                              <a:gd name="T33" fmla="*/ T32 w 79"/>
                              <a:gd name="T34" fmla="+- 0 1569 1530"/>
                              <a:gd name="T35" fmla="*/ 156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64"/>
                        <wps:cNvSpPr>
                          <a:spLocks/>
                        </wps:cNvSpPr>
                        <wps:spPr bwMode="auto">
                          <a:xfrm>
                            <a:off x="6382" y="1146"/>
                            <a:ext cx="79" cy="79"/>
                          </a:xfrm>
                          <a:custGeom>
                            <a:avLst/>
                            <a:gdLst>
                              <a:gd name="T0" fmla="+- 0 6421 6382"/>
                              <a:gd name="T1" fmla="*/ T0 w 79"/>
                              <a:gd name="T2" fmla="+- 0 1224 1146"/>
                              <a:gd name="T3" fmla="*/ 1224 h 79"/>
                              <a:gd name="T4" fmla="+- 0 6394 6382"/>
                              <a:gd name="T5" fmla="*/ T4 w 79"/>
                              <a:gd name="T6" fmla="+- 0 1215 1146"/>
                              <a:gd name="T7" fmla="*/ 1215 h 79"/>
                              <a:gd name="T8" fmla="+- 0 6382 6382"/>
                              <a:gd name="T9" fmla="*/ T8 w 79"/>
                              <a:gd name="T10" fmla="+- 0 1185 1146"/>
                              <a:gd name="T11" fmla="*/ 1185 h 79"/>
                              <a:gd name="T12" fmla="+- 0 6394 6382"/>
                              <a:gd name="T13" fmla="*/ T12 w 79"/>
                              <a:gd name="T14" fmla="+- 0 1156 1146"/>
                              <a:gd name="T15" fmla="*/ 1156 h 79"/>
                              <a:gd name="T16" fmla="+- 0 6421 6382"/>
                              <a:gd name="T17" fmla="*/ T16 w 79"/>
                              <a:gd name="T18" fmla="+- 0 1146 1146"/>
                              <a:gd name="T19" fmla="*/ 1146 h 79"/>
                              <a:gd name="T20" fmla="+- 0 6448 6382"/>
                              <a:gd name="T21" fmla="*/ T20 w 79"/>
                              <a:gd name="T22" fmla="+- 0 1156 1146"/>
                              <a:gd name="T23" fmla="*/ 1156 h 79"/>
                              <a:gd name="T24" fmla="+- 0 6460 6382"/>
                              <a:gd name="T25" fmla="*/ T24 w 79"/>
                              <a:gd name="T26" fmla="+- 0 1185 1146"/>
                              <a:gd name="T27" fmla="*/ 1185 h 79"/>
                              <a:gd name="T28" fmla="+- 0 6448 6382"/>
                              <a:gd name="T29" fmla="*/ T28 w 79"/>
                              <a:gd name="T30" fmla="+- 0 1215 1146"/>
                              <a:gd name="T31" fmla="*/ 1215 h 79"/>
                              <a:gd name="T32" fmla="+- 0 6421 6382"/>
                              <a:gd name="T33" fmla="*/ T32 w 79"/>
                              <a:gd name="T34" fmla="+- 0 1224 1146"/>
                              <a:gd name="T35" fmla="*/ 122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63"/>
                        <wps:cNvSpPr>
                          <a:spLocks/>
                        </wps:cNvSpPr>
                        <wps:spPr bwMode="auto">
                          <a:xfrm>
                            <a:off x="6382" y="1146"/>
                            <a:ext cx="79" cy="79"/>
                          </a:xfrm>
                          <a:custGeom>
                            <a:avLst/>
                            <a:gdLst>
                              <a:gd name="T0" fmla="+- 0 6460 6382"/>
                              <a:gd name="T1" fmla="*/ T0 w 79"/>
                              <a:gd name="T2" fmla="+- 0 1185 1146"/>
                              <a:gd name="T3" fmla="*/ 1185 h 79"/>
                              <a:gd name="T4" fmla="+- 0 6448 6382"/>
                              <a:gd name="T5" fmla="*/ T4 w 79"/>
                              <a:gd name="T6" fmla="+- 0 1215 1146"/>
                              <a:gd name="T7" fmla="*/ 1215 h 79"/>
                              <a:gd name="T8" fmla="+- 0 6421 6382"/>
                              <a:gd name="T9" fmla="*/ T8 w 79"/>
                              <a:gd name="T10" fmla="+- 0 1224 1146"/>
                              <a:gd name="T11" fmla="*/ 1224 h 79"/>
                              <a:gd name="T12" fmla="+- 0 6394 6382"/>
                              <a:gd name="T13" fmla="*/ T12 w 79"/>
                              <a:gd name="T14" fmla="+- 0 1215 1146"/>
                              <a:gd name="T15" fmla="*/ 1215 h 79"/>
                              <a:gd name="T16" fmla="+- 0 6382 6382"/>
                              <a:gd name="T17" fmla="*/ T16 w 79"/>
                              <a:gd name="T18" fmla="+- 0 1185 1146"/>
                              <a:gd name="T19" fmla="*/ 1185 h 79"/>
                              <a:gd name="T20" fmla="+- 0 6394 6382"/>
                              <a:gd name="T21" fmla="*/ T20 w 79"/>
                              <a:gd name="T22" fmla="+- 0 1156 1146"/>
                              <a:gd name="T23" fmla="*/ 1156 h 79"/>
                              <a:gd name="T24" fmla="+- 0 6421 6382"/>
                              <a:gd name="T25" fmla="*/ T24 w 79"/>
                              <a:gd name="T26" fmla="+- 0 1146 1146"/>
                              <a:gd name="T27" fmla="*/ 1146 h 79"/>
                              <a:gd name="T28" fmla="+- 0 6448 6382"/>
                              <a:gd name="T29" fmla="*/ T28 w 79"/>
                              <a:gd name="T30" fmla="+- 0 1156 1146"/>
                              <a:gd name="T31" fmla="*/ 1156 h 79"/>
                              <a:gd name="T32" fmla="+- 0 6460 6382"/>
                              <a:gd name="T33" fmla="*/ T32 w 79"/>
                              <a:gd name="T34" fmla="+- 0 1185 1146"/>
                              <a:gd name="T35" fmla="*/ 118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62"/>
                        <wps:cNvSpPr>
                          <a:spLocks/>
                        </wps:cNvSpPr>
                        <wps:spPr bwMode="auto">
                          <a:xfrm>
                            <a:off x="6482" y="737"/>
                            <a:ext cx="79" cy="79"/>
                          </a:xfrm>
                          <a:custGeom>
                            <a:avLst/>
                            <a:gdLst>
                              <a:gd name="T0" fmla="+- 0 6521 6482"/>
                              <a:gd name="T1" fmla="*/ T0 w 79"/>
                              <a:gd name="T2" fmla="+- 0 816 738"/>
                              <a:gd name="T3" fmla="*/ 816 h 79"/>
                              <a:gd name="T4" fmla="+- 0 6494 6482"/>
                              <a:gd name="T5" fmla="*/ T4 w 79"/>
                              <a:gd name="T6" fmla="+- 0 806 738"/>
                              <a:gd name="T7" fmla="*/ 806 h 79"/>
                              <a:gd name="T8" fmla="+- 0 6482 6482"/>
                              <a:gd name="T9" fmla="*/ T8 w 79"/>
                              <a:gd name="T10" fmla="+- 0 777 738"/>
                              <a:gd name="T11" fmla="*/ 777 h 79"/>
                              <a:gd name="T12" fmla="+- 0 6494 6482"/>
                              <a:gd name="T13" fmla="*/ T12 w 79"/>
                              <a:gd name="T14" fmla="+- 0 748 738"/>
                              <a:gd name="T15" fmla="*/ 748 h 79"/>
                              <a:gd name="T16" fmla="+- 0 6521 6482"/>
                              <a:gd name="T17" fmla="*/ T16 w 79"/>
                              <a:gd name="T18" fmla="+- 0 738 738"/>
                              <a:gd name="T19" fmla="*/ 738 h 79"/>
                              <a:gd name="T20" fmla="+- 0 6548 6482"/>
                              <a:gd name="T21" fmla="*/ T20 w 79"/>
                              <a:gd name="T22" fmla="+- 0 748 738"/>
                              <a:gd name="T23" fmla="*/ 748 h 79"/>
                              <a:gd name="T24" fmla="+- 0 6560 6482"/>
                              <a:gd name="T25" fmla="*/ T24 w 79"/>
                              <a:gd name="T26" fmla="+- 0 777 738"/>
                              <a:gd name="T27" fmla="*/ 777 h 79"/>
                              <a:gd name="T28" fmla="+- 0 6548 6482"/>
                              <a:gd name="T29" fmla="*/ T28 w 79"/>
                              <a:gd name="T30" fmla="+- 0 806 738"/>
                              <a:gd name="T31" fmla="*/ 806 h 79"/>
                              <a:gd name="T32" fmla="+- 0 6521 6482"/>
                              <a:gd name="T33" fmla="*/ T32 w 79"/>
                              <a:gd name="T34" fmla="+- 0 816 738"/>
                              <a:gd name="T35" fmla="*/ 81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1"/>
                        <wps:cNvSpPr>
                          <a:spLocks/>
                        </wps:cNvSpPr>
                        <wps:spPr bwMode="auto">
                          <a:xfrm>
                            <a:off x="6482" y="737"/>
                            <a:ext cx="79" cy="79"/>
                          </a:xfrm>
                          <a:custGeom>
                            <a:avLst/>
                            <a:gdLst>
                              <a:gd name="T0" fmla="+- 0 6560 6482"/>
                              <a:gd name="T1" fmla="*/ T0 w 79"/>
                              <a:gd name="T2" fmla="+- 0 777 738"/>
                              <a:gd name="T3" fmla="*/ 777 h 79"/>
                              <a:gd name="T4" fmla="+- 0 6548 6482"/>
                              <a:gd name="T5" fmla="*/ T4 w 79"/>
                              <a:gd name="T6" fmla="+- 0 806 738"/>
                              <a:gd name="T7" fmla="*/ 806 h 79"/>
                              <a:gd name="T8" fmla="+- 0 6521 6482"/>
                              <a:gd name="T9" fmla="*/ T8 w 79"/>
                              <a:gd name="T10" fmla="+- 0 816 738"/>
                              <a:gd name="T11" fmla="*/ 816 h 79"/>
                              <a:gd name="T12" fmla="+- 0 6494 6482"/>
                              <a:gd name="T13" fmla="*/ T12 w 79"/>
                              <a:gd name="T14" fmla="+- 0 806 738"/>
                              <a:gd name="T15" fmla="*/ 806 h 79"/>
                              <a:gd name="T16" fmla="+- 0 6482 6482"/>
                              <a:gd name="T17" fmla="*/ T16 w 79"/>
                              <a:gd name="T18" fmla="+- 0 777 738"/>
                              <a:gd name="T19" fmla="*/ 777 h 79"/>
                              <a:gd name="T20" fmla="+- 0 6494 6482"/>
                              <a:gd name="T21" fmla="*/ T20 w 79"/>
                              <a:gd name="T22" fmla="+- 0 748 738"/>
                              <a:gd name="T23" fmla="*/ 748 h 79"/>
                              <a:gd name="T24" fmla="+- 0 6521 6482"/>
                              <a:gd name="T25" fmla="*/ T24 w 79"/>
                              <a:gd name="T26" fmla="+- 0 738 738"/>
                              <a:gd name="T27" fmla="*/ 738 h 79"/>
                              <a:gd name="T28" fmla="+- 0 6548 6482"/>
                              <a:gd name="T29" fmla="*/ T28 w 79"/>
                              <a:gd name="T30" fmla="+- 0 748 738"/>
                              <a:gd name="T31" fmla="*/ 748 h 79"/>
                              <a:gd name="T32" fmla="+- 0 6560 6482"/>
                              <a:gd name="T33" fmla="*/ T32 w 79"/>
                              <a:gd name="T34" fmla="+- 0 777 738"/>
                              <a:gd name="T35" fmla="*/ 77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60"/>
                        <wps:cNvSpPr>
                          <a:spLocks/>
                        </wps:cNvSpPr>
                        <wps:spPr bwMode="auto">
                          <a:xfrm>
                            <a:off x="6549" y="2370"/>
                            <a:ext cx="79" cy="79"/>
                          </a:xfrm>
                          <a:custGeom>
                            <a:avLst/>
                            <a:gdLst>
                              <a:gd name="T0" fmla="+- 0 6589 6550"/>
                              <a:gd name="T1" fmla="*/ T0 w 79"/>
                              <a:gd name="T2" fmla="+- 0 2449 2371"/>
                              <a:gd name="T3" fmla="*/ 2449 h 79"/>
                              <a:gd name="T4" fmla="+- 0 6562 6550"/>
                              <a:gd name="T5" fmla="*/ T4 w 79"/>
                              <a:gd name="T6" fmla="+- 0 2439 2371"/>
                              <a:gd name="T7" fmla="*/ 2439 h 79"/>
                              <a:gd name="T8" fmla="+- 0 6550 6550"/>
                              <a:gd name="T9" fmla="*/ T8 w 79"/>
                              <a:gd name="T10" fmla="+- 0 2410 2371"/>
                              <a:gd name="T11" fmla="*/ 2410 h 79"/>
                              <a:gd name="T12" fmla="+- 0 6562 6550"/>
                              <a:gd name="T13" fmla="*/ T12 w 79"/>
                              <a:gd name="T14" fmla="+- 0 2381 2371"/>
                              <a:gd name="T15" fmla="*/ 2381 h 79"/>
                              <a:gd name="T16" fmla="+- 0 6589 6550"/>
                              <a:gd name="T17" fmla="*/ T16 w 79"/>
                              <a:gd name="T18" fmla="+- 0 2371 2371"/>
                              <a:gd name="T19" fmla="*/ 2371 h 79"/>
                              <a:gd name="T20" fmla="+- 0 6616 6550"/>
                              <a:gd name="T21" fmla="*/ T20 w 79"/>
                              <a:gd name="T22" fmla="+- 0 2381 2371"/>
                              <a:gd name="T23" fmla="*/ 2381 h 79"/>
                              <a:gd name="T24" fmla="+- 0 6628 6550"/>
                              <a:gd name="T25" fmla="*/ T24 w 79"/>
                              <a:gd name="T26" fmla="+- 0 2410 2371"/>
                              <a:gd name="T27" fmla="*/ 2410 h 79"/>
                              <a:gd name="T28" fmla="+- 0 6616 6550"/>
                              <a:gd name="T29" fmla="*/ T28 w 79"/>
                              <a:gd name="T30" fmla="+- 0 2439 2371"/>
                              <a:gd name="T31" fmla="*/ 2439 h 79"/>
                              <a:gd name="T32" fmla="+- 0 6589 6550"/>
                              <a:gd name="T33" fmla="*/ T32 w 79"/>
                              <a:gd name="T34" fmla="+- 0 2449 2371"/>
                              <a:gd name="T35" fmla="*/ 244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9"/>
                        <wps:cNvSpPr>
                          <a:spLocks/>
                        </wps:cNvSpPr>
                        <wps:spPr bwMode="auto">
                          <a:xfrm>
                            <a:off x="6549" y="2370"/>
                            <a:ext cx="79" cy="79"/>
                          </a:xfrm>
                          <a:custGeom>
                            <a:avLst/>
                            <a:gdLst>
                              <a:gd name="T0" fmla="+- 0 6628 6550"/>
                              <a:gd name="T1" fmla="*/ T0 w 79"/>
                              <a:gd name="T2" fmla="+- 0 2410 2371"/>
                              <a:gd name="T3" fmla="*/ 2410 h 79"/>
                              <a:gd name="T4" fmla="+- 0 6616 6550"/>
                              <a:gd name="T5" fmla="*/ T4 w 79"/>
                              <a:gd name="T6" fmla="+- 0 2439 2371"/>
                              <a:gd name="T7" fmla="*/ 2439 h 79"/>
                              <a:gd name="T8" fmla="+- 0 6589 6550"/>
                              <a:gd name="T9" fmla="*/ T8 w 79"/>
                              <a:gd name="T10" fmla="+- 0 2449 2371"/>
                              <a:gd name="T11" fmla="*/ 2449 h 79"/>
                              <a:gd name="T12" fmla="+- 0 6562 6550"/>
                              <a:gd name="T13" fmla="*/ T12 w 79"/>
                              <a:gd name="T14" fmla="+- 0 2439 2371"/>
                              <a:gd name="T15" fmla="*/ 2439 h 79"/>
                              <a:gd name="T16" fmla="+- 0 6550 6550"/>
                              <a:gd name="T17" fmla="*/ T16 w 79"/>
                              <a:gd name="T18" fmla="+- 0 2410 2371"/>
                              <a:gd name="T19" fmla="*/ 2410 h 79"/>
                              <a:gd name="T20" fmla="+- 0 6562 6550"/>
                              <a:gd name="T21" fmla="*/ T20 w 79"/>
                              <a:gd name="T22" fmla="+- 0 2381 2371"/>
                              <a:gd name="T23" fmla="*/ 2381 h 79"/>
                              <a:gd name="T24" fmla="+- 0 6589 6550"/>
                              <a:gd name="T25" fmla="*/ T24 w 79"/>
                              <a:gd name="T26" fmla="+- 0 2371 2371"/>
                              <a:gd name="T27" fmla="*/ 2371 h 79"/>
                              <a:gd name="T28" fmla="+- 0 6616 6550"/>
                              <a:gd name="T29" fmla="*/ T28 w 79"/>
                              <a:gd name="T30" fmla="+- 0 2381 2371"/>
                              <a:gd name="T31" fmla="*/ 2381 h 79"/>
                              <a:gd name="T32" fmla="+- 0 6628 6550"/>
                              <a:gd name="T33" fmla="*/ T32 w 79"/>
                              <a:gd name="T34" fmla="+- 0 2410 2371"/>
                              <a:gd name="T35" fmla="*/ 241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58"/>
                        <wps:cNvSpPr>
                          <a:spLocks/>
                        </wps:cNvSpPr>
                        <wps:spPr bwMode="auto">
                          <a:xfrm>
                            <a:off x="6464" y="1318"/>
                            <a:ext cx="79" cy="79"/>
                          </a:xfrm>
                          <a:custGeom>
                            <a:avLst/>
                            <a:gdLst>
                              <a:gd name="T0" fmla="+- 0 6503 6464"/>
                              <a:gd name="T1" fmla="*/ T0 w 79"/>
                              <a:gd name="T2" fmla="+- 0 1397 1319"/>
                              <a:gd name="T3" fmla="*/ 1397 h 79"/>
                              <a:gd name="T4" fmla="+- 0 6476 6464"/>
                              <a:gd name="T5" fmla="*/ T4 w 79"/>
                              <a:gd name="T6" fmla="+- 0 1387 1319"/>
                              <a:gd name="T7" fmla="*/ 1387 h 79"/>
                              <a:gd name="T8" fmla="+- 0 6464 6464"/>
                              <a:gd name="T9" fmla="*/ T8 w 79"/>
                              <a:gd name="T10" fmla="+- 0 1358 1319"/>
                              <a:gd name="T11" fmla="*/ 1358 h 79"/>
                              <a:gd name="T12" fmla="+- 0 6476 6464"/>
                              <a:gd name="T13" fmla="*/ T12 w 79"/>
                              <a:gd name="T14" fmla="+- 0 1329 1319"/>
                              <a:gd name="T15" fmla="*/ 1329 h 79"/>
                              <a:gd name="T16" fmla="+- 0 6503 6464"/>
                              <a:gd name="T17" fmla="*/ T16 w 79"/>
                              <a:gd name="T18" fmla="+- 0 1319 1319"/>
                              <a:gd name="T19" fmla="*/ 1319 h 79"/>
                              <a:gd name="T20" fmla="+- 0 6530 6464"/>
                              <a:gd name="T21" fmla="*/ T20 w 79"/>
                              <a:gd name="T22" fmla="+- 0 1329 1319"/>
                              <a:gd name="T23" fmla="*/ 1329 h 79"/>
                              <a:gd name="T24" fmla="+- 0 6542 6464"/>
                              <a:gd name="T25" fmla="*/ T24 w 79"/>
                              <a:gd name="T26" fmla="+- 0 1358 1319"/>
                              <a:gd name="T27" fmla="*/ 1358 h 79"/>
                              <a:gd name="T28" fmla="+- 0 6530 6464"/>
                              <a:gd name="T29" fmla="*/ T28 w 79"/>
                              <a:gd name="T30" fmla="+- 0 1387 1319"/>
                              <a:gd name="T31" fmla="*/ 1387 h 79"/>
                              <a:gd name="T32" fmla="+- 0 6503 6464"/>
                              <a:gd name="T33" fmla="*/ T32 w 79"/>
                              <a:gd name="T34" fmla="+- 0 1397 1319"/>
                              <a:gd name="T35" fmla="*/ 139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7"/>
                        <wps:cNvSpPr>
                          <a:spLocks/>
                        </wps:cNvSpPr>
                        <wps:spPr bwMode="auto">
                          <a:xfrm>
                            <a:off x="6464" y="1318"/>
                            <a:ext cx="79" cy="79"/>
                          </a:xfrm>
                          <a:custGeom>
                            <a:avLst/>
                            <a:gdLst>
                              <a:gd name="T0" fmla="+- 0 6542 6464"/>
                              <a:gd name="T1" fmla="*/ T0 w 79"/>
                              <a:gd name="T2" fmla="+- 0 1358 1319"/>
                              <a:gd name="T3" fmla="*/ 1358 h 79"/>
                              <a:gd name="T4" fmla="+- 0 6530 6464"/>
                              <a:gd name="T5" fmla="*/ T4 w 79"/>
                              <a:gd name="T6" fmla="+- 0 1387 1319"/>
                              <a:gd name="T7" fmla="*/ 1387 h 79"/>
                              <a:gd name="T8" fmla="+- 0 6503 6464"/>
                              <a:gd name="T9" fmla="*/ T8 w 79"/>
                              <a:gd name="T10" fmla="+- 0 1397 1319"/>
                              <a:gd name="T11" fmla="*/ 1397 h 79"/>
                              <a:gd name="T12" fmla="+- 0 6476 6464"/>
                              <a:gd name="T13" fmla="*/ T12 w 79"/>
                              <a:gd name="T14" fmla="+- 0 1387 1319"/>
                              <a:gd name="T15" fmla="*/ 1387 h 79"/>
                              <a:gd name="T16" fmla="+- 0 6464 6464"/>
                              <a:gd name="T17" fmla="*/ T16 w 79"/>
                              <a:gd name="T18" fmla="+- 0 1358 1319"/>
                              <a:gd name="T19" fmla="*/ 1358 h 79"/>
                              <a:gd name="T20" fmla="+- 0 6476 6464"/>
                              <a:gd name="T21" fmla="*/ T20 w 79"/>
                              <a:gd name="T22" fmla="+- 0 1329 1319"/>
                              <a:gd name="T23" fmla="*/ 1329 h 79"/>
                              <a:gd name="T24" fmla="+- 0 6503 6464"/>
                              <a:gd name="T25" fmla="*/ T24 w 79"/>
                              <a:gd name="T26" fmla="+- 0 1319 1319"/>
                              <a:gd name="T27" fmla="*/ 1319 h 79"/>
                              <a:gd name="T28" fmla="+- 0 6530 6464"/>
                              <a:gd name="T29" fmla="*/ T28 w 79"/>
                              <a:gd name="T30" fmla="+- 0 1329 1319"/>
                              <a:gd name="T31" fmla="*/ 1329 h 79"/>
                              <a:gd name="T32" fmla="+- 0 6542 6464"/>
                              <a:gd name="T33" fmla="*/ T32 w 79"/>
                              <a:gd name="T34" fmla="+- 0 1358 1319"/>
                              <a:gd name="T35" fmla="*/ 135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6"/>
                        <wps:cNvSpPr>
                          <a:spLocks/>
                        </wps:cNvSpPr>
                        <wps:spPr bwMode="auto">
                          <a:xfrm>
                            <a:off x="6409" y="2068"/>
                            <a:ext cx="79" cy="79"/>
                          </a:xfrm>
                          <a:custGeom>
                            <a:avLst/>
                            <a:gdLst>
                              <a:gd name="T0" fmla="+- 0 6449 6410"/>
                              <a:gd name="T1" fmla="*/ T0 w 79"/>
                              <a:gd name="T2" fmla="+- 0 2147 2069"/>
                              <a:gd name="T3" fmla="*/ 2147 h 79"/>
                              <a:gd name="T4" fmla="+- 0 6422 6410"/>
                              <a:gd name="T5" fmla="*/ T4 w 79"/>
                              <a:gd name="T6" fmla="+- 0 2137 2069"/>
                              <a:gd name="T7" fmla="*/ 2137 h 79"/>
                              <a:gd name="T8" fmla="+- 0 6410 6410"/>
                              <a:gd name="T9" fmla="*/ T8 w 79"/>
                              <a:gd name="T10" fmla="+- 0 2108 2069"/>
                              <a:gd name="T11" fmla="*/ 2108 h 79"/>
                              <a:gd name="T12" fmla="+- 0 6422 6410"/>
                              <a:gd name="T13" fmla="*/ T12 w 79"/>
                              <a:gd name="T14" fmla="+- 0 2079 2069"/>
                              <a:gd name="T15" fmla="*/ 2079 h 79"/>
                              <a:gd name="T16" fmla="+- 0 6449 6410"/>
                              <a:gd name="T17" fmla="*/ T16 w 79"/>
                              <a:gd name="T18" fmla="+- 0 2069 2069"/>
                              <a:gd name="T19" fmla="*/ 2069 h 79"/>
                              <a:gd name="T20" fmla="+- 0 6476 6410"/>
                              <a:gd name="T21" fmla="*/ T20 w 79"/>
                              <a:gd name="T22" fmla="+- 0 2079 2069"/>
                              <a:gd name="T23" fmla="*/ 2079 h 79"/>
                              <a:gd name="T24" fmla="+- 0 6488 6410"/>
                              <a:gd name="T25" fmla="*/ T24 w 79"/>
                              <a:gd name="T26" fmla="+- 0 2108 2069"/>
                              <a:gd name="T27" fmla="*/ 2108 h 79"/>
                              <a:gd name="T28" fmla="+- 0 6476 6410"/>
                              <a:gd name="T29" fmla="*/ T28 w 79"/>
                              <a:gd name="T30" fmla="+- 0 2137 2069"/>
                              <a:gd name="T31" fmla="*/ 2137 h 79"/>
                              <a:gd name="T32" fmla="+- 0 6449 6410"/>
                              <a:gd name="T33" fmla="*/ T32 w 79"/>
                              <a:gd name="T34" fmla="+- 0 2147 2069"/>
                              <a:gd name="T35" fmla="*/ 214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5"/>
                        <wps:cNvSpPr>
                          <a:spLocks/>
                        </wps:cNvSpPr>
                        <wps:spPr bwMode="auto">
                          <a:xfrm>
                            <a:off x="6409" y="2068"/>
                            <a:ext cx="79" cy="79"/>
                          </a:xfrm>
                          <a:custGeom>
                            <a:avLst/>
                            <a:gdLst>
                              <a:gd name="T0" fmla="+- 0 6488 6410"/>
                              <a:gd name="T1" fmla="*/ T0 w 79"/>
                              <a:gd name="T2" fmla="+- 0 2108 2069"/>
                              <a:gd name="T3" fmla="*/ 2108 h 79"/>
                              <a:gd name="T4" fmla="+- 0 6476 6410"/>
                              <a:gd name="T5" fmla="*/ T4 w 79"/>
                              <a:gd name="T6" fmla="+- 0 2137 2069"/>
                              <a:gd name="T7" fmla="*/ 2137 h 79"/>
                              <a:gd name="T8" fmla="+- 0 6449 6410"/>
                              <a:gd name="T9" fmla="*/ T8 w 79"/>
                              <a:gd name="T10" fmla="+- 0 2147 2069"/>
                              <a:gd name="T11" fmla="*/ 2147 h 79"/>
                              <a:gd name="T12" fmla="+- 0 6422 6410"/>
                              <a:gd name="T13" fmla="*/ T12 w 79"/>
                              <a:gd name="T14" fmla="+- 0 2137 2069"/>
                              <a:gd name="T15" fmla="*/ 2137 h 79"/>
                              <a:gd name="T16" fmla="+- 0 6410 6410"/>
                              <a:gd name="T17" fmla="*/ T16 w 79"/>
                              <a:gd name="T18" fmla="+- 0 2108 2069"/>
                              <a:gd name="T19" fmla="*/ 2108 h 79"/>
                              <a:gd name="T20" fmla="+- 0 6422 6410"/>
                              <a:gd name="T21" fmla="*/ T20 w 79"/>
                              <a:gd name="T22" fmla="+- 0 2079 2069"/>
                              <a:gd name="T23" fmla="*/ 2079 h 79"/>
                              <a:gd name="T24" fmla="+- 0 6449 6410"/>
                              <a:gd name="T25" fmla="*/ T24 w 79"/>
                              <a:gd name="T26" fmla="+- 0 2069 2069"/>
                              <a:gd name="T27" fmla="*/ 2069 h 79"/>
                              <a:gd name="T28" fmla="+- 0 6476 6410"/>
                              <a:gd name="T29" fmla="*/ T28 w 79"/>
                              <a:gd name="T30" fmla="+- 0 2079 2069"/>
                              <a:gd name="T31" fmla="*/ 2079 h 79"/>
                              <a:gd name="T32" fmla="+- 0 6488 6410"/>
                              <a:gd name="T33" fmla="*/ T32 w 79"/>
                              <a:gd name="T34" fmla="+- 0 2108 2069"/>
                              <a:gd name="T35" fmla="*/ 210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4"/>
                        <wps:cNvSpPr>
                          <a:spLocks/>
                        </wps:cNvSpPr>
                        <wps:spPr bwMode="auto">
                          <a:xfrm>
                            <a:off x="6554" y="3105"/>
                            <a:ext cx="79" cy="79"/>
                          </a:xfrm>
                          <a:custGeom>
                            <a:avLst/>
                            <a:gdLst>
                              <a:gd name="T0" fmla="+- 0 6594 6555"/>
                              <a:gd name="T1" fmla="*/ T0 w 79"/>
                              <a:gd name="T2" fmla="+- 0 3183 3105"/>
                              <a:gd name="T3" fmla="*/ 3183 h 79"/>
                              <a:gd name="T4" fmla="+- 0 6567 6555"/>
                              <a:gd name="T5" fmla="*/ T4 w 79"/>
                              <a:gd name="T6" fmla="+- 0 3174 3105"/>
                              <a:gd name="T7" fmla="*/ 3174 h 79"/>
                              <a:gd name="T8" fmla="+- 0 6555 6555"/>
                              <a:gd name="T9" fmla="*/ T8 w 79"/>
                              <a:gd name="T10" fmla="+- 0 3144 3105"/>
                              <a:gd name="T11" fmla="*/ 3144 h 79"/>
                              <a:gd name="T12" fmla="+- 0 6567 6555"/>
                              <a:gd name="T13" fmla="*/ T12 w 79"/>
                              <a:gd name="T14" fmla="+- 0 3115 3105"/>
                              <a:gd name="T15" fmla="*/ 3115 h 79"/>
                              <a:gd name="T16" fmla="+- 0 6594 6555"/>
                              <a:gd name="T17" fmla="*/ T16 w 79"/>
                              <a:gd name="T18" fmla="+- 0 3105 3105"/>
                              <a:gd name="T19" fmla="*/ 3105 h 79"/>
                              <a:gd name="T20" fmla="+- 0 6621 6555"/>
                              <a:gd name="T21" fmla="*/ T20 w 79"/>
                              <a:gd name="T22" fmla="+- 0 3115 3105"/>
                              <a:gd name="T23" fmla="*/ 3115 h 79"/>
                              <a:gd name="T24" fmla="+- 0 6633 6555"/>
                              <a:gd name="T25" fmla="*/ T24 w 79"/>
                              <a:gd name="T26" fmla="+- 0 3144 3105"/>
                              <a:gd name="T27" fmla="*/ 3144 h 79"/>
                              <a:gd name="T28" fmla="+- 0 6621 6555"/>
                              <a:gd name="T29" fmla="*/ T28 w 79"/>
                              <a:gd name="T30" fmla="+- 0 3174 3105"/>
                              <a:gd name="T31" fmla="*/ 3174 h 79"/>
                              <a:gd name="T32" fmla="+- 0 6594 6555"/>
                              <a:gd name="T33" fmla="*/ T32 w 79"/>
                              <a:gd name="T34" fmla="+- 0 3183 3105"/>
                              <a:gd name="T35" fmla="*/ 31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6554" y="3105"/>
                            <a:ext cx="79" cy="79"/>
                          </a:xfrm>
                          <a:custGeom>
                            <a:avLst/>
                            <a:gdLst>
                              <a:gd name="T0" fmla="+- 0 6633 6555"/>
                              <a:gd name="T1" fmla="*/ T0 w 79"/>
                              <a:gd name="T2" fmla="+- 0 3144 3105"/>
                              <a:gd name="T3" fmla="*/ 3144 h 79"/>
                              <a:gd name="T4" fmla="+- 0 6621 6555"/>
                              <a:gd name="T5" fmla="*/ T4 w 79"/>
                              <a:gd name="T6" fmla="+- 0 3174 3105"/>
                              <a:gd name="T7" fmla="*/ 3174 h 79"/>
                              <a:gd name="T8" fmla="+- 0 6594 6555"/>
                              <a:gd name="T9" fmla="*/ T8 w 79"/>
                              <a:gd name="T10" fmla="+- 0 3183 3105"/>
                              <a:gd name="T11" fmla="*/ 3183 h 79"/>
                              <a:gd name="T12" fmla="+- 0 6567 6555"/>
                              <a:gd name="T13" fmla="*/ T12 w 79"/>
                              <a:gd name="T14" fmla="+- 0 3174 3105"/>
                              <a:gd name="T15" fmla="*/ 3174 h 79"/>
                              <a:gd name="T16" fmla="+- 0 6555 6555"/>
                              <a:gd name="T17" fmla="*/ T16 w 79"/>
                              <a:gd name="T18" fmla="+- 0 3144 3105"/>
                              <a:gd name="T19" fmla="*/ 3144 h 79"/>
                              <a:gd name="T20" fmla="+- 0 6567 6555"/>
                              <a:gd name="T21" fmla="*/ T20 w 79"/>
                              <a:gd name="T22" fmla="+- 0 3115 3105"/>
                              <a:gd name="T23" fmla="*/ 3115 h 79"/>
                              <a:gd name="T24" fmla="+- 0 6594 6555"/>
                              <a:gd name="T25" fmla="*/ T24 w 79"/>
                              <a:gd name="T26" fmla="+- 0 3105 3105"/>
                              <a:gd name="T27" fmla="*/ 3105 h 79"/>
                              <a:gd name="T28" fmla="+- 0 6621 6555"/>
                              <a:gd name="T29" fmla="*/ T28 w 79"/>
                              <a:gd name="T30" fmla="+- 0 3115 3105"/>
                              <a:gd name="T31" fmla="*/ 3115 h 79"/>
                              <a:gd name="T32" fmla="+- 0 6633 6555"/>
                              <a:gd name="T33" fmla="*/ T32 w 79"/>
                              <a:gd name="T34" fmla="+- 0 3144 3105"/>
                              <a:gd name="T35" fmla="*/ 31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2"/>
                        <wps:cNvSpPr>
                          <a:spLocks/>
                        </wps:cNvSpPr>
                        <wps:spPr bwMode="auto">
                          <a:xfrm>
                            <a:off x="6518" y="2064"/>
                            <a:ext cx="79" cy="79"/>
                          </a:xfrm>
                          <a:custGeom>
                            <a:avLst/>
                            <a:gdLst>
                              <a:gd name="T0" fmla="+- 0 6557 6518"/>
                              <a:gd name="T1" fmla="*/ T0 w 79"/>
                              <a:gd name="T2" fmla="+- 0 2143 2065"/>
                              <a:gd name="T3" fmla="*/ 2143 h 79"/>
                              <a:gd name="T4" fmla="+- 0 6530 6518"/>
                              <a:gd name="T5" fmla="*/ T4 w 79"/>
                              <a:gd name="T6" fmla="+- 0 2133 2065"/>
                              <a:gd name="T7" fmla="*/ 2133 h 79"/>
                              <a:gd name="T8" fmla="+- 0 6518 6518"/>
                              <a:gd name="T9" fmla="*/ T8 w 79"/>
                              <a:gd name="T10" fmla="+- 0 2104 2065"/>
                              <a:gd name="T11" fmla="*/ 2104 h 79"/>
                              <a:gd name="T12" fmla="+- 0 6530 6518"/>
                              <a:gd name="T13" fmla="*/ T12 w 79"/>
                              <a:gd name="T14" fmla="+- 0 2075 2065"/>
                              <a:gd name="T15" fmla="*/ 2075 h 79"/>
                              <a:gd name="T16" fmla="+- 0 6557 6518"/>
                              <a:gd name="T17" fmla="*/ T16 w 79"/>
                              <a:gd name="T18" fmla="+- 0 2065 2065"/>
                              <a:gd name="T19" fmla="*/ 2065 h 79"/>
                              <a:gd name="T20" fmla="+- 0 6584 6518"/>
                              <a:gd name="T21" fmla="*/ T20 w 79"/>
                              <a:gd name="T22" fmla="+- 0 2075 2065"/>
                              <a:gd name="T23" fmla="*/ 2075 h 79"/>
                              <a:gd name="T24" fmla="+- 0 6596 6518"/>
                              <a:gd name="T25" fmla="*/ T24 w 79"/>
                              <a:gd name="T26" fmla="+- 0 2104 2065"/>
                              <a:gd name="T27" fmla="*/ 2104 h 79"/>
                              <a:gd name="T28" fmla="+- 0 6584 6518"/>
                              <a:gd name="T29" fmla="*/ T28 w 79"/>
                              <a:gd name="T30" fmla="+- 0 2133 2065"/>
                              <a:gd name="T31" fmla="*/ 2133 h 79"/>
                              <a:gd name="T32" fmla="+- 0 6557 6518"/>
                              <a:gd name="T33" fmla="*/ T32 w 79"/>
                              <a:gd name="T34" fmla="+- 0 2143 2065"/>
                              <a:gd name="T35" fmla="*/ 214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1"/>
                        <wps:cNvSpPr>
                          <a:spLocks/>
                        </wps:cNvSpPr>
                        <wps:spPr bwMode="auto">
                          <a:xfrm>
                            <a:off x="6518" y="2064"/>
                            <a:ext cx="79" cy="79"/>
                          </a:xfrm>
                          <a:custGeom>
                            <a:avLst/>
                            <a:gdLst>
                              <a:gd name="T0" fmla="+- 0 6596 6518"/>
                              <a:gd name="T1" fmla="*/ T0 w 79"/>
                              <a:gd name="T2" fmla="+- 0 2104 2065"/>
                              <a:gd name="T3" fmla="*/ 2104 h 79"/>
                              <a:gd name="T4" fmla="+- 0 6584 6518"/>
                              <a:gd name="T5" fmla="*/ T4 w 79"/>
                              <a:gd name="T6" fmla="+- 0 2133 2065"/>
                              <a:gd name="T7" fmla="*/ 2133 h 79"/>
                              <a:gd name="T8" fmla="+- 0 6557 6518"/>
                              <a:gd name="T9" fmla="*/ T8 w 79"/>
                              <a:gd name="T10" fmla="+- 0 2143 2065"/>
                              <a:gd name="T11" fmla="*/ 2143 h 79"/>
                              <a:gd name="T12" fmla="+- 0 6530 6518"/>
                              <a:gd name="T13" fmla="*/ T12 w 79"/>
                              <a:gd name="T14" fmla="+- 0 2133 2065"/>
                              <a:gd name="T15" fmla="*/ 2133 h 79"/>
                              <a:gd name="T16" fmla="+- 0 6518 6518"/>
                              <a:gd name="T17" fmla="*/ T16 w 79"/>
                              <a:gd name="T18" fmla="+- 0 2104 2065"/>
                              <a:gd name="T19" fmla="*/ 2104 h 79"/>
                              <a:gd name="T20" fmla="+- 0 6530 6518"/>
                              <a:gd name="T21" fmla="*/ T20 w 79"/>
                              <a:gd name="T22" fmla="+- 0 2075 2065"/>
                              <a:gd name="T23" fmla="*/ 2075 h 79"/>
                              <a:gd name="T24" fmla="+- 0 6557 6518"/>
                              <a:gd name="T25" fmla="*/ T24 w 79"/>
                              <a:gd name="T26" fmla="+- 0 2065 2065"/>
                              <a:gd name="T27" fmla="*/ 2065 h 79"/>
                              <a:gd name="T28" fmla="+- 0 6584 6518"/>
                              <a:gd name="T29" fmla="*/ T28 w 79"/>
                              <a:gd name="T30" fmla="+- 0 2075 2065"/>
                              <a:gd name="T31" fmla="*/ 2075 h 79"/>
                              <a:gd name="T32" fmla="+- 0 6596 6518"/>
                              <a:gd name="T33" fmla="*/ T32 w 79"/>
                              <a:gd name="T34" fmla="+- 0 2104 2065"/>
                              <a:gd name="T35" fmla="*/ 210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0"/>
                        <wps:cNvSpPr>
                          <a:spLocks/>
                        </wps:cNvSpPr>
                        <wps:spPr bwMode="auto">
                          <a:xfrm>
                            <a:off x="6398" y="244"/>
                            <a:ext cx="79" cy="79"/>
                          </a:xfrm>
                          <a:custGeom>
                            <a:avLst/>
                            <a:gdLst>
                              <a:gd name="T0" fmla="+- 0 6437 6398"/>
                              <a:gd name="T1" fmla="*/ T0 w 79"/>
                              <a:gd name="T2" fmla="+- 0 323 245"/>
                              <a:gd name="T3" fmla="*/ 323 h 79"/>
                              <a:gd name="T4" fmla="+- 0 6410 6398"/>
                              <a:gd name="T5" fmla="*/ T4 w 79"/>
                              <a:gd name="T6" fmla="+- 0 313 245"/>
                              <a:gd name="T7" fmla="*/ 313 h 79"/>
                              <a:gd name="T8" fmla="+- 0 6398 6398"/>
                              <a:gd name="T9" fmla="*/ T8 w 79"/>
                              <a:gd name="T10" fmla="+- 0 284 245"/>
                              <a:gd name="T11" fmla="*/ 284 h 79"/>
                              <a:gd name="T12" fmla="+- 0 6410 6398"/>
                              <a:gd name="T13" fmla="*/ T12 w 79"/>
                              <a:gd name="T14" fmla="+- 0 255 245"/>
                              <a:gd name="T15" fmla="*/ 255 h 79"/>
                              <a:gd name="T16" fmla="+- 0 6437 6398"/>
                              <a:gd name="T17" fmla="*/ T16 w 79"/>
                              <a:gd name="T18" fmla="+- 0 245 245"/>
                              <a:gd name="T19" fmla="*/ 245 h 79"/>
                              <a:gd name="T20" fmla="+- 0 6464 6398"/>
                              <a:gd name="T21" fmla="*/ T20 w 79"/>
                              <a:gd name="T22" fmla="+- 0 255 245"/>
                              <a:gd name="T23" fmla="*/ 255 h 79"/>
                              <a:gd name="T24" fmla="+- 0 6476 6398"/>
                              <a:gd name="T25" fmla="*/ T24 w 79"/>
                              <a:gd name="T26" fmla="+- 0 284 245"/>
                              <a:gd name="T27" fmla="*/ 284 h 79"/>
                              <a:gd name="T28" fmla="+- 0 6464 6398"/>
                              <a:gd name="T29" fmla="*/ T28 w 79"/>
                              <a:gd name="T30" fmla="+- 0 313 245"/>
                              <a:gd name="T31" fmla="*/ 313 h 79"/>
                              <a:gd name="T32" fmla="+- 0 6437 6398"/>
                              <a:gd name="T33" fmla="*/ T32 w 79"/>
                              <a:gd name="T34" fmla="+- 0 323 245"/>
                              <a:gd name="T35" fmla="*/ 32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9"/>
                        <wps:cNvSpPr>
                          <a:spLocks/>
                        </wps:cNvSpPr>
                        <wps:spPr bwMode="auto">
                          <a:xfrm>
                            <a:off x="6398" y="244"/>
                            <a:ext cx="79" cy="79"/>
                          </a:xfrm>
                          <a:custGeom>
                            <a:avLst/>
                            <a:gdLst>
                              <a:gd name="T0" fmla="+- 0 6476 6398"/>
                              <a:gd name="T1" fmla="*/ T0 w 79"/>
                              <a:gd name="T2" fmla="+- 0 284 245"/>
                              <a:gd name="T3" fmla="*/ 284 h 79"/>
                              <a:gd name="T4" fmla="+- 0 6464 6398"/>
                              <a:gd name="T5" fmla="*/ T4 w 79"/>
                              <a:gd name="T6" fmla="+- 0 313 245"/>
                              <a:gd name="T7" fmla="*/ 313 h 79"/>
                              <a:gd name="T8" fmla="+- 0 6437 6398"/>
                              <a:gd name="T9" fmla="*/ T8 w 79"/>
                              <a:gd name="T10" fmla="+- 0 323 245"/>
                              <a:gd name="T11" fmla="*/ 323 h 79"/>
                              <a:gd name="T12" fmla="+- 0 6410 6398"/>
                              <a:gd name="T13" fmla="*/ T12 w 79"/>
                              <a:gd name="T14" fmla="+- 0 313 245"/>
                              <a:gd name="T15" fmla="*/ 313 h 79"/>
                              <a:gd name="T16" fmla="+- 0 6398 6398"/>
                              <a:gd name="T17" fmla="*/ T16 w 79"/>
                              <a:gd name="T18" fmla="+- 0 284 245"/>
                              <a:gd name="T19" fmla="*/ 284 h 79"/>
                              <a:gd name="T20" fmla="+- 0 6410 6398"/>
                              <a:gd name="T21" fmla="*/ T20 w 79"/>
                              <a:gd name="T22" fmla="+- 0 255 245"/>
                              <a:gd name="T23" fmla="*/ 255 h 79"/>
                              <a:gd name="T24" fmla="+- 0 6437 6398"/>
                              <a:gd name="T25" fmla="*/ T24 w 79"/>
                              <a:gd name="T26" fmla="+- 0 245 245"/>
                              <a:gd name="T27" fmla="*/ 245 h 79"/>
                              <a:gd name="T28" fmla="+- 0 6464 6398"/>
                              <a:gd name="T29" fmla="*/ T28 w 79"/>
                              <a:gd name="T30" fmla="+- 0 255 245"/>
                              <a:gd name="T31" fmla="*/ 255 h 79"/>
                              <a:gd name="T32" fmla="+- 0 6476 6398"/>
                              <a:gd name="T33" fmla="*/ T32 w 79"/>
                              <a:gd name="T34" fmla="+- 0 284 245"/>
                              <a:gd name="T35" fmla="*/ 28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48"/>
                        <wps:cNvSpPr>
                          <a:spLocks/>
                        </wps:cNvSpPr>
                        <wps:spPr bwMode="auto">
                          <a:xfrm>
                            <a:off x="6463" y="1328"/>
                            <a:ext cx="79" cy="79"/>
                          </a:xfrm>
                          <a:custGeom>
                            <a:avLst/>
                            <a:gdLst>
                              <a:gd name="T0" fmla="+- 0 6503 6464"/>
                              <a:gd name="T1" fmla="*/ T0 w 79"/>
                              <a:gd name="T2" fmla="+- 0 1407 1329"/>
                              <a:gd name="T3" fmla="*/ 1407 h 79"/>
                              <a:gd name="T4" fmla="+- 0 6476 6464"/>
                              <a:gd name="T5" fmla="*/ T4 w 79"/>
                              <a:gd name="T6" fmla="+- 0 1397 1329"/>
                              <a:gd name="T7" fmla="*/ 1397 h 79"/>
                              <a:gd name="T8" fmla="+- 0 6464 6464"/>
                              <a:gd name="T9" fmla="*/ T8 w 79"/>
                              <a:gd name="T10" fmla="+- 0 1368 1329"/>
                              <a:gd name="T11" fmla="*/ 1368 h 79"/>
                              <a:gd name="T12" fmla="+- 0 6476 6464"/>
                              <a:gd name="T13" fmla="*/ T12 w 79"/>
                              <a:gd name="T14" fmla="+- 0 1338 1329"/>
                              <a:gd name="T15" fmla="*/ 1338 h 79"/>
                              <a:gd name="T16" fmla="+- 0 6503 6464"/>
                              <a:gd name="T17" fmla="*/ T16 w 79"/>
                              <a:gd name="T18" fmla="+- 0 1329 1329"/>
                              <a:gd name="T19" fmla="*/ 1329 h 79"/>
                              <a:gd name="T20" fmla="+- 0 6530 6464"/>
                              <a:gd name="T21" fmla="*/ T20 w 79"/>
                              <a:gd name="T22" fmla="+- 0 1338 1329"/>
                              <a:gd name="T23" fmla="*/ 1338 h 79"/>
                              <a:gd name="T24" fmla="+- 0 6542 6464"/>
                              <a:gd name="T25" fmla="*/ T24 w 79"/>
                              <a:gd name="T26" fmla="+- 0 1368 1329"/>
                              <a:gd name="T27" fmla="*/ 1368 h 79"/>
                              <a:gd name="T28" fmla="+- 0 6530 6464"/>
                              <a:gd name="T29" fmla="*/ T28 w 79"/>
                              <a:gd name="T30" fmla="+- 0 1397 1329"/>
                              <a:gd name="T31" fmla="*/ 1397 h 79"/>
                              <a:gd name="T32" fmla="+- 0 6503 6464"/>
                              <a:gd name="T33" fmla="*/ T32 w 79"/>
                              <a:gd name="T34" fmla="+- 0 1407 1329"/>
                              <a:gd name="T35" fmla="*/ 140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6463" y="1328"/>
                            <a:ext cx="79" cy="79"/>
                          </a:xfrm>
                          <a:custGeom>
                            <a:avLst/>
                            <a:gdLst>
                              <a:gd name="T0" fmla="+- 0 6542 6464"/>
                              <a:gd name="T1" fmla="*/ T0 w 79"/>
                              <a:gd name="T2" fmla="+- 0 1368 1329"/>
                              <a:gd name="T3" fmla="*/ 1368 h 79"/>
                              <a:gd name="T4" fmla="+- 0 6530 6464"/>
                              <a:gd name="T5" fmla="*/ T4 w 79"/>
                              <a:gd name="T6" fmla="+- 0 1397 1329"/>
                              <a:gd name="T7" fmla="*/ 1397 h 79"/>
                              <a:gd name="T8" fmla="+- 0 6503 6464"/>
                              <a:gd name="T9" fmla="*/ T8 w 79"/>
                              <a:gd name="T10" fmla="+- 0 1407 1329"/>
                              <a:gd name="T11" fmla="*/ 1407 h 79"/>
                              <a:gd name="T12" fmla="+- 0 6476 6464"/>
                              <a:gd name="T13" fmla="*/ T12 w 79"/>
                              <a:gd name="T14" fmla="+- 0 1397 1329"/>
                              <a:gd name="T15" fmla="*/ 1397 h 79"/>
                              <a:gd name="T16" fmla="+- 0 6464 6464"/>
                              <a:gd name="T17" fmla="*/ T16 w 79"/>
                              <a:gd name="T18" fmla="+- 0 1368 1329"/>
                              <a:gd name="T19" fmla="*/ 1368 h 79"/>
                              <a:gd name="T20" fmla="+- 0 6476 6464"/>
                              <a:gd name="T21" fmla="*/ T20 w 79"/>
                              <a:gd name="T22" fmla="+- 0 1338 1329"/>
                              <a:gd name="T23" fmla="*/ 1338 h 79"/>
                              <a:gd name="T24" fmla="+- 0 6503 6464"/>
                              <a:gd name="T25" fmla="*/ T24 w 79"/>
                              <a:gd name="T26" fmla="+- 0 1329 1329"/>
                              <a:gd name="T27" fmla="*/ 1329 h 79"/>
                              <a:gd name="T28" fmla="+- 0 6530 6464"/>
                              <a:gd name="T29" fmla="*/ T28 w 79"/>
                              <a:gd name="T30" fmla="+- 0 1338 1329"/>
                              <a:gd name="T31" fmla="*/ 1338 h 79"/>
                              <a:gd name="T32" fmla="+- 0 6542 6464"/>
                              <a:gd name="T33" fmla="*/ T32 w 79"/>
                              <a:gd name="T34" fmla="+- 0 1368 1329"/>
                              <a:gd name="T35" fmla="*/ 136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46"/>
                        <wps:cNvSpPr>
                          <a:spLocks/>
                        </wps:cNvSpPr>
                        <wps:spPr bwMode="auto">
                          <a:xfrm>
                            <a:off x="6547" y="1109"/>
                            <a:ext cx="79" cy="79"/>
                          </a:xfrm>
                          <a:custGeom>
                            <a:avLst/>
                            <a:gdLst>
                              <a:gd name="T0" fmla="+- 0 6587 6548"/>
                              <a:gd name="T1" fmla="*/ T0 w 79"/>
                              <a:gd name="T2" fmla="+- 0 1188 1110"/>
                              <a:gd name="T3" fmla="*/ 1188 h 79"/>
                              <a:gd name="T4" fmla="+- 0 6560 6548"/>
                              <a:gd name="T5" fmla="*/ T4 w 79"/>
                              <a:gd name="T6" fmla="+- 0 1178 1110"/>
                              <a:gd name="T7" fmla="*/ 1178 h 79"/>
                              <a:gd name="T8" fmla="+- 0 6548 6548"/>
                              <a:gd name="T9" fmla="*/ T8 w 79"/>
                              <a:gd name="T10" fmla="+- 0 1149 1110"/>
                              <a:gd name="T11" fmla="*/ 1149 h 79"/>
                              <a:gd name="T12" fmla="+- 0 6560 6548"/>
                              <a:gd name="T13" fmla="*/ T12 w 79"/>
                              <a:gd name="T14" fmla="+- 0 1119 1110"/>
                              <a:gd name="T15" fmla="*/ 1119 h 79"/>
                              <a:gd name="T16" fmla="+- 0 6587 6548"/>
                              <a:gd name="T17" fmla="*/ T16 w 79"/>
                              <a:gd name="T18" fmla="+- 0 1110 1110"/>
                              <a:gd name="T19" fmla="*/ 1110 h 79"/>
                              <a:gd name="T20" fmla="+- 0 6613 6548"/>
                              <a:gd name="T21" fmla="*/ T20 w 79"/>
                              <a:gd name="T22" fmla="+- 0 1119 1110"/>
                              <a:gd name="T23" fmla="*/ 1119 h 79"/>
                              <a:gd name="T24" fmla="+- 0 6626 6548"/>
                              <a:gd name="T25" fmla="*/ T24 w 79"/>
                              <a:gd name="T26" fmla="+- 0 1149 1110"/>
                              <a:gd name="T27" fmla="*/ 1149 h 79"/>
                              <a:gd name="T28" fmla="+- 0 6613 6548"/>
                              <a:gd name="T29" fmla="*/ T28 w 79"/>
                              <a:gd name="T30" fmla="+- 0 1178 1110"/>
                              <a:gd name="T31" fmla="*/ 1178 h 79"/>
                              <a:gd name="T32" fmla="+- 0 6587 6548"/>
                              <a:gd name="T33" fmla="*/ T32 w 79"/>
                              <a:gd name="T34" fmla="+- 0 1188 1110"/>
                              <a:gd name="T35" fmla="*/ 118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5" y="9"/>
                                </a:lnTo>
                                <a:lnTo>
                                  <a:pt x="78" y="39"/>
                                </a:lnTo>
                                <a:lnTo>
                                  <a:pt x="65"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5"/>
                        <wps:cNvSpPr>
                          <a:spLocks/>
                        </wps:cNvSpPr>
                        <wps:spPr bwMode="auto">
                          <a:xfrm>
                            <a:off x="6547" y="1109"/>
                            <a:ext cx="79" cy="79"/>
                          </a:xfrm>
                          <a:custGeom>
                            <a:avLst/>
                            <a:gdLst>
                              <a:gd name="T0" fmla="+- 0 6626 6548"/>
                              <a:gd name="T1" fmla="*/ T0 w 79"/>
                              <a:gd name="T2" fmla="+- 0 1149 1110"/>
                              <a:gd name="T3" fmla="*/ 1149 h 79"/>
                              <a:gd name="T4" fmla="+- 0 6613 6548"/>
                              <a:gd name="T5" fmla="*/ T4 w 79"/>
                              <a:gd name="T6" fmla="+- 0 1178 1110"/>
                              <a:gd name="T7" fmla="*/ 1178 h 79"/>
                              <a:gd name="T8" fmla="+- 0 6587 6548"/>
                              <a:gd name="T9" fmla="*/ T8 w 79"/>
                              <a:gd name="T10" fmla="+- 0 1188 1110"/>
                              <a:gd name="T11" fmla="*/ 1188 h 79"/>
                              <a:gd name="T12" fmla="+- 0 6560 6548"/>
                              <a:gd name="T13" fmla="*/ T12 w 79"/>
                              <a:gd name="T14" fmla="+- 0 1178 1110"/>
                              <a:gd name="T15" fmla="*/ 1178 h 79"/>
                              <a:gd name="T16" fmla="+- 0 6548 6548"/>
                              <a:gd name="T17" fmla="*/ T16 w 79"/>
                              <a:gd name="T18" fmla="+- 0 1149 1110"/>
                              <a:gd name="T19" fmla="*/ 1149 h 79"/>
                              <a:gd name="T20" fmla="+- 0 6560 6548"/>
                              <a:gd name="T21" fmla="*/ T20 w 79"/>
                              <a:gd name="T22" fmla="+- 0 1119 1110"/>
                              <a:gd name="T23" fmla="*/ 1119 h 79"/>
                              <a:gd name="T24" fmla="+- 0 6587 6548"/>
                              <a:gd name="T25" fmla="*/ T24 w 79"/>
                              <a:gd name="T26" fmla="+- 0 1110 1110"/>
                              <a:gd name="T27" fmla="*/ 1110 h 79"/>
                              <a:gd name="T28" fmla="+- 0 6613 6548"/>
                              <a:gd name="T29" fmla="*/ T28 w 79"/>
                              <a:gd name="T30" fmla="+- 0 1119 1110"/>
                              <a:gd name="T31" fmla="*/ 1119 h 79"/>
                              <a:gd name="T32" fmla="+- 0 6626 6548"/>
                              <a:gd name="T33" fmla="*/ T32 w 79"/>
                              <a:gd name="T34" fmla="+- 0 1149 1110"/>
                              <a:gd name="T35" fmla="*/ 114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5" y="68"/>
                                </a:lnTo>
                                <a:lnTo>
                                  <a:pt x="39" y="78"/>
                                </a:lnTo>
                                <a:lnTo>
                                  <a:pt x="12" y="68"/>
                                </a:lnTo>
                                <a:lnTo>
                                  <a:pt x="0" y="39"/>
                                </a:lnTo>
                                <a:lnTo>
                                  <a:pt x="12" y="9"/>
                                </a:lnTo>
                                <a:lnTo>
                                  <a:pt x="39" y="0"/>
                                </a:lnTo>
                                <a:lnTo>
                                  <a:pt x="65"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44"/>
                        <wps:cNvSpPr>
                          <a:spLocks/>
                        </wps:cNvSpPr>
                        <wps:spPr bwMode="auto">
                          <a:xfrm>
                            <a:off x="6457" y="1005"/>
                            <a:ext cx="79" cy="79"/>
                          </a:xfrm>
                          <a:custGeom>
                            <a:avLst/>
                            <a:gdLst>
                              <a:gd name="T0" fmla="+- 0 6497 6458"/>
                              <a:gd name="T1" fmla="*/ T0 w 79"/>
                              <a:gd name="T2" fmla="+- 0 1083 1005"/>
                              <a:gd name="T3" fmla="*/ 1083 h 79"/>
                              <a:gd name="T4" fmla="+- 0 6470 6458"/>
                              <a:gd name="T5" fmla="*/ T4 w 79"/>
                              <a:gd name="T6" fmla="+- 0 1074 1005"/>
                              <a:gd name="T7" fmla="*/ 1074 h 79"/>
                              <a:gd name="T8" fmla="+- 0 6458 6458"/>
                              <a:gd name="T9" fmla="*/ T8 w 79"/>
                              <a:gd name="T10" fmla="+- 0 1044 1005"/>
                              <a:gd name="T11" fmla="*/ 1044 h 79"/>
                              <a:gd name="T12" fmla="+- 0 6470 6458"/>
                              <a:gd name="T13" fmla="*/ T12 w 79"/>
                              <a:gd name="T14" fmla="+- 0 1015 1005"/>
                              <a:gd name="T15" fmla="*/ 1015 h 79"/>
                              <a:gd name="T16" fmla="+- 0 6497 6458"/>
                              <a:gd name="T17" fmla="*/ T16 w 79"/>
                              <a:gd name="T18" fmla="+- 0 1005 1005"/>
                              <a:gd name="T19" fmla="*/ 1005 h 79"/>
                              <a:gd name="T20" fmla="+- 0 6524 6458"/>
                              <a:gd name="T21" fmla="*/ T20 w 79"/>
                              <a:gd name="T22" fmla="+- 0 1015 1005"/>
                              <a:gd name="T23" fmla="*/ 1015 h 79"/>
                              <a:gd name="T24" fmla="+- 0 6536 6458"/>
                              <a:gd name="T25" fmla="*/ T24 w 79"/>
                              <a:gd name="T26" fmla="+- 0 1044 1005"/>
                              <a:gd name="T27" fmla="*/ 1044 h 79"/>
                              <a:gd name="T28" fmla="+- 0 6524 6458"/>
                              <a:gd name="T29" fmla="*/ T28 w 79"/>
                              <a:gd name="T30" fmla="+- 0 1074 1005"/>
                              <a:gd name="T31" fmla="*/ 1074 h 79"/>
                              <a:gd name="T32" fmla="+- 0 6497 6458"/>
                              <a:gd name="T33" fmla="*/ T32 w 79"/>
                              <a:gd name="T34" fmla="+- 0 1083 1005"/>
                              <a:gd name="T35" fmla="*/ 10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43"/>
                        <wps:cNvSpPr>
                          <a:spLocks/>
                        </wps:cNvSpPr>
                        <wps:spPr bwMode="auto">
                          <a:xfrm>
                            <a:off x="6457" y="1005"/>
                            <a:ext cx="79" cy="79"/>
                          </a:xfrm>
                          <a:custGeom>
                            <a:avLst/>
                            <a:gdLst>
                              <a:gd name="T0" fmla="+- 0 6536 6458"/>
                              <a:gd name="T1" fmla="*/ T0 w 79"/>
                              <a:gd name="T2" fmla="+- 0 1044 1005"/>
                              <a:gd name="T3" fmla="*/ 1044 h 79"/>
                              <a:gd name="T4" fmla="+- 0 6524 6458"/>
                              <a:gd name="T5" fmla="*/ T4 w 79"/>
                              <a:gd name="T6" fmla="+- 0 1074 1005"/>
                              <a:gd name="T7" fmla="*/ 1074 h 79"/>
                              <a:gd name="T8" fmla="+- 0 6497 6458"/>
                              <a:gd name="T9" fmla="*/ T8 w 79"/>
                              <a:gd name="T10" fmla="+- 0 1083 1005"/>
                              <a:gd name="T11" fmla="*/ 1083 h 79"/>
                              <a:gd name="T12" fmla="+- 0 6470 6458"/>
                              <a:gd name="T13" fmla="*/ T12 w 79"/>
                              <a:gd name="T14" fmla="+- 0 1074 1005"/>
                              <a:gd name="T15" fmla="*/ 1074 h 79"/>
                              <a:gd name="T16" fmla="+- 0 6458 6458"/>
                              <a:gd name="T17" fmla="*/ T16 w 79"/>
                              <a:gd name="T18" fmla="+- 0 1044 1005"/>
                              <a:gd name="T19" fmla="*/ 1044 h 79"/>
                              <a:gd name="T20" fmla="+- 0 6470 6458"/>
                              <a:gd name="T21" fmla="*/ T20 w 79"/>
                              <a:gd name="T22" fmla="+- 0 1015 1005"/>
                              <a:gd name="T23" fmla="*/ 1015 h 79"/>
                              <a:gd name="T24" fmla="+- 0 6497 6458"/>
                              <a:gd name="T25" fmla="*/ T24 w 79"/>
                              <a:gd name="T26" fmla="+- 0 1005 1005"/>
                              <a:gd name="T27" fmla="*/ 1005 h 79"/>
                              <a:gd name="T28" fmla="+- 0 6524 6458"/>
                              <a:gd name="T29" fmla="*/ T28 w 79"/>
                              <a:gd name="T30" fmla="+- 0 1015 1005"/>
                              <a:gd name="T31" fmla="*/ 1015 h 79"/>
                              <a:gd name="T32" fmla="+- 0 6536 6458"/>
                              <a:gd name="T33" fmla="*/ T32 w 79"/>
                              <a:gd name="T34" fmla="+- 0 1044 1005"/>
                              <a:gd name="T35" fmla="*/ 104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42"/>
                        <wps:cNvSpPr>
                          <a:spLocks/>
                        </wps:cNvSpPr>
                        <wps:spPr bwMode="auto">
                          <a:xfrm>
                            <a:off x="6530" y="1263"/>
                            <a:ext cx="79" cy="79"/>
                          </a:xfrm>
                          <a:custGeom>
                            <a:avLst/>
                            <a:gdLst>
                              <a:gd name="T0" fmla="+- 0 6569 6530"/>
                              <a:gd name="T1" fmla="*/ T0 w 79"/>
                              <a:gd name="T2" fmla="+- 0 1342 1264"/>
                              <a:gd name="T3" fmla="*/ 1342 h 79"/>
                              <a:gd name="T4" fmla="+- 0 6542 6530"/>
                              <a:gd name="T5" fmla="*/ T4 w 79"/>
                              <a:gd name="T6" fmla="+- 0 1332 1264"/>
                              <a:gd name="T7" fmla="*/ 1332 h 79"/>
                              <a:gd name="T8" fmla="+- 0 6530 6530"/>
                              <a:gd name="T9" fmla="*/ T8 w 79"/>
                              <a:gd name="T10" fmla="+- 0 1303 1264"/>
                              <a:gd name="T11" fmla="*/ 1303 h 79"/>
                              <a:gd name="T12" fmla="+- 0 6542 6530"/>
                              <a:gd name="T13" fmla="*/ T12 w 79"/>
                              <a:gd name="T14" fmla="+- 0 1274 1264"/>
                              <a:gd name="T15" fmla="*/ 1274 h 79"/>
                              <a:gd name="T16" fmla="+- 0 6569 6530"/>
                              <a:gd name="T17" fmla="*/ T16 w 79"/>
                              <a:gd name="T18" fmla="+- 0 1264 1264"/>
                              <a:gd name="T19" fmla="*/ 1264 h 79"/>
                              <a:gd name="T20" fmla="+- 0 6596 6530"/>
                              <a:gd name="T21" fmla="*/ T20 w 79"/>
                              <a:gd name="T22" fmla="+- 0 1274 1264"/>
                              <a:gd name="T23" fmla="*/ 1274 h 79"/>
                              <a:gd name="T24" fmla="+- 0 6608 6530"/>
                              <a:gd name="T25" fmla="*/ T24 w 79"/>
                              <a:gd name="T26" fmla="+- 0 1303 1264"/>
                              <a:gd name="T27" fmla="*/ 1303 h 79"/>
                              <a:gd name="T28" fmla="+- 0 6596 6530"/>
                              <a:gd name="T29" fmla="*/ T28 w 79"/>
                              <a:gd name="T30" fmla="+- 0 1332 1264"/>
                              <a:gd name="T31" fmla="*/ 1332 h 79"/>
                              <a:gd name="T32" fmla="+- 0 6569 6530"/>
                              <a:gd name="T33" fmla="*/ T32 w 79"/>
                              <a:gd name="T34" fmla="+- 0 1342 1264"/>
                              <a:gd name="T35" fmla="*/ 134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41"/>
                        <wps:cNvSpPr>
                          <a:spLocks/>
                        </wps:cNvSpPr>
                        <wps:spPr bwMode="auto">
                          <a:xfrm>
                            <a:off x="6530" y="1263"/>
                            <a:ext cx="79" cy="79"/>
                          </a:xfrm>
                          <a:custGeom>
                            <a:avLst/>
                            <a:gdLst>
                              <a:gd name="T0" fmla="+- 0 6608 6530"/>
                              <a:gd name="T1" fmla="*/ T0 w 79"/>
                              <a:gd name="T2" fmla="+- 0 1303 1264"/>
                              <a:gd name="T3" fmla="*/ 1303 h 79"/>
                              <a:gd name="T4" fmla="+- 0 6596 6530"/>
                              <a:gd name="T5" fmla="*/ T4 w 79"/>
                              <a:gd name="T6" fmla="+- 0 1332 1264"/>
                              <a:gd name="T7" fmla="*/ 1332 h 79"/>
                              <a:gd name="T8" fmla="+- 0 6569 6530"/>
                              <a:gd name="T9" fmla="*/ T8 w 79"/>
                              <a:gd name="T10" fmla="+- 0 1342 1264"/>
                              <a:gd name="T11" fmla="*/ 1342 h 79"/>
                              <a:gd name="T12" fmla="+- 0 6542 6530"/>
                              <a:gd name="T13" fmla="*/ T12 w 79"/>
                              <a:gd name="T14" fmla="+- 0 1332 1264"/>
                              <a:gd name="T15" fmla="*/ 1332 h 79"/>
                              <a:gd name="T16" fmla="+- 0 6530 6530"/>
                              <a:gd name="T17" fmla="*/ T16 w 79"/>
                              <a:gd name="T18" fmla="+- 0 1303 1264"/>
                              <a:gd name="T19" fmla="*/ 1303 h 79"/>
                              <a:gd name="T20" fmla="+- 0 6542 6530"/>
                              <a:gd name="T21" fmla="*/ T20 w 79"/>
                              <a:gd name="T22" fmla="+- 0 1274 1264"/>
                              <a:gd name="T23" fmla="*/ 1274 h 79"/>
                              <a:gd name="T24" fmla="+- 0 6569 6530"/>
                              <a:gd name="T25" fmla="*/ T24 w 79"/>
                              <a:gd name="T26" fmla="+- 0 1264 1264"/>
                              <a:gd name="T27" fmla="*/ 1264 h 79"/>
                              <a:gd name="T28" fmla="+- 0 6596 6530"/>
                              <a:gd name="T29" fmla="*/ T28 w 79"/>
                              <a:gd name="T30" fmla="+- 0 1274 1264"/>
                              <a:gd name="T31" fmla="*/ 1274 h 79"/>
                              <a:gd name="T32" fmla="+- 0 6608 6530"/>
                              <a:gd name="T33" fmla="*/ T32 w 79"/>
                              <a:gd name="T34" fmla="+- 0 1303 1264"/>
                              <a:gd name="T35" fmla="*/ 130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40"/>
                        <wps:cNvSpPr>
                          <a:spLocks/>
                        </wps:cNvSpPr>
                        <wps:spPr bwMode="auto">
                          <a:xfrm>
                            <a:off x="6381" y="136"/>
                            <a:ext cx="79" cy="79"/>
                          </a:xfrm>
                          <a:custGeom>
                            <a:avLst/>
                            <a:gdLst>
                              <a:gd name="T0" fmla="+- 0 6420 6381"/>
                              <a:gd name="T1" fmla="*/ T0 w 79"/>
                              <a:gd name="T2" fmla="+- 0 214 136"/>
                              <a:gd name="T3" fmla="*/ 214 h 79"/>
                              <a:gd name="T4" fmla="+- 0 6393 6381"/>
                              <a:gd name="T5" fmla="*/ T4 w 79"/>
                              <a:gd name="T6" fmla="+- 0 205 136"/>
                              <a:gd name="T7" fmla="*/ 205 h 79"/>
                              <a:gd name="T8" fmla="+- 0 6381 6381"/>
                              <a:gd name="T9" fmla="*/ T8 w 79"/>
                              <a:gd name="T10" fmla="+- 0 175 136"/>
                              <a:gd name="T11" fmla="*/ 175 h 79"/>
                              <a:gd name="T12" fmla="+- 0 6393 6381"/>
                              <a:gd name="T13" fmla="*/ T12 w 79"/>
                              <a:gd name="T14" fmla="+- 0 146 136"/>
                              <a:gd name="T15" fmla="*/ 146 h 79"/>
                              <a:gd name="T16" fmla="+- 0 6420 6381"/>
                              <a:gd name="T17" fmla="*/ T16 w 79"/>
                              <a:gd name="T18" fmla="+- 0 136 136"/>
                              <a:gd name="T19" fmla="*/ 136 h 79"/>
                              <a:gd name="T20" fmla="+- 0 6447 6381"/>
                              <a:gd name="T21" fmla="*/ T20 w 79"/>
                              <a:gd name="T22" fmla="+- 0 146 136"/>
                              <a:gd name="T23" fmla="*/ 146 h 79"/>
                              <a:gd name="T24" fmla="+- 0 6459 6381"/>
                              <a:gd name="T25" fmla="*/ T24 w 79"/>
                              <a:gd name="T26" fmla="+- 0 175 136"/>
                              <a:gd name="T27" fmla="*/ 175 h 79"/>
                              <a:gd name="T28" fmla="+- 0 6447 6381"/>
                              <a:gd name="T29" fmla="*/ T28 w 79"/>
                              <a:gd name="T30" fmla="+- 0 205 136"/>
                              <a:gd name="T31" fmla="*/ 205 h 79"/>
                              <a:gd name="T32" fmla="+- 0 6420 6381"/>
                              <a:gd name="T33" fmla="*/ T32 w 79"/>
                              <a:gd name="T34" fmla="+- 0 214 136"/>
                              <a:gd name="T35" fmla="*/ 21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39"/>
                        <wps:cNvSpPr>
                          <a:spLocks/>
                        </wps:cNvSpPr>
                        <wps:spPr bwMode="auto">
                          <a:xfrm>
                            <a:off x="6381" y="136"/>
                            <a:ext cx="79" cy="79"/>
                          </a:xfrm>
                          <a:custGeom>
                            <a:avLst/>
                            <a:gdLst>
                              <a:gd name="T0" fmla="+- 0 6459 6381"/>
                              <a:gd name="T1" fmla="*/ T0 w 79"/>
                              <a:gd name="T2" fmla="+- 0 175 136"/>
                              <a:gd name="T3" fmla="*/ 175 h 79"/>
                              <a:gd name="T4" fmla="+- 0 6447 6381"/>
                              <a:gd name="T5" fmla="*/ T4 w 79"/>
                              <a:gd name="T6" fmla="+- 0 205 136"/>
                              <a:gd name="T7" fmla="*/ 205 h 79"/>
                              <a:gd name="T8" fmla="+- 0 6420 6381"/>
                              <a:gd name="T9" fmla="*/ T8 w 79"/>
                              <a:gd name="T10" fmla="+- 0 214 136"/>
                              <a:gd name="T11" fmla="*/ 214 h 79"/>
                              <a:gd name="T12" fmla="+- 0 6393 6381"/>
                              <a:gd name="T13" fmla="*/ T12 w 79"/>
                              <a:gd name="T14" fmla="+- 0 205 136"/>
                              <a:gd name="T15" fmla="*/ 205 h 79"/>
                              <a:gd name="T16" fmla="+- 0 6381 6381"/>
                              <a:gd name="T17" fmla="*/ T16 w 79"/>
                              <a:gd name="T18" fmla="+- 0 175 136"/>
                              <a:gd name="T19" fmla="*/ 175 h 79"/>
                              <a:gd name="T20" fmla="+- 0 6393 6381"/>
                              <a:gd name="T21" fmla="*/ T20 w 79"/>
                              <a:gd name="T22" fmla="+- 0 146 136"/>
                              <a:gd name="T23" fmla="*/ 146 h 79"/>
                              <a:gd name="T24" fmla="+- 0 6420 6381"/>
                              <a:gd name="T25" fmla="*/ T24 w 79"/>
                              <a:gd name="T26" fmla="+- 0 136 136"/>
                              <a:gd name="T27" fmla="*/ 136 h 79"/>
                              <a:gd name="T28" fmla="+- 0 6447 6381"/>
                              <a:gd name="T29" fmla="*/ T28 w 79"/>
                              <a:gd name="T30" fmla="+- 0 146 136"/>
                              <a:gd name="T31" fmla="*/ 146 h 79"/>
                              <a:gd name="T32" fmla="+- 0 6459 6381"/>
                              <a:gd name="T33" fmla="*/ T32 w 79"/>
                              <a:gd name="T34" fmla="+- 0 175 136"/>
                              <a:gd name="T35" fmla="*/ 1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38"/>
                        <wps:cNvSpPr>
                          <a:spLocks/>
                        </wps:cNvSpPr>
                        <wps:spPr bwMode="auto">
                          <a:xfrm>
                            <a:off x="6553" y="1944"/>
                            <a:ext cx="79" cy="79"/>
                          </a:xfrm>
                          <a:custGeom>
                            <a:avLst/>
                            <a:gdLst>
                              <a:gd name="T0" fmla="+- 0 6593 6554"/>
                              <a:gd name="T1" fmla="*/ T0 w 79"/>
                              <a:gd name="T2" fmla="+- 0 2022 1944"/>
                              <a:gd name="T3" fmla="*/ 2022 h 79"/>
                              <a:gd name="T4" fmla="+- 0 6566 6554"/>
                              <a:gd name="T5" fmla="*/ T4 w 79"/>
                              <a:gd name="T6" fmla="+- 0 2013 1944"/>
                              <a:gd name="T7" fmla="*/ 2013 h 79"/>
                              <a:gd name="T8" fmla="+- 0 6554 6554"/>
                              <a:gd name="T9" fmla="*/ T8 w 79"/>
                              <a:gd name="T10" fmla="+- 0 1983 1944"/>
                              <a:gd name="T11" fmla="*/ 1983 h 79"/>
                              <a:gd name="T12" fmla="+- 0 6566 6554"/>
                              <a:gd name="T13" fmla="*/ T12 w 79"/>
                              <a:gd name="T14" fmla="+- 0 1954 1944"/>
                              <a:gd name="T15" fmla="*/ 1954 h 79"/>
                              <a:gd name="T16" fmla="+- 0 6593 6554"/>
                              <a:gd name="T17" fmla="*/ T16 w 79"/>
                              <a:gd name="T18" fmla="+- 0 1944 1944"/>
                              <a:gd name="T19" fmla="*/ 1944 h 79"/>
                              <a:gd name="T20" fmla="+- 0 6620 6554"/>
                              <a:gd name="T21" fmla="*/ T20 w 79"/>
                              <a:gd name="T22" fmla="+- 0 1954 1944"/>
                              <a:gd name="T23" fmla="*/ 1954 h 79"/>
                              <a:gd name="T24" fmla="+- 0 6632 6554"/>
                              <a:gd name="T25" fmla="*/ T24 w 79"/>
                              <a:gd name="T26" fmla="+- 0 1983 1944"/>
                              <a:gd name="T27" fmla="*/ 1983 h 79"/>
                              <a:gd name="T28" fmla="+- 0 6620 6554"/>
                              <a:gd name="T29" fmla="*/ T28 w 79"/>
                              <a:gd name="T30" fmla="+- 0 2013 1944"/>
                              <a:gd name="T31" fmla="*/ 2013 h 79"/>
                              <a:gd name="T32" fmla="+- 0 6593 6554"/>
                              <a:gd name="T33" fmla="*/ T32 w 79"/>
                              <a:gd name="T34" fmla="+- 0 2022 1944"/>
                              <a:gd name="T35" fmla="*/ 202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37"/>
                        <wps:cNvSpPr>
                          <a:spLocks/>
                        </wps:cNvSpPr>
                        <wps:spPr bwMode="auto">
                          <a:xfrm>
                            <a:off x="6553" y="1944"/>
                            <a:ext cx="79" cy="79"/>
                          </a:xfrm>
                          <a:custGeom>
                            <a:avLst/>
                            <a:gdLst>
                              <a:gd name="T0" fmla="+- 0 6632 6554"/>
                              <a:gd name="T1" fmla="*/ T0 w 79"/>
                              <a:gd name="T2" fmla="+- 0 1983 1944"/>
                              <a:gd name="T3" fmla="*/ 1983 h 79"/>
                              <a:gd name="T4" fmla="+- 0 6620 6554"/>
                              <a:gd name="T5" fmla="*/ T4 w 79"/>
                              <a:gd name="T6" fmla="+- 0 2013 1944"/>
                              <a:gd name="T7" fmla="*/ 2013 h 79"/>
                              <a:gd name="T8" fmla="+- 0 6593 6554"/>
                              <a:gd name="T9" fmla="*/ T8 w 79"/>
                              <a:gd name="T10" fmla="+- 0 2022 1944"/>
                              <a:gd name="T11" fmla="*/ 2022 h 79"/>
                              <a:gd name="T12" fmla="+- 0 6566 6554"/>
                              <a:gd name="T13" fmla="*/ T12 w 79"/>
                              <a:gd name="T14" fmla="+- 0 2013 1944"/>
                              <a:gd name="T15" fmla="*/ 2013 h 79"/>
                              <a:gd name="T16" fmla="+- 0 6554 6554"/>
                              <a:gd name="T17" fmla="*/ T16 w 79"/>
                              <a:gd name="T18" fmla="+- 0 1983 1944"/>
                              <a:gd name="T19" fmla="*/ 1983 h 79"/>
                              <a:gd name="T20" fmla="+- 0 6566 6554"/>
                              <a:gd name="T21" fmla="*/ T20 w 79"/>
                              <a:gd name="T22" fmla="+- 0 1954 1944"/>
                              <a:gd name="T23" fmla="*/ 1954 h 79"/>
                              <a:gd name="T24" fmla="+- 0 6593 6554"/>
                              <a:gd name="T25" fmla="*/ T24 w 79"/>
                              <a:gd name="T26" fmla="+- 0 1944 1944"/>
                              <a:gd name="T27" fmla="*/ 1944 h 79"/>
                              <a:gd name="T28" fmla="+- 0 6620 6554"/>
                              <a:gd name="T29" fmla="*/ T28 w 79"/>
                              <a:gd name="T30" fmla="+- 0 1954 1944"/>
                              <a:gd name="T31" fmla="*/ 1954 h 79"/>
                              <a:gd name="T32" fmla="+- 0 6632 6554"/>
                              <a:gd name="T33" fmla="*/ T32 w 79"/>
                              <a:gd name="T34" fmla="+- 0 1983 1944"/>
                              <a:gd name="T35" fmla="*/ 1983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36"/>
                        <wps:cNvSpPr>
                          <a:spLocks/>
                        </wps:cNvSpPr>
                        <wps:spPr bwMode="auto">
                          <a:xfrm>
                            <a:off x="6533" y="1697"/>
                            <a:ext cx="79" cy="79"/>
                          </a:xfrm>
                          <a:custGeom>
                            <a:avLst/>
                            <a:gdLst>
                              <a:gd name="T0" fmla="+- 0 6572 6533"/>
                              <a:gd name="T1" fmla="*/ T0 w 79"/>
                              <a:gd name="T2" fmla="+- 0 1775 1697"/>
                              <a:gd name="T3" fmla="*/ 1775 h 79"/>
                              <a:gd name="T4" fmla="+- 0 6545 6533"/>
                              <a:gd name="T5" fmla="*/ T4 w 79"/>
                              <a:gd name="T6" fmla="+- 0 1766 1697"/>
                              <a:gd name="T7" fmla="*/ 1766 h 79"/>
                              <a:gd name="T8" fmla="+- 0 6533 6533"/>
                              <a:gd name="T9" fmla="*/ T8 w 79"/>
                              <a:gd name="T10" fmla="+- 0 1736 1697"/>
                              <a:gd name="T11" fmla="*/ 1736 h 79"/>
                              <a:gd name="T12" fmla="+- 0 6545 6533"/>
                              <a:gd name="T13" fmla="*/ T12 w 79"/>
                              <a:gd name="T14" fmla="+- 0 1707 1697"/>
                              <a:gd name="T15" fmla="*/ 1707 h 79"/>
                              <a:gd name="T16" fmla="+- 0 6572 6533"/>
                              <a:gd name="T17" fmla="*/ T16 w 79"/>
                              <a:gd name="T18" fmla="+- 0 1697 1697"/>
                              <a:gd name="T19" fmla="*/ 1697 h 79"/>
                              <a:gd name="T20" fmla="+- 0 6599 6533"/>
                              <a:gd name="T21" fmla="*/ T20 w 79"/>
                              <a:gd name="T22" fmla="+- 0 1707 1697"/>
                              <a:gd name="T23" fmla="*/ 1707 h 79"/>
                              <a:gd name="T24" fmla="+- 0 6611 6533"/>
                              <a:gd name="T25" fmla="*/ T24 w 79"/>
                              <a:gd name="T26" fmla="+- 0 1736 1697"/>
                              <a:gd name="T27" fmla="*/ 1736 h 79"/>
                              <a:gd name="T28" fmla="+- 0 6599 6533"/>
                              <a:gd name="T29" fmla="*/ T28 w 79"/>
                              <a:gd name="T30" fmla="+- 0 1766 1697"/>
                              <a:gd name="T31" fmla="*/ 1766 h 79"/>
                              <a:gd name="T32" fmla="+- 0 6572 6533"/>
                              <a:gd name="T33" fmla="*/ T32 w 79"/>
                              <a:gd name="T34" fmla="+- 0 1775 1697"/>
                              <a:gd name="T35" fmla="*/ 17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6" y="10"/>
                                </a:lnTo>
                                <a:lnTo>
                                  <a:pt x="78" y="39"/>
                                </a:lnTo>
                                <a:lnTo>
                                  <a:pt x="66"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35"/>
                        <wps:cNvSpPr>
                          <a:spLocks/>
                        </wps:cNvSpPr>
                        <wps:spPr bwMode="auto">
                          <a:xfrm>
                            <a:off x="6533" y="1697"/>
                            <a:ext cx="79" cy="79"/>
                          </a:xfrm>
                          <a:custGeom>
                            <a:avLst/>
                            <a:gdLst>
                              <a:gd name="T0" fmla="+- 0 6611 6533"/>
                              <a:gd name="T1" fmla="*/ T0 w 79"/>
                              <a:gd name="T2" fmla="+- 0 1736 1697"/>
                              <a:gd name="T3" fmla="*/ 1736 h 79"/>
                              <a:gd name="T4" fmla="+- 0 6599 6533"/>
                              <a:gd name="T5" fmla="*/ T4 w 79"/>
                              <a:gd name="T6" fmla="+- 0 1766 1697"/>
                              <a:gd name="T7" fmla="*/ 1766 h 79"/>
                              <a:gd name="T8" fmla="+- 0 6572 6533"/>
                              <a:gd name="T9" fmla="*/ T8 w 79"/>
                              <a:gd name="T10" fmla="+- 0 1775 1697"/>
                              <a:gd name="T11" fmla="*/ 1775 h 79"/>
                              <a:gd name="T12" fmla="+- 0 6545 6533"/>
                              <a:gd name="T13" fmla="*/ T12 w 79"/>
                              <a:gd name="T14" fmla="+- 0 1766 1697"/>
                              <a:gd name="T15" fmla="*/ 1766 h 79"/>
                              <a:gd name="T16" fmla="+- 0 6533 6533"/>
                              <a:gd name="T17" fmla="*/ T16 w 79"/>
                              <a:gd name="T18" fmla="+- 0 1736 1697"/>
                              <a:gd name="T19" fmla="*/ 1736 h 79"/>
                              <a:gd name="T20" fmla="+- 0 6545 6533"/>
                              <a:gd name="T21" fmla="*/ T20 w 79"/>
                              <a:gd name="T22" fmla="+- 0 1707 1697"/>
                              <a:gd name="T23" fmla="*/ 1707 h 79"/>
                              <a:gd name="T24" fmla="+- 0 6572 6533"/>
                              <a:gd name="T25" fmla="*/ T24 w 79"/>
                              <a:gd name="T26" fmla="+- 0 1697 1697"/>
                              <a:gd name="T27" fmla="*/ 1697 h 79"/>
                              <a:gd name="T28" fmla="+- 0 6599 6533"/>
                              <a:gd name="T29" fmla="*/ T28 w 79"/>
                              <a:gd name="T30" fmla="+- 0 1707 1697"/>
                              <a:gd name="T31" fmla="*/ 1707 h 79"/>
                              <a:gd name="T32" fmla="+- 0 6611 6533"/>
                              <a:gd name="T33" fmla="*/ T32 w 79"/>
                              <a:gd name="T34" fmla="+- 0 1736 1697"/>
                              <a:gd name="T35" fmla="*/ 173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9"/>
                                </a:lnTo>
                                <a:lnTo>
                                  <a:pt x="39" y="78"/>
                                </a:lnTo>
                                <a:lnTo>
                                  <a:pt x="12" y="69"/>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34"/>
                        <wps:cNvSpPr>
                          <a:spLocks/>
                        </wps:cNvSpPr>
                        <wps:spPr bwMode="auto">
                          <a:xfrm>
                            <a:off x="6469" y="1202"/>
                            <a:ext cx="79" cy="79"/>
                          </a:xfrm>
                          <a:custGeom>
                            <a:avLst/>
                            <a:gdLst>
                              <a:gd name="T0" fmla="+- 0 6508 6469"/>
                              <a:gd name="T1" fmla="*/ T0 w 79"/>
                              <a:gd name="T2" fmla="+- 0 1281 1203"/>
                              <a:gd name="T3" fmla="*/ 1281 h 79"/>
                              <a:gd name="T4" fmla="+- 0 6482 6469"/>
                              <a:gd name="T5" fmla="*/ T4 w 79"/>
                              <a:gd name="T6" fmla="+- 0 1271 1203"/>
                              <a:gd name="T7" fmla="*/ 1271 h 79"/>
                              <a:gd name="T8" fmla="+- 0 6469 6469"/>
                              <a:gd name="T9" fmla="*/ T8 w 79"/>
                              <a:gd name="T10" fmla="+- 0 1242 1203"/>
                              <a:gd name="T11" fmla="*/ 1242 h 79"/>
                              <a:gd name="T12" fmla="+- 0 6482 6469"/>
                              <a:gd name="T13" fmla="*/ T12 w 79"/>
                              <a:gd name="T14" fmla="+- 0 1212 1203"/>
                              <a:gd name="T15" fmla="*/ 1212 h 79"/>
                              <a:gd name="T16" fmla="+- 0 6508 6469"/>
                              <a:gd name="T17" fmla="*/ T16 w 79"/>
                              <a:gd name="T18" fmla="+- 0 1203 1203"/>
                              <a:gd name="T19" fmla="*/ 1203 h 79"/>
                              <a:gd name="T20" fmla="+- 0 6535 6469"/>
                              <a:gd name="T21" fmla="*/ T20 w 79"/>
                              <a:gd name="T22" fmla="+- 0 1212 1203"/>
                              <a:gd name="T23" fmla="*/ 1212 h 79"/>
                              <a:gd name="T24" fmla="+- 0 6547 6469"/>
                              <a:gd name="T25" fmla="*/ T24 w 79"/>
                              <a:gd name="T26" fmla="+- 0 1242 1203"/>
                              <a:gd name="T27" fmla="*/ 1242 h 79"/>
                              <a:gd name="T28" fmla="+- 0 6535 6469"/>
                              <a:gd name="T29" fmla="*/ T28 w 79"/>
                              <a:gd name="T30" fmla="+- 0 1271 1203"/>
                              <a:gd name="T31" fmla="*/ 1271 h 79"/>
                              <a:gd name="T32" fmla="+- 0 6508 6469"/>
                              <a:gd name="T33" fmla="*/ T32 w 79"/>
                              <a:gd name="T34" fmla="+- 0 1281 1203"/>
                              <a:gd name="T35" fmla="*/ 128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3" y="68"/>
                                </a:lnTo>
                                <a:lnTo>
                                  <a:pt x="0" y="39"/>
                                </a:lnTo>
                                <a:lnTo>
                                  <a:pt x="13"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33"/>
                        <wps:cNvSpPr>
                          <a:spLocks/>
                        </wps:cNvSpPr>
                        <wps:spPr bwMode="auto">
                          <a:xfrm>
                            <a:off x="6469" y="1202"/>
                            <a:ext cx="79" cy="79"/>
                          </a:xfrm>
                          <a:custGeom>
                            <a:avLst/>
                            <a:gdLst>
                              <a:gd name="T0" fmla="+- 0 6547 6469"/>
                              <a:gd name="T1" fmla="*/ T0 w 79"/>
                              <a:gd name="T2" fmla="+- 0 1242 1203"/>
                              <a:gd name="T3" fmla="*/ 1242 h 79"/>
                              <a:gd name="T4" fmla="+- 0 6535 6469"/>
                              <a:gd name="T5" fmla="*/ T4 w 79"/>
                              <a:gd name="T6" fmla="+- 0 1271 1203"/>
                              <a:gd name="T7" fmla="*/ 1271 h 79"/>
                              <a:gd name="T8" fmla="+- 0 6508 6469"/>
                              <a:gd name="T9" fmla="*/ T8 w 79"/>
                              <a:gd name="T10" fmla="+- 0 1281 1203"/>
                              <a:gd name="T11" fmla="*/ 1281 h 79"/>
                              <a:gd name="T12" fmla="+- 0 6482 6469"/>
                              <a:gd name="T13" fmla="*/ T12 w 79"/>
                              <a:gd name="T14" fmla="+- 0 1271 1203"/>
                              <a:gd name="T15" fmla="*/ 1271 h 79"/>
                              <a:gd name="T16" fmla="+- 0 6469 6469"/>
                              <a:gd name="T17" fmla="*/ T16 w 79"/>
                              <a:gd name="T18" fmla="+- 0 1242 1203"/>
                              <a:gd name="T19" fmla="*/ 1242 h 79"/>
                              <a:gd name="T20" fmla="+- 0 6482 6469"/>
                              <a:gd name="T21" fmla="*/ T20 w 79"/>
                              <a:gd name="T22" fmla="+- 0 1212 1203"/>
                              <a:gd name="T23" fmla="*/ 1212 h 79"/>
                              <a:gd name="T24" fmla="+- 0 6508 6469"/>
                              <a:gd name="T25" fmla="*/ T24 w 79"/>
                              <a:gd name="T26" fmla="+- 0 1203 1203"/>
                              <a:gd name="T27" fmla="*/ 1203 h 79"/>
                              <a:gd name="T28" fmla="+- 0 6535 6469"/>
                              <a:gd name="T29" fmla="*/ T28 w 79"/>
                              <a:gd name="T30" fmla="+- 0 1212 1203"/>
                              <a:gd name="T31" fmla="*/ 1212 h 79"/>
                              <a:gd name="T32" fmla="+- 0 6547 6469"/>
                              <a:gd name="T33" fmla="*/ T32 w 79"/>
                              <a:gd name="T34" fmla="+- 0 1242 1203"/>
                              <a:gd name="T35" fmla="*/ 1242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3" y="68"/>
                                </a:lnTo>
                                <a:lnTo>
                                  <a:pt x="0" y="39"/>
                                </a:lnTo>
                                <a:lnTo>
                                  <a:pt x="13"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32"/>
                        <wps:cNvSpPr>
                          <a:spLocks/>
                        </wps:cNvSpPr>
                        <wps:spPr bwMode="auto">
                          <a:xfrm>
                            <a:off x="6508" y="897"/>
                            <a:ext cx="79" cy="79"/>
                          </a:xfrm>
                          <a:custGeom>
                            <a:avLst/>
                            <a:gdLst>
                              <a:gd name="T0" fmla="+- 0 6548 6509"/>
                              <a:gd name="T1" fmla="*/ T0 w 79"/>
                              <a:gd name="T2" fmla="+- 0 976 898"/>
                              <a:gd name="T3" fmla="*/ 976 h 79"/>
                              <a:gd name="T4" fmla="+- 0 6521 6509"/>
                              <a:gd name="T5" fmla="*/ T4 w 79"/>
                              <a:gd name="T6" fmla="+- 0 966 898"/>
                              <a:gd name="T7" fmla="*/ 966 h 79"/>
                              <a:gd name="T8" fmla="+- 0 6509 6509"/>
                              <a:gd name="T9" fmla="*/ T8 w 79"/>
                              <a:gd name="T10" fmla="+- 0 937 898"/>
                              <a:gd name="T11" fmla="*/ 937 h 79"/>
                              <a:gd name="T12" fmla="+- 0 6521 6509"/>
                              <a:gd name="T13" fmla="*/ T12 w 79"/>
                              <a:gd name="T14" fmla="+- 0 908 898"/>
                              <a:gd name="T15" fmla="*/ 908 h 79"/>
                              <a:gd name="T16" fmla="+- 0 6548 6509"/>
                              <a:gd name="T17" fmla="*/ T16 w 79"/>
                              <a:gd name="T18" fmla="+- 0 898 898"/>
                              <a:gd name="T19" fmla="*/ 898 h 79"/>
                              <a:gd name="T20" fmla="+- 0 6575 6509"/>
                              <a:gd name="T21" fmla="*/ T20 w 79"/>
                              <a:gd name="T22" fmla="+- 0 908 898"/>
                              <a:gd name="T23" fmla="*/ 908 h 79"/>
                              <a:gd name="T24" fmla="+- 0 6587 6509"/>
                              <a:gd name="T25" fmla="*/ T24 w 79"/>
                              <a:gd name="T26" fmla="+- 0 937 898"/>
                              <a:gd name="T27" fmla="*/ 937 h 79"/>
                              <a:gd name="T28" fmla="+- 0 6575 6509"/>
                              <a:gd name="T29" fmla="*/ T28 w 79"/>
                              <a:gd name="T30" fmla="+- 0 966 898"/>
                              <a:gd name="T31" fmla="*/ 966 h 79"/>
                              <a:gd name="T32" fmla="+- 0 6548 6509"/>
                              <a:gd name="T33" fmla="*/ T32 w 79"/>
                              <a:gd name="T34" fmla="+- 0 976 898"/>
                              <a:gd name="T35" fmla="*/ 97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31"/>
                        <wps:cNvSpPr>
                          <a:spLocks/>
                        </wps:cNvSpPr>
                        <wps:spPr bwMode="auto">
                          <a:xfrm>
                            <a:off x="6508" y="897"/>
                            <a:ext cx="79" cy="79"/>
                          </a:xfrm>
                          <a:custGeom>
                            <a:avLst/>
                            <a:gdLst>
                              <a:gd name="T0" fmla="+- 0 6587 6509"/>
                              <a:gd name="T1" fmla="*/ T0 w 79"/>
                              <a:gd name="T2" fmla="+- 0 937 898"/>
                              <a:gd name="T3" fmla="*/ 937 h 79"/>
                              <a:gd name="T4" fmla="+- 0 6575 6509"/>
                              <a:gd name="T5" fmla="*/ T4 w 79"/>
                              <a:gd name="T6" fmla="+- 0 966 898"/>
                              <a:gd name="T7" fmla="*/ 966 h 79"/>
                              <a:gd name="T8" fmla="+- 0 6548 6509"/>
                              <a:gd name="T9" fmla="*/ T8 w 79"/>
                              <a:gd name="T10" fmla="+- 0 976 898"/>
                              <a:gd name="T11" fmla="*/ 976 h 79"/>
                              <a:gd name="T12" fmla="+- 0 6521 6509"/>
                              <a:gd name="T13" fmla="*/ T12 w 79"/>
                              <a:gd name="T14" fmla="+- 0 966 898"/>
                              <a:gd name="T15" fmla="*/ 966 h 79"/>
                              <a:gd name="T16" fmla="+- 0 6509 6509"/>
                              <a:gd name="T17" fmla="*/ T16 w 79"/>
                              <a:gd name="T18" fmla="+- 0 937 898"/>
                              <a:gd name="T19" fmla="*/ 937 h 79"/>
                              <a:gd name="T20" fmla="+- 0 6521 6509"/>
                              <a:gd name="T21" fmla="*/ T20 w 79"/>
                              <a:gd name="T22" fmla="+- 0 908 898"/>
                              <a:gd name="T23" fmla="*/ 908 h 79"/>
                              <a:gd name="T24" fmla="+- 0 6548 6509"/>
                              <a:gd name="T25" fmla="*/ T24 w 79"/>
                              <a:gd name="T26" fmla="+- 0 898 898"/>
                              <a:gd name="T27" fmla="*/ 898 h 79"/>
                              <a:gd name="T28" fmla="+- 0 6575 6509"/>
                              <a:gd name="T29" fmla="*/ T28 w 79"/>
                              <a:gd name="T30" fmla="+- 0 908 898"/>
                              <a:gd name="T31" fmla="*/ 908 h 79"/>
                              <a:gd name="T32" fmla="+- 0 6587 6509"/>
                              <a:gd name="T33" fmla="*/ T32 w 79"/>
                              <a:gd name="T34" fmla="+- 0 937 898"/>
                              <a:gd name="T35" fmla="*/ 93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30"/>
                        <wps:cNvSpPr>
                          <a:spLocks/>
                        </wps:cNvSpPr>
                        <wps:spPr bwMode="auto">
                          <a:xfrm>
                            <a:off x="6554" y="2139"/>
                            <a:ext cx="79" cy="79"/>
                          </a:xfrm>
                          <a:custGeom>
                            <a:avLst/>
                            <a:gdLst>
                              <a:gd name="T0" fmla="+- 0 6594 6555"/>
                              <a:gd name="T1" fmla="*/ T0 w 79"/>
                              <a:gd name="T2" fmla="+- 0 2217 2139"/>
                              <a:gd name="T3" fmla="*/ 2217 h 79"/>
                              <a:gd name="T4" fmla="+- 0 6567 6555"/>
                              <a:gd name="T5" fmla="*/ T4 w 79"/>
                              <a:gd name="T6" fmla="+- 0 2207 2139"/>
                              <a:gd name="T7" fmla="*/ 2207 h 79"/>
                              <a:gd name="T8" fmla="+- 0 6555 6555"/>
                              <a:gd name="T9" fmla="*/ T8 w 79"/>
                              <a:gd name="T10" fmla="+- 0 2178 2139"/>
                              <a:gd name="T11" fmla="*/ 2178 h 79"/>
                              <a:gd name="T12" fmla="+- 0 6567 6555"/>
                              <a:gd name="T13" fmla="*/ T12 w 79"/>
                              <a:gd name="T14" fmla="+- 0 2149 2139"/>
                              <a:gd name="T15" fmla="*/ 2149 h 79"/>
                              <a:gd name="T16" fmla="+- 0 6594 6555"/>
                              <a:gd name="T17" fmla="*/ T16 w 79"/>
                              <a:gd name="T18" fmla="+- 0 2139 2139"/>
                              <a:gd name="T19" fmla="*/ 2139 h 79"/>
                              <a:gd name="T20" fmla="+- 0 6621 6555"/>
                              <a:gd name="T21" fmla="*/ T20 w 79"/>
                              <a:gd name="T22" fmla="+- 0 2149 2139"/>
                              <a:gd name="T23" fmla="*/ 2149 h 79"/>
                              <a:gd name="T24" fmla="+- 0 6633 6555"/>
                              <a:gd name="T25" fmla="*/ T24 w 79"/>
                              <a:gd name="T26" fmla="+- 0 2178 2139"/>
                              <a:gd name="T27" fmla="*/ 2178 h 79"/>
                              <a:gd name="T28" fmla="+- 0 6621 6555"/>
                              <a:gd name="T29" fmla="*/ T28 w 79"/>
                              <a:gd name="T30" fmla="+- 0 2207 2139"/>
                              <a:gd name="T31" fmla="*/ 2207 h 79"/>
                              <a:gd name="T32" fmla="+- 0 6594 6555"/>
                              <a:gd name="T33" fmla="*/ T32 w 79"/>
                              <a:gd name="T34" fmla="+- 0 2217 2139"/>
                              <a:gd name="T35" fmla="*/ 221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9"/>
                        <wps:cNvSpPr>
                          <a:spLocks/>
                        </wps:cNvSpPr>
                        <wps:spPr bwMode="auto">
                          <a:xfrm>
                            <a:off x="6554" y="2139"/>
                            <a:ext cx="79" cy="79"/>
                          </a:xfrm>
                          <a:custGeom>
                            <a:avLst/>
                            <a:gdLst>
                              <a:gd name="T0" fmla="+- 0 6633 6555"/>
                              <a:gd name="T1" fmla="*/ T0 w 79"/>
                              <a:gd name="T2" fmla="+- 0 2178 2139"/>
                              <a:gd name="T3" fmla="*/ 2178 h 79"/>
                              <a:gd name="T4" fmla="+- 0 6621 6555"/>
                              <a:gd name="T5" fmla="*/ T4 w 79"/>
                              <a:gd name="T6" fmla="+- 0 2207 2139"/>
                              <a:gd name="T7" fmla="*/ 2207 h 79"/>
                              <a:gd name="T8" fmla="+- 0 6594 6555"/>
                              <a:gd name="T9" fmla="*/ T8 w 79"/>
                              <a:gd name="T10" fmla="+- 0 2217 2139"/>
                              <a:gd name="T11" fmla="*/ 2217 h 79"/>
                              <a:gd name="T12" fmla="+- 0 6567 6555"/>
                              <a:gd name="T13" fmla="*/ T12 w 79"/>
                              <a:gd name="T14" fmla="+- 0 2207 2139"/>
                              <a:gd name="T15" fmla="*/ 2207 h 79"/>
                              <a:gd name="T16" fmla="+- 0 6555 6555"/>
                              <a:gd name="T17" fmla="*/ T16 w 79"/>
                              <a:gd name="T18" fmla="+- 0 2178 2139"/>
                              <a:gd name="T19" fmla="*/ 2178 h 79"/>
                              <a:gd name="T20" fmla="+- 0 6567 6555"/>
                              <a:gd name="T21" fmla="*/ T20 w 79"/>
                              <a:gd name="T22" fmla="+- 0 2149 2139"/>
                              <a:gd name="T23" fmla="*/ 2149 h 79"/>
                              <a:gd name="T24" fmla="+- 0 6594 6555"/>
                              <a:gd name="T25" fmla="*/ T24 w 79"/>
                              <a:gd name="T26" fmla="+- 0 2139 2139"/>
                              <a:gd name="T27" fmla="*/ 2139 h 79"/>
                              <a:gd name="T28" fmla="+- 0 6621 6555"/>
                              <a:gd name="T29" fmla="*/ T28 w 79"/>
                              <a:gd name="T30" fmla="+- 0 2149 2139"/>
                              <a:gd name="T31" fmla="*/ 2149 h 79"/>
                              <a:gd name="T32" fmla="+- 0 6633 6555"/>
                              <a:gd name="T33" fmla="*/ T32 w 79"/>
                              <a:gd name="T34" fmla="+- 0 2178 2139"/>
                              <a:gd name="T35" fmla="*/ 217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8"/>
                        <wps:cNvSpPr>
                          <a:spLocks/>
                        </wps:cNvSpPr>
                        <wps:spPr bwMode="auto">
                          <a:xfrm>
                            <a:off x="6520" y="2461"/>
                            <a:ext cx="79" cy="79"/>
                          </a:xfrm>
                          <a:custGeom>
                            <a:avLst/>
                            <a:gdLst>
                              <a:gd name="T0" fmla="+- 0 6560 6521"/>
                              <a:gd name="T1" fmla="*/ T0 w 79"/>
                              <a:gd name="T2" fmla="+- 0 2540 2462"/>
                              <a:gd name="T3" fmla="*/ 2540 h 79"/>
                              <a:gd name="T4" fmla="+- 0 6533 6521"/>
                              <a:gd name="T5" fmla="*/ T4 w 79"/>
                              <a:gd name="T6" fmla="+- 0 2530 2462"/>
                              <a:gd name="T7" fmla="*/ 2530 h 79"/>
                              <a:gd name="T8" fmla="+- 0 6521 6521"/>
                              <a:gd name="T9" fmla="*/ T8 w 79"/>
                              <a:gd name="T10" fmla="+- 0 2501 2462"/>
                              <a:gd name="T11" fmla="*/ 2501 h 79"/>
                              <a:gd name="T12" fmla="+- 0 6533 6521"/>
                              <a:gd name="T13" fmla="*/ T12 w 79"/>
                              <a:gd name="T14" fmla="+- 0 2472 2462"/>
                              <a:gd name="T15" fmla="*/ 2472 h 79"/>
                              <a:gd name="T16" fmla="+- 0 6560 6521"/>
                              <a:gd name="T17" fmla="*/ T16 w 79"/>
                              <a:gd name="T18" fmla="+- 0 2462 2462"/>
                              <a:gd name="T19" fmla="*/ 2462 h 79"/>
                              <a:gd name="T20" fmla="+- 0 6587 6521"/>
                              <a:gd name="T21" fmla="*/ T20 w 79"/>
                              <a:gd name="T22" fmla="+- 0 2472 2462"/>
                              <a:gd name="T23" fmla="*/ 2472 h 79"/>
                              <a:gd name="T24" fmla="+- 0 6599 6521"/>
                              <a:gd name="T25" fmla="*/ T24 w 79"/>
                              <a:gd name="T26" fmla="+- 0 2501 2462"/>
                              <a:gd name="T27" fmla="*/ 2501 h 79"/>
                              <a:gd name="T28" fmla="+- 0 6587 6521"/>
                              <a:gd name="T29" fmla="*/ T28 w 79"/>
                              <a:gd name="T30" fmla="+- 0 2530 2462"/>
                              <a:gd name="T31" fmla="*/ 2530 h 79"/>
                              <a:gd name="T32" fmla="+- 0 6560 6521"/>
                              <a:gd name="T33" fmla="*/ T32 w 79"/>
                              <a:gd name="T34" fmla="+- 0 2540 2462"/>
                              <a:gd name="T35" fmla="*/ 254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27"/>
                        <wps:cNvSpPr>
                          <a:spLocks/>
                        </wps:cNvSpPr>
                        <wps:spPr bwMode="auto">
                          <a:xfrm>
                            <a:off x="6520" y="2461"/>
                            <a:ext cx="79" cy="79"/>
                          </a:xfrm>
                          <a:custGeom>
                            <a:avLst/>
                            <a:gdLst>
                              <a:gd name="T0" fmla="+- 0 6599 6521"/>
                              <a:gd name="T1" fmla="*/ T0 w 79"/>
                              <a:gd name="T2" fmla="+- 0 2501 2462"/>
                              <a:gd name="T3" fmla="*/ 2501 h 79"/>
                              <a:gd name="T4" fmla="+- 0 6587 6521"/>
                              <a:gd name="T5" fmla="*/ T4 w 79"/>
                              <a:gd name="T6" fmla="+- 0 2530 2462"/>
                              <a:gd name="T7" fmla="*/ 2530 h 79"/>
                              <a:gd name="T8" fmla="+- 0 6560 6521"/>
                              <a:gd name="T9" fmla="*/ T8 w 79"/>
                              <a:gd name="T10" fmla="+- 0 2540 2462"/>
                              <a:gd name="T11" fmla="*/ 2540 h 79"/>
                              <a:gd name="T12" fmla="+- 0 6533 6521"/>
                              <a:gd name="T13" fmla="*/ T12 w 79"/>
                              <a:gd name="T14" fmla="+- 0 2530 2462"/>
                              <a:gd name="T15" fmla="*/ 2530 h 79"/>
                              <a:gd name="T16" fmla="+- 0 6521 6521"/>
                              <a:gd name="T17" fmla="*/ T16 w 79"/>
                              <a:gd name="T18" fmla="+- 0 2501 2462"/>
                              <a:gd name="T19" fmla="*/ 2501 h 79"/>
                              <a:gd name="T20" fmla="+- 0 6533 6521"/>
                              <a:gd name="T21" fmla="*/ T20 w 79"/>
                              <a:gd name="T22" fmla="+- 0 2472 2462"/>
                              <a:gd name="T23" fmla="*/ 2472 h 79"/>
                              <a:gd name="T24" fmla="+- 0 6560 6521"/>
                              <a:gd name="T25" fmla="*/ T24 w 79"/>
                              <a:gd name="T26" fmla="+- 0 2462 2462"/>
                              <a:gd name="T27" fmla="*/ 2462 h 79"/>
                              <a:gd name="T28" fmla="+- 0 6587 6521"/>
                              <a:gd name="T29" fmla="*/ T28 w 79"/>
                              <a:gd name="T30" fmla="+- 0 2472 2462"/>
                              <a:gd name="T31" fmla="*/ 2472 h 79"/>
                              <a:gd name="T32" fmla="+- 0 6599 6521"/>
                              <a:gd name="T33" fmla="*/ T32 w 79"/>
                              <a:gd name="T34" fmla="+- 0 2501 2462"/>
                              <a:gd name="T35" fmla="*/ 2501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26"/>
                        <wps:cNvSpPr>
                          <a:spLocks/>
                        </wps:cNvSpPr>
                        <wps:spPr bwMode="auto">
                          <a:xfrm>
                            <a:off x="6471" y="1651"/>
                            <a:ext cx="79" cy="79"/>
                          </a:xfrm>
                          <a:custGeom>
                            <a:avLst/>
                            <a:gdLst>
                              <a:gd name="T0" fmla="+- 0 6511 6472"/>
                              <a:gd name="T1" fmla="*/ T0 w 79"/>
                              <a:gd name="T2" fmla="+- 0 1729 1651"/>
                              <a:gd name="T3" fmla="*/ 1729 h 79"/>
                              <a:gd name="T4" fmla="+- 0 6484 6472"/>
                              <a:gd name="T5" fmla="*/ T4 w 79"/>
                              <a:gd name="T6" fmla="+- 0 1719 1651"/>
                              <a:gd name="T7" fmla="*/ 1719 h 79"/>
                              <a:gd name="T8" fmla="+- 0 6472 6472"/>
                              <a:gd name="T9" fmla="*/ T8 w 79"/>
                              <a:gd name="T10" fmla="+- 0 1690 1651"/>
                              <a:gd name="T11" fmla="*/ 1690 h 79"/>
                              <a:gd name="T12" fmla="+- 0 6484 6472"/>
                              <a:gd name="T13" fmla="*/ T12 w 79"/>
                              <a:gd name="T14" fmla="+- 0 1661 1651"/>
                              <a:gd name="T15" fmla="*/ 1661 h 79"/>
                              <a:gd name="T16" fmla="+- 0 6511 6472"/>
                              <a:gd name="T17" fmla="*/ T16 w 79"/>
                              <a:gd name="T18" fmla="+- 0 1651 1651"/>
                              <a:gd name="T19" fmla="*/ 1651 h 79"/>
                              <a:gd name="T20" fmla="+- 0 6538 6472"/>
                              <a:gd name="T21" fmla="*/ T20 w 79"/>
                              <a:gd name="T22" fmla="+- 0 1661 1651"/>
                              <a:gd name="T23" fmla="*/ 1661 h 79"/>
                              <a:gd name="T24" fmla="+- 0 6550 6472"/>
                              <a:gd name="T25" fmla="*/ T24 w 79"/>
                              <a:gd name="T26" fmla="+- 0 1690 1651"/>
                              <a:gd name="T27" fmla="*/ 1690 h 79"/>
                              <a:gd name="T28" fmla="+- 0 6538 6472"/>
                              <a:gd name="T29" fmla="*/ T28 w 79"/>
                              <a:gd name="T30" fmla="+- 0 1719 1651"/>
                              <a:gd name="T31" fmla="*/ 1719 h 79"/>
                              <a:gd name="T32" fmla="+- 0 6511 6472"/>
                              <a:gd name="T33" fmla="*/ T32 w 79"/>
                              <a:gd name="T34" fmla="+- 0 1729 1651"/>
                              <a:gd name="T35" fmla="*/ 172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25"/>
                        <wps:cNvSpPr>
                          <a:spLocks/>
                        </wps:cNvSpPr>
                        <wps:spPr bwMode="auto">
                          <a:xfrm>
                            <a:off x="6471" y="1651"/>
                            <a:ext cx="79" cy="79"/>
                          </a:xfrm>
                          <a:custGeom>
                            <a:avLst/>
                            <a:gdLst>
                              <a:gd name="T0" fmla="+- 0 6550 6472"/>
                              <a:gd name="T1" fmla="*/ T0 w 79"/>
                              <a:gd name="T2" fmla="+- 0 1690 1651"/>
                              <a:gd name="T3" fmla="*/ 1690 h 79"/>
                              <a:gd name="T4" fmla="+- 0 6538 6472"/>
                              <a:gd name="T5" fmla="*/ T4 w 79"/>
                              <a:gd name="T6" fmla="+- 0 1719 1651"/>
                              <a:gd name="T7" fmla="*/ 1719 h 79"/>
                              <a:gd name="T8" fmla="+- 0 6511 6472"/>
                              <a:gd name="T9" fmla="*/ T8 w 79"/>
                              <a:gd name="T10" fmla="+- 0 1729 1651"/>
                              <a:gd name="T11" fmla="*/ 1729 h 79"/>
                              <a:gd name="T12" fmla="+- 0 6484 6472"/>
                              <a:gd name="T13" fmla="*/ T12 w 79"/>
                              <a:gd name="T14" fmla="+- 0 1719 1651"/>
                              <a:gd name="T15" fmla="*/ 1719 h 79"/>
                              <a:gd name="T16" fmla="+- 0 6472 6472"/>
                              <a:gd name="T17" fmla="*/ T16 w 79"/>
                              <a:gd name="T18" fmla="+- 0 1690 1651"/>
                              <a:gd name="T19" fmla="*/ 1690 h 79"/>
                              <a:gd name="T20" fmla="+- 0 6484 6472"/>
                              <a:gd name="T21" fmla="*/ T20 w 79"/>
                              <a:gd name="T22" fmla="+- 0 1661 1651"/>
                              <a:gd name="T23" fmla="*/ 1661 h 79"/>
                              <a:gd name="T24" fmla="+- 0 6511 6472"/>
                              <a:gd name="T25" fmla="*/ T24 w 79"/>
                              <a:gd name="T26" fmla="+- 0 1651 1651"/>
                              <a:gd name="T27" fmla="*/ 1651 h 79"/>
                              <a:gd name="T28" fmla="+- 0 6538 6472"/>
                              <a:gd name="T29" fmla="*/ T28 w 79"/>
                              <a:gd name="T30" fmla="+- 0 1661 1651"/>
                              <a:gd name="T31" fmla="*/ 1661 h 79"/>
                              <a:gd name="T32" fmla="+- 0 6550 6472"/>
                              <a:gd name="T33" fmla="*/ T32 w 79"/>
                              <a:gd name="T34" fmla="+- 0 1690 1651"/>
                              <a:gd name="T35" fmla="*/ 1690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24"/>
                        <wps:cNvSpPr>
                          <a:spLocks/>
                        </wps:cNvSpPr>
                        <wps:spPr bwMode="auto">
                          <a:xfrm>
                            <a:off x="6466" y="1325"/>
                            <a:ext cx="79" cy="79"/>
                          </a:xfrm>
                          <a:custGeom>
                            <a:avLst/>
                            <a:gdLst>
                              <a:gd name="T0" fmla="+- 0 6506 6467"/>
                              <a:gd name="T1" fmla="*/ T0 w 79"/>
                              <a:gd name="T2" fmla="+- 0 1404 1326"/>
                              <a:gd name="T3" fmla="*/ 1404 h 79"/>
                              <a:gd name="T4" fmla="+- 0 6479 6467"/>
                              <a:gd name="T5" fmla="*/ T4 w 79"/>
                              <a:gd name="T6" fmla="+- 0 1394 1326"/>
                              <a:gd name="T7" fmla="*/ 1394 h 79"/>
                              <a:gd name="T8" fmla="+- 0 6467 6467"/>
                              <a:gd name="T9" fmla="*/ T8 w 79"/>
                              <a:gd name="T10" fmla="+- 0 1365 1326"/>
                              <a:gd name="T11" fmla="*/ 1365 h 79"/>
                              <a:gd name="T12" fmla="+- 0 6479 6467"/>
                              <a:gd name="T13" fmla="*/ T12 w 79"/>
                              <a:gd name="T14" fmla="+- 0 1336 1326"/>
                              <a:gd name="T15" fmla="*/ 1336 h 79"/>
                              <a:gd name="T16" fmla="+- 0 6506 6467"/>
                              <a:gd name="T17" fmla="*/ T16 w 79"/>
                              <a:gd name="T18" fmla="+- 0 1326 1326"/>
                              <a:gd name="T19" fmla="*/ 1326 h 79"/>
                              <a:gd name="T20" fmla="+- 0 6533 6467"/>
                              <a:gd name="T21" fmla="*/ T20 w 79"/>
                              <a:gd name="T22" fmla="+- 0 1336 1326"/>
                              <a:gd name="T23" fmla="*/ 1336 h 79"/>
                              <a:gd name="T24" fmla="+- 0 6545 6467"/>
                              <a:gd name="T25" fmla="*/ T24 w 79"/>
                              <a:gd name="T26" fmla="+- 0 1365 1326"/>
                              <a:gd name="T27" fmla="*/ 1365 h 79"/>
                              <a:gd name="T28" fmla="+- 0 6533 6467"/>
                              <a:gd name="T29" fmla="*/ T28 w 79"/>
                              <a:gd name="T30" fmla="+- 0 1394 1326"/>
                              <a:gd name="T31" fmla="*/ 1394 h 79"/>
                              <a:gd name="T32" fmla="+- 0 6506 6467"/>
                              <a:gd name="T33" fmla="*/ T32 w 79"/>
                              <a:gd name="T34" fmla="+- 0 1404 1326"/>
                              <a:gd name="T35" fmla="*/ 140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23"/>
                        <wps:cNvSpPr>
                          <a:spLocks/>
                        </wps:cNvSpPr>
                        <wps:spPr bwMode="auto">
                          <a:xfrm>
                            <a:off x="6466" y="1325"/>
                            <a:ext cx="79" cy="79"/>
                          </a:xfrm>
                          <a:custGeom>
                            <a:avLst/>
                            <a:gdLst>
                              <a:gd name="T0" fmla="+- 0 6545 6467"/>
                              <a:gd name="T1" fmla="*/ T0 w 79"/>
                              <a:gd name="T2" fmla="+- 0 1365 1326"/>
                              <a:gd name="T3" fmla="*/ 1365 h 79"/>
                              <a:gd name="T4" fmla="+- 0 6533 6467"/>
                              <a:gd name="T5" fmla="*/ T4 w 79"/>
                              <a:gd name="T6" fmla="+- 0 1394 1326"/>
                              <a:gd name="T7" fmla="*/ 1394 h 79"/>
                              <a:gd name="T8" fmla="+- 0 6506 6467"/>
                              <a:gd name="T9" fmla="*/ T8 w 79"/>
                              <a:gd name="T10" fmla="+- 0 1404 1326"/>
                              <a:gd name="T11" fmla="*/ 1404 h 79"/>
                              <a:gd name="T12" fmla="+- 0 6479 6467"/>
                              <a:gd name="T13" fmla="*/ T12 w 79"/>
                              <a:gd name="T14" fmla="+- 0 1394 1326"/>
                              <a:gd name="T15" fmla="*/ 1394 h 79"/>
                              <a:gd name="T16" fmla="+- 0 6467 6467"/>
                              <a:gd name="T17" fmla="*/ T16 w 79"/>
                              <a:gd name="T18" fmla="+- 0 1365 1326"/>
                              <a:gd name="T19" fmla="*/ 1365 h 79"/>
                              <a:gd name="T20" fmla="+- 0 6479 6467"/>
                              <a:gd name="T21" fmla="*/ T20 w 79"/>
                              <a:gd name="T22" fmla="+- 0 1336 1326"/>
                              <a:gd name="T23" fmla="*/ 1336 h 79"/>
                              <a:gd name="T24" fmla="+- 0 6506 6467"/>
                              <a:gd name="T25" fmla="*/ T24 w 79"/>
                              <a:gd name="T26" fmla="+- 0 1326 1326"/>
                              <a:gd name="T27" fmla="*/ 1326 h 79"/>
                              <a:gd name="T28" fmla="+- 0 6533 6467"/>
                              <a:gd name="T29" fmla="*/ T28 w 79"/>
                              <a:gd name="T30" fmla="+- 0 1336 1326"/>
                              <a:gd name="T31" fmla="*/ 1336 h 79"/>
                              <a:gd name="T32" fmla="+- 0 6545 6467"/>
                              <a:gd name="T33" fmla="*/ T32 w 79"/>
                              <a:gd name="T34" fmla="+- 0 1365 1326"/>
                              <a:gd name="T35" fmla="*/ 136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22"/>
                        <wps:cNvSpPr>
                          <a:spLocks/>
                        </wps:cNvSpPr>
                        <wps:spPr bwMode="auto">
                          <a:xfrm>
                            <a:off x="6445" y="2755"/>
                            <a:ext cx="79" cy="79"/>
                          </a:xfrm>
                          <a:custGeom>
                            <a:avLst/>
                            <a:gdLst>
                              <a:gd name="T0" fmla="+- 0 6484 6445"/>
                              <a:gd name="T1" fmla="*/ T0 w 79"/>
                              <a:gd name="T2" fmla="+- 0 2834 2756"/>
                              <a:gd name="T3" fmla="*/ 2834 h 79"/>
                              <a:gd name="T4" fmla="+- 0 6458 6445"/>
                              <a:gd name="T5" fmla="*/ T4 w 79"/>
                              <a:gd name="T6" fmla="+- 0 2824 2756"/>
                              <a:gd name="T7" fmla="*/ 2824 h 79"/>
                              <a:gd name="T8" fmla="+- 0 6445 6445"/>
                              <a:gd name="T9" fmla="*/ T8 w 79"/>
                              <a:gd name="T10" fmla="+- 0 2795 2756"/>
                              <a:gd name="T11" fmla="*/ 2795 h 79"/>
                              <a:gd name="T12" fmla="+- 0 6458 6445"/>
                              <a:gd name="T13" fmla="*/ T12 w 79"/>
                              <a:gd name="T14" fmla="+- 0 2765 2756"/>
                              <a:gd name="T15" fmla="*/ 2765 h 79"/>
                              <a:gd name="T16" fmla="+- 0 6484 6445"/>
                              <a:gd name="T17" fmla="*/ T16 w 79"/>
                              <a:gd name="T18" fmla="+- 0 2756 2756"/>
                              <a:gd name="T19" fmla="*/ 2756 h 79"/>
                              <a:gd name="T20" fmla="+- 0 6511 6445"/>
                              <a:gd name="T21" fmla="*/ T20 w 79"/>
                              <a:gd name="T22" fmla="+- 0 2765 2756"/>
                              <a:gd name="T23" fmla="*/ 2765 h 79"/>
                              <a:gd name="T24" fmla="+- 0 6523 6445"/>
                              <a:gd name="T25" fmla="*/ T24 w 79"/>
                              <a:gd name="T26" fmla="+- 0 2795 2756"/>
                              <a:gd name="T27" fmla="*/ 2795 h 79"/>
                              <a:gd name="T28" fmla="+- 0 6511 6445"/>
                              <a:gd name="T29" fmla="*/ T28 w 79"/>
                              <a:gd name="T30" fmla="+- 0 2824 2756"/>
                              <a:gd name="T31" fmla="*/ 2824 h 79"/>
                              <a:gd name="T32" fmla="+- 0 6484 6445"/>
                              <a:gd name="T33" fmla="*/ T32 w 79"/>
                              <a:gd name="T34" fmla="+- 0 2834 2756"/>
                              <a:gd name="T35" fmla="*/ 2834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3" y="68"/>
                                </a:lnTo>
                                <a:lnTo>
                                  <a:pt x="0" y="39"/>
                                </a:lnTo>
                                <a:lnTo>
                                  <a:pt x="13"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21"/>
                        <wps:cNvSpPr>
                          <a:spLocks/>
                        </wps:cNvSpPr>
                        <wps:spPr bwMode="auto">
                          <a:xfrm>
                            <a:off x="6445" y="2755"/>
                            <a:ext cx="79" cy="79"/>
                          </a:xfrm>
                          <a:custGeom>
                            <a:avLst/>
                            <a:gdLst>
                              <a:gd name="T0" fmla="+- 0 6523 6445"/>
                              <a:gd name="T1" fmla="*/ T0 w 79"/>
                              <a:gd name="T2" fmla="+- 0 2795 2756"/>
                              <a:gd name="T3" fmla="*/ 2795 h 79"/>
                              <a:gd name="T4" fmla="+- 0 6511 6445"/>
                              <a:gd name="T5" fmla="*/ T4 w 79"/>
                              <a:gd name="T6" fmla="+- 0 2824 2756"/>
                              <a:gd name="T7" fmla="*/ 2824 h 79"/>
                              <a:gd name="T8" fmla="+- 0 6484 6445"/>
                              <a:gd name="T9" fmla="*/ T8 w 79"/>
                              <a:gd name="T10" fmla="+- 0 2834 2756"/>
                              <a:gd name="T11" fmla="*/ 2834 h 79"/>
                              <a:gd name="T12" fmla="+- 0 6458 6445"/>
                              <a:gd name="T13" fmla="*/ T12 w 79"/>
                              <a:gd name="T14" fmla="+- 0 2824 2756"/>
                              <a:gd name="T15" fmla="*/ 2824 h 79"/>
                              <a:gd name="T16" fmla="+- 0 6445 6445"/>
                              <a:gd name="T17" fmla="*/ T16 w 79"/>
                              <a:gd name="T18" fmla="+- 0 2795 2756"/>
                              <a:gd name="T19" fmla="*/ 2795 h 79"/>
                              <a:gd name="T20" fmla="+- 0 6458 6445"/>
                              <a:gd name="T21" fmla="*/ T20 w 79"/>
                              <a:gd name="T22" fmla="+- 0 2765 2756"/>
                              <a:gd name="T23" fmla="*/ 2765 h 79"/>
                              <a:gd name="T24" fmla="+- 0 6484 6445"/>
                              <a:gd name="T25" fmla="*/ T24 w 79"/>
                              <a:gd name="T26" fmla="+- 0 2756 2756"/>
                              <a:gd name="T27" fmla="*/ 2756 h 79"/>
                              <a:gd name="T28" fmla="+- 0 6511 6445"/>
                              <a:gd name="T29" fmla="*/ T28 w 79"/>
                              <a:gd name="T30" fmla="+- 0 2765 2756"/>
                              <a:gd name="T31" fmla="*/ 2765 h 79"/>
                              <a:gd name="T32" fmla="+- 0 6523 6445"/>
                              <a:gd name="T33" fmla="*/ T32 w 79"/>
                              <a:gd name="T34" fmla="+- 0 2795 2756"/>
                              <a:gd name="T35" fmla="*/ 279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3" y="68"/>
                                </a:lnTo>
                                <a:lnTo>
                                  <a:pt x="0" y="39"/>
                                </a:lnTo>
                                <a:lnTo>
                                  <a:pt x="13"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20"/>
                        <wps:cNvSpPr>
                          <a:spLocks/>
                        </wps:cNvSpPr>
                        <wps:spPr bwMode="auto">
                          <a:xfrm>
                            <a:off x="6469" y="1139"/>
                            <a:ext cx="79" cy="79"/>
                          </a:xfrm>
                          <a:custGeom>
                            <a:avLst/>
                            <a:gdLst>
                              <a:gd name="T0" fmla="+- 0 6508 6469"/>
                              <a:gd name="T1" fmla="*/ T0 w 79"/>
                              <a:gd name="T2" fmla="+- 0 1218 1139"/>
                              <a:gd name="T3" fmla="*/ 1218 h 79"/>
                              <a:gd name="T4" fmla="+- 0 6482 6469"/>
                              <a:gd name="T5" fmla="*/ T4 w 79"/>
                              <a:gd name="T6" fmla="+- 0 1208 1139"/>
                              <a:gd name="T7" fmla="*/ 1208 h 79"/>
                              <a:gd name="T8" fmla="+- 0 6469 6469"/>
                              <a:gd name="T9" fmla="*/ T8 w 79"/>
                              <a:gd name="T10" fmla="+- 0 1179 1139"/>
                              <a:gd name="T11" fmla="*/ 1179 h 79"/>
                              <a:gd name="T12" fmla="+- 0 6482 6469"/>
                              <a:gd name="T13" fmla="*/ T12 w 79"/>
                              <a:gd name="T14" fmla="+- 0 1149 1139"/>
                              <a:gd name="T15" fmla="*/ 1149 h 79"/>
                              <a:gd name="T16" fmla="+- 0 6508 6469"/>
                              <a:gd name="T17" fmla="*/ T16 w 79"/>
                              <a:gd name="T18" fmla="+- 0 1139 1139"/>
                              <a:gd name="T19" fmla="*/ 1139 h 79"/>
                              <a:gd name="T20" fmla="+- 0 6535 6469"/>
                              <a:gd name="T21" fmla="*/ T20 w 79"/>
                              <a:gd name="T22" fmla="+- 0 1149 1139"/>
                              <a:gd name="T23" fmla="*/ 1149 h 79"/>
                              <a:gd name="T24" fmla="+- 0 6548 6469"/>
                              <a:gd name="T25" fmla="*/ T24 w 79"/>
                              <a:gd name="T26" fmla="+- 0 1179 1139"/>
                              <a:gd name="T27" fmla="*/ 1179 h 79"/>
                              <a:gd name="T28" fmla="+- 0 6535 6469"/>
                              <a:gd name="T29" fmla="*/ T28 w 79"/>
                              <a:gd name="T30" fmla="+- 0 1208 1139"/>
                              <a:gd name="T31" fmla="*/ 1208 h 79"/>
                              <a:gd name="T32" fmla="+- 0 6508 6469"/>
                              <a:gd name="T33" fmla="*/ T32 w 79"/>
                              <a:gd name="T34" fmla="+- 0 1218 1139"/>
                              <a:gd name="T35" fmla="*/ 121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9"/>
                                </a:moveTo>
                                <a:lnTo>
                                  <a:pt x="13" y="69"/>
                                </a:lnTo>
                                <a:lnTo>
                                  <a:pt x="0" y="40"/>
                                </a:lnTo>
                                <a:lnTo>
                                  <a:pt x="13" y="10"/>
                                </a:lnTo>
                                <a:lnTo>
                                  <a:pt x="39" y="0"/>
                                </a:lnTo>
                                <a:lnTo>
                                  <a:pt x="66" y="10"/>
                                </a:lnTo>
                                <a:lnTo>
                                  <a:pt x="79" y="40"/>
                                </a:lnTo>
                                <a:lnTo>
                                  <a:pt x="66" y="69"/>
                                </a:lnTo>
                                <a:lnTo>
                                  <a:pt x="39"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9"/>
                        <wps:cNvSpPr>
                          <a:spLocks/>
                        </wps:cNvSpPr>
                        <wps:spPr bwMode="auto">
                          <a:xfrm>
                            <a:off x="6469" y="1139"/>
                            <a:ext cx="79" cy="79"/>
                          </a:xfrm>
                          <a:custGeom>
                            <a:avLst/>
                            <a:gdLst>
                              <a:gd name="T0" fmla="+- 0 6548 6469"/>
                              <a:gd name="T1" fmla="*/ T0 w 79"/>
                              <a:gd name="T2" fmla="+- 0 1179 1139"/>
                              <a:gd name="T3" fmla="*/ 1179 h 79"/>
                              <a:gd name="T4" fmla="+- 0 6535 6469"/>
                              <a:gd name="T5" fmla="*/ T4 w 79"/>
                              <a:gd name="T6" fmla="+- 0 1208 1139"/>
                              <a:gd name="T7" fmla="*/ 1208 h 79"/>
                              <a:gd name="T8" fmla="+- 0 6508 6469"/>
                              <a:gd name="T9" fmla="*/ T8 w 79"/>
                              <a:gd name="T10" fmla="+- 0 1218 1139"/>
                              <a:gd name="T11" fmla="*/ 1218 h 79"/>
                              <a:gd name="T12" fmla="+- 0 6482 6469"/>
                              <a:gd name="T13" fmla="*/ T12 w 79"/>
                              <a:gd name="T14" fmla="+- 0 1208 1139"/>
                              <a:gd name="T15" fmla="*/ 1208 h 79"/>
                              <a:gd name="T16" fmla="+- 0 6469 6469"/>
                              <a:gd name="T17" fmla="*/ T16 w 79"/>
                              <a:gd name="T18" fmla="+- 0 1179 1139"/>
                              <a:gd name="T19" fmla="*/ 1179 h 79"/>
                              <a:gd name="T20" fmla="+- 0 6482 6469"/>
                              <a:gd name="T21" fmla="*/ T20 w 79"/>
                              <a:gd name="T22" fmla="+- 0 1149 1139"/>
                              <a:gd name="T23" fmla="*/ 1149 h 79"/>
                              <a:gd name="T24" fmla="+- 0 6508 6469"/>
                              <a:gd name="T25" fmla="*/ T24 w 79"/>
                              <a:gd name="T26" fmla="+- 0 1139 1139"/>
                              <a:gd name="T27" fmla="*/ 1139 h 79"/>
                              <a:gd name="T28" fmla="+- 0 6535 6469"/>
                              <a:gd name="T29" fmla="*/ T28 w 79"/>
                              <a:gd name="T30" fmla="+- 0 1149 1139"/>
                              <a:gd name="T31" fmla="*/ 1149 h 79"/>
                              <a:gd name="T32" fmla="+- 0 6548 6469"/>
                              <a:gd name="T33" fmla="*/ T32 w 79"/>
                              <a:gd name="T34" fmla="+- 0 1179 1139"/>
                              <a:gd name="T35" fmla="*/ 117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9" y="40"/>
                                </a:moveTo>
                                <a:lnTo>
                                  <a:pt x="66" y="69"/>
                                </a:lnTo>
                                <a:lnTo>
                                  <a:pt x="39" y="79"/>
                                </a:lnTo>
                                <a:lnTo>
                                  <a:pt x="13" y="69"/>
                                </a:lnTo>
                                <a:lnTo>
                                  <a:pt x="0" y="40"/>
                                </a:lnTo>
                                <a:lnTo>
                                  <a:pt x="13" y="10"/>
                                </a:lnTo>
                                <a:lnTo>
                                  <a:pt x="39" y="0"/>
                                </a:lnTo>
                                <a:lnTo>
                                  <a:pt x="66" y="10"/>
                                </a:lnTo>
                                <a:lnTo>
                                  <a:pt x="79" y="40"/>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18"/>
                        <wps:cNvSpPr>
                          <a:spLocks/>
                        </wps:cNvSpPr>
                        <wps:spPr bwMode="auto">
                          <a:xfrm>
                            <a:off x="6397" y="380"/>
                            <a:ext cx="79" cy="79"/>
                          </a:xfrm>
                          <a:custGeom>
                            <a:avLst/>
                            <a:gdLst>
                              <a:gd name="T0" fmla="+- 0 6437 6397"/>
                              <a:gd name="T1" fmla="*/ T0 w 79"/>
                              <a:gd name="T2" fmla="+- 0 459 380"/>
                              <a:gd name="T3" fmla="*/ 459 h 79"/>
                              <a:gd name="T4" fmla="+- 0 6410 6397"/>
                              <a:gd name="T5" fmla="*/ T4 w 79"/>
                              <a:gd name="T6" fmla="+- 0 449 380"/>
                              <a:gd name="T7" fmla="*/ 449 h 79"/>
                              <a:gd name="T8" fmla="+- 0 6397 6397"/>
                              <a:gd name="T9" fmla="*/ T8 w 79"/>
                              <a:gd name="T10" fmla="+- 0 419 380"/>
                              <a:gd name="T11" fmla="*/ 419 h 79"/>
                              <a:gd name="T12" fmla="+- 0 6410 6397"/>
                              <a:gd name="T13" fmla="*/ T12 w 79"/>
                              <a:gd name="T14" fmla="+- 0 390 380"/>
                              <a:gd name="T15" fmla="*/ 390 h 79"/>
                              <a:gd name="T16" fmla="+- 0 6437 6397"/>
                              <a:gd name="T17" fmla="*/ T16 w 79"/>
                              <a:gd name="T18" fmla="+- 0 380 380"/>
                              <a:gd name="T19" fmla="*/ 380 h 79"/>
                              <a:gd name="T20" fmla="+- 0 6463 6397"/>
                              <a:gd name="T21" fmla="*/ T20 w 79"/>
                              <a:gd name="T22" fmla="+- 0 390 380"/>
                              <a:gd name="T23" fmla="*/ 390 h 79"/>
                              <a:gd name="T24" fmla="+- 0 6476 6397"/>
                              <a:gd name="T25" fmla="*/ T24 w 79"/>
                              <a:gd name="T26" fmla="+- 0 419 380"/>
                              <a:gd name="T27" fmla="*/ 419 h 79"/>
                              <a:gd name="T28" fmla="+- 0 6463 6397"/>
                              <a:gd name="T29" fmla="*/ T28 w 79"/>
                              <a:gd name="T30" fmla="+- 0 449 380"/>
                              <a:gd name="T31" fmla="*/ 449 h 79"/>
                              <a:gd name="T32" fmla="+- 0 6437 6397"/>
                              <a:gd name="T33" fmla="*/ T32 w 79"/>
                              <a:gd name="T34" fmla="+- 0 459 380"/>
                              <a:gd name="T35" fmla="*/ 45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40" y="79"/>
                                </a:moveTo>
                                <a:lnTo>
                                  <a:pt x="13" y="69"/>
                                </a:lnTo>
                                <a:lnTo>
                                  <a:pt x="0" y="39"/>
                                </a:lnTo>
                                <a:lnTo>
                                  <a:pt x="13" y="10"/>
                                </a:lnTo>
                                <a:lnTo>
                                  <a:pt x="40" y="0"/>
                                </a:lnTo>
                                <a:lnTo>
                                  <a:pt x="66" y="10"/>
                                </a:lnTo>
                                <a:lnTo>
                                  <a:pt x="79" y="39"/>
                                </a:lnTo>
                                <a:lnTo>
                                  <a:pt x="66" y="69"/>
                                </a:lnTo>
                                <a:lnTo>
                                  <a:pt x="40"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17"/>
                        <wps:cNvSpPr>
                          <a:spLocks/>
                        </wps:cNvSpPr>
                        <wps:spPr bwMode="auto">
                          <a:xfrm>
                            <a:off x="6397" y="380"/>
                            <a:ext cx="79" cy="79"/>
                          </a:xfrm>
                          <a:custGeom>
                            <a:avLst/>
                            <a:gdLst>
                              <a:gd name="T0" fmla="+- 0 6476 6397"/>
                              <a:gd name="T1" fmla="*/ T0 w 79"/>
                              <a:gd name="T2" fmla="+- 0 419 380"/>
                              <a:gd name="T3" fmla="*/ 419 h 79"/>
                              <a:gd name="T4" fmla="+- 0 6463 6397"/>
                              <a:gd name="T5" fmla="*/ T4 w 79"/>
                              <a:gd name="T6" fmla="+- 0 449 380"/>
                              <a:gd name="T7" fmla="*/ 449 h 79"/>
                              <a:gd name="T8" fmla="+- 0 6437 6397"/>
                              <a:gd name="T9" fmla="*/ T8 w 79"/>
                              <a:gd name="T10" fmla="+- 0 459 380"/>
                              <a:gd name="T11" fmla="*/ 459 h 79"/>
                              <a:gd name="T12" fmla="+- 0 6410 6397"/>
                              <a:gd name="T13" fmla="*/ T12 w 79"/>
                              <a:gd name="T14" fmla="+- 0 449 380"/>
                              <a:gd name="T15" fmla="*/ 449 h 79"/>
                              <a:gd name="T16" fmla="+- 0 6397 6397"/>
                              <a:gd name="T17" fmla="*/ T16 w 79"/>
                              <a:gd name="T18" fmla="+- 0 419 380"/>
                              <a:gd name="T19" fmla="*/ 419 h 79"/>
                              <a:gd name="T20" fmla="+- 0 6410 6397"/>
                              <a:gd name="T21" fmla="*/ T20 w 79"/>
                              <a:gd name="T22" fmla="+- 0 390 380"/>
                              <a:gd name="T23" fmla="*/ 390 h 79"/>
                              <a:gd name="T24" fmla="+- 0 6437 6397"/>
                              <a:gd name="T25" fmla="*/ T24 w 79"/>
                              <a:gd name="T26" fmla="+- 0 380 380"/>
                              <a:gd name="T27" fmla="*/ 380 h 79"/>
                              <a:gd name="T28" fmla="+- 0 6463 6397"/>
                              <a:gd name="T29" fmla="*/ T28 w 79"/>
                              <a:gd name="T30" fmla="+- 0 390 380"/>
                              <a:gd name="T31" fmla="*/ 390 h 79"/>
                              <a:gd name="T32" fmla="+- 0 6476 6397"/>
                              <a:gd name="T33" fmla="*/ T32 w 79"/>
                              <a:gd name="T34" fmla="+- 0 419 380"/>
                              <a:gd name="T35" fmla="*/ 41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9" y="39"/>
                                </a:moveTo>
                                <a:lnTo>
                                  <a:pt x="66" y="69"/>
                                </a:lnTo>
                                <a:lnTo>
                                  <a:pt x="40" y="79"/>
                                </a:lnTo>
                                <a:lnTo>
                                  <a:pt x="13" y="69"/>
                                </a:lnTo>
                                <a:lnTo>
                                  <a:pt x="0" y="39"/>
                                </a:lnTo>
                                <a:lnTo>
                                  <a:pt x="13" y="10"/>
                                </a:lnTo>
                                <a:lnTo>
                                  <a:pt x="40" y="0"/>
                                </a:lnTo>
                                <a:lnTo>
                                  <a:pt x="66" y="10"/>
                                </a:lnTo>
                                <a:lnTo>
                                  <a:pt x="79"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16"/>
                        <wps:cNvSpPr>
                          <a:spLocks/>
                        </wps:cNvSpPr>
                        <wps:spPr bwMode="auto">
                          <a:xfrm>
                            <a:off x="6382" y="1260"/>
                            <a:ext cx="79" cy="79"/>
                          </a:xfrm>
                          <a:custGeom>
                            <a:avLst/>
                            <a:gdLst>
                              <a:gd name="T0" fmla="+- 0 6422 6383"/>
                              <a:gd name="T1" fmla="*/ T0 w 79"/>
                              <a:gd name="T2" fmla="+- 0 1338 1260"/>
                              <a:gd name="T3" fmla="*/ 1338 h 79"/>
                              <a:gd name="T4" fmla="+- 0 6395 6383"/>
                              <a:gd name="T5" fmla="*/ T4 w 79"/>
                              <a:gd name="T6" fmla="+- 0 1329 1260"/>
                              <a:gd name="T7" fmla="*/ 1329 h 79"/>
                              <a:gd name="T8" fmla="+- 0 6383 6383"/>
                              <a:gd name="T9" fmla="*/ T8 w 79"/>
                              <a:gd name="T10" fmla="+- 0 1299 1260"/>
                              <a:gd name="T11" fmla="*/ 1299 h 79"/>
                              <a:gd name="T12" fmla="+- 0 6395 6383"/>
                              <a:gd name="T13" fmla="*/ T12 w 79"/>
                              <a:gd name="T14" fmla="+- 0 1270 1260"/>
                              <a:gd name="T15" fmla="*/ 1270 h 79"/>
                              <a:gd name="T16" fmla="+- 0 6422 6383"/>
                              <a:gd name="T17" fmla="*/ T16 w 79"/>
                              <a:gd name="T18" fmla="+- 0 1260 1260"/>
                              <a:gd name="T19" fmla="*/ 1260 h 79"/>
                              <a:gd name="T20" fmla="+- 0 6448 6383"/>
                              <a:gd name="T21" fmla="*/ T20 w 79"/>
                              <a:gd name="T22" fmla="+- 0 1270 1260"/>
                              <a:gd name="T23" fmla="*/ 1270 h 79"/>
                              <a:gd name="T24" fmla="+- 0 6461 6383"/>
                              <a:gd name="T25" fmla="*/ T24 w 79"/>
                              <a:gd name="T26" fmla="+- 0 1299 1260"/>
                              <a:gd name="T27" fmla="*/ 1299 h 79"/>
                              <a:gd name="T28" fmla="+- 0 6448 6383"/>
                              <a:gd name="T29" fmla="*/ T28 w 79"/>
                              <a:gd name="T30" fmla="+- 0 1329 1260"/>
                              <a:gd name="T31" fmla="*/ 1329 h 79"/>
                              <a:gd name="T32" fmla="+- 0 6422 6383"/>
                              <a:gd name="T33" fmla="*/ T32 w 79"/>
                              <a:gd name="T34" fmla="+- 0 1338 1260"/>
                              <a:gd name="T35" fmla="*/ 133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9"/>
                                </a:lnTo>
                                <a:lnTo>
                                  <a:pt x="0" y="39"/>
                                </a:lnTo>
                                <a:lnTo>
                                  <a:pt x="12" y="10"/>
                                </a:lnTo>
                                <a:lnTo>
                                  <a:pt x="39" y="0"/>
                                </a:lnTo>
                                <a:lnTo>
                                  <a:pt x="65" y="10"/>
                                </a:lnTo>
                                <a:lnTo>
                                  <a:pt x="78" y="39"/>
                                </a:lnTo>
                                <a:lnTo>
                                  <a:pt x="65" y="69"/>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5"/>
                        <wps:cNvSpPr>
                          <a:spLocks/>
                        </wps:cNvSpPr>
                        <wps:spPr bwMode="auto">
                          <a:xfrm>
                            <a:off x="6382" y="1260"/>
                            <a:ext cx="79" cy="79"/>
                          </a:xfrm>
                          <a:custGeom>
                            <a:avLst/>
                            <a:gdLst>
                              <a:gd name="T0" fmla="+- 0 6461 6383"/>
                              <a:gd name="T1" fmla="*/ T0 w 79"/>
                              <a:gd name="T2" fmla="+- 0 1299 1260"/>
                              <a:gd name="T3" fmla="*/ 1299 h 79"/>
                              <a:gd name="T4" fmla="+- 0 6448 6383"/>
                              <a:gd name="T5" fmla="*/ T4 w 79"/>
                              <a:gd name="T6" fmla="+- 0 1329 1260"/>
                              <a:gd name="T7" fmla="*/ 1329 h 79"/>
                              <a:gd name="T8" fmla="+- 0 6422 6383"/>
                              <a:gd name="T9" fmla="*/ T8 w 79"/>
                              <a:gd name="T10" fmla="+- 0 1338 1260"/>
                              <a:gd name="T11" fmla="*/ 1338 h 79"/>
                              <a:gd name="T12" fmla="+- 0 6395 6383"/>
                              <a:gd name="T13" fmla="*/ T12 w 79"/>
                              <a:gd name="T14" fmla="+- 0 1329 1260"/>
                              <a:gd name="T15" fmla="*/ 1329 h 79"/>
                              <a:gd name="T16" fmla="+- 0 6383 6383"/>
                              <a:gd name="T17" fmla="*/ T16 w 79"/>
                              <a:gd name="T18" fmla="+- 0 1299 1260"/>
                              <a:gd name="T19" fmla="*/ 1299 h 79"/>
                              <a:gd name="T20" fmla="+- 0 6395 6383"/>
                              <a:gd name="T21" fmla="*/ T20 w 79"/>
                              <a:gd name="T22" fmla="+- 0 1270 1260"/>
                              <a:gd name="T23" fmla="*/ 1270 h 79"/>
                              <a:gd name="T24" fmla="+- 0 6422 6383"/>
                              <a:gd name="T25" fmla="*/ T24 w 79"/>
                              <a:gd name="T26" fmla="+- 0 1260 1260"/>
                              <a:gd name="T27" fmla="*/ 1260 h 79"/>
                              <a:gd name="T28" fmla="+- 0 6448 6383"/>
                              <a:gd name="T29" fmla="*/ T28 w 79"/>
                              <a:gd name="T30" fmla="+- 0 1270 1260"/>
                              <a:gd name="T31" fmla="*/ 1270 h 79"/>
                              <a:gd name="T32" fmla="+- 0 6461 6383"/>
                              <a:gd name="T33" fmla="*/ T32 w 79"/>
                              <a:gd name="T34" fmla="+- 0 1299 1260"/>
                              <a:gd name="T35" fmla="*/ 1299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5" y="69"/>
                                </a:lnTo>
                                <a:lnTo>
                                  <a:pt x="39" y="78"/>
                                </a:lnTo>
                                <a:lnTo>
                                  <a:pt x="12" y="69"/>
                                </a:lnTo>
                                <a:lnTo>
                                  <a:pt x="0" y="39"/>
                                </a:lnTo>
                                <a:lnTo>
                                  <a:pt x="12" y="10"/>
                                </a:lnTo>
                                <a:lnTo>
                                  <a:pt x="39" y="0"/>
                                </a:lnTo>
                                <a:lnTo>
                                  <a:pt x="65"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14"/>
                        <wps:cNvSpPr>
                          <a:spLocks/>
                        </wps:cNvSpPr>
                        <wps:spPr bwMode="auto">
                          <a:xfrm>
                            <a:off x="6387" y="796"/>
                            <a:ext cx="79" cy="79"/>
                          </a:xfrm>
                          <a:custGeom>
                            <a:avLst/>
                            <a:gdLst>
                              <a:gd name="T0" fmla="+- 0 6426 6387"/>
                              <a:gd name="T1" fmla="*/ T0 w 79"/>
                              <a:gd name="T2" fmla="+- 0 875 797"/>
                              <a:gd name="T3" fmla="*/ 875 h 79"/>
                              <a:gd name="T4" fmla="+- 0 6399 6387"/>
                              <a:gd name="T5" fmla="*/ T4 w 79"/>
                              <a:gd name="T6" fmla="+- 0 865 797"/>
                              <a:gd name="T7" fmla="*/ 865 h 79"/>
                              <a:gd name="T8" fmla="+- 0 6387 6387"/>
                              <a:gd name="T9" fmla="*/ T8 w 79"/>
                              <a:gd name="T10" fmla="+- 0 836 797"/>
                              <a:gd name="T11" fmla="*/ 836 h 79"/>
                              <a:gd name="T12" fmla="+- 0 6399 6387"/>
                              <a:gd name="T13" fmla="*/ T12 w 79"/>
                              <a:gd name="T14" fmla="+- 0 806 797"/>
                              <a:gd name="T15" fmla="*/ 806 h 79"/>
                              <a:gd name="T16" fmla="+- 0 6426 6387"/>
                              <a:gd name="T17" fmla="*/ T16 w 79"/>
                              <a:gd name="T18" fmla="+- 0 797 797"/>
                              <a:gd name="T19" fmla="*/ 797 h 79"/>
                              <a:gd name="T20" fmla="+- 0 6453 6387"/>
                              <a:gd name="T21" fmla="*/ T20 w 79"/>
                              <a:gd name="T22" fmla="+- 0 806 797"/>
                              <a:gd name="T23" fmla="*/ 806 h 79"/>
                              <a:gd name="T24" fmla="+- 0 6465 6387"/>
                              <a:gd name="T25" fmla="*/ T24 w 79"/>
                              <a:gd name="T26" fmla="+- 0 836 797"/>
                              <a:gd name="T27" fmla="*/ 836 h 79"/>
                              <a:gd name="T28" fmla="+- 0 6453 6387"/>
                              <a:gd name="T29" fmla="*/ T28 w 79"/>
                              <a:gd name="T30" fmla="+- 0 865 797"/>
                              <a:gd name="T31" fmla="*/ 865 h 79"/>
                              <a:gd name="T32" fmla="+- 0 6426 6387"/>
                              <a:gd name="T33" fmla="*/ T32 w 79"/>
                              <a:gd name="T34" fmla="+- 0 875 797"/>
                              <a:gd name="T35" fmla="*/ 875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9"/>
                                </a:lnTo>
                                <a:lnTo>
                                  <a:pt x="39" y="0"/>
                                </a:lnTo>
                                <a:lnTo>
                                  <a:pt x="66" y="9"/>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13"/>
                        <wps:cNvSpPr>
                          <a:spLocks/>
                        </wps:cNvSpPr>
                        <wps:spPr bwMode="auto">
                          <a:xfrm>
                            <a:off x="6387" y="796"/>
                            <a:ext cx="79" cy="79"/>
                          </a:xfrm>
                          <a:custGeom>
                            <a:avLst/>
                            <a:gdLst>
                              <a:gd name="T0" fmla="+- 0 6465 6387"/>
                              <a:gd name="T1" fmla="*/ T0 w 79"/>
                              <a:gd name="T2" fmla="+- 0 836 797"/>
                              <a:gd name="T3" fmla="*/ 836 h 79"/>
                              <a:gd name="T4" fmla="+- 0 6453 6387"/>
                              <a:gd name="T5" fmla="*/ T4 w 79"/>
                              <a:gd name="T6" fmla="+- 0 865 797"/>
                              <a:gd name="T7" fmla="*/ 865 h 79"/>
                              <a:gd name="T8" fmla="+- 0 6426 6387"/>
                              <a:gd name="T9" fmla="*/ T8 w 79"/>
                              <a:gd name="T10" fmla="+- 0 875 797"/>
                              <a:gd name="T11" fmla="*/ 875 h 79"/>
                              <a:gd name="T12" fmla="+- 0 6399 6387"/>
                              <a:gd name="T13" fmla="*/ T12 w 79"/>
                              <a:gd name="T14" fmla="+- 0 865 797"/>
                              <a:gd name="T15" fmla="*/ 865 h 79"/>
                              <a:gd name="T16" fmla="+- 0 6387 6387"/>
                              <a:gd name="T17" fmla="*/ T16 w 79"/>
                              <a:gd name="T18" fmla="+- 0 836 797"/>
                              <a:gd name="T19" fmla="*/ 836 h 79"/>
                              <a:gd name="T20" fmla="+- 0 6399 6387"/>
                              <a:gd name="T21" fmla="*/ T20 w 79"/>
                              <a:gd name="T22" fmla="+- 0 806 797"/>
                              <a:gd name="T23" fmla="*/ 806 h 79"/>
                              <a:gd name="T24" fmla="+- 0 6426 6387"/>
                              <a:gd name="T25" fmla="*/ T24 w 79"/>
                              <a:gd name="T26" fmla="+- 0 797 797"/>
                              <a:gd name="T27" fmla="*/ 797 h 79"/>
                              <a:gd name="T28" fmla="+- 0 6453 6387"/>
                              <a:gd name="T29" fmla="*/ T28 w 79"/>
                              <a:gd name="T30" fmla="+- 0 806 797"/>
                              <a:gd name="T31" fmla="*/ 806 h 79"/>
                              <a:gd name="T32" fmla="+- 0 6465 6387"/>
                              <a:gd name="T33" fmla="*/ T32 w 79"/>
                              <a:gd name="T34" fmla="+- 0 836 797"/>
                              <a:gd name="T35" fmla="*/ 836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9"/>
                                </a:lnTo>
                                <a:lnTo>
                                  <a:pt x="39" y="0"/>
                                </a:lnTo>
                                <a:lnTo>
                                  <a:pt x="66" y="9"/>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12"/>
                        <wps:cNvSpPr>
                          <a:spLocks/>
                        </wps:cNvSpPr>
                        <wps:spPr bwMode="auto">
                          <a:xfrm>
                            <a:off x="6562" y="3448"/>
                            <a:ext cx="79" cy="79"/>
                          </a:xfrm>
                          <a:custGeom>
                            <a:avLst/>
                            <a:gdLst>
                              <a:gd name="T0" fmla="+- 0 6602 6563"/>
                              <a:gd name="T1" fmla="*/ T0 w 79"/>
                              <a:gd name="T2" fmla="+- 0 3527 3449"/>
                              <a:gd name="T3" fmla="*/ 3527 h 79"/>
                              <a:gd name="T4" fmla="+- 0 6575 6563"/>
                              <a:gd name="T5" fmla="*/ T4 w 79"/>
                              <a:gd name="T6" fmla="+- 0 3517 3449"/>
                              <a:gd name="T7" fmla="*/ 3517 h 79"/>
                              <a:gd name="T8" fmla="+- 0 6563 6563"/>
                              <a:gd name="T9" fmla="*/ T8 w 79"/>
                              <a:gd name="T10" fmla="+- 0 3488 3449"/>
                              <a:gd name="T11" fmla="*/ 3488 h 79"/>
                              <a:gd name="T12" fmla="+- 0 6575 6563"/>
                              <a:gd name="T13" fmla="*/ T12 w 79"/>
                              <a:gd name="T14" fmla="+- 0 3459 3449"/>
                              <a:gd name="T15" fmla="*/ 3459 h 79"/>
                              <a:gd name="T16" fmla="+- 0 6602 6563"/>
                              <a:gd name="T17" fmla="*/ T16 w 79"/>
                              <a:gd name="T18" fmla="+- 0 3449 3449"/>
                              <a:gd name="T19" fmla="*/ 3449 h 79"/>
                              <a:gd name="T20" fmla="+- 0 6629 6563"/>
                              <a:gd name="T21" fmla="*/ T20 w 79"/>
                              <a:gd name="T22" fmla="+- 0 3459 3449"/>
                              <a:gd name="T23" fmla="*/ 3459 h 79"/>
                              <a:gd name="T24" fmla="+- 0 6641 6563"/>
                              <a:gd name="T25" fmla="*/ T24 w 79"/>
                              <a:gd name="T26" fmla="+- 0 3488 3449"/>
                              <a:gd name="T27" fmla="*/ 3488 h 79"/>
                              <a:gd name="T28" fmla="+- 0 6629 6563"/>
                              <a:gd name="T29" fmla="*/ T28 w 79"/>
                              <a:gd name="T30" fmla="+- 0 3517 3449"/>
                              <a:gd name="T31" fmla="*/ 3517 h 79"/>
                              <a:gd name="T32" fmla="+- 0 6602 6563"/>
                              <a:gd name="T33" fmla="*/ T32 w 79"/>
                              <a:gd name="T34" fmla="+- 0 3527 3449"/>
                              <a:gd name="T35" fmla="*/ 3527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39" y="78"/>
                                </a:moveTo>
                                <a:lnTo>
                                  <a:pt x="12" y="68"/>
                                </a:lnTo>
                                <a:lnTo>
                                  <a:pt x="0" y="39"/>
                                </a:lnTo>
                                <a:lnTo>
                                  <a:pt x="12" y="10"/>
                                </a:lnTo>
                                <a:lnTo>
                                  <a:pt x="39" y="0"/>
                                </a:lnTo>
                                <a:lnTo>
                                  <a:pt x="66" y="10"/>
                                </a:lnTo>
                                <a:lnTo>
                                  <a:pt x="78" y="39"/>
                                </a:lnTo>
                                <a:lnTo>
                                  <a:pt x="66" y="68"/>
                                </a:lnTo>
                                <a:lnTo>
                                  <a:pt x="3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1"/>
                        <wps:cNvSpPr>
                          <a:spLocks/>
                        </wps:cNvSpPr>
                        <wps:spPr bwMode="auto">
                          <a:xfrm>
                            <a:off x="6562" y="3448"/>
                            <a:ext cx="79" cy="79"/>
                          </a:xfrm>
                          <a:custGeom>
                            <a:avLst/>
                            <a:gdLst>
                              <a:gd name="T0" fmla="+- 0 6641 6563"/>
                              <a:gd name="T1" fmla="*/ T0 w 79"/>
                              <a:gd name="T2" fmla="+- 0 3488 3449"/>
                              <a:gd name="T3" fmla="*/ 3488 h 79"/>
                              <a:gd name="T4" fmla="+- 0 6629 6563"/>
                              <a:gd name="T5" fmla="*/ T4 w 79"/>
                              <a:gd name="T6" fmla="+- 0 3517 3449"/>
                              <a:gd name="T7" fmla="*/ 3517 h 79"/>
                              <a:gd name="T8" fmla="+- 0 6602 6563"/>
                              <a:gd name="T9" fmla="*/ T8 w 79"/>
                              <a:gd name="T10" fmla="+- 0 3527 3449"/>
                              <a:gd name="T11" fmla="*/ 3527 h 79"/>
                              <a:gd name="T12" fmla="+- 0 6575 6563"/>
                              <a:gd name="T13" fmla="*/ T12 w 79"/>
                              <a:gd name="T14" fmla="+- 0 3517 3449"/>
                              <a:gd name="T15" fmla="*/ 3517 h 79"/>
                              <a:gd name="T16" fmla="+- 0 6563 6563"/>
                              <a:gd name="T17" fmla="*/ T16 w 79"/>
                              <a:gd name="T18" fmla="+- 0 3488 3449"/>
                              <a:gd name="T19" fmla="*/ 3488 h 79"/>
                              <a:gd name="T20" fmla="+- 0 6575 6563"/>
                              <a:gd name="T21" fmla="*/ T20 w 79"/>
                              <a:gd name="T22" fmla="+- 0 3459 3449"/>
                              <a:gd name="T23" fmla="*/ 3459 h 79"/>
                              <a:gd name="T24" fmla="+- 0 6602 6563"/>
                              <a:gd name="T25" fmla="*/ T24 w 79"/>
                              <a:gd name="T26" fmla="+- 0 3449 3449"/>
                              <a:gd name="T27" fmla="*/ 3449 h 79"/>
                              <a:gd name="T28" fmla="+- 0 6629 6563"/>
                              <a:gd name="T29" fmla="*/ T28 w 79"/>
                              <a:gd name="T30" fmla="+- 0 3459 3449"/>
                              <a:gd name="T31" fmla="*/ 3459 h 79"/>
                              <a:gd name="T32" fmla="+- 0 6641 6563"/>
                              <a:gd name="T33" fmla="*/ T32 w 79"/>
                              <a:gd name="T34" fmla="+- 0 3488 3449"/>
                              <a:gd name="T35" fmla="*/ 3488 h 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9" h="79">
                                <a:moveTo>
                                  <a:pt x="78" y="39"/>
                                </a:moveTo>
                                <a:lnTo>
                                  <a:pt x="66" y="68"/>
                                </a:lnTo>
                                <a:lnTo>
                                  <a:pt x="39" y="78"/>
                                </a:lnTo>
                                <a:lnTo>
                                  <a:pt x="12" y="68"/>
                                </a:lnTo>
                                <a:lnTo>
                                  <a:pt x="0" y="39"/>
                                </a:lnTo>
                                <a:lnTo>
                                  <a:pt x="12" y="10"/>
                                </a:lnTo>
                                <a:lnTo>
                                  <a:pt x="39" y="0"/>
                                </a:lnTo>
                                <a:lnTo>
                                  <a:pt x="66" y="10"/>
                                </a:lnTo>
                                <a:lnTo>
                                  <a:pt x="78" y="39"/>
                                </a:lnTo>
                              </a:path>
                            </a:pathLst>
                          </a:custGeom>
                          <a:noFill/>
                          <a:ln w="9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7" name="Picture 1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7695" y="-120"/>
                            <a:ext cx="1490" cy="4220"/>
                          </a:xfrm>
                          <a:prstGeom prst="rect">
                            <a:avLst/>
                          </a:prstGeom>
                          <a:noFill/>
                          <a:extLst>
                            <a:ext uri="{909E8E84-426E-40DD-AFC4-6F175D3DCCD1}">
                              <a14:hiddenFill xmlns:a14="http://schemas.microsoft.com/office/drawing/2010/main">
                                <a:solidFill>
                                  <a:srgbClr val="FFFFFF"/>
                                </a:solidFill>
                              </a14:hiddenFill>
                            </a:ext>
                          </a:extLst>
                        </pic:spPr>
                      </pic:pic>
                      <wps:wsp>
                        <wps:cNvPr id="98" name="AutoShape 9"/>
                        <wps:cNvSpPr>
                          <a:spLocks/>
                        </wps:cNvSpPr>
                        <wps:spPr bwMode="auto">
                          <a:xfrm>
                            <a:off x="4573" y="-450"/>
                            <a:ext cx="3867" cy="4504"/>
                          </a:xfrm>
                          <a:custGeom>
                            <a:avLst/>
                            <a:gdLst>
                              <a:gd name="T0" fmla="+- 0 6507 4574"/>
                              <a:gd name="T1" fmla="*/ T0 w 3867"/>
                              <a:gd name="T2" fmla="+- 0 2385 -450"/>
                              <a:gd name="T3" fmla="*/ 2385 h 4504"/>
                              <a:gd name="T4" fmla="+- 0 4574 4574"/>
                              <a:gd name="T5" fmla="*/ T4 w 3867"/>
                              <a:gd name="T6" fmla="+- 0 1978 -450"/>
                              <a:gd name="T7" fmla="*/ 1978 h 4504"/>
                              <a:gd name="T8" fmla="+- 0 8440 4574"/>
                              <a:gd name="T9" fmla="*/ T8 w 3867"/>
                              <a:gd name="T10" fmla="+- 0 3169 -450"/>
                              <a:gd name="T11" fmla="*/ 3169 h 4504"/>
                              <a:gd name="T12" fmla="+- 0 6507 4574"/>
                              <a:gd name="T13" fmla="*/ T12 w 3867"/>
                              <a:gd name="T14" fmla="+- 0 882 -450"/>
                              <a:gd name="T15" fmla="*/ 882 h 4504"/>
                              <a:gd name="T16" fmla="+- 0 4574 4574"/>
                              <a:gd name="T17" fmla="*/ T16 w 3867"/>
                              <a:gd name="T18" fmla="+- 0 487 -450"/>
                              <a:gd name="T19" fmla="*/ 487 h 4504"/>
                              <a:gd name="T20" fmla="+- 0 8440 4574"/>
                              <a:gd name="T21" fmla="*/ T20 w 3867"/>
                              <a:gd name="T22" fmla="+- 0 1184 -450"/>
                              <a:gd name="T23" fmla="*/ 1184 h 4504"/>
                              <a:gd name="T24" fmla="+- 0 6507 4574"/>
                              <a:gd name="T25" fmla="*/ T24 w 3867"/>
                              <a:gd name="T26" fmla="+- 0 1271 -450"/>
                              <a:gd name="T27" fmla="*/ 1271 h 4504"/>
                              <a:gd name="T28" fmla="+- 0 4574 4574"/>
                              <a:gd name="T29" fmla="*/ T28 w 3867"/>
                              <a:gd name="T30" fmla="+- 0 924 -450"/>
                              <a:gd name="T31" fmla="*/ 924 h 4504"/>
                              <a:gd name="T32" fmla="+- 0 8440 4574"/>
                              <a:gd name="T33" fmla="*/ T32 w 3867"/>
                              <a:gd name="T34" fmla="+- 0 1140 -450"/>
                              <a:gd name="T35" fmla="*/ 1140 h 4504"/>
                              <a:gd name="T36" fmla="+- 0 6507 4574"/>
                              <a:gd name="T37" fmla="*/ T36 w 3867"/>
                              <a:gd name="T38" fmla="+- 0 2905 -450"/>
                              <a:gd name="T39" fmla="*/ 2905 h 4504"/>
                              <a:gd name="T40" fmla="+- 0 4574 4574"/>
                              <a:gd name="T41" fmla="*/ T40 w 3867"/>
                              <a:gd name="T42" fmla="+- 0 1938 -450"/>
                              <a:gd name="T43" fmla="*/ 1938 h 4504"/>
                              <a:gd name="T44" fmla="+- 0 8440 4574"/>
                              <a:gd name="T45" fmla="*/ T44 w 3867"/>
                              <a:gd name="T46" fmla="+- 0 2447 -450"/>
                              <a:gd name="T47" fmla="*/ 2447 h 4504"/>
                              <a:gd name="T48" fmla="+- 0 6507 4574"/>
                              <a:gd name="T49" fmla="*/ T48 w 3867"/>
                              <a:gd name="T50" fmla="+- 0 1667 -450"/>
                              <a:gd name="T51" fmla="*/ 1667 h 4504"/>
                              <a:gd name="T52" fmla="+- 0 4574 4574"/>
                              <a:gd name="T53" fmla="*/ T52 w 3867"/>
                              <a:gd name="T54" fmla="+- 0 981 -450"/>
                              <a:gd name="T55" fmla="*/ 981 h 4504"/>
                              <a:gd name="T56" fmla="+- 0 8440 4574"/>
                              <a:gd name="T57" fmla="*/ T56 w 3867"/>
                              <a:gd name="T58" fmla="+- 0 2391 -450"/>
                              <a:gd name="T59" fmla="*/ 2391 h 4504"/>
                              <a:gd name="T60" fmla="+- 0 6507 4574"/>
                              <a:gd name="T61" fmla="*/ T60 w 3867"/>
                              <a:gd name="T62" fmla="+- 0 1569 -450"/>
                              <a:gd name="T63" fmla="*/ 1569 h 4504"/>
                              <a:gd name="T64" fmla="+- 0 4574 4574"/>
                              <a:gd name="T65" fmla="*/ T64 w 3867"/>
                              <a:gd name="T66" fmla="+- 0 848 -450"/>
                              <a:gd name="T67" fmla="*/ 848 h 4504"/>
                              <a:gd name="T68" fmla="+- 0 8440 4574"/>
                              <a:gd name="T69" fmla="*/ T68 w 3867"/>
                              <a:gd name="T70" fmla="+- 0 1128 -450"/>
                              <a:gd name="T71" fmla="*/ 1128 h 4504"/>
                              <a:gd name="T72" fmla="+- 0 6507 4574"/>
                              <a:gd name="T73" fmla="*/ T72 w 3867"/>
                              <a:gd name="T74" fmla="+- 0 777 -450"/>
                              <a:gd name="T75" fmla="*/ 777 h 4504"/>
                              <a:gd name="T76" fmla="+- 0 4574 4574"/>
                              <a:gd name="T77" fmla="*/ T76 w 3867"/>
                              <a:gd name="T78" fmla="+- 0 2612 -450"/>
                              <a:gd name="T79" fmla="*/ 2612 h 4504"/>
                              <a:gd name="T80" fmla="+- 0 8440 4574"/>
                              <a:gd name="T81" fmla="*/ T80 w 3867"/>
                              <a:gd name="T82" fmla="+- 0 3122 -450"/>
                              <a:gd name="T83" fmla="*/ 3122 h 4504"/>
                              <a:gd name="T84" fmla="+- 0 6507 4574"/>
                              <a:gd name="T85" fmla="*/ T84 w 3867"/>
                              <a:gd name="T86" fmla="+- 0 1358 -450"/>
                              <a:gd name="T87" fmla="*/ 1358 h 4504"/>
                              <a:gd name="T88" fmla="+- 0 4574 4574"/>
                              <a:gd name="T89" fmla="*/ T88 w 3867"/>
                              <a:gd name="T90" fmla="+- 0 2066 -450"/>
                              <a:gd name="T91" fmla="*/ 2066 h 4504"/>
                              <a:gd name="T92" fmla="+- 0 8440 4574"/>
                              <a:gd name="T93" fmla="*/ T92 w 3867"/>
                              <a:gd name="T94" fmla="+- 0 3156 -450"/>
                              <a:gd name="T95" fmla="*/ 3156 h 4504"/>
                              <a:gd name="T96" fmla="+- 0 6507 4574"/>
                              <a:gd name="T97" fmla="*/ T96 w 3867"/>
                              <a:gd name="T98" fmla="+- 0 3144 -450"/>
                              <a:gd name="T99" fmla="*/ 3144 h 4504"/>
                              <a:gd name="T100" fmla="+- 0 4574 4574"/>
                              <a:gd name="T101" fmla="*/ T100 w 3867"/>
                              <a:gd name="T102" fmla="+- 0 1804 -450"/>
                              <a:gd name="T103" fmla="*/ 1804 h 4504"/>
                              <a:gd name="T104" fmla="+- 0 8440 4574"/>
                              <a:gd name="T105" fmla="*/ T104 w 3867"/>
                              <a:gd name="T106" fmla="+- 0 1733 -450"/>
                              <a:gd name="T107" fmla="*/ 1733 h 4504"/>
                              <a:gd name="T108" fmla="+- 0 6507 4574"/>
                              <a:gd name="T109" fmla="*/ T108 w 3867"/>
                              <a:gd name="T110" fmla="+- 0 284 -450"/>
                              <a:gd name="T111" fmla="*/ 284 h 4504"/>
                              <a:gd name="T112" fmla="+- 0 4574 4574"/>
                              <a:gd name="T113" fmla="*/ T112 w 3867"/>
                              <a:gd name="T114" fmla="+- 0 1443 -450"/>
                              <a:gd name="T115" fmla="*/ 1443 h 4504"/>
                              <a:gd name="T116" fmla="+- 0 8440 4574"/>
                              <a:gd name="T117" fmla="*/ T116 w 3867"/>
                              <a:gd name="T118" fmla="+- 0 2114 -450"/>
                              <a:gd name="T119" fmla="*/ 2114 h 4504"/>
                              <a:gd name="T120" fmla="+- 0 6507 4574"/>
                              <a:gd name="T121" fmla="*/ T120 w 3867"/>
                              <a:gd name="T122" fmla="+- 0 1149 -450"/>
                              <a:gd name="T123" fmla="*/ 1149 h 4504"/>
                              <a:gd name="T124" fmla="+- 0 4574 4574"/>
                              <a:gd name="T125" fmla="*/ T124 w 3867"/>
                              <a:gd name="T126" fmla="+- 0 1081 -450"/>
                              <a:gd name="T127" fmla="*/ 1081 h 4504"/>
                              <a:gd name="T128" fmla="+- 0 8440 4574"/>
                              <a:gd name="T129" fmla="*/ T128 w 3867"/>
                              <a:gd name="T130" fmla="+- 0 1535 -450"/>
                              <a:gd name="T131" fmla="*/ 1535 h 4504"/>
                              <a:gd name="T132" fmla="+- 0 6507 4574"/>
                              <a:gd name="T133" fmla="*/ T132 w 3867"/>
                              <a:gd name="T134" fmla="+- 0 1303 -450"/>
                              <a:gd name="T135" fmla="*/ 1303 h 4504"/>
                              <a:gd name="T136" fmla="+- 0 4574 4574"/>
                              <a:gd name="T137" fmla="*/ T136 w 3867"/>
                              <a:gd name="T138" fmla="+- 0 342 -450"/>
                              <a:gd name="T139" fmla="*/ 342 h 4504"/>
                              <a:gd name="T140" fmla="+- 0 8440 4574"/>
                              <a:gd name="T141" fmla="*/ T140 w 3867"/>
                              <a:gd name="T142" fmla="+- 0 2876 -450"/>
                              <a:gd name="T143" fmla="*/ 2876 h 4504"/>
                              <a:gd name="T144" fmla="+- 0 6507 4574"/>
                              <a:gd name="T145" fmla="*/ T144 w 3867"/>
                              <a:gd name="T146" fmla="+- 0 1983 -450"/>
                              <a:gd name="T147" fmla="*/ 1983 h 4504"/>
                              <a:gd name="T148" fmla="+- 0 4574 4574"/>
                              <a:gd name="T149" fmla="*/ T148 w 3867"/>
                              <a:gd name="T150" fmla="+- 0 2076 -450"/>
                              <a:gd name="T151" fmla="*/ 2076 h 4504"/>
                              <a:gd name="T152" fmla="+- 0 8440 4574"/>
                              <a:gd name="T153" fmla="*/ T152 w 3867"/>
                              <a:gd name="T154" fmla="+- 0 1952 -450"/>
                              <a:gd name="T155" fmla="*/ 1952 h 4504"/>
                              <a:gd name="T156" fmla="+- 0 6507 4574"/>
                              <a:gd name="T157" fmla="*/ T156 w 3867"/>
                              <a:gd name="T158" fmla="+- 0 1242 -450"/>
                              <a:gd name="T159" fmla="*/ 1242 h 4504"/>
                              <a:gd name="T160" fmla="+- 0 4574 4574"/>
                              <a:gd name="T161" fmla="*/ T160 w 3867"/>
                              <a:gd name="T162" fmla="+- 0 2200 -450"/>
                              <a:gd name="T163" fmla="*/ 2200 h 4504"/>
                              <a:gd name="T164" fmla="+- 0 8440 4574"/>
                              <a:gd name="T165" fmla="*/ T164 w 3867"/>
                              <a:gd name="T166" fmla="+- 0 1045 -450"/>
                              <a:gd name="T167" fmla="*/ 1045 h 4504"/>
                              <a:gd name="T168" fmla="+- 0 6507 4574"/>
                              <a:gd name="T169" fmla="*/ T168 w 3867"/>
                              <a:gd name="T170" fmla="+- 0 2178 -450"/>
                              <a:gd name="T171" fmla="*/ 2178 h 4504"/>
                              <a:gd name="T172" fmla="+- 0 4574 4574"/>
                              <a:gd name="T173" fmla="*/ T172 w 3867"/>
                              <a:gd name="T174" fmla="+- 0 1801 -450"/>
                              <a:gd name="T175" fmla="*/ 1801 h 4504"/>
                              <a:gd name="T176" fmla="+- 0 8440 4574"/>
                              <a:gd name="T177" fmla="*/ T176 w 3867"/>
                              <a:gd name="T178" fmla="+- 0 2089 -450"/>
                              <a:gd name="T179" fmla="*/ 2089 h 4504"/>
                              <a:gd name="T180" fmla="+- 0 6507 4574"/>
                              <a:gd name="T181" fmla="*/ T180 w 3867"/>
                              <a:gd name="T182" fmla="+- 0 1690 -450"/>
                              <a:gd name="T183" fmla="*/ 1690 h 4504"/>
                              <a:gd name="T184" fmla="+- 0 4574 4574"/>
                              <a:gd name="T185" fmla="*/ T184 w 3867"/>
                              <a:gd name="T186" fmla="+- 0 1248 -450"/>
                              <a:gd name="T187" fmla="*/ 1248 h 4504"/>
                              <a:gd name="T188" fmla="+- 0 8440 4574"/>
                              <a:gd name="T189" fmla="*/ T188 w 3867"/>
                              <a:gd name="T190" fmla="+- 0 1447 -450"/>
                              <a:gd name="T191" fmla="*/ 1447 h 4504"/>
                              <a:gd name="T192" fmla="+- 0 6507 4574"/>
                              <a:gd name="T193" fmla="*/ T192 w 3867"/>
                              <a:gd name="T194" fmla="+- 0 2795 -450"/>
                              <a:gd name="T195" fmla="*/ 2795 h 4504"/>
                              <a:gd name="T196" fmla="+- 0 4574 4574"/>
                              <a:gd name="T197" fmla="*/ T196 w 3867"/>
                              <a:gd name="T198" fmla="+- 0 1237 -450"/>
                              <a:gd name="T199" fmla="*/ 1237 h 4504"/>
                              <a:gd name="T200" fmla="+- 0 8440 4574"/>
                              <a:gd name="T201" fmla="*/ T200 w 3867"/>
                              <a:gd name="T202" fmla="+- 0 1800 -450"/>
                              <a:gd name="T203" fmla="*/ 1800 h 4504"/>
                              <a:gd name="T204" fmla="+- 0 6507 4574"/>
                              <a:gd name="T205" fmla="*/ T204 w 3867"/>
                              <a:gd name="T206" fmla="+- 0 419 -450"/>
                              <a:gd name="T207" fmla="*/ 419 h 4504"/>
                              <a:gd name="T208" fmla="+- 0 4574 4574"/>
                              <a:gd name="T209" fmla="*/ T208 w 3867"/>
                              <a:gd name="T210" fmla="+- 0 1233 -450"/>
                              <a:gd name="T211" fmla="*/ 1233 h 4504"/>
                              <a:gd name="T212" fmla="+- 0 8440 4574"/>
                              <a:gd name="T213" fmla="*/ T212 w 3867"/>
                              <a:gd name="T214" fmla="+- 0 2909 -450"/>
                              <a:gd name="T215" fmla="*/ 2909 h 4504"/>
                              <a:gd name="T216" fmla="+- 0 6507 4574"/>
                              <a:gd name="T217" fmla="*/ T216 w 3867"/>
                              <a:gd name="T218" fmla="+- 0 836 -450"/>
                              <a:gd name="T219" fmla="*/ 836 h 4504"/>
                              <a:gd name="T220" fmla="+- 0 4574 4574"/>
                              <a:gd name="T221" fmla="*/ T220 w 3867"/>
                              <a:gd name="T222" fmla="+- 0 2741 -450"/>
                              <a:gd name="T223" fmla="*/ 2741 h 4504"/>
                              <a:gd name="T224" fmla="+- 0 8440 4574"/>
                              <a:gd name="T225" fmla="*/ T224 w 3867"/>
                              <a:gd name="T226" fmla="+- 0 3648 -450"/>
                              <a:gd name="T227" fmla="*/ 3648 h 45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3867" h="4504">
                                <a:moveTo>
                                  <a:pt x="0" y="2405"/>
                                </a:moveTo>
                                <a:lnTo>
                                  <a:pt x="1933" y="2835"/>
                                </a:lnTo>
                                <a:lnTo>
                                  <a:pt x="3866" y="2606"/>
                                </a:lnTo>
                                <a:moveTo>
                                  <a:pt x="0" y="2428"/>
                                </a:moveTo>
                                <a:lnTo>
                                  <a:pt x="1933" y="2488"/>
                                </a:lnTo>
                                <a:lnTo>
                                  <a:pt x="3866" y="3619"/>
                                </a:lnTo>
                                <a:moveTo>
                                  <a:pt x="0" y="1130"/>
                                </a:moveTo>
                                <a:lnTo>
                                  <a:pt x="1933" y="1332"/>
                                </a:lnTo>
                                <a:lnTo>
                                  <a:pt x="3866" y="1302"/>
                                </a:lnTo>
                                <a:moveTo>
                                  <a:pt x="0" y="937"/>
                                </a:moveTo>
                                <a:lnTo>
                                  <a:pt x="1933" y="2578"/>
                                </a:lnTo>
                                <a:lnTo>
                                  <a:pt x="3866" y="1634"/>
                                </a:lnTo>
                                <a:moveTo>
                                  <a:pt x="0" y="886"/>
                                </a:moveTo>
                                <a:lnTo>
                                  <a:pt x="1933" y="1721"/>
                                </a:lnTo>
                                <a:lnTo>
                                  <a:pt x="3866" y="1191"/>
                                </a:lnTo>
                                <a:moveTo>
                                  <a:pt x="0" y="1374"/>
                                </a:moveTo>
                                <a:lnTo>
                                  <a:pt x="1933" y="2673"/>
                                </a:lnTo>
                                <a:lnTo>
                                  <a:pt x="3866" y="1590"/>
                                </a:lnTo>
                                <a:moveTo>
                                  <a:pt x="0" y="2517"/>
                                </a:moveTo>
                                <a:lnTo>
                                  <a:pt x="1933" y="3355"/>
                                </a:lnTo>
                                <a:lnTo>
                                  <a:pt x="3866" y="3314"/>
                                </a:lnTo>
                                <a:moveTo>
                                  <a:pt x="0" y="2388"/>
                                </a:moveTo>
                                <a:lnTo>
                                  <a:pt x="1933" y="2541"/>
                                </a:lnTo>
                                <a:lnTo>
                                  <a:pt x="3866" y="2897"/>
                                </a:lnTo>
                                <a:moveTo>
                                  <a:pt x="0" y="3183"/>
                                </a:moveTo>
                                <a:lnTo>
                                  <a:pt x="1933" y="2117"/>
                                </a:lnTo>
                                <a:lnTo>
                                  <a:pt x="3866" y="3418"/>
                                </a:lnTo>
                                <a:moveTo>
                                  <a:pt x="0" y="1431"/>
                                </a:moveTo>
                                <a:lnTo>
                                  <a:pt x="1933" y="2117"/>
                                </a:lnTo>
                                <a:lnTo>
                                  <a:pt x="3866" y="2841"/>
                                </a:lnTo>
                                <a:moveTo>
                                  <a:pt x="0" y="2402"/>
                                </a:moveTo>
                                <a:lnTo>
                                  <a:pt x="1933" y="2019"/>
                                </a:lnTo>
                                <a:lnTo>
                                  <a:pt x="3866" y="4503"/>
                                </a:lnTo>
                                <a:moveTo>
                                  <a:pt x="0" y="1298"/>
                                </a:moveTo>
                                <a:lnTo>
                                  <a:pt x="1933" y="1635"/>
                                </a:lnTo>
                                <a:lnTo>
                                  <a:pt x="3866" y="1578"/>
                                </a:lnTo>
                                <a:moveTo>
                                  <a:pt x="0" y="2075"/>
                                </a:moveTo>
                                <a:lnTo>
                                  <a:pt x="1933" y="1227"/>
                                </a:lnTo>
                                <a:lnTo>
                                  <a:pt x="3866" y="3189"/>
                                </a:lnTo>
                                <a:moveTo>
                                  <a:pt x="0" y="3062"/>
                                </a:moveTo>
                                <a:lnTo>
                                  <a:pt x="1933" y="2860"/>
                                </a:lnTo>
                                <a:lnTo>
                                  <a:pt x="3866" y="3572"/>
                                </a:lnTo>
                                <a:moveTo>
                                  <a:pt x="0" y="1858"/>
                                </a:moveTo>
                                <a:lnTo>
                                  <a:pt x="1933" y="1808"/>
                                </a:lnTo>
                                <a:lnTo>
                                  <a:pt x="3866" y="3377"/>
                                </a:lnTo>
                                <a:moveTo>
                                  <a:pt x="0" y="2516"/>
                                </a:moveTo>
                                <a:lnTo>
                                  <a:pt x="1933" y="2558"/>
                                </a:lnTo>
                                <a:lnTo>
                                  <a:pt x="3866" y="3606"/>
                                </a:lnTo>
                                <a:moveTo>
                                  <a:pt x="0" y="949"/>
                                </a:moveTo>
                                <a:lnTo>
                                  <a:pt x="1933" y="3594"/>
                                </a:lnTo>
                                <a:lnTo>
                                  <a:pt x="3866" y="1943"/>
                                </a:lnTo>
                                <a:moveTo>
                                  <a:pt x="0" y="2254"/>
                                </a:moveTo>
                                <a:lnTo>
                                  <a:pt x="1933" y="2554"/>
                                </a:lnTo>
                                <a:lnTo>
                                  <a:pt x="3866" y="2183"/>
                                </a:lnTo>
                                <a:moveTo>
                                  <a:pt x="0" y="0"/>
                                </a:moveTo>
                                <a:lnTo>
                                  <a:pt x="1933" y="734"/>
                                </a:lnTo>
                                <a:lnTo>
                                  <a:pt x="3866" y="376"/>
                                </a:lnTo>
                                <a:moveTo>
                                  <a:pt x="0" y="1893"/>
                                </a:moveTo>
                                <a:lnTo>
                                  <a:pt x="1933" y="1818"/>
                                </a:lnTo>
                                <a:lnTo>
                                  <a:pt x="3866" y="2564"/>
                                </a:lnTo>
                                <a:moveTo>
                                  <a:pt x="0" y="2829"/>
                                </a:moveTo>
                                <a:lnTo>
                                  <a:pt x="1933" y="1599"/>
                                </a:lnTo>
                                <a:lnTo>
                                  <a:pt x="3866" y="2353"/>
                                </a:lnTo>
                                <a:moveTo>
                                  <a:pt x="0" y="1531"/>
                                </a:moveTo>
                                <a:lnTo>
                                  <a:pt x="1933" y="1494"/>
                                </a:lnTo>
                                <a:lnTo>
                                  <a:pt x="3866" y="1985"/>
                                </a:lnTo>
                                <a:moveTo>
                                  <a:pt x="0" y="1515"/>
                                </a:moveTo>
                                <a:lnTo>
                                  <a:pt x="1933" y="1753"/>
                                </a:lnTo>
                                <a:lnTo>
                                  <a:pt x="3866" y="1856"/>
                                </a:lnTo>
                                <a:moveTo>
                                  <a:pt x="0" y="792"/>
                                </a:moveTo>
                                <a:lnTo>
                                  <a:pt x="1933" y="625"/>
                                </a:lnTo>
                                <a:lnTo>
                                  <a:pt x="3866" y="3326"/>
                                </a:lnTo>
                                <a:moveTo>
                                  <a:pt x="0" y="1514"/>
                                </a:moveTo>
                                <a:lnTo>
                                  <a:pt x="1933" y="2433"/>
                                </a:lnTo>
                                <a:lnTo>
                                  <a:pt x="3866" y="1650"/>
                                </a:lnTo>
                                <a:moveTo>
                                  <a:pt x="0" y="2526"/>
                                </a:moveTo>
                                <a:lnTo>
                                  <a:pt x="1933" y="2186"/>
                                </a:lnTo>
                                <a:lnTo>
                                  <a:pt x="3866" y="2402"/>
                                </a:lnTo>
                                <a:moveTo>
                                  <a:pt x="0" y="1315"/>
                                </a:moveTo>
                                <a:lnTo>
                                  <a:pt x="1933" y="1692"/>
                                </a:lnTo>
                                <a:lnTo>
                                  <a:pt x="3866" y="2200"/>
                                </a:lnTo>
                                <a:moveTo>
                                  <a:pt x="0" y="2650"/>
                                </a:moveTo>
                                <a:lnTo>
                                  <a:pt x="1933" y="1387"/>
                                </a:lnTo>
                                <a:lnTo>
                                  <a:pt x="3866" y="1495"/>
                                </a:lnTo>
                                <a:moveTo>
                                  <a:pt x="0" y="2020"/>
                                </a:moveTo>
                                <a:lnTo>
                                  <a:pt x="1933" y="2628"/>
                                </a:lnTo>
                                <a:lnTo>
                                  <a:pt x="3866" y="2310"/>
                                </a:lnTo>
                                <a:moveTo>
                                  <a:pt x="0" y="2251"/>
                                </a:moveTo>
                                <a:lnTo>
                                  <a:pt x="1933" y="2951"/>
                                </a:lnTo>
                                <a:lnTo>
                                  <a:pt x="3866" y="2539"/>
                                </a:lnTo>
                                <a:moveTo>
                                  <a:pt x="0" y="2221"/>
                                </a:moveTo>
                                <a:lnTo>
                                  <a:pt x="1933" y="2140"/>
                                </a:lnTo>
                                <a:lnTo>
                                  <a:pt x="3866" y="2084"/>
                                </a:lnTo>
                                <a:moveTo>
                                  <a:pt x="0" y="1698"/>
                                </a:moveTo>
                                <a:lnTo>
                                  <a:pt x="1933" y="1815"/>
                                </a:lnTo>
                                <a:lnTo>
                                  <a:pt x="3866" y="1897"/>
                                </a:lnTo>
                                <a:moveTo>
                                  <a:pt x="0" y="2294"/>
                                </a:moveTo>
                                <a:lnTo>
                                  <a:pt x="1933" y="3245"/>
                                </a:lnTo>
                                <a:lnTo>
                                  <a:pt x="3866" y="3624"/>
                                </a:lnTo>
                                <a:moveTo>
                                  <a:pt x="0" y="1687"/>
                                </a:moveTo>
                                <a:lnTo>
                                  <a:pt x="1933" y="1629"/>
                                </a:lnTo>
                                <a:lnTo>
                                  <a:pt x="3866" y="2250"/>
                                </a:lnTo>
                                <a:moveTo>
                                  <a:pt x="0" y="1724"/>
                                </a:moveTo>
                                <a:lnTo>
                                  <a:pt x="1933" y="869"/>
                                </a:lnTo>
                                <a:lnTo>
                                  <a:pt x="3866" y="2132"/>
                                </a:lnTo>
                                <a:moveTo>
                                  <a:pt x="0" y="1683"/>
                                </a:moveTo>
                                <a:lnTo>
                                  <a:pt x="1933" y="1749"/>
                                </a:lnTo>
                                <a:lnTo>
                                  <a:pt x="3866" y="3359"/>
                                </a:lnTo>
                                <a:moveTo>
                                  <a:pt x="0" y="1236"/>
                                </a:moveTo>
                                <a:lnTo>
                                  <a:pt x="1933" y="1286"/>
                                </a:lnTo>
                                <a:lnTo>
                                  <a:pt x="3866" y="2473"/>
                                </a:lnTo>
                                <a:moveTo>
                                  <a:pt x="0" y="3191"/>
                                </a:moveTo>
                                <a:lnTo>
                                  <a:pt x="1933" y="3938"/>
                                </a:lnTo>
                                <a:lnTo>
                                  <a:pt x="3866" y="4098"/>
                                </a:lnTo>
                              </a:path>
                            </a:pathLst>
                          </a:custGeom>
                          <a:noFill/>
                          <a:ln w="135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594F65" id="Group 8" o:spid="_x0000_s1026" style="position:absolute;margin-left:187.35pt;margin-top:-24.8pt;width:271.95pt;height:229.8pt;z-index:15733248;mso-position-horizontal-relative:page" coordorigin="3747,-496" coordsize="5439,4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">
                <v:shape id="Picture 97" o:spid="_x0000_s1027" type="#_x0000_t75" style="position:absolute;left:3746;top:-461;width:1654;height:3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">
                  <v:imagedata r:id="rId103" o:title=""/>
                </v:shape>
                <v:shape id="Freeform 96" o:spid="_x0000_s1028" style="position:absolute;left:4603;top:269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" path="m39,78l12,68,,39,12,9,39,,66,9,78,39,66,68,39,78xe" fillcolor="black" stroked="f">
                  <v:path arrowok="t" o:connecttype="custom" o:connectlocs="39,2772;12,2762;0,2733;12,2703;39,2694;66,2703;78,2733;66,2762;39,2772" o:connectangles="0,0,0,0,0,0,0,0,0"/>
                </v:shape>
                <v:shape id="Freeform 95" o:spid="_x0000_s1029" style="position:absolute;left:4603;top:269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" path="m78,39l66,68,39,78,12,68,,39,12,9,39,,66,9,78,39e" filled="f" strokeweight=".25mm">
                  <v:path arrowok="t" o:connecttype="custom" o:connectlocs="78,2733;66,2762;39,2772;12,2762;0,2733;12,2703;39,2694;66,2703;78,2733" o:connectangles="0,0,0,0,0,0,0,0,0"/>
                </v:shape>
                <v:shape id="Freeform 94" o:spid="_x0000_s1030" style="position:absolute;left:4525;top:257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" path="m39,79l12,69,,40,12,10,39,,66,10,78,40,66,69,39,79xe" fillcolor="black" stroked="f">
                  <v:path arrowok="t" o:connecttype="custom" o:connectlocs="39,2651;12,2641;0,2612;12,2582;39,2572;66,2582;78,2612;66,2641;39,2651" o:connectangles="0,0,0,0,0,0,0,0,0"/>
                </v:shape>
                <v:shape id="Freeform 93" o:spid="_x0000_s1031" style="position:absolute;left:4525;top:257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" path="m78,40l66,69,39,79,12,69,,40,12,10,39,,66,10,78,40e" filled="f" strokeweight=".25mm">
                  <v:path arrowok="t" o:connecttype="custom" o:connectlocs="78,2612;66,2641;39,2651;12,2641;0,2612;12,2582;39,2572;66,2582;78,2612" o:connectangles="0,0,0,0,0,0,0,0,0"/>
                </v:shape>
                <v:shape id="Freeform 92" o:spid="_x0000_s1032" style="position:absolute;left:4607;top:-4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" path="m39,78l12,68,,39,12,10,39,,66,10,78,39,66,68,39,78xe" fillcolor="black" stroked="f">
                  <v:path arrowok="t" o:connecttype="custom" o:connectlocs="39,-411;12,-421;0,-450;12,-479;39,-489;66,-479;78,-450;66,-421;39,-411" o:connectangles="0,0,0,0,0,0,0,0,0"/>
                </v:shape>
                <v:shape id="Freeform 91" o:spid="_x0000_s1033" style="position:absolute;left:4607;top:-48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" path="m78,39l66,68,39,78,12,68,,39,12,10,39,,66,10,78,39e" filled="f" strokeweight=".25mm">
                  <v:path arrowok="t" o:connecttype="custom" o:connectlocs="78,-450;66,-421;39,-411;12,-421;0,-450;12,-479;39,-489;66,-479;78,-450" o:connectangles="0,0,0,0,0,0,0,0,0"/>
                </v:shape>
                <v:shape id="Picture 90" o:spid="_x0000_s1034" type="#_x0000_t75" style="position:absolute;left:4432;top:296;width:279;height: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">
                  <v:imagedata r:id="rId104" o:title=""/>
                </v:shape>
                <v:shape id="Freeform 89" o:spid="_x0000_s1035" style="position:absolute;left:4547;top:270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" path="m39,78l12,68,,39,12,9,39,,66,9,78,39,66,68,39,78xe" fillcolor="black" stroked="f">
                  <v:path arrowok="t" o:connecttype="custom" o:connectlocs="39,2780;12,2770;0,2741;12,2711;39,2702;66,2711;78,2741;66,2770;39,2780" o:connectangles="0,0,0,0,0,0,0,0,0"/>
                </v:shape>
                <v:shape id="Freeform 88" o:spid="_x0000_s1036" style="position:absolute;left:4547;top:270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" path="m78,39l66,68,39,78,12,68,,39,12,9,39,,66,9,78,39e" filled="f" strokeweight=".25mm">
                  <v:path arrowok="t" o:connecttype="custom" o:connectlocs="78,2741;66,2770;39,2780;12,2770;0,2741;12,2711;39,2702;66,2711;78,2741" o:connectangles="0,0,0,0,0,0,0,0,0"/>
                </v:shape>
                <v:shape id="Picture 87" o:spid="_x0000_s1037" type="#_x0000_t75" style="position:absolute;left:5626;top:164;width:1762;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">
                  <v:imagedata r:id="rId105" o:title=""/>
                </v:shape>
                <v:shape id="Freeform 86" o:spid="_x0000_s1038" style="position:absolute;left:6397;top:23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" path="m39,79l12,69,,39,12,10,39,,66,10,78,39,66,69,39,79xe" fillcolor="black" stroked="f">
                  <v:path arrowok="t" o:connecttype="custom" o:connectlocs="39,2425;12,2415;0,2385;12,2356;39,2346;66,2356;78,2385;66,2415;39,2425" o:connectangles="0,0,0,0,0,0,0,0,0"/>
                </v:shape>
                <v:shape id="Freeform 85" o:spid="_x0000_s1039" style="position:absolute;left:6397;top:23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" path="m78,39l66,69,39,79,12,69,,39,12,10,39,,66,10,78,39e" filled="f" strokeweight=".25mm">
                  <v:path arrowok="t" o:connecttype="custom" o:connectlocs="78,2385;66,2415;39,2425;12,2415;0,2385;12,2356;39,2346;66,2356;78,2385" o:connectangles="0,0,0,0,0,0,0,0,0"/>
                </v:shape>
                <v:shape id="Freeform 84" o:spid="_x0000_s1040" style="position:absolute;left:6533;top:199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" path="m39,79l12,69,,40,12,10,39,,66,10,78,40,66,69,39,79xe" fillcolor="black" stroked="f">
                  <v:path arrowok="t" o:connecttype="custom" o:connectlocs="39,2077;12,2067;0,2038;12,2008;39,1998;66,2008;78,2038;66,2067;39,2077" o:connectangles="0,0,0,0,0,0,0,0,0"/>
                </v:shape>
                <v:shape id="Freeform 83" o:spid="_x0000_s1041" style="position:absolute;left:6533;top:199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" path="m78,40l66,69,39,79,12,69,,40,12,10,39,,66,10,78,40e" filled="f" strokeweight=".25mm">
                  <v:path arrowok="t" o:connecttype="custom" o:connectlocs="78,2038;66,2067;39,2077;12,2067;0,2038;12,2008;39,1998;66,2008;78,2038" o:connectangles="0,0,0,0,0,0,0,0,0"/>
                </v:shape>
                <v:shape id="Freeform 82" o:spid="_x0000_s1042" style="position:absolute;left:6409;top:8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" path="m39,79l12,69,,39,12,10,39,,66,10,78,39,66,69,39,79xe" fillcolor="black" stroked="f">
                  <v:path arrowok="t" o:connecttype="custom" o:connectlocs="39,922;12,912;0,882;12,853;39,843;66,853;78,882;66,912;39,922" o:connectangles="0,0,0,0,0,0,0,0,0"/>
                </v:shape>
                <v:shape id="Freeform 81" o:spid="_x0000_s1043" style="position:absolute;left:6409;top:84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" path="m78,39l66,69,39,79,12,69,,39,12,10,39,,66,10,78,39e" filled="f" strokeweight=".25mm">
                  <v:path arrowok="t" o:connecttype="custom" o:connectlocs="78,882;66,912;39,922;12,912;0,882;12,853;39,843;66,853;78,882" o:connectangles="0,0,0,0,0,0,0,0,0"/>
                </v:shape>
                <v:shape id="Freeform 80" o:spid="_x0000_s1044" style="position:absolute;left:6551;top:208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" path="m39,78l12,68,,39,12,10,39,,66,10,78,39,66,68,39,78xe" fillcolor="black" stroked="f">
                  <v:path arrowok="t" o:connecttype="custom" o:connectlocs="39,2167;12,2157;0,2128;12,2099;39,2089;66,2099;78,2128;66,2157;39,2167" o:connectangles="0,0,0,0,0,0,0,0,0"/>
                </v:shape>
                <v:shape id="Freeform 79" o:spid="_x0000_s1045" style="position:absolute;left:6551;top:208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" path="m78,39l66,68,39,78,12,68,,39,12,10,39,,66,10,78,39e" filled="f" strokeweight=".25mm">
                  <v:path arrowok="t" o:connecttype="custom" o:connectlocs="78,2128;66,2157;39,2167;12,2157;0,2128;12,2099;39,2089;66,2099;78,2128" o:connectangles="0,0,0,0,0,0,0,0,0"/>
                </v:shape>
                <v:shape id="Freeform 78" o:spid="_x0000_s1046" style="position:absolute;left:6537;top:123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" path="m39,79l12,69,,40,12,10,39,,66,10,78,40,66,69,39,79xe" fillcolor="black" stroked="f">
                  <v:path arrowok="t" o:connecttype="custom" o:connectlocs="39,1310;12,1300;0,1271;12,1241;39,1231;66,1241;78,1271;66,1300;39,1310" o:connectangles="0,0,0,0,0,0,0,0,0"/>
                </v:shape>
                <v:shape id="Freeform 77" o:spid="_x0000_s1047" style="position:absolute;left:6537;top:123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" path="m78,40l66,69,39,79,12,69,,40,12,10,39,,66,10,78,40e" filled="f" strokeweight=".25mm">
                  <v:path arrowok="t" o:connecttype="custom" o:connectlocs="78,1271;66,1300;39,1310;12,1300;0,1271;12,1241;39,1231;66,1241;78,1271" o:connectangles="0,0,0,0,0,0,0,0,0"/>
                </v:shape>
                <v:shape id="Freeform 76" o:spid="_x0000_s1048" style="position:absolute;left:6513;top:218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KKxgAAANsAAAAPAAAAZHJzL2Rvd25yZXYueG1sRI9Pa8JA&#10;FMTvBb/D8gQvUjemoC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SFGCisYAAADbAAAA&#10;DwAAAAAAAAAAAAAAAAAHAgAAZHJzL2Rvd25yZXYueG1sUEsFBgAAAAADAAMAtwAAAPoCAAAAAA==&#10;" path="m39,78l12,68,,39,12,10,39,,66,10,78,39,66,68,39,78xe" fillcolor="black" stroked="f">
                  <v:path arrowok="t" o:connecttype="custom" o:connectlocs="39,2262;12,2252;0,2223;12,2194;39,2184;66,2194;78,2223;66,2252;39,2262" o:connectangles="0,0,0,0,0,0,0,0,0"/>
                </v:shape>
                <v:shape id="Freeform 75" o:spid="_x0000_s1049" style="position:absolute;left:6513;top:218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" path="m78,39l66,68,39,78,12,68,,39,12,10,39,,66,10,78,39e" filled="f" strokeweight=".25mm">
                  <v:path arrowok="t" o:connecttype="custom" o:connectlocs="78,2223;66,2252;39,2262;12,2252;0,2223;12,2194;39,2184;66,2194;78,2223" o:connectangles="0,0,0,0,0,0,0,0,0"/>
                </v:shape>
                <v:shape id="Freeform 74" o:spid="_x0000_s1050" style="position:absolute;left:6455;top:28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" path="m39,78l12,68,,39,12,10,39,,66,10,78,39,66,68,39,78xe" fillcolor="black" stroked="f">
                  <v:path arrowok="t" o:connecttype="custom" o:connectlocs="39,2944;12,2934;0,2905;12,2876;39,2866;66,2876;78,2905;66,2934;39,2944" o:connectangles="0,0,0,0,0,0,0,0,0"/>
                </v:shape>
                <v:shape id="Freeform 73" o:spid="_x0000_s1051" style="position:absolute;left:6455;top:286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" path="m78,39l66,68,39,78,12,68,,39,12,10,39,,66,10,78,39e" filled="f" strokeweight=".25mm">
                  <v:path arrowok="t" o:connecttype="custom" o:connectlocs="78,2905;66,2934;39,2944;12,2934;0,2905;12,2876;39,2866;66,2876;78,2905" o:connectangles="0,0,0,0,0,0,0,0,0"/>
                </v:shape>
                <v:shape id="Freeform 72" o:spid="_x0000_s1052" style="position:absolute;left:6535;top:20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" path="m39,78l12,68,,39,12,9,39,,66,9,78,39,66,68,39,78xe" fillcolor="black" stroked="f">
                  <v:path arrowok="t" o:connecttype="custom" o:connectlocs="39,2130;12,2120;0,2091;12,2061;39,2052;66,2061;78,2091;66,2120;39,2130" o:connectangles="0,0,0,0,0,0,0,0,0"/>
                </v:shape>
                <v:shape id="Freeform 71" o:spid="_x0000_s1053" style="position:absolute;left:6535;top:20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" path="m78,39l66,68,39,78,12,68,,39,12,9,39,,66,9,78,39e" filled="f" strokeweight=".25mm">
                  <v:path arrowok="t" o:connecttype="custom" o:connectlocs="78,2091;66,2120;39,2130;12,2120;0,2091;12,2061;39,2052;66,2061;78,2091" o:connectangles="0,0,0,0,0,0,0,0,0"/>
                </v:shape>
                <v:shape id="Freeform 70" o:spid="_x0000_s1054" style="position:absolute;left:6539;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9lxgAAANsAAAAPAAAAZHJzL2Rvd25yZXYueG1sRI9Ba8JA&#10;FITvhf6H5RW8FN00BZ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qPS/ZcYAAADbAAAA&#10;DwAAAAAAAAAAAAAAAAAHAgAAZHJzL2Rvd25yZXYueG1sUEsFBgAAAAADAAMAtwAAAPoCAAAAAA==&#10;" path="m39,78l12,68,,39,12,9,39,,66,9,78,39,66,68,39,78xe" fillcolor="black" stroked="f">
                  <v:path arrowok="t" o:connecttype="custom" o:connectlocs="39,1706;12,1696;0,1667;12,1637;39,1628;66,1637;78,1667;66,1696;39,1706" o:connectangles="0,0,0,0,0,0,0,0,0"/>
                </v:shape>
                <v:shape id="Freeform 69" o:spid="_x0000_s1055" style="position:absolute;left:6539;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" path="m78,39l66,68,39,78,12,68,,39,12,9,39,,66,9,78,39e" filled="f" strokeweight=".25mm">
                  <v:path arrowok="t" o:connecttype="custom" o:connectlocs="78,1667;66,1696;39,1706;12,1696;0,1667;12,1637;39,1628;66,1637;78,1667" o:connectangles="0,0,0,0,0,0,0,0,0"/>
                </v:shape>
                <v:shape id="Freeform 68" o:spid="_x0000_s1056" style="position:absolute;left:6525;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46MxgAAANsAAAAPAAAAZHJzL2Rvd25yZXYueG1sRI9Ba8JA&#10;FITvQv/D8gpepG4awb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tieOjMYAAADbAAAA&#10;DwAAAAAAAAAAAAAAAAAHAgAAZHJzL2Rvd25yZXYueG1sUEsFBgAAAAADAAMAtwAAAPoCAAAAAA==&#10;" path="m39,78l12,68,,39,12,9,39,,66,9,78,39,66,68,39,78xe" fillcolor="black" stroked="f">
                  <v:path arrowok="t" o:connecttype="custom" o:connectlocs="39,1706;12,1696;0,1667;12,1637;39,1628;66,1637;78,1667;66,1696;39,1706" o:connectangles="0,0,0,0,0,0,0,0,0"/>
                </v:shape>
                <v:shape id="Freeform 67" o:spid="_x0000_s1057" style="position:absolute;left:6525;top:162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" path="m78,39l66,68,39,78,12,68,,39,12,9,39,,66,9,78,39e" filled="f" strokeweight=".25mm">
                  <v:path arrowok="t" o:connecttype="custom" o:connectlocs="78,1667;66,1696;39,1706;12,1696;0,1667;12,1637;39,1628;66,1637;78,1667" o:connectangles="0,0,0,0,0,0,0,0,0"/>
                </v:shape>
                <v:shape id="Freeform 66" o:spid="_x0000_s1058" style="position:absolute;left:6558;top:152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H3xgAAANsAAAAPAAAAZHJzL2Rvd25yZXYueG1sRI9Pa8JA&#10;FMTvBb/D8gQvUjeGoi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EFfx98YAAADbAAAA&#10;DwAAAAAAAAAAAAAAAAAHAgAAZHJzL2Rvd25yZXYueG1sUEsFBgAAAAADAAMAtwAAAPoCAAAAAA==&#10;" path="m39,78l12,68,,39,12,10,39,,66,10,78,39,66,68,39,78xe" fillcolor="black" stroked="f">
                  <v:path arrowok="t" o:connecttype="custom" o:connectlocs="39,1608;12,1598;0,1569;12,1540;39,1530;66,1540;78,1569;66,1598;39,1608" o:connectangles="0,0,0,0,0,0,0,0,0"/>
                </v:shape>
                <v:shape id="Freeform 65" o:spid="_x0000_s1059" style="position:absolute;left:6558;top:152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" path="m78,39l66,68,39,78,12,68,,39,12,10,39,,66,10,78,39e" filled="f" strokeweight=".25mm">
                  <v:path arrowok="t" o:connecttype="custom" o:connectlocs="78,1569;66,1598;39,1608;12,1598;0,1569;12,1540;39,1530;66,1540;78,1569" o:connectangles="0,0,0,0,0,0,0,0,0"/>
                </v:shape>
                <v:shape id="Freeform 64" o:spid="_x0000_s1060" style="position:absolute;left:6382;top:11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" path="m39,78l12,69,,39,12,10,39,,66,10,78,39,66,69,39,78xe" fillcolor="black" stroked="f">
                  <v:path arrowok="t" o:connecttype="custom" o:connectlocs="39,1224;12,1215;0,1185;12,1156;39,1146;66,1156;78,1185;66,1215;39,1224" o:connectangles="0,0,0,0,0,0,0,0,0"/>
                </v:shape>
                <v:shape id="Freeform 63" o:spid="_x0000_s1061" style="position:absolute;left:6382;top:114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" path="m78,39l66,69,39,78,12,69,,39,12,10,39,,66,10,78,39e" filled="f" strokeweight=".25mm">
                  <v:path arrowok="t" o:connecttype="custom" o:connectlocs="78,1185;66,1215;39,1224;12,1215;0,1185;12,1156;39,1146;66,1156;78,1185" o:connectangles="0,0,0,0,0,0,0,0,0"/>
                </v:shape>
                <v:shape id="Freeform 62" o:spid="_x0000_s1062" style="position:absolute;left:6482;top:73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" path="m39,78l12,68,,39,12,10,39,,66,10,78,39,66,68,39,78xe" fillcolor="black" stroked="f">
                  <v:path arrowok="t" o:connecttype="custom" o:connectlocs="39,816;12,806;0,777;12,748;39,738;66,748;78,777;66,806;39,816" o:connectangles="0,0,0,0,0,0,0,0,0"/>
                </v:shape>
                <v:shape id="Freeform 61" o:spid="_x0000_s1063" style="position:absolute;left:6482;top:73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" path="m78,39l66,68,39,78,12,68,,39,12,10,39,,66,10,78,39e" filled="f" strokeweight=".25mm">
                  <v:path arrowok="t" o:connecttype="custom" o:connectlocs="78,777;66,806;39,816;12,806;0,777;12,748;39,738;66,748;78,777" o:connectangles="0,0,0,0,0,0,0,0,0"/>
                </v:shape>
                <v:shape id="Freeform 60" o:spid="_x0000_s1064" style="position:absolute;left:6549;top:237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swYxgAAANsAAAAPAAAAZHJzL2Rvd25yZXYueG1sRI9Ba8JA&#10;FITvhf6H5RW8FN00FJ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8PLMGMYAAADbAAAA&#10;DwAAAAAAAAAAAAAAAAAHAgAAZHJzL2Rvd25yZXYueG1sUEsFBgAAAAADAAMAtwAAAPoCAAAAAA==&#10;" path="m39,78l12,68,,39,12,10,39,,66,10,78,39,66,68,39,78xe" fillcolor="black" stroked="f">
                  <v:path arrowok="t" o:connecttype="custom" o:connectlocs="39,2449;12,2439;0,2410;12,2381;39,2371;66,2381;78,2410;66,2439;39,2449" o:connectangles="0,0,0,0,0,0,0,0,0"/>
                </v:shape>
                <v:shape id="Freeform 59" o:spid="_x0000_s1065" style="position:absolute;left:6549;top:237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" path="m78,39l66,68,39,78,12,68,,39,12,10,39,,66,10,78,39e" filled="f" strokeweight=".25mm">
                  <v:path arrowok="t" o:connecttype="custom" o:connectlocs="78,2410;66,2439;39,2449;12,2439;0,2410;12,2381;39,2371;66,2381;78,2410" o:connectangles="0,0,0,0,0,0,0,0,0"/>
                </v:shape>
                <v:shape id="Freeform 58" o:spid="_x0000_s1066" style="position:absolute;left:6464;top:131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f3xxgAAANsAAAAPAAAAZHJzL2Rvd25yZXYueG1sRI9Ba8JA&#10;FITvQv/D8gpepG4axL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7iH98cYAAADbAAAA&#10;DwAAAAAAAAAAAAAAAAAHAgAAZHJzL2Rvd25yZXYueG1sUEsFBgAAAAADAAMAtwAAAPoCAAAAAA==&#10;" path="m39,78l12,68,,39,12,10,39,,66,10,78,39,66,68,39,78xe" fillcolor="black" stroked="f">
                  <v:path arrowok="t" o:connecttype="custom" o:connectlocs="39,1397;12,1387;0,1358;12,1329;39,1319;66,1329;78,1358;66,1387;39,1397" o:connectangles="0,0,0,0,0,0,0,0,0"/>
                </v:shape>
                <v:shape id="Freeform 57" o:spid="_x0000_s1067" style="position:absolute;left:6464;top:131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" path="m78,39l66,68,39,78,12,68,,39,12,10,39,,66,10,78,39e" filled="f" strokeweight=".25mm">
                  <v:path arrowok="t" o:connecttype="custom" o:connectlocs="78,1358;66,1387;39,1397;12,1387;0,1358;12,1329;39,1319;66,1329;78,1358" o:connectangles="0,0,0,0,0,0,0,0,0"/>
                </v:shape>
                <v:shape id="Freeform 56" o:spid="_x0000_s1068" style="position:absolute;left:6409;top:2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" path="m39,78l12,68,,39,12,10,39,,66,10,78,39,66,68,39,78xe" fillcolor="black" stroked="f">
                  <v:path arrowok="t" o:connecttype="custom" o:connectlocs="39,2147;12,2137;0,2108;12,2079;39,2069;66,2079;78,2108;66,2137;39,2147" o:connectangles="0,0,0,0,0,0,0,0,0"/>
                </v:shape>
                <v:shape id="Freeform 55" o:spid="_x0000_s1069" style="position:absolute;left:6409;top:206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" path="m78,39l66,68,39,78,12,68,,39,12,10,39,,66,10,78,39e" filled="f" strokeweight=".25mm">
                  <v:path arrowok="t" o:connecttype="custom" o:connectlocs="78,2108;66,2137;39,2147;12,2137;0,2108;12,2079;39,2069;66,2079;78,2108" o:connectangles="0,0,0,0,0,0,0,0,0"/>
                </v:shape>
                <v:shape id="Freeform 54" o:spid="_x0000_s1070" style="position:absolute;left:6554;top:31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" path="m39,78l12,69,,39,12,10,39,,66,10,78,39,66,69,39,78xe" fillcolor="black" stroked="f">
                  <v:path arrowok="t" o:connecttype="custom" o:connectlocs="39,3183;12,3174;0,3144;12,3115;39,3105;66,3115;78,3144;66,3174;39,3183" o:connectangles="0,0,0,0,0,0,0,0,0"/>
                </v:shape>
                <v:shape id="Freeform 53" o:spid="_x0000_s1071" style="position:absolute;left:6554;top:31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" path="m78,39l66,69,39,78,12,69,,39,12,10,39,,66,10,78,39e" filled="f" strokeweight=".25mm">
                  <v:path arrowok="t" o:connecttype="custom" o:connectlocs="78,3144;66,3174;39,3183;12,3174;0,3144;12,3115;39,3105;66,3115;78,3144" o:connectangles="0,0,0,0,0,0,0,0,0"/>
                </v:shape>
                <v:shape id="Freeform 52" o:spid="_x0000_s1072" style="position:absolute;left:6518;top:206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" path="m39,78l12,68,,39,12,10,39,,66,10,78,39,66,68,39,78xe" fillcolor="black" stroked="f">
                  <v:path arrowok="t" o:connecttype="custom" o:connectlocs="39,2143;12,2133;0,2104;12,2075;39,2065;66,2075;78,2104;66,2133;39,2143" o:connectangles="0,0,0,0,0,0,0,0,0"/>
                </v:shape>
                <v:shape id="Freeform 51" o:spid="_x0000_s1073" style="position:absolute;left:6518;top:206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" path="m78,39l66,68,39,78,12,68,,39,12,10,39,,66,10,78,39e" filled="f" strokeweight=".25mm">
                  <v:path arrowok="t" o:connecttype="custom" o:connectlocs="78,2104;66,2133;39,2143;12,2133;0,2104;12,2075;39,2065;66,2075;78,2104" o:connectangles="0,0,0,0,0,0,0,0,0"/>
                </v:shape>
                <v:shape id="Freeform 50" o:spid="_x0000_s1074" style="position:absolute;left:6398;top:2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" path="m39,78l12,68,,39,12,10,39,,66,10,78,39,66,68,39,78xe" fillcolor="black" stroked="f">
                  <v:path arrowok="t" o:connecttype="custom" o:connectlocs="39,323;12,313;0,284;12,255;39,245;66,255;78,284;66,313;39,323" o:connectangles="0,0,0,0,0,0,0,0,0"/>
                </v:shape>
                <v:shape id="Freeform 49" o:spid="_x0000_s1075" style="position:absolute;left:6398;top:2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" path="m78,39l66,68,39,78,12,68,,39,12,10,39,,66,10,78,39e" filled="f" strokeweight=".25mm">
                  <v:path arrowok="t" o:connecttype="custom" o:connectlocs="78,284;66,313;39,323;12,313;0,284;12,255;39,245;66,255;78,284" o:connectangles="0,0,0,0,0,0,0,0,0"/>
                </v:shape>
                <v:shape id="Freeform 48" o:spid="_x0000_s1076" style="position:absolute;left:6463;top:132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" path="m39,78l12,68,,39,12,9,39,,66,9,78,39,66,68,39,78xe" fillcolor="black" stroked="f">
                  <v:path arrowok="t" o:connecttype="custom" o:connectlocs="39,1407;12,1397;0,1368;12,1338;39,1329;66,1338;78,1368;66,1397;39,1407" o:connectangles="0,0,0,0,0,0,0,0,0"/>
                </v:shape>
                <v:shape id="Freeform 47" o:spid="_x0000_s1077" style="position:absolute;left:6463;top:132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" path="m78,39l66,68,39,78,12,68,,39,12,9,39,,66,9,78,39e" filled="f" strokeweight=".25mm">
                  <v:path arrowok="t" o:connecttype="custom" o:connectlocs="78,1368;66,1397;39,1407;12,1397;0,1368;12,1338;39,1329;66,1338;78,1368" o:connectangles="0,0,0,0,0,0,0,0,0"/>
                </v:shape>
                <v:shape id="Freeform 46" o:spid="_x0000_s1078" style="position:absolute;left:6547;top:110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" path="m39,78l12,68,,39,12,9,39,,65,9,78,39,65,68,39,78xe" fillcolor="black" stroked="f">
                  <v:path arrowok="t" o:connecttype="custom" o:connectlocs="39,1188;12,1178;0,1149;12,1119;39,1110;65,1119;78,1149;65,1178;39,1188" o:connectangles="0,0,0,0,0,0,0,0,0"/>
                </v:shape>
                <v:shape id="Freeform 45" o:spid="_x0000_s1079" style="position:absolute;left:6547;top:110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" path="m78,39l65,68,39,78,12,68,,39,12,9,39,,65,9,78,39e" filled="f" strokeweight=".25mm">
                  <v:path arrowok="t" o:connecttype="custom" o:connectlocs="78,1149;65,1178;39,1188;12,1178;0,1149;12,1119;39,1110;65,1119;78,1149" o:connectangles="0,0,0,0,0,0,0,0,0"/>
                </v:shape>
                <v:shape id="Freeform 44" o:spid="_x0000_s1080" style="position:absolute;left:6457;top:10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" path="m39,78l12,69,,39,12,10,39,,66,10,78,39,66,69,39,78xe" fillcolor="black" stroked="f">
                  <v:path arrowok="t" o:connecttype="custom" o:connectlocs="39,1083;12,1074;0,1044;12,1015;39,1005;66,1015;78,1044;66,1074;39,1083" o:connectangles="0,0,0,0,0,0,0,0,0"/>
                </v:shape>
                <v:shape id="Freeform 43" o:spid="_x0000_s1081" style="position:absolute;left:6457;top:100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" path="m78,39l66,69,39,78,12,69,,39,12,10,39,,66,10,78,39e" filled="f" strokeweight=".25mm">
                  <v:path arrowok="t" o:connecttype="custom" o:connectlocs="78,1044;66,1074;39,1083;12,1074;0,1044;12,1015;39,1005;66,1015;78,1044" o:connectangles="0,0,0,0,0,0,0,0,0"/>
                </v:shape>
                <v:shape id="Freeform 42" o:spid="_x0000_s1082" style="position:absolute;left:6530;top:126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" path="m39,78l12,68,,39,12,10,39,,66,10,78,39,66,68,39,78xe" fillcolor="black" stroked="f">
                  <v:path arrowok="t" o:connecttype="custom" o:connectlocs="39,1342;12,1332;0,1303;12,1274;39,1264;66,1274;78,1303;66,1332;39,1342" o:connectangles="0,0,0,0,0,0,0,0,0"/>
                </v:shape>
                <v:shape id="Freeform 41" o:spid="_x0000_s1083" style="position:absolute;left:6530;top:1263;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" path="m78,39l66,68,39,78,12,68,,39,12,10,39,,66,10,78,39e" filled="f" strokeweight=".25mm">
                  <v:path arrowok="t" o:connecttype="custom" o:connectlocs="78,1303;66,1332;39,1342;12,1332;0,1303;12,1274;39,1264;66,1274;78,1303" o:connectangles="0,0,0,0,0,0,0,0,0"/>
                </v:shape>
                <v:shape id="Freeform 40" o:spid="_x0000_s1084" style="position:absolute;left:6381;top:13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" path="m39,78l12,69,,39,12,10,39,,66,10,78,39,66,69,39,78xe" fillcolor="black" stroked="f">
                  <v:path arrowok="t" o:connecttype="custom" o:connectlocs="39,214;12,205;0,175;12,146;39,136;66,146;78,175;66,205;39,214" o:connectangles="0,0,0,0,0,0,0,0,0"/>
                </v:shape>
                <v:shape id="Freeform 39" o:spid="_x0000_s1085" style="position:absolute;left:6381;top:13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" path="m78,39l66,69,39,78,12,69,,39,12,10,39,,66,10,78,39e" filled="f" strokeweight=".25mm">
                  <v:path arrowok="t" o:connecttype="custom" o:connectlocs="78,175;66,205;39,214;12,205;0,175;12,146;39,136;66,146;78,175" o:connectangles="0,0,0,0,0,0,0,0,0"/>
                </v:shape>
                <v:shape id="Freeform 38" o:spid="_x0000_s1086" style="position:absolute;left:6553;top:19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" path="m39,78l12,69,,39,12,10,39,,66,10,78,39,66,69,39,78xe" fillcolor="black" stroked="f">
                  <v:path arrowok="t" o:connecttype="custom" o:connectlocs="39,2022;12,2013;0,1983;12,1954;39,1944;66,1954;78,1983;66,2013;39,2022" o:connectangles="0,0,0,0,0,0,0,0,0"/>
                </v:shape>
                <v:shape id="Freeform 37" o:spid="_x0000_s1087" style="position:absolute;left:6553;top:1944;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" path="m78,39l66,69,39,78,12,69,,39,12,10,39,,66,10,78,39e" filled="f" strokeweight=".25mm">
                  <v:path arrowok="t" o:connecttype="custom" o:connectlocs="78,1983;66,2013;39,2022;12,2013;0,1983;12,1954;39,1944;66,1954;78,1983" o:connectangles="0,0,0,0,0,0,0,0,0"/>
                </v:shape>
                <v:shape id="Freeform 36" o:spid="_x0000_s1088" style="position:absolute;left:6533;top:16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" path="m39,78l12,69,,39,12,10,39,,66,10,78,39,66,69,39,78xe" fillcolor="black" stroked="f">
                  <v:path arrowok="t" o:connecttype="custom" o:connectlocs="39,1775;12,1766;0,1736;12,1707;39,1697;66,1707;78,1736;66,1766;39,1775" o:connectangles="0,0,0,0,0,0,0,0,0"/>
                </v:shape>
                <v:shape id="Freeform 35" o:spid="_x0000_s1089" style="position:absolute;left:6533;top:16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" path="m78,39l66,69,39,78,12,69,,39,12,10,39,,66,10,78,39e" filled="f" strokeweight=".25mm">
                  <v:path arrowok="t" o:connecttype="custom" o:connectlocs="78,1736;66,1766;39,1775;12,1766;0,1736;12,1707;39,1697;66,1707;78,1736" o:connectangles="0,0,0,0,0,0,0,0,0"/>
                </v:shape>
                <v:shape id="Freeform 34" o:spid="_x0000_s1090" style="position:absolute;left:6469;top:120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" path="m39,78l13,68,,39,13,9,39,,66,9,78,39,66,68,39,78xe" fillcolor="black" stroked="f">
                  <v:path arrowok="t" o:connecttype="custom" o:connectlocs="39,1281;13,1271;0,1242;13,1212;39,1203;66,1212;78,1242;66,1271;39,1281" o:connectangles="0,0,0,0,0,0,0,0,0"/>
                </v:shape>
                <v:shape id="Freeform 33" o:spid="_x0000_s1091" style="position:absolute;left:6469;top:1202;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" path="m78,39l66,68,39,78,13,68,,39,13,9,39,,66,9,78,39e" filled="f" strokeweight=".25mm">
                  <v:path arrowok="t" o:connecttype="custom" o:connectlocs="78,1242;66,1271;39,1281;13,1271;0,1242;13,1212;39,1203;66,1212;78,1242" o:connectangles="0,0,0,0,0,0,0,0,0"/>
                </v:shape>
                <v:shape id="Freeform 32" o:spid="_x0000_s1092" style="position:absolute;left:6508;top:8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" path="m39,78l12,68,,39,12,10,39,,66,10,78,39,66,68,39,78xe" fillcolor="black" stroked="f">
                  <v:path arrowok="t" o:connecttype="custom" o:connectlocs="39,976;12,966;0,937;12,908;39,898;66,908;78,937;66,966;39,976" o:connectangles="0,0,0,0,0,0,0,0,0"/>
                </v:shape>
                <v:shape id="Freeform 31" o:spid="_x0000_s1093" style="position:absolute;left:6508;top:897;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" path="m78,39l66,68,39,78,12,68,,39,12,10,39,,66,10,78,39e" filled="f" strokeweight=".25mm">
                  <v:path arrowok="t" o:connecttype="custom" o:connectlocs="78,937;66,966;39,976;12,966;0,937;12,908;39,898;66,908;78,937" o:connectangles="0,0,0,0,0,0,0,0,0"/>
                </v:shape>
                <v:shape id="Freeform 30" o:spid="_x0000_s1094" style="position:absolute;left:6554;top:2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" path="m39,78l12,68,,39,12,10,39,,66,10,78,39,66,68,39,78xe" fillcolor="black" stroked="f">
                  <v:path arrowok="t" o:connecttype="custom" o:connectlocs="39,2217;12,2207;0,2178;12,2149;39,2139;66,2149;78,2178;66,2207;39,2217" o:connectangles="0,0,0,0,0,0,0,0,0"/>
                </v:shape>
                <v:shape id="Freeform 29" o:spid="_x0000_s1095" style="position:absolute;left:6554;top:2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" path="m78,39l66,68,39,78,12,68,,39,12,10,39,,66,10,78,39e" filled="f" strokeweight=".25mm">
                  <v:path arrowok="t" o:connecttype="custom" o:connectlocs="78,2178;66,2207;39,2217;12,2207;0,2178;12,2149;39,2139;66,2149;78,2178" o:connectangles="0,0,0,0,0,0,0,0,0"/>
                </v:shape>
                <v:shape id="Freeform 28" o:spid="_x0000_s1096" style="position:absolute;left:6520;top:24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" path="m39,78l12,68,,39,12,10,39,,66,10,78,39,66,68,39,78xe" fillcolor="black" stroked="f">
                  <v:path arrowok="t" o:connecttype="custom" o:connectlocs="39,2540;12,2530;0,2501;12,2472;39,2462;66,2472;78,2501;66,2530;39,2540" o:connectangles="0,0,0,0,0,0,0,0,0"/>
                </v:shape>
                <v:shape id="Freeform 27" o:spid="_x0000_s1097" style="position:absolute;left:6520;top:246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" path="m78,39l66,68,39,78,12,68,,39,12,10,39,,66,10,78,39e" filled="f" strokeweight=".25mm">
                  <v:path arrowok="t" o:connecttype="custom" o:connectlocs="78,2501;66,2530;39,2540;12,2530;0,2501;12,2472;39,2462;66,2472;78,2501" o:connectangles="0,0,0,0,0,0,0,0,0"/>
                </v:shape>
                <v:shape id="Freeform 26" o:spid="_x0000_s1098" style="position:absolute;left:6471;top:16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" path="m39,78l12,68,,39,12,10,39,,66,10,78,39,66,68,39,78xe" fillcolor="black" stroked="f">
                  <v:path arrowok="t" o:connecttype="custom" o:connectlocs="39,1729;12,1719;0,1690;12,1661;39,1651;66,1661;78,1690;66,1719;39,1729" o:connectangles="0,0,0,0,0,0,0,0,0"/>
                </v:shape>
                <v:shape id="Freeform 25" o:spid="_x0000_s1099" style="position:absolute;left:6471;top:1651;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" path="m78,39l66,68,39,78,12,68,,39,12,10,39,,66,10,78,39e" filled="f" strokeweight=".25mm">
                  <v:path arrowok="t" o:connecttype="custom" o:connectlocs="78,1690;66,1719;39,1729;12,1719;0,1690;12,1661;39,1651;66,1661;78,1690" o:connectangles="0,0,0,0,0,0,0,0,0"/>
                </v:shape>
                <v:shape id="Freeform 24" o:spid="_x0000_s1100" style="position:absolute;left:6466;top:13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" path="m39,78l12,68,,39,12,10,39,,66,10,78,39,66,68,39,78xe" fillcolor="black" stroked="f">
                  <v:path arrowok="t" o:connecttype="custom" o:connectlocs="39,1404;12,1394;0,1365;12,1336;39,1326;66,1336;78,1365;66,1394;39,1404" o:connectangles="0,0,0,0,0,0,0,0,0"/>
                </v:shape>
                <v:shape id="Freeform 23" o:spid="_x0000_s1101" style="position:absolute;left:6466;top:132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" path="m78,39l66,68,39,78,12,68,,39,12,10,39,,66,10,78,39e" filled="f" strokeweight=".25mm">
                  <v:path arrowok="t" o:connecttype="custom" o:connectlocs="78,1365;66,1394;39,1404;12,1394;0,1365;12,1336;39,1326;66,1336;78,1365" o:connectangles="0,0,0,0,0,0,0,0,0"/>
                </v:shape>
                <v:shape id="Freeform 22" o:spid="_x0000_s1102" style="position:absolute;left:6445;top:275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" path="m39,78l13,68,,39,13,9,39,,66,9,78,39,66,68,39,78xe" fillcolor="black" stroked="f">
                  <v:path arrowok="t" o:connecttype="custom" o:connectlocs="39,2834;13,2824;0,2795;13,2765;39,2756;66,2765;78,2795;66,2824;39,2834" o:connectangles="0,0,0,0,0,0,0,0,0"/>
                </v:shape>
                <v:shape id="Freeform 21" o:spid="_x0000_s1103" style="position:absolute;left:6445;top:2755;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" path="m78,39l66,68,39,78,13,68,,39,13,9,39,,66,9,78,39e" filled="f" strokeweight=".25mm">
                  <v:path arrowok="t" o:connecttype="custom" o:connectlocs="78,2795;66,2824;39,2834;13,2824;0,2795;13,2765;39,2756;66,2765;78,2795" o:connectangles="0,0,0,0,0,0,0,0,0"/>
                </v:shape>
                <v:shape id="Freeform 20" o:spid="_x0000_s1104" style="position:absolute;left:6469;top:1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" path="m39,79l13,69,,40,13,10,39,,66,10,79,40,66,69,39,79xe" fillcolor="black" stroked="f">
                  <v:path arrowok="t" o:connecttype="custom" o:connectlocs="39,1218;13,1208;0,1179;13,1149;39,1139;66,1149;79,1179;66,1208;39,1218" o:connectangles="0,0,0,0,0,0,0,0,0"/>
                </v:shape>
                <v:shape id="Freeform 19" o:spid="_x0000_s1105" style="position:absolute;left:6469;top:1139;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" path="m79,40l66,69,39,79,13,69,,40,13,10,39,,66,10,79,40e" filled="f" strokeweight=".25mm">
                  <v:path arrowok="t" o:connecttype="custom" o:connectlocs="79,1179;66,1208;39,1218;13,1208;0,1179;13,1149;39,1139;66,1149;79,1179" o:connectangles="0,0,0,0,0,0,0,0,0"/>
                </v:shape>
                <v:shape id="Freeform 18" o:spid="_x0000_s1106" style="position:absolute;left:6397;top:38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" path="m40,79l13,69,,39,13,10,40,,66,10,79,39,66,69,40,79xe" fillcolor="black" stroked="f">
                  <v:path arrowok="t" o:connecttype="custom" o:connectlocs="40,459;13,449;0,419;13,390;40,380;66,390;79,419;66,449;40,459" o:connectangles="0,0,0,0,0,0,0,0,0"/>
                </v:shape>
                <v:shape id="Freeform 17" o:spid="_x0000_s1107" style="position:absolute;left:6397;top:38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" path="m79,39l66,69,40,79,13,69,,39,13,10,40,,66,10,79,39e" filled="f" strokeweight=".25mm">
                  <v:path arrowok="t" o:connecttype="custom" o:connectlocs="79,419;66,449;40,459;13,449;0,419;13,390;40,380;66,390;79,419" o:connectangles="0,0,0,0,0,0,0,0,0"/>
                </v:shape>
                <v:shape id="Freeform 16" o:spid="_x0000_s1108" style="position:absolute;left:6382;top:126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" path="m39,78l12,69,,39,12,10,39,,65,10,78,39,65,69,39,78xe" fillcolor="black" stroked="f">
                  <v:path arrowok="t" o:connecttype="custom" o:connectlocs="39,1338;12,1329;0,1299;12,1270;39,1260;65,1270;78,1299;65,1329;39,1338" o:connectangles="0,0,0,0,0,0,0,0,0"/>
                </v:shape>
                <v:shape id="Freeform 15" o:spid="_x0000_s1109" style="position:absolute;left:6382;top:1260;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" path="m78,39l65,69,39,78,12,69,,39,12,10,39,,65,10,78,39e" filled="f" strokeweight=".25mm">
                  <v:path arrowok="t" o:connecttype="custom" o:connectlocs="78,1299;65,1329;39,1338;12,1329;0,1299;12,1270;39,1260;65,1270;78,1299" o:connectangles="0,0,0,0,0,0,0,0,0"/>
                </v:shape>
                <v:shape id="Freeform 14" o:spid="_x0000_s1110" style="position:absolute;left:6387;top:7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" path="m39,78l12,68,,39,12,9,39,,66,9,78,39,66,68,39,78xe" fillcolor="black" stroked="f">
                  <v:path arrowok="t" o:connecttype="custom" o:connectlocs="39,875;12,865;0,836;12,806;39,797;66,806;78,836;66,865;39,875" o:connectangles="0,0,0,0,0,0,0,0,0"/>
                </v:shape>
                <v:shape id="Freeform 13" o:spid="_x0000_s1111" style="position:absolute;left:6387;top:796;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" path="m78,39l66,68,39,78,12,68,,39,12,9,39,,66,9,78,39e" filled="f" strokeweight=".25mm">
                  <v:path arrowok="t" o:connecttype="custom" o:connectlocs="78,836;66,865;39,875;12,865;0,836;12,806;39,797;66,806;78,836" o:connectangles="0,0,0,0,0,0,0,0,0"/>
                </v:shape>
                <v:shape id="Freeform 12" o:spid="_x0000_s1112" style="position:absolute;left:6562;top:34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" path="m39,78l12,68,,39,12,10,39,,66,10,78,39,66,68,39,78xe" fillcolor="black" stroked="f">
                  <v:path arrowok="t" o:connecttype="custom" o:connectlocs="39,3527;12,3517;0,3488;12,3459;39,3449;66,3459;78,3488;66,3517;39,3527" o:connectangles="0,0,0,0,0,0,0,0,0"/>
                </v:shape>
                <v:shape id="Freeform 11" o:spid="_x0000_s1113" style="position:absolute;left:6562;top:3448;width:79;height:79;visibility:visible;mso-wrap-style:square;v-text-anchor:top" coordsize="7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" path="m78,39l66,68,39,78,12,68,,39,12,10,39,,66,10,78,39e" filled="f" strokeweight=".25mm">
                  <v:path arrowok="t" o:connecttype="custom" o:connectlocs="78,3488;66,3517;39,3527;12,3517;0,3488;12,3459;39,3449;66,3459;78,3488" o:connectangles="0,0,0,0,0,0,0,0,0"/>
                </v:shape>
                <v:shape id="Picture 10" o:spid="_x0000_s1114" type="#_x0000_t75" style="position:absolute;left:7695;top:-120;width:1490;height:4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">
                  <v:imagedata r:id="rId106" o:title=""/>
                </v:shape>
                <v:shape id="AutoShape 9" o:spid="_x0000_s1115" style="position:absolute;left:4573;top:-450;width:3867;height:4504;visibility:visible;mso-wrap-style:square;v-text-anchor:top" coordsize="3867,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" path="m,2405r1933,430l3866,2606m,2428r1933,60l3866,3619m,1130r1933,202l3866,1302m,937l1933,2578,3866,1634m,886r1933,835l3866,1191m,1374l1933,2673,3866,1590m,2517r1933,838l3866,3314m,2388r1933,153l3866,2897m,3183l1933,2117,3866,3418m,1431r1933,686l3866,2841m,2402l1933,2019,3866,4503m,1298r1933,337l3866,1578m,2075l1933,1227,3866,3189m,3062l1933,2860r1933,712m,1858r1933,-50l3866,3377m,2516r1933,42l3866,3606m,949l1933,3594,3866,1943m,2254r1933,300l3866,2183m,l1933,734,3866,376m,1893r1933,-75l3866,2564m,2829l1933,1599r1933,754m,1531r1933,-37l3866,1985m,1515r1933,238l3866,1856m,792l1933,625,3866,3326m,1514r1933,919l3866,1650m,2526l1933,2186r1933,216m,1315r1933,377l3866,2200m,2650l1933,1387r1933,108m,2020r1933,608l3866,2310m,2251r1933,700l3866,2539m,2221r1933,-81l3866,2084m,1698r1933,117l3866,1897m,2294r1933,951l3866,3624m,1687r1933,-58l3866,2250m,1724l1933,869,3866,2132m,1683r1933,66l3866,3359m,1236r1933,50l3866,2473m,3191r1933,747l3866,4098e" filled="f" strokeweight=".37642mm">
                  <v:path arrowok="t" o:connecttype="custom" o:connectlocs="1933,2385;0,1978;3866,3169;1933,882;0,487;3866,1184;1933,1271;0,924;3866,1140;1933,2905;0,1938;3866,2447;1933,1667;0,981;3866,2391;1933,1569;0,848;3866,1128;1933,777;0,2612;3866,3122;1933,1358;0,2066;3866,3156;1933,3144;0,1804;3866,1733;1933,284;0,1443;3866,2114;1933,1149;0,1081;3866,1535;1933,1303;0,342;3866,2876;1933,1983;0,2076;3866,1952;1933,1242;0,2200;3866,1045;1933,2178;0,1801;3866,2089;1933,1690;0,1248;3866,1447;1933,2795;0,1237;3866,1800;1933,419;0,1233;3866,2909;1933,836;0,2741;3866,3648" o:connectangles="0,0,0,0,0,0,0,0,0,0,0,0,0,0,0,0,0,0,0,0,0,0,0,0,0,0,0,0,0,0,0,0,0,0,0,0,0,0,0,0,0,0,0,0,0,0,0,0,0,0,0,0,0,0,0,0,0"/>
                </v:shape>
                <w10:wrap anchorx="page"/>
              </v:group>
            </w:pict>
          </mc:Fallback>
        </mc:AlternateContent>
      </w:r>
      <w:r>
        <w:rPr>
          <w:noProof/>
        </w:rPr>
        <mc:AlternateContent>
          <mc:Choice Requires="wpg">
            <w:drawing>
              <wp:anchor distT="0" distB="0" distL="114300" distR="114300" simplePos="0" relativeHeight="15733760" behindDoc="0" locked="0" layoutInCell="1" allowOverlap="1" wp14:anchorId="4D535F21" wp14:editId="6B47187A">
                <wp:simplePos x="0" y="0"/>
                <wp:positionH relativeFrom="page">
                  <wp:posOffset>2129790</wp:posOffset>
                </wp:positionH>
                <wp:positionV relativeFrom="paragraph">
                  <wp:posOffset>-428625</wp:posOffset>
                </wp:positionV>
                <wp:extent cx="3966845" cy="3183890"/>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6845" cy="3183890"/>
                          <a:chOff x="3354" y="-675"/>
                          <a:chExt cx="6247" cy="5014"/>
                        </a:xfrm>
                      </wpg:grpSpPr>
                      <wps:wsp>
                        <wps:cNvPr id="5" name="Line 7"/>
                        <wps:cNvCnPr>
                          <a:cxnSpLocks noChangeShapeType="1"/>
                        </wps:cNvCnPr>
                        <wps:spPr bwMode="auto">
                          <a:xfrm>
                            <a:off x="3414" y="4278"/>
                            <a:ext cx="0"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6"/>
                        <wps:cNvSpPr>
                          <a:spLocks/>
                        </wps:cNvSpPr>
                        <wps:spPr bwMode="auto">
                          <a:xfrm>
                            <a:off x="3353" y="205"/>
                            <a:ext cx="60" cy="3877"/>
                          </a:xfrm>
                          <a:custGeom>
                            <a:avLst/>
                            <a:gdLst>
                              <a:gd name="T0" fmla="+- 0 3354 3354"/>
                              <a:gd name="T1" fmla="*/ T0 w 60"/>
                              <a:gd name="T2" fmla="+- 0 4082 206"/>
                              <a:gd name="T3" fmla="*/ 4082 h 3877"/>
                              <a:gd name="T4" fmla="+- 0 3414 3354"/>
                              <a:gd name="T5" fmla="*/ T4 w 60"/>
                              <a:gd name="T6" fmla="+- 0 4082 206"/>
                              <a:gd name="T7" fmla="*/ 4082 h 3877"/>
                              <a:gd name="T8" fmla="+- 0 3354 3354"/>
                              <a:gd name="T9" fmla="*/ T8 w 60"/>
                              <a:gd name="T10" fmla="+- 0 3113 206"/>
                              <a:gd name="T11" fmla="*/ 3113 h 3877"/>
                              <a:gd name="T12" fmla="+- 0 3414 3354"/>
                              <a:gd name="T13" fmla="*/ T12 w 60"/>
                              <a:gd name="T14" fmla="+- 0 3113 206"/>
                              <a:gd name="T15" fmla="*/ 3113 h 3877"/>
                              <a:gd name="T16" fmla="+- 0 3354 3354"/>
                              <a:gd name="T17" fmla="*/ T16 w 60"/>
                              <a:gd name="T18" fmla="+- 0 2144 206"/>
                              <a:gd name="T19" fmla="*/ 2144 h 3877"/>
                              <a:gd name="T20" fmla="+- 0 3414 3354"/>
                              <a:gd name="T21" fmla="*/ T20 w 60"/>
                              <a:gd name="T22" fmla="+- 0 2144 206"/>
                              <a:gd name="T23" fmla="*/ 2144 h 3877"/>
                              <a:gd name="T24" fmla="+- 0 3354 3354"/>
                              <a:gd name="T25" fmla="*/ T24 w 60"/>
                              <a:gd name="T26" fmla="+- 0 1175 206"/>
                              <a:gd name="T27" fmla="*/ 1175 h 3877"/>
                              <a:gd name="T28" fmla="+- 0 3414 3354"/>
                              <a:gd name="T29" fmla="*/ T28 w 60"/>
                              <a:gd name="T30" fmla="+- 0 1175 206"/>
                              <a:gd name="T31" fmla="*/ 1175 h 3877"/>
                              <a:gd name="T32" fmla="+- 0 3354 3354"/>
                              <a:gd name="T33" fmla="*/ T32 w 60"/>
                              <a:gd name="T34" fmla="+- 0 206 206"/>
                              <a:gd name="T35" fmla="*/ 206 h 3877"/>
                              <a:gd name="T36" fmla="+- 0 3414 3354"/>
                              <a:gd name="T37" fmla="*/ T36 w 60"/>
                              <a:gd name="T38" fmla="+- 0 206 206"/>
                              <a:gd name="T39" fmla="*/ 206 h 38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3877">
                                <a:moveTo>
                                  <a:pt x="0" y="3876"/>
                                </a:moveTo>
                                <a:lnTo>
                                  <a:pt x="60" y="3876"/>
                                </a:lnTo>
                                <a:moveTo>
                                  <a:pt x="0" y="2907"/>
                                </a:moveTo>
                                <a:lnTo>
                                  <a:pt x="60" y="2907"/>
                                </a:lnTo>
                                <a:moveTo>
                                  <a:pt x="0" y="1938"/>
                                </a:moveTo>
                                <a:lnTo>
                                  <a:pt x="60" y="1938"/>
                                </a:lnTo>
                                <a:moveTo>
                                  <a:pt x="0" y="969"/>
                                </a:moveTo>
                                <a:lnTo>
                                  <a:pt x="60" y="969"/>
                                </a:lnTo>
                                <a:moveTo>
                                  <a:pt x="0" y="0"/>
                                </a:moveTo>
                                <a:lnTo>
                                  <a:pt x="60"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5"/>
                        <wps:cNvCnPr>
                          <a:cxnSpLocks noChangeShapeType="1"/>
                        </wps:cNvCnPr>
                        <wps:spPr bwMode="auto">
                          <a:xfrm>
                            <a:off x="3414" y="4278"/>
                            <a:ext cx="6186" cy="0"/>
                          </a:xfrm>
                          <a:prstGeom prst="line">
                            <a:avLst/>
                          </a:prstGeom>
                          <a:noFill/>
                          <a:ln w="14782">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4"/>
                        <wps:cNvSpPr>
                          <a:spLocks/>
                        </wps:cNvSpPr>
                        <wps:spPr bwMode="auto">
                          <a:xfrm>
                            <a:off x="4573" y="4278"/>
                            <a:ext cx="3867" cy="60"/>
                          </a:xfrm>
                          <a:custGeom>
                            <a:avLst/>
                            <a:gdLst>
                              <a:gd name="T0" fmla="+- 0 4574 4574"/>
                              <a:gd name="T1" fmla="*/ T0 w 3867"/>
                              <a:gd name="T2" fmla="+- 0 4338 4278"/>
                              <a:gd name="T3" fmla="*/ 4338 h 60"/>
                              <a:gd name="T4" fmla="+- 0 4574 4574"/>
                              <a:gd name="T5" fmla="*/ T4 w 3867"/>
                              <a:gd name="T6" fmla="+- 0 4278 4278"/>
                              <a:gd name="T7" fmla="*/ 4278 h 60"/>
                              <a:gd name="T8" fmla="+- 0 6507 4574"/>
                              <a:gd name="T9" fmla="*/ T8 w 3867"/>
                              <a:gd name="T10" fmla="+- 0 4338 4278"/>
                              <a:gd name="T11" fmla="*/ 4338 h 60"/>
                              <a:gd name="T12" fmla="+- 0 6507 4574"/>
                              <a:gd name="T13" fmla="*/ T12 w 3867"/>
                              <a:gd name="T14" fmla="+- 0 4278 4278"/>
                              <a:gd name="T15" fmla="*/ 4278 h 60"/>
                              <a:gd name="T16" fmla="+- 0 8440 4574"/>
                              <a:gd name="T17" fmla="*/ T16 w 3867"/>
                              <a:gd name="T18" fmla="+- 0 4338 4278"/>
                              <a:gd name="T19" fmla="*/ 4338 h 60"/>
                              <a:gd name="T20" fmla="+- 0 8440 4574"/>
                              <a:gd name="T21" fmla="*/ T20 w 3867"/>
                              <a:gd name="T22" fmla="+- 0 4278 4278"/>
                              <a:gd name="T23" fmla="*/ 4278 h 60"/>
                            </a:gdLst>
                            <a:ahLst/>
                            <a:cxnLst>
                              <a:cxn ang="0">
                                <a:pos x="T1" y="T3"/>
                              </a:cxn>
                              <a:cxn ang="0">
                                <a:pos x="T5" y="T7"/>
                              </a:cxn>
                              <a:cxn ang="0">
                                <a:pos x="T9" y="T11"/>
                              </a:cxn>
                              <a:cxn ang="0">
                                <a:pos x="T13" y="T15"/>
                              </a:cxn>
                              <a:cxn ang="0">
                                <a:pos x="T17" y="T19"/>
                              </a:cxn>
                              <a:cxn ang="0">
                                <a:pos x="T21" y="T23"/>
                              </a:cxn>
                            </a:cxnLst>
                            <a:rect l="0" t="0" r="r" b="b"/>
                            <a:pathLst>
                              <a:path w="3867" h="60">
                                <a:moveTo>
                                  <a:pt x="0" y="60"/>
                                </a:moveTo>
                                <a:lnTo>
                                  <a:pt x="0" y="0"/>
                                </a:lnTo>
                                <a:moveTo>
                                  <a:pt x="1933" y="60"/>
                                </a:moveTo>
                                <a:lnTo>
                                  <a:pt x="1933" y="0"/>
                                </a:lnTo>
                                <a:moveTo>
                                  <a:pt x="3866" y="60"/>
                                </a:moveTo>
                                <a:lnTo>
                                  <a:pt x="3866" y="0"/>
                                </a:lnTo>
                              </a:path>
                            </a:pathLst>
                          </a:custGeom>
                          <a:noFill/>
                          <a:ln w="14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B9307" id="Group 3" o:spid="_x0000_s1026" style="position:absolute;margin-left:167.7pt;margin-top:-33.75pt;width:312.35pt;height:250.7pt;z-index:15733760;mso-position-horizontal-relative:page" coordorigin="3354,-675" coordsize="6247,5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">
                <v:line id="Line 7" o:spid="_x0000_s1027" style="position:absolute;visibility:visible;mso-wrap-style:square" from="3414,4278" to="3414,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" strokeweight=".41061mm"/>
                <v:shape id="AutoShape 6" o:spid="_x0000_s1028" style="position:absolute;left:3353;top:205;width:60;height:3877;visibility:visible;mso-wrap-style:square;v-text-anchor:top" coordsize="60,3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" path="m,3876r60,m,2907r60,m,1938r60,m,969r60,m,l60,e" filled="f" strokecolor="#333" strokeweight=".41061mm">
                  <v:path arrowok="t" o:connecttype="custom" o:connectlocs="0,4082;60,4082;0,3113;60,3113;0,2144;60,2144;0,1175;60,1175;0,206;60,206" o:connectangles="0,0,0,0,0,0,0,0,0,0"/>
                </v:shape>
                <v:line id="Line 5" o:spid="_x0000_s1029" style="position:absolute;visibility:visible;mso-wrap-style:square" from="3414,4278" to="9600,4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" strokeweight=".41061mm"/>
                <v:shape id="AutoShape 4" o:spid="_x0000_s1030" style="position:absolute;left:4573;top:4278;width:3867;height:60;visibility:visible;mso-wrap-style:square;v-text-anchor:top" coordsize="38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" path="m,60l,m1933,60r,-60m3866,60r,-60e" filled="f" strokecolor="#333" strokeweight=".41061mm">
                  <v:path arrowok="t" o:connecttype="custom" o:connectlocs="0,4338;0,4278;1933,4338;1933,4278;3866,4338;3866,4278" o:connectangles="0,0,0,0,0,0"/>
                </v:shape>
                <w10:wrap anchorx="page"/>
              </v:group>
            </w:pict>
          </mc:Fallback>
        </mc:AlternateContent>
      </w:r>
      <w:r>
        <w:rPr>
          <w:noProof/>
        </w:rPr>
        <mc:AlternateContent>
          <mc:Choice Requires="wps">
            <w:drawing>
              <wp:anchor distT="0" distB="0" distL="114300" distR="114300" simplePos="0" relativeHeight="15734272" behindDoc="0" locked="0" layoutInCell="1" allowOverlap="1" wp14:anchorId="127552BA" wp14:editId="018A7D54">
                <wp:simplePos x="0" y="0"/>
                <wp:positionH relativeFrom="page">
                  <wp:posOffset>1634490</wp:posOffset>
                </wp:positionH>
                <wp:positionV relativeFrom="paragraph">
                  <wp:posOffset>-166370</wp:posOffset>
                </wp:positionV>
                <wp:extent cx="196215" cy="26231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623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679EE" w14:textId="77777777" w:rsidR="00735E2D" w:rsidRDefault="00000000">
                            <w:pPr>
                              <w:pStyle w:val="BodyText"/>
                              <w:spacing w:before="12"/>
                              <w:ind w:left="20"/>
                              <w:rPr>
                                <w:rFonts w:ascii="Arial MT"/>
                              </w:rPr>
                            </w:pPr>
                            <w:r>
                              <w:rPr>
                                <w:rFonts w:ascii="Arial MT"/>
                              </w:rPr>
                              <w:t>CC</w:t>
                            </w:r>
                            <w:r>
                              <w:rPr>
                                <w:rFonts w:ascii="Arial MT"/>
                                <w:spacing w:val="-5"/>
                              </w:rPr>
                              <w:t xml:space="preserve"> </w:t>
                            </w:r>
                            <w:r>
                              <w:rPr>
                                <w:rFonts w:ascii="Arial MT"/>
                              </w:rPr>
                              <w:t>effect</w:t>
                            </w:r>
                            <w:r>
                              <w:rPr>
                                <w:rFonts w:ascii="Arial MT"/>
                                <w:spacing w:val="-4"/>
                              </w:rPr>
                              <w:t xml:space="preserve"> </w:t>
                            </w:r>
                            <w:r>
                              <w:rPr>
                                <w:rFonts w:ascii="Arial MT"/>
                              </w:rPr>
                              <w:t>(RT</w:t>
                            </w:r>
                            <w:r>
                              <w:rPr>
                                <w:rFonts w:ascii="Arial MT"/>
                                <w:spacing w:val="-4"/>
                              </w:rPr>
                              <w:t xml:space="preserve"> </w:t>
                            </w:r>
                            <w:r>
                              <w:rPr>
                                <w:rFonts w:ascii="Arial MT"/>
                              </w:rPr>
                              <w:t>difference</w:t>
                            </w:r>
                            <w:r>
                              <w:rPr>
                                <w:rFonts w:ascii="Arial MT"/>
                                <w:spacing w:val="-4"/>
                              </w:rPr>
                              <w:t xml:space="preserve"> </w:t>
                            </w:r>
                            <w:r>
                              <w:rPr>
                                <w:rFonts w:ascii="Arial MT"/>
                              </w:rPr>
                              <w:t>from</w:t>
                            </w:r>
                            <w:r>
                              <w:rPr>
                                <w:rFonts w:ascii="Arial MT"/>
                                <w:spacing w:val="-5"/>
                              </w:rPr>
                              <w:t xml:space="preserve"> </w:t>
                            </w:r>
                            <w:r>
                              <w:rPr>
                                <w:rFonts w:ascii="Arial MT"/>
                              </w:rPr>
                              <w:t>random)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552BA" id="Text Box 2" o:spid="_x0000_s1288" type="#_x0000_t202" style="position:absolute;left:0;text-align:left;margin-left:128.7pt;margin-top:-13.1pt;width:15.45pt;height:206.5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" filled="f" stroked="f">
                <v:textbox style="layout-flow:vertical;mso-layout-flow-alt:bottom-to-top" inset="0,0,0,0">
                  <w:txbxContent>
                    <w:p w14:paraId="326679EE" w14:textId="77777777" w:rsidR="00735E2D" w:rsidRDefault="00000000">
                      <w:pPr>
                        <w:pStyle w:val="BodyText"/>
                        <w:spacing w:before="12"/>
                        <w:ind w:left="20"/>
                        <w:rPr>
                          <w:rFonts w:ascii="Arial MT"/>
                        </w:rPr>
                      </w:pPr>
                      <w:r>
                        <w:rPr>
                          <w:rFonts w:ascii="Arial MT"/>
                        </w:rPr>
                        <w:t>CC</w:t>
                      </w:r>
                      <w:r>
                        <w:rPr>
                          <w:rFonts w:ascii="Arial MT"/>
                          <w:spacing w:val="-5"/>
                        </w:rPr>
                        <w:t xml:space="preserve"> </w:t>
                      </w:r>
                      <w:r>
                        <w:rPr>
                          <w:rFonts w:ascii="Arial MT"/>
                        </w:rPr>
                        <w:t>effect</w:t>
                      </w:r>
                      <w:r>
                        <w:rPr>
                          <w:rFonts w:ascii="Arial MT"/>
                          <w:spacing w:val="-4"/>
                        </w:rPr>
                        <w:t xml:space="preserve"> </w:t>
                      </w:r>
                      <w:r>
                        <w:rPr>
                          <w:rFonts w:ascii="Arial MT"/>
                        </w:rPr>
                        <w:t>(RT</w:t>
                      </w:r>
                      <w:r>
                        <w:rPr>
                          <w:rFonts w:ascii="Arial MT"/>
                          <w:spacing w:val="-4"/>
                        </w:rPr>
                        <w:t xml:space="preserve"> </w:t>
                      </w:r>
                      <w:r>
                        <w:rPr>
                          <w:rFonts w:ascii="Arial MT"/>
                        </w:rPr>
                        <w:t>difference</w:t>
                      </w:r>
                      <w:r>
                        <w:rPr>
                          <w:rFonts w:ascii="Arial MT"/>
                          <w:spacing w:val="-4"/>
                        </w:rPr>
                        <w:t xml:space="preserve"> </w:t>
                      </w:r>
                      <w:r>
                        <w:rPr>
                          <w:rFonts w:ascii="Arial MT"/>
                        </w:rPr>
                        <w:t>from</w:t>
                      </w:r>
                      <w:r>
                        <w:rPr>
                          <w:rFonts w:ascii="Arial MT"/>
                          <w:spacing w:val="-5"/>
                        </w:rPr>
                        <w:t xml:space="preserve"> </w:t>
                      </w:r>
                      <w:r>
                        <w:rPr>
                          <w:rFonts w:ascii="Arial MT"/>
                        </w:rPr>
                        <w:t>random)</w:t>
                      </w:r>
                    </w:p>
                  </w:txbxContent>
                </v:textbox>
                <w10:wrap anchorx="page"/>
              </v:shape>
            </w:pict>
          </mc:Fallback>
        </mc:AlternateContent>
      </w:r>
      <w:r>
        <w:rPr>
          <w:rFonts w:ascii="Arial MT"/>
          <w:color w:val="4D4D4D"/>
          <w:sz w:val="19"/>
        </w:rPr>
        <w:t>500</w:t>
      </w:r>
    </w:p>
    <w:p w14:paraId="7AAC9BD8" w14:textId="77777777" w:rsidR="00735E2D" w:rsidRDefault="00735E2D">
      <w:pPr>
        <w:pStyle w:val="BodyText"/>
        <w:spacing w:before="0"/>
        <w:ind w:left="0"/>
        <w:rPr>
          <w:rFonts w:ascii="Arial MT"/>
          <w:sz w:val="20"/>
        </w:rPr>
      </w:pPr>
    </w:p>
    <w:p w14:paraId="4AE3A4C1" w14:textId="77777777" w:rsidR="00735E2D" w:rsidRDefault="00735E2D">
      <w:pPr>
        <w:pStyle w:val="BodyText"/>
        <w:spacing w:before="0"/>
        <w:ind w:left="0"/>
        <w:rPr>
          <w:rFonts w:ascii="Arial MT"/>
          <w:sz w:val="20"/>
        </w:rPr>
      </w:pPr>
    </w:p>
    <w:p w14:paraId="1A34608C" w14:textId="77777777" w:rsidR="00735E2D" w:rsidRDefault="00735E2D">
      <w:pPr>
        <w:pStyle w:val="BodyText"/>
        <w:spacing w:before="11"/>
        <w:ind w:left="0"/>
        <w:rPr>
          <w:rFonts w:ascii="Arial MT"/>
          <w:sz w:val="16"/>
        </w:rPr>
      </w:pPr>
    </w:p>
    <w:p w14:paraId="6668ABEE" w14:textId="77777777" w:rsidR="00735E2D" w:rsidRDefault="00000000">
      <w:pPr>
        <w:spacing w:before="95"/>
        <w:ind w:left="2085"/>
        <w:rPr>
          <w:rFonts w:ascii="Arial MT"/>
          <w:sz w:val="19"/>
        </w:rPr>
      </w:pPr>
      <w:r>
        <w:rPr>
          <w:rFonts w:ascii="Arial MT"/>
          <w:color w:val="4D4D4D"/>
          <w:sz w:val="19"/>
        </w:rPr>
        <w:t>250</w:t>
      </w:r>
    </w:p>
    <w:p w14:paraId="5898B7D4" w14:textId="77777777" w:rsidR="00735E2D" w:rsidRDefault="00735E2D">
      <w:pPr>
        <w:pStyle w:val="BodyText"/>
        <w:spacing w:before="0"/>
        <w:ind w:left="0"/>
        <w:rPr>
          <w:rFonts w:ascii="Arial MT"/>
          <w:sz w:val="20"/>
        </w:rPr>
      </w:pPr>
    </w:p>
    <w:p w14:paraId="75D12F35" w14:textId="77777777" w:rsidR="00735E2D" w:rsidRDefault="00735E2D">
      <w:pPr>
        <w:pStyle w:val="BodyText"/>
        <w:spacing w:before="0"/>
        <w:ind w:left="0"/>
        <w:rPr>
          <w:rFonts w:ascii="Arial MT"/>
          <w:sz w:val="20"/>
        </w:rPr>
      </w:pPr>
    </w:p>
    <w:p w14:paraId="750CF35F" w14:textId="77777777" w:rsidR="00735E2D" w:rsidRDefault="00735E2D">
      <w:pPr>
        <w:pStyle w:val="BodyText"/>
        <w:spacing w:before="0"/>
        <w:ind w:left="0"/>
        <w:rPr>
          <w:rFonts w:ascii="Arial MT"/>
          <w:sz w:val="17"/>
        </w:rPr>
      </w:pPr>
    </w:p>
    <w:p w14:paraId="0CE16BBE" w14:textId="77777777" w:rsidR="00735E2D" w:rsidRDefault="00000000">
      <w:pPr>
        <w:spacing w:before="96"/>
        <w:ind w:left="2299"/>
        <w:rPr>
          <w:rFonts w:ascii="Arial MT"/>
          <w:sz w:val="19"/>
        </w:rPr>
      </w:pPr>
      <w:r>
        <w:rPr>
          <w:rFonts w:ascii="Arial MT"/>
          <w:color w:val="4D4D4D"/>
          <w:w w:val="101"/>
          <w:sz w:val="19"/>
        </w:rPr>
        <w:t>0</w:t>
      </w:r>
    </w:p>
    <w:p w14:paraId="3EEEFE9D" w14:textId="77777777" w:rsidR="00735E2D" w:rsidRDefault="00735E2D">
      <w:pPr>
        <w:pStyle w:val="BodyText"/>
        <w:spacing w:before="0"/>
        <w:ind w:left="0"/>
        <w:rPr>
          <w:rFonts w:ascii="Arial MT"/>
          <w:sz w:val="20"/>
        </w:rPr>
      </w:pPr>
    </w:p>
    <w:p w14:paraId="71AA956A" w14:textId="77777777" w:rsidR="00735E2D" w:rsidRDefault="00735E2D">
      <w:pPr>
        <w:pStyle w:val="BodyText"/>
        <w:spacing w:before="0"/>
        <w:ind w:left="0"/>
        <w:rPr>
          <w:rFonts w:ascii="Arial MT"/>
          <w:sz w:val="20"/>
        </w:rPr>
      </w:pPr>
    </w:p>
    <w:p w14:paraId="3832EF2E" w14:textId="77777777" w:rsidR="00735E2D" w:rsidRDefault="00735E2D">
      <w:pPr>
        <w:pStyle w:val="BodyText"/>
        <w:spacing w:before="10"/>
        <w:ind w:left="0"/>
        <w:rPr>
          <w:rFonts w:ascii="Arial MT"/>
          <w:sz w:val="16"/>
        </w:rPr>
      </w:pPr>
    </w:p>
    <w:p w14:paraId="150E924D" w14:textId="77777777" w:rsidR="00735E2D" w:rsidRDefault="00000000">
      <w:pPr>
        <w:spacing w:before="96"/>
        <w:ind w:left="2021"/>
        <w:rPr>
          <w:rFonts w:ascii="Arial MT"/>
          <w:sz w:val="19"/>
        </w:rPr>
      </w:pPr>
      <w:r>
        <w:rPr>
          <w:rFonts w:ascii="Arial MT"/>
          <w:color w:val="4D4D4D"/>
          <w:sz w:val="19"/>
        </w:rPr>
        <w:t>-250</w:t>
      </w:r>
    </w:p>
    <w:p w14:paraId="6B0F5E99" w14:textId="77777777" w:rsidR="00735E2D" w:rsidRDefault="00735E2D">
      <w:pPr>
        <w:pStyle w:val="BodyText"/>
        <w:spacing w:before="0"/>
        <w:ind w:left="0"/>
        <w:rPr>
          <w:rFonts w:ascii="Arial MT"/>
          <w:sz w:val="20"/>
        </w:rPr>
      </w:pPr>
    </w:p>
    <w:p w14:paraId="47AD107D" w14:textId="77777777" w:rsidR="00735E2D" w:rsidRDefault="00735E2D">
      <w:pPr>
        <w:pStyle w:val="BodyText"/>
        <w:spacing w:before="0"/>
        <w:ind w:left="0"/>
        <w:rPr>
          <w:rFonts w:ascii="Arial MT"/>
          <w:sz w:val="20"/>
        </w:rPr>
      </w:pPr>
    </w:p>
    <w:p w14:paraId="555E5D75" w14:textId="77777777" w:rsidR="00735E2D" w:rsidRDefault="00735E2D">
      <w:pPr>
        <w:pStyle w:val="BodyText"/>
        <w:spacing w:before="0"/>
        <w:ind w:left="0"/>
        <w:rPr>
          <w:rFonts w:ascii="Arial MT"/>
          <w:sz w:val="17"/>
        </w:rPr>
      </w:pPr>
    </w:p>
    <w:p w14:paraId="20342760" w14:textId="77777777" w:rsidR="00735E2D" w:rsidRDefault="00735E2D">
      <w:pPr>
        <w:rPr>
          <w:rFonts w:ascii="Arial MT"/>
          <w:sz w:val="17"/>
        </w:rPr>
        <w:sectPr w:rsidR="00735E2D">
          <w:pgSz w:w="12240" w:h="15840"/>
          <w:pgMar w:top="1360" w:right="1280" w:bottom="280" w:left="900" w:header="649" w:footer="0" w:gutter="0"/>
          <w:cols w:space="720"/>
        </w:sectPr>
      </w:pPr>
    </w:p>
    <w:p w14:paraId="0BD74780" w14:textId="77777777" w:rsidR="00735E2D" w:rsidRDefault="00735E2D">
      <w:pPr>
        <w:pStyle w:val="BodyText"/>
        <w:spacing w:before="0"/>
        <w:ind w:left="0"/>
        <w:rPr>
          <w:rFonts w:ascii="Arial MT"/>
          <w:sz w:val="32"/>
        </w:rPr>
      </w:pPr>
    </w:p>
    <w:p w14:paraId="5CDEA0C3" w14:textId="77777777" w:rsidR="00735E2D" w:rsidRDefault="00735E2D">
      <w:pPr>
        <w:pStyle w:val="BodyText"/>
        <w:spacing w:before="0"/>
        <w:ind w:left="0"/>
        <w:rPr>
          <w:rFonts w:ascii="Arial MT"/>
          <w:sz w:val="32"/>
        </w:rPr>
      </w:pPr>
    </w:p>
    <w:p w14:paraId="63CA3992" w14:textId="77777777" w:rsidR="00735E2D" w:rsidRDefault="00735E2D">
      <w:pPr>
        <w:pStyle w:val="BodyText"/>
        <w:spacing w:before="1"/>
        <w:ind w:left="0"/>
        <w:rPr>
          <w:rFonts w:ascii="Arial MT"/>
          <w:sz w:val="28"/>
        </w:rPr>
      </w:pPr>
    </w:p>
    <w:p w14:paraId="600F82FC" w14:textId="77777777" w:rsidR="00735E2D" w:rsidRDefault="00000000">
      <w:pPr>
        <w:ind w:left="540"/>
        <w:rPr>
          <w:rFonts w:ascii="Georgia"/>
          <w:b/>
          <w:i/>
        </w:rPr>
      </w:pPr>
      <w:r>
        <w:rPr>
          <w:rFonts w:ascii="Georgia"/>
          <w:b/>
          <w:i/>
          <w:w w:val="95"/>
        </w:rPr>
        <w:t>Figure</w:t>
      </w:r>
      <w:r>
        <w:rPr>
          <w:rFonts w:ascii="Georgia"/>
          <w:b/>
          <w:i/>
          <w:spacing w:val="5"/>
          <w:w w:val="95"/>
        </w:rPr>
        <w:t xml:space="preserve"> </w:t>
      </w:r>
      <w:r>
        <w:rPr>
          <w:rFonts w:ascii="Georgia"/>
          <w:b/>
          <w:i/>
          <w:w w:val="95"/>
        </w:rPr>
        <w:t>5</w:t>
      </w:r>
    </w:p>
    <w:p w14:paraId="4E20DB6E" w14:textId="77777777" w:rsidR="00735E2D" w:rsidRDefault="00000000">
      <w:pPr>
        <w:spacing w:before="95"/>
        <w:ind w:left="521"/>
        <w:rPr>
          <w:rFonts w:ascii="Arial MT"/>
          <w:sz w:val="19"/>
        </w:rPr>
      </w:pPr>
      <w:r>
        <w:br w:type="column"/>
      </w:r>
      <w:r>
        <w:rPr>
          <w:rFonts w:ascii="Arial MT"/>
          <w:color w:val="4D4D4D"/>
          <w:sz w:val="19"/>
        </w:rPr>
        <w:t>-500</w:t>
      </w:r>
    </w:p>
    <w:p w14:paraId="5D8EFBA7" w14:textId="77777777" w:rsidR="00735E2D" w:rsidRDefault="00000000">
      <w:pPr>
        <w:pStyle w:val="BodyText"/>
        <w:spacing w:before="0"/>
        <w:ind w:left="0"/>
        <w:rPr>
          <w:rFonts w:ascii="Arial MT"/>
          <w:sz w:val="20"/>
        </w:rPr>
      </w:pPr>
      <w:r>
        <w:br w:type="column"/>
      </w:r>
    </w:p>
    <w:p w14:paraId="515916B3" w14:textId="77777777" w:rsidR="00735E2D" w:rsidRDefault="00735E2D">
      <w:pPr>
        <w:pStyle w:val="BodyText"/>
        <w:spacing w:before="8"/>
        <w:ind w:left="0"/>
        <w:rPr>
          <w:rFonts w:ascii="Arial MT"/>
          <w:sz w:val="20"/>
        </w:rPr>
      </w:pPr>
    </w:p>
    <w:p w14:paraId="61C8B37B" w14:textId="77777777" w:rsidR="00735E2D" w:rsidRDefault="00000000">
      <w:pPr>
        <w:tabs>
          <w:tab w:val="left" w:pos="2057"/>
          <w:tab w:val="left" w:pos="4129"/>
        </w:tabs>
        <w:ind w:left="540"/>
        <w:rPr>
          <w:rFonts w:ascii="Arial MT"/>
          <w:sz w:val="19"/>
        </w:rPr>
      </w:pPr>
      <w:r>
        <w:rPr>
          <w:rFonts w:ascii="Arial MT"/>
          <w:color w:val="4D4D4D"/>
          <w:sz w:val="19"/>
        </w:rPr>
        <w:t>repeated</w:t>
      </w:r>
      <w:r>
        <w:rPr>
          <w:rFonts w:ascii="Arial MT"/>
          <w:color w:val="4D4D4D"/>
          <w:sz w:val="19"/>
        </w:rPr>
        <w:tab/>
      </w:r>
      <w:proofErr w:type="spellStart"/>
      <w:r>
        <w:rPr>
          <w:rFonts w:ascii="Arial MT"/>
          <w:color w:val="4D4D4D"/>
          <w:sz w:val="19"/>
        </w:rPr>
        <w:t>repeated_proximal</w:t>
      </w:r>
      <w:proofErr w:type="spellEnd"/>
      <w:r>
        <w:rPr>
          <w:rFonts w:ascii="Arial MT"/>
          <w:color w:val="4D4D4D"/>
          <w:sz w:val="19"/>
        </w:rPr>
        <w:tab/>
      </w:r>
      <w:proofErr w:type="spellStart"/>
      <w:r>
        <w:rPr>
          <w:rFonts w:ascii="Arial MT"/>
          <w:color w:val="4D4D4D"/>
          <w:sz w:val="19"/>
        </w:rPr>
        <w:t>repeated_</w:t>
      </w:r>
      <w:proofErr w:type="gramStart"/>
      <w:r>
        <w:rPr>
          <w:rFonts w:ascii="Arial MT"/>
          <w:color w:val="4D4D4D"/>
          <w:sz w:val="19"/>
        </w:rPr>
        <w:t>distal</w:t>
      </w:r>
      <w:proofErr w:type="spellEnd"/>
      <w:proofErr w:type="gramEnd"/>
    </w:p>
    <w:p w14:paraId="6B9A6972" w14:textId="77777777" w:rsidR="00735E2D" w:rsidRDefault="00000000">
      <w:pPr>
        <w:pStyle w:val="BodyText"/>
        <w:spacing w:before="7"/>
        <w:ind w:left="2686" w:right="4285"/>
        <w:jc w:val="center"/>
        <w:rPr>
          <w:rFonts w:ascii="Arial MT"/>
        </w:rPr>
      </w:pPr>
      <w:r>
        <w:rPr>
          <w:rFonts w:ascii="Arial MT"/>
        </w:rPr>
        <w:t>TT</w:t>
      </w:r>
    </w:p>
    <w:p w14:paraId="1DCC2C9B" w14:textId="77777777" w:rsidR="00735E2D" w:rsidRDefault="00735E2D">
      <w:pPr>
        <w:jc w:val="center"/>
        <w:rPr>
          <w:rFonts w:ascii="Arial MT"/>
        </w:rPr>
        <w:sectPr w:rsidR="00735E2D">
          <w:type w:val="continuous"/>
          <w:pgSz w:w="12240" w:h="15840"/>
          <w:pgMar w:top="1360" w:right="1280" w:bottom="280" w:left="900" w:header="720" w:footer="720" w:gutter="0"/>
          <w:cols w:num="3" w:space="720" w:equalWidth="0">
            <w:col w:w="1461" w:space="40"/>
            <w:col w:w="946" w:space="308"/>
            <w:col w:w="7305"/>
          </w:cols>
        </w:sectPr>
      </w:pPr>
    </w:p>
    <w:p w14:paraId="3CD80941" w14:textId="77777777" w:rsidR="00735E2D" w:rsidRDefault="00000000">
      <w:pPr>
        <w:spacing w:before="170"/>
        <w:ind w:left="540"/>
        <w:rPr>
          <w:rFonts w:ascii="Palatino Linotype"/>
          <w:i/>
        </w:rPr>
      </w:pPr>
      <w:r>
        <w:rPr>
          <w:rFonts w:ascii="Palatino Linotype"/>
          <w:i/>
          <w:w w:val="105"/>
        </w:rPr>
        <w:t>(</w:t>
      </w:r>
      <w:proofErr w:type="gramStart"/>
      <w:r>
        <w:rPr>
          <w:rFonts w:ascii="Palatino Linotype"/>
          <w:i/>
          <w:w w:val="105"/>
        </w:rPr>
        <w:t>ref:Exp</w:t>
      </w:r>
      <w:proofErr w:type="gramEnd"/>
      <w:r>
        <w:rPr>
          <w:rFonts w:ascii="Palatino Linotype"/>
          <w:i/>
          <w:w w:val="105"/>
        </w:rPr>
        <w:t>3-Phase-2-RTdiff-figure)</w:t>
      </w:r>
    </w:p>
    <w:p w14:paraId="46E7DF60" w14:textId="77777777" w:rsidR="00735E2D" w:rsidRDefault="00735E2D">
      <w:pPr>
        <w:pStyle w:val="BodyText"/>
        <w:spacing w:before="0"/>
        <w:ind w:left="0"/>
        <w:rPr>
          <w:rFonts w:ascii="Palatino Linotype"/>
          <w:i/>
          <w:sz w:val="20"/>
        </w:rPr>
      </w:pPr>
    </w:p>
    <w:p w14:paraId="48713AC5" w14:textId="77777777" w:rsidR="00735E2D" w:rsidRDefault="00735E2D">
      <w:pPr>
        <w:pStyle w:val="BodyText"/>
        <w:spacing w:before="2"/>
        <w:ind w:left="0"/>
        <w:rPr>
          <w:rFonts w:ascii="Palatino Linotype"/>
          <w:i/>
          <w:sz w:val="25"/>
        </w:rPr>
      </w:pPr>
    </w:p>
    <w:p w14:paraId="3AE869B0" w14:textId="77777777" w:rsidR="00735E2D" w:rsidRDefault="00000000">
      <w:pPr>
        <w:pStyle w:val="BodyText"/>
        <w:tabs>
          <w:tab w:val="left" w:pos="1259"/>
        </w:tabs>
        <w:spacing w:before="145"/>
      </w:pPr>
      <w:r>
        <w:rPr>
          <w:rFonts w:ascii="Trebuchet MS"/>
          <w:w w:val="105"/>
          <w:sz w:val="12"/>
        </w:rPr>
        <w:t>595</w:t>
      </w:r>
      <w:r>
        <w:rPr>
          <w:rFonts w:ascii="Trebuchet MS"/>
          <w:w w:val="105"/>
          <w:sz w:val="12"/>
        </w:rPr>
        <w:tab/>
      </w:r>
      <w:r>
        <w:rPr>
          <w:w w:val="105"/>
        </w:rPr>
        <w:t>RT</w:t>
      </w:r>
      <w:r>
        <w:rPr>
          <w:spacing w:val="17"/>
          <w:w w:val="105"/>
        </w:rPr>
        <w:t xml:space="preserve"> </w:t>
      </w:r>
      <w:r>
        <w:rPr>
          <w:w w:val="105"/>
        </w:rPr>
        <w:t>data</w:t>
      </w:r>
      <w:r>
        <w:rPr>
          <w:spacing w:val="17"/>
          <w:w w:val="105"/>
        </w:rPr>
        <w:t xml:space="preserve"> </w:t>
      </w:r>
      <w:r>
        <w:rPr>
          <w:w w:val="105"/>
        </w:rPr>
        <w:t>for</w:t>
      </w:r>
      <w:r>
        <w:rPr>
          <w:spacing w:val="17"/>
          <w:w w:val="105"/>
        </w:rPr>
        <w:t xml:space="preserve"> </w:t>
      </w:r>
      <w:r>
        <w:rPr>
          <w:w w:val="105"/>
        </w:rPr>
        <w:t>phase</w:t>
      </w:r>
      <w:r>
        <w:rPr>
          <w:spacing w:val="18"/>
          <w:w w:val="105"/>
        </w:rPr>
        <w:t xml:space="preserve"> </w:t>
      </w:r>
      <w:r>
        <w:rPr>
          <w:w w:val="105"/>
        </w:rPr>
        <w:t>2</w:t>
      </w:r>
      <w:r>
        <w:rPr>
          <w:spacing w:val="16"/>
          <w:w w:val="105"/>
        </w:rPr>
        <w:t xml:space="preserve"> </w:t>
      </w:r>
      <w:r>
        <w:rPr>
          <w:w w:val="105"/>
        </w:rPr>
        <w:t>of</w:t>
      </w:r>
      <w:r>
        <w:rPr>
          <w:spacing w:val="17"/>
          <w:w w:val="105"/>
        </w:rPr>
        <w:t xml:space="preserve"> </w:t>
      </w:r>
      <w:r>
        <w:rPr>
          <w:w w:val="105"/>
        </w:rPr>
        <w:t>Experiment</w:t>
      </w:r>
      <w:r>
        <w:rPr>
          <w:spacing w:val="18"/>
          <w:w w:val="105"/>
        </w:rPr>
        <w:t xml:space="preserve"> </w:t>
      </w:r>
      <w:r>
        <w:rPr>
          <w:w w:val="105"/>
        </w:rPr>
        <w:t>3.</w:t>
      </w:r>
      <w:r>
        <w:rPr>
          <w:spacing w:val="43"/>
          <w:w w:val="105"/>
        </w:rPr>
        <w:t xml:space="preserve"> </w:t>
      </w:r>
      <w:r>
        <w:rPr>
          <w:w w:val="105"/>
        </w:rPr>
        <w:t>Error</w:t>
      </w:r>
      <w:r>
        <w:rPr>
          <w:spacing w:val="18"/>
          <w:w w:val="105"/>
        </w:rPr>
        <w:t xml:space="preserve"> </w:t>
      </w:r>
      <w:r>
        <w:rPr>
          <w:w w:val="105"/>
        </w:rPr>
        <w:t>bars</w:t>
      </w:r>
      <w:r>
        <w:rPr>
          <w:spacing w:val="17"/>
          <w:w w:val="105"/>
        </w:rPr>
        <w:t xml:space="preserve"> </w:t>
      </w:r>
      <w:r>
        <w:rPr>
          <w:w w:val="105"/>
        </w:rPr>
        <w:t>show</w:t>
      </w:r>
      <w:r>
        <w:rPr>
          <w:spacing w:val="18"/>
          <w:w w:val="105"/>
        </w:rPr>
        <w:t xml:space="preserve"> </w:t>
      </w:r>
      <w:r>
        <w:rPr>
          <w:w w:val="105"/>
        </w:rPr>
        <w:t>standard</w:t>
      </w:r>
      <w:r>
        <w:rPr>
          <w:spacing w:val="17"/>
          <w:w w:val="105"/>
        </w:rPr>
        <w:t xml:space="preserve"> </w:t>
      </w:r>
      <w:r>
        <w:rPr>
          <w:w w:val="105"/>
        </w:rPr>
        <w:t>error</w:t>
      </w:r>
      <w:r>
        <w:rPr>
          <w:spacing w:val="18"/>
          <w:w w:val="105"/>
        </w:rPr>
        <w:t xml:space="preserve"> </w:t>
      </w:r>
      <w:r>
        <w:rPr>
          <w:w w:val="105"/>
        </w:rPr>
        <w:t>of</w:t>
      </w:r>
      <w:r>
        <w:rPr>
          <w:spacing w:val="18"/>
          <w:w w:val="105"/>
        </w:rPr>
        <w:t xml:space="preserve"> </w:t>
      </w:r>
      <w:r>
        <w:rPr>
          <w:w w:val="105"/>
        </w:rPr>
        <w:t>the</w:t>
      </w:r>
      <w:r>
        <w:rPr>
          <w:spacing w:val="16"/>
          <w:w w:val="105"/>
        </w:rPr>
        <w:t xml:space="preserve"> </w:t>
      </w:r>
      <w:proofErr w:type="gramStart"/>
      <w:r>
        <w:rPr>
          <w:w w:val="105"/>
        </w:rPr>
        <w:t>mean</w:t>
      </w:r>
      <w:proofErr w:type="gramEnd"/>
    </w:p>
    <w:p w14:paraId="012B61C7" w14:textId="77777777" w:rsidR="00735E2D" w:rsidRDefault="00000000">
      <w:pPr>
        <w:pStyle w:val="BodyText"/>
      </w:pPr>
      <w:r>
        <w:rPr>
          <w:rFonts w:ascii="Trebuchet MS"/>
          <w:sz w:val="12"/>
        </w:rPr>
        <w:t xml:space="preserve">596    </w:t>
      </w:r>
      <w:r>
        <w:rPr>
          <w:rFonts w:ascii="Trebuchet MS"/>
          <w:spacing w:val="19"/>
          <w:sz w:val="12"/>
        </w:rPr>
        <w:t xml:space="preserve"> </w:t>
      </w:r>
      <w:r>
        <w:rPr>
          <w:w w:val="105"/>
        </w:rPr>
        <w:t>on</w:t>
      </w:r>
      <w:r>
        <w:rPr>
          <w:spacing w:val="19"/>
          <w:w w:val="105"/>
        </w:rPr>
        <w:t xml:space="preserve"> </w:t>
      </w:r>
      <w:proofErr w:type="spellStart"/>
      <w:r>
        <w:rPr>
          <w:w w:val="105"/>
        </w:rPr>
        <w:t>normalised</w:t>
      </w:r>
      <w:proofErr w:type="spellEnd"/>
      <w:r>
        <w:rPr>
          <w:spacing w:val="19"/>
          <w:w w:val="105"/>
        </w:rPr>
        <w:t xml:space="preserve"> </w:t>
      </w:r>
      <w:r>
        <w:rPr>
          <w:w w:val="105"/>
        </w:rPr>
        <w:t>data.</w:t>
      </w:r>
      <w:r>
        <w:rPr>
          <w:spacing w:val="47"/>
          <w:w w:val="105"/>
        </w:rPr>
        <w:t xml:space="preserve"> </w:t>
      </w:r>
      <w:r>
        <w:rPr>
          <w:w w:val="105"/>
        </w:rPr>
        <w:t>The</w:t>
      </w:r>
      <w:r>
        <w:rPr>
          <w:spacing w:val="19"/>
          <w:w w:val="105"/>
        </w:rPr>
        <w:t xml:space="preserve"> </w:t>
      </w:r>
      <w:r>
        <w:rPr>
          <w:w w:val="105"/>
        </w:rPr>
        <w:t>distribution</w:t>
      </w:r>
      <w:r>
        <w:rPr>
          <w:spacing w:val="19"/>
          <w:w w:val="105"/>
        </w:rPr>
        <w:t xml:space="preserve"> </w:t>
      </w:r>
      <w:r>
        <w:rPr>
          <w:w w:val="105"/>
        </w:rPr>
        <w:t>of</w:t>
      </w:r>
      <w:r>
        <w:rPr>
          <w:spacing w:val="19"/>
          <w:w w:val="105"/>
        </w:rPr>
        <w:t xml:space="preserve"> </w:t>
      </w:r>
      <w:r>
        <w:rPr>
          <w:w w:val="105"/>
        </w:rPr>
        <w:t>RT</w:t>
      </w:r>
      <w:r>
        <w:rPr>
          <w:spacing w:val="20"/>
          <w:w w:val="105"/>
        </w:rPr>
        <w:t xml:space="preserve"> </w:t>
      </w:r>
      <w:r>
        <w:rPr>
          <w:w w:val="105"/>
        </w:rPr>
        <w:t>data</w:t>
      </w:r>
      <w:r>
        <w:rPr>
          <w:spacing w:val="19"/>
          <w:w w:val="105"/>
        </w:rPr>
        <w:t xml:space="preserve"> </w:t>
      </w:r>
      <w:r>
        <w:rPr>
          <w:w w:val="105"/>
        </w:rPr>
        <w:t>for</w:t>
      </w:r>
      <w:r>
        <w:rPr>
          <w:spacing w:val="19"/>
          <w:w w:val="105"/>
        </w:rPr>
        <w:t xml:space="preserve"> </w:t>
      </w:r>
      <w:r>
        <w:rPr>
          <w:w w:val="105"/>
        </w:rPr>
        <w:t>phase</w:t>
      </w:r>
      <w:r>
        <w:rPr>
          <w:spacing w:val="19"/>
          <w:w w:val="105"/>
        </w:rPr>
        <w:t xml:space="preserve"> </w:t>
      </w:r>
      <w:r>
        <w:rPr>
          <w:w w:val="105"/>
        </w:rPr>
        <w:t>2</w:t>
      </w:r>
      <w:r>
        <w:rPr>
          <w:spacing w:val="19"/>
          <w:w w:val="105"/>
        </w:rPr>
        <w:t xml:space="preserve"> </w:t>
      </w:r>
      <w:r>
        <w:rPr>
          <w:w w:val="105"/>
        </w:rPr>
        <w:t>of</w:t>
      </w:r>
      <w:r>
        <w:rPr>
          <w:spacing w:val="19"/>
          <w:w w:val="105"/>
        </w:rPr>
        <w:t xml:space="preserve"> </w:t>
      </w:r>
      <w:r>
        <w:rPr>
          <w:w w:val="105"/>
        </w:rPr>
        <w:t>Experiment</w:t>
      </w:r>
      <w:r>
        <w:rPr>
          <w:spacing w:val="18"/>
          <w:w w:val="105"/>
        </w:rPr>
        <w:t xml:space="preserve"> </w:t>
      </w:r>
      <w:r>
        <w:rPr>
          <w:w w:val="105"/>
        </w:rPr>
        <w:t>3,</w:t>
      </w:r>
      <w:r>
        <w:rPr>
          <w:spacing w:val="19"/>
          <w:w w:val="105"/>
        </w:rPr>
        <w:t xml:space="preserve"> </w:t>
      </w:r>
      <w:r>
        <w:rPr>
          <w:w w:val="105"/>
        </w:rPr>
        <w:t>plotted</w:t>
      </w:r>
      <w:r>
        <w:rPr>
          <w:spacing w:val="19"/>
          <w:w w:val="105"/>
        </w:rPr>
        <w:t xml:space="preserve"> </w:t>
      </w:r>
      <w:r>
        <w:rPr>
          <w:w w:val="105"/>
        </w:rPr>
        <w:t>as</w:t>
      </w:r>
    </w:p>
    <w:p w14:paraId="7852C4CA" w14:textId="77777777" w:rsidR="00735E2D" w:rsidRDefault="00000000">
      <w:pPr>
        <w:pStyle w:val="BodyText"/>
      </w:pPr>
      <w:r>
        <w:rPr>
          <w:rFonts w:ascii="Trebuchet MS"/>
          <w:sz w:val="12"/>
        </w:rPr>
        <w:t xml:space="preserve">597    </w:t>
      </w:r>
      <w:r>
        <w:rPr>
          <w:rFonts w:ascii="Trebuchet MS"/>
          <w:spacing w:val="19"/>
          <w:sz w:val="12"/>
        </w:rPr>
        <w:t xml:space="preserve"> </w:t>
      </w:r>
      <w:r>
        <w:rPr>
          <w:w w:val="105"/>
        </w:rPr>
        <w:t>difference</w:t>
      </w:r>
      <w:r>
        <w:rPr>
          <w:spacing w:val="9"/>
          <w:w w:val="105"/>
        </w:rPr>
        <w:t xml:space="preserve"> </w:t>
      </w:r>
      <w:r>
        <w:rPr>
          <w:w w:val="105"/>
        </w:rPr>
        <w:t>scores</w:t>
      </w:r>
      <w:r>
        <w:rPr>
          <w:spacing w:val="11"/>
          <w:w w:val="105"/>
        </w:rPr>
        <w:t xml:space="preserve"> </w:t>
      </w:r>
      <w:r>
        <w:rPr>
          <w:w w:val="105"/>
        </w:rPr>
        <w:t>(RT</w:t>
      </w:r>
      <w:r>
        <w:rPr>
          <w:spacing w:val="10"/>
          <w:w w:val="105"/>
        </w:rPr>
        <w:t xml:space="preserve"> </w:t>
      </w:r>
      <w:r>
        <w:rPr>
          <w:w w:val="105"/>
        </w:rPr>
        <w:t>to</w:t>
      </w:r>
      <w:r>
        <w:rPr>
          <w:spacing w:val="10"/>
          <w:w w:val="105"/>
        </w:rPr>
        <w:t xml:space="preserve"> </w:t>
      </w:r>
      <w:r>
        <w:rPr>
          <w:w w:val="105"/>
        </w:rPr>
        <w:t>random</w:t>
      </w:r>
      <w:r>
        <w:rPr>
          <w:spacing w:val="10"/>
          <w:w w:val="105"/>
        </w:rPr>
        <w:t xml:space="preserve"> </w:t>
      </w:r>
      <w:r>
        <w:rPr>
          <w:w w:val="105"/>
        </w:rPr>
        <w:t>configurations</w:t>
      </w:r>
      <w:r>
        <w:rPr>
          <w:spacing w:val="10"/>
          <w:w w:val="105"/>
        </w:rPr>
        <w:t xml:space="preserve"> </w:t>
      </w:r>
      <w:r>
        <w:rPr>
          <w:w w:val="105"/>
        </w:rPr>
        <w:t>minus</w:t>
      </w:r>
      <w:r>
        <w:rPr>
          <w:spacing w:val="9"/>
          <w:w w:val="105"/>
        </w:rPr>
        <w:t xml:space="preserve"> </w:t>
      </w:r>
      <w:r>
        <w:rPr>
          <w:w w:val="105"/>
        </w:rPr>
        <w:t>RT</w:t>
      </w:r>
      <w:r>
        <w:rPr>
          <w:spacing w:val="10"/>
          <w:w w:val="105"/>
        </w:rPr>
        <w:t xml:space="preserve"> </w:t>
      </w:r>
      <w:r>
        <w:rPr>
          <w:w w:val="105"/>
        </w:rPr>
        <w:t>to</w:t>
      </w:r>
      <w:r>
        <w:rPr>
          <w:spacing w:val="9"/>
          <w:w w:val="105"/>
        </w:rPr>
        <w:t xml:space="preserve"> </w:t>
      </w:r>
      <w:r>
        <w:rPr>
          <w:w w:val="105"/>
        </w:rPr>
        <w:t>repeated</w:t>
      </w:r>
      <w:r>
        <w:rPr>
          <w:spacing w:val="10"/>
          <w:w w:val="105"/>
        </w:rPr>
        <w:t xml:space="preserve"> </w:t>
      </w:r>
      <w:r>
        <w:rPr>
          <w:w w:val="105"/>
        </w:rPr>
        <w:t>configuration</w:t>
      </w:r>
      <w:r>
        <w:rPr>
          <w:spacing w:val="10"/>
          <w:w w:val="105"/>
        </w:rPr>
        <w:t xml:space="preserve"> </w:t>
      </w:r>
      <w:r>
        <w:rPr>
          <w:w w:val="105"/>
        </w:rPr>
        <w:t>type).</w:t>
      </w:r>
    </w:p>
    <w:p w14:paraId="1A546DC0" w14:textId="77777777" w:rsidR="00735E2D" w:rsidRDefault="00000000">
      <w:pPr>
        <w:pStyle w:val="BodyText"/>
        <w:spacing w:before="203"/>
      </w:pPr>
      <w:r>
        <w:rPr>
          <w:rFonts w:ascii="Trebuchet MS"/>
          <w:sz w:val="12"/>
        </w:rPr>
        <w:t xml:space="preserve">598    </w:t>
      </w:r>
      <w:r>
        <w:rPr>
          <w:rFonts w:ascii="Trebuchet MS"/>
          <w:spacing w:val="19"/>
          <w:sz w:val="12"/>
        </w:rPr>
        <w:t xml:space="preserve"> </w:t>
      </w:r>
      <w:r>
        <w:rPr>
          <w:w w:val="105"/>
        </w:rPr>
        <w:t>Individual</w:t>
      </w:r>
      <w:r>
        <w:rPr>
          <w:spacing w:val="17"/>
          <w:w w:val="105"/>
        </w:rPr>
        <w:t xml:space="preserve"> </w:t>
      </w:r>
      <w:r>
        <w:rPr>
          <w:w w:val="105"/>
        </w:rPr>
        <w:t>points</w:t>
      </w:r>
      <w:r>
        <w:rPr>
          <w:spacing w:val="17"/>
          <w:w w:val="105"/>
        </w:rPr>
        <w:t xml:space="preserve"> </w:t>
      </w:r>
      <w:r>
        <w:rPr>
          <w:w w:val="105"/>
        </w:rPr>
        <w:t>are</w:t>
      </w:r>
      <w:r>
        <w:rPr>
          <w:spacing w:val="16"/>
          <w:w w:val="105"/>
        </w:rPr>
        <w:t xml:space="preserve"> </w:t>
      </w:r>
      <w:r>
        <w:rPr>
          <w:w w:val="105"/>
        </w:rPr>
        <w:t>presented</w:t>
      </w:r>
      <w:r>
        <w:rPr>
          <w:spacing w:val="16"/>
          <w:w w:val="105"/>
        </w:rPr>
        <w:t xml:space="preserve"> </w:t>
      </w:r>
      <w:r>
        <w:rPr>
          <w:w w:val="105"/>
        </w:rPr>
        <w:t>and</w:t>
      </w:r>
      <w:r>
        <w:rPr>
          <w:spacing w:val="16"/>
          <w:w w:val="105"/>
        </w:rPr>
        <w:t xml:space="preserve"> </w:t>
      </w:r>
      <w:r>
        <w:rPr>
          <w:w w:val="105"/>
        </w:rPr>
        <w:t>linked</w:t>
      </w:r>
      <w:r>
        <w:rPr>
          <w:spacing w:val="17"/>
          <w:w w:val="105"/>
        </w:rPr>
        <w:t xml:space="preserve"> </w:t>
      </w:r>
      <w:r>
        <w:rPr>
          <w:w w:val="105"/>
        </w:rPr>
        <w:t>across</w:t>
      </w:r>
      <w:r>
        <w:rPr>
          <w:spacing w:val="17"/>
          <w:w w:val="105"/>
        </w:rPr>
        <w:t xml:space="preserve"> </w:t>
      </w:r>
      <w:r>
        <w:rPr>
          <w:w w:val="105"/>
        </w:rPr>
        <w:t>trial</w:t>
      </w:r>
      <w:r>
        <w:rPr>
          <w:spacing w:val="16"/>
          <w:w w:val="105"/>
        </w:rPr>
        <w:t xml:space="preserve"> </w:t>
      </w:r>
      <w:r>
        <w:rPr>
          <w:w w:val="105"/>
        </w:rPr>
        <w:t>types.</w:t>
      </w:r>
    </w:p>
    <w:p w14:paraId="34032136" w14:textId="77777777" w:rsidR="00735E2D" w:rsidRDefault="00735E2D">
      <w:pPr>
        <w:sectPr w:rsidR="00735E2D">
          <w:type w:val="continuous"/>
          <w:pgSz w:w="12240" w:h="15840"/>
          <w:pgMar w:top="1360" w:right="1280" w:bottom="280" w:left="900" w:header="720" w:footer="720" w:gutter="0"/>
          <w:cols w:space="720"/>
        </w:sectPr>
      </w:pPr>
    </w:p>
    <w:p w14:paraId="771DF2E0" w14:textId="77777777" w:rsidR="00735E2D" w:rsidRDefault="00000000">
      <w:pPr>
        <w:tabs>
          <w:tab w:val="left" w:pos="4590"/>
        </w:tabs>
        <w:spacing w:before="112"/>
        <w:ind w:left="150"/>
        <w:rPr>
          <w:rFonts w:ascii="Palatino Linotype"/>
          <w:b/>
          <w:sz w:val="24"/>
        </w:rPr>
      </w:pPr>
      <w:r>
        <w:rPr>
          <w:rFonts w:ascii="Trebuchet MS"/>
          <w:w w:val="105"/>
          <w:sz w:val="12"/>
        </w:rPr>
        <w:lastRenderedPageBreak/>
        <w:t>599</w:t>
      </w:r>
      <w:r>
        <w:rPr>
          <w:rFonts w:ascii="Trebuchet MS"/>
          <w:w w:val="105"/>
          <w:sz w:val="12"/>
        </w:rPr>
        <w:tab/>
      </w:r>
      <w:bookmarkStart w:id="131" w:name="References"/>
      <w:bookmarkEnd w:id="131"/>
      <w:r>
        <w:rPr>
          <w:rFonts w:ascii="Palatino Linotype"/>
          <w:b/>
          <w:w w:val="105"/>
          <w:sz w:val="24"/>
        </w:rPr>
        <w:t>References</w:t>
      </w:r>
    </w:p>
    <w:p w14:paraId="52FB688B" w14:textId="77777777" w:rsidR="00735E2D" w:rsidRDefault="00000000">
      <w:pPr>
        <w:tabs>
          <w:tab w:val="left" w:pos="891"/>
        </w:tabs>
        <w:spacing w:before="240" w:line="415" w:lineRule="auto"/>
        <w:ind w:left="150" w:right="323"/>
        <w:rPr>
          <w:i/>
          <w:sz w:val="24"/>
        </w:rPr>
      </w:pPr>
      <w:r>
        <w:rPr>
          <w:rFonts w:ascii="Trebuchet MS"/>
          <w:sz w:val="12"/>
        </w:rPr>
        <w:t xml:space="preserve">600    </w:t>
      </w:r>
      <w:r>
        <w:rPr>
          <w:rFonts w:ascii="Trebuchet MS"/>
          <w:spacing w:val="19"/>
          <w:sz w:val="12"/>
        </w:rPr>
        <w:t xml:space="preserve"> </w:t>
      </w:r>
      <w:r>
        <w:rPr>
          <w:w w:val="105"/>
          <w:sz w:val="24"/>
        </w:rPr>
        <w:t>Beesley,</w:t>
      </w:r>
      <w:r>
        <w:rPr>
          <w:spacing w:val="5"/>
          <w:w w:val="105"/>
          <w:sz w:val="24"/>
        </w:rPr>
        <w:t xml:space="preserve"> </w:t>
      </w:r>
      <w:r>
        <w:rPr>
          <w:w w:val="105"/>
          <w:sz w:val="24"/>
        </w:rPr>
        <w:t>T.,</w:t>
      </w:r>
      <w:r>
        <w:rPr>
          <w:spacing w:val="4"/>
          <w:w w:val="105"/>
          <w:sz w:val="24"/>
        </w:rPr>
        <w:t xml:space="preserve"> </w:t>
      </w:r>
      <w:r>
        <w:rPr>
          <w:w w:val="105"/>
          <w:sz w:val="24"/>
        </w:rPr>
        <w:t>Hanafi,</w:t>
      </w:r>
      <w:r>
        <w:rPr>
          <w:spacing w:val="4"/>
          <w:w w:val="105"/>
          <w:sz w:val="24"/>
        </w:rPr>
        <w:t xml:space="preserve"> </w:t>
      </w:r>
      <w:r>
        <w:rPr>
          <w:w w:val="105"/>
          <w:sz w:val="24"/>
        </w:rPr>
        <w:t>G.,</w:t>
      </w:r>
      <w:r>
        <w:rPr>
          <w:spacing w:val="4"/>
          <w:w w:val="105"/>
          <w:sz w:val="24"/>
        </w:rPr>
        <w:t xml:space="preserve"> </w:t>
      </w:r>
      <w:r>
        <w:rPr>
          <w:w w:val="105"/>
          <w:sz w:val="24"/>
        </w:rPr>
        <w:t>Vadillo,</w:t>
      </w:r>
      <w:r>
        <w:rPr>
          <w:spacing w:val="4"/>
          <w:w w:val="105"/>
          <w:sz w:val="24"/>
        </w:rPr>
        <w:t xml:space="preserve"> </w:t>
      </w:r>
      <w:r>
        <w:rPr>
          <w:w w:val="105"/>
          <w:sz w:val="24"/>
        </w:rPr>
        <w:t>M.</w:t>
      </w:r>
      <w:r>
        <w:rPr>
          <w:spacing w:val="5"/>
          <w:w w:val="105"/>
          <w:sz w:val="24"/>
        </w:rPr>
        <w:t xml:space="preserve"> </w:t>
      </w:r>
      <w:r>
        <w:rPr>
          <w:w w:val="105"/>
          <w:sz w:val="24"/>
        </w:rPr>
        <w:t>A.,</w:t>
      </w:r>
      <w:r>
        <w:rPr>
          <w:spacing w:val="3"/>
          <w:w w:val="105"/>
          <w:sz w:val="24"/>
        </w:rPr>
        <w:t xml:space="preserve"> </w:t>
      </w:r>
      <w:r>
        <w:rPr>
          <w:w w:val="105"/>
          <w:sz w:val="24"/>
        </w:rPr>
        <w:t>Shanks,</w:t>
      </w:r>
      <w:r>
        <w:rPr>
          <w:spacing w:val="4"/>
          <w:w w:val="105"/>
          <w:sz w:val="24"/>
        </w:rPr>
        <w:t xml:space="preserve"> </w:t>
      </w:r>
      <w:r>
        <w:rPr>
          <w:w w:val="105"/>
          <w:sz w:val="24"/>
        </w:rPr>
        <w:t>David.</w:t>
      </w:r>
      <w:r>
        <w:rPr>
          <w:spacing w:val="26"/>
          <w:w w:val="105"/>
          <w:sz w:val="24"/>
        </w:rPr>
        <w:t xml:space="preserve"> </w:t>
      </w:r>
      <w:r>
        <w:rPr>
          <w:w w:val="105"/>
          <w:sz w:val="24"/>
        </w:rPr>
        <w:t>R.,</w:t>
      </w:r>
      <w:r>
        <w:rPr>
          <w:spacing w:val="4"/>
          <w:w w:val="105"/>
          <w:sz w:val="24"/>
        </w:rPr>
        <w:t xml:space="preserve"> </w:t>
      </w:r>
      <w:r>
        <w:rPr>
          <w:w w:val="105"/>
          <w:sz w:val="24"/>
        </w:rPr>
        <w:t>&amp;</w:t>
      </w:r>
      <w:r>
        <w:rPr>
          <w:spacing w:val="3"/>
          <w:w w:val="105"/>
          <w:sz w:val="24"/>
        </w:rPr>
        <w:t xml:space="preserve"> </w:t>
      </w:r>
      <w:r>
        <w:rPr>
          <w:w w:val="105"/>
          <w:sz w:val="24"/>
        </w:rPr>
        <w:t>Livesey,</w:t>
      </w:r>
      <w:r>
        <w:rPr>
          <w:spacing w:val="4"/>
          <w:w w:val="105"/>
          <w:sz w:val="24"/>
        </w:rPr>
        <w:t xml:space="preserve"> </w:t>
      </w:r>
      <w:r>
        <w:rPr>
          <w:w w:val="105"/>
          <w:sz w:val="24"/>
        </w:rPr>
        <w:t>E.</w:t>
      </w:r>
      <w:r>
        <w:rPr>
          <w:spacing w:val="4"/>
          <w:w w:val="105"/>
          <w:sz w:val="24"/>
        </w:rPr>
        <w:t xml:space="preserve"> </w:t>
      </w:r>
      <w:r>
        <w:rPr>
          <w:w w:val="105"/>
          <w:sz w:val="24"/>
        </w:rPr>
        <w:t>J.</w:t>
      </w:r>
      <w:r>
        <w:rPr>
          <w:spacing w:val="4"/>
          <w:w w:val="105"/>
          <w:sz w:val="24"/>
        </w:rPr>
        <w:t xml:space="preserve"> </w:t>
      </w:r>
      <w:r>
        <w:rPr>
          <w:w w:val="105"/>
          <w:sz w:val="24"/>
        </w:rPr>
        <w:t>(2018).</w:t>
      </w:r>
      <w:r>
        <w:rPr>
          <w:spacing w:val="26"/>
          <w:w w:val="105"/>
          <w:sz w:val="24"/>
        </w:rPr>
        <w:t xml:space="preserve"> </w:t>
      </w:r>
      <w:r>
        <w:rPr>
          <w:w w:val="105"/>
          <w:sz w:val="24"/>
        </w:rPr>
        <w:t>Overt</w:t>
      </w:r>
      <w:r>
        <w:rPr>
          <w:spacing w:val="-60"/>
          <w:w w:val="105"/>
          <w:sz w:val="24"/>
        </w:rPr>
        <w:t xml:space="preserve"> </w:t>
      </w:r>
      <w:r>
        <w:rPr>
          <w:rFonts w:ascii="Trebuchet MS"/>
          <w:w w:val="105"/>
          <w:sz w:val="12"/>
        </w:rPr>
        <w:t>601</w:t>
      </w:r>
      <w:r>
        <w:rPr>
          <w:rFonts w:ascii="Trebuchet MS"/>
          <w:w w:val="105"/>
          <w:sz w:val="12"/>
        </w:rPr>
        <w:tab/>
      </w:r>
      <w:r>
        <w:rPr>
          <w:w w:val="105"/>
          <w:sz w:val="24"/>
        </w:rPr>
        <w:t>attention</w:t>
      </w:r>
      <w:r>
        <w:rPr>
          <w:spacing w:val="18"/>
          <w:w w:val="105"/>
          <w:sz w:val="24"/>
        </w:rPr>
        <w:t xml:space="preserve"> </w:t>
      </w:r>
      <w:r>
        <w:rPr>
          <w:w w:val="105"/>
          <w:sz w:val="24"/>
        </w:rPr>
        <w:t>in</w:t>
      </w:r>
      <w:r>
        <w:rPr>
          <w:spacing w:val="19"/>
          <w:w w:val="105"/>
          <w:sz w:val="24"/>
        </w:rPr>
        <w:t xml:space="preserve"> </w:t>
      </w:r>
      <w:r>
        <w:rPr>
          <w:w w:val="105"/>
          <w:sz w:val="24"/>
        </w:rPr>
        <w:t>contextual</w:t>
      </w:r>
      <w:r>
        <w:rPr>
          <w:spacing w:val="19"/>
          <w:w w:val="105"/>
          <w:sz w:val="24"/>
        </w:rPr>
        <w:t xml:space="preserve"> </w:t>
      </w:r>
      <w:r>
        <w:rPr>
          <w:w w:val="105"/>
          <w:sz w:val="24"/>
        </w:rPr>
        <w:t>cuing</w:t>
      </w:r>
      <w:r>
        <w:rPr>
          <w:spacing w:val="20"/>
          <w:w w:val="105"/>
          <w:sz w:val="24"/>
        </w:rPr>
        <w:t xml:space="preserve"> </w:t>
      </w:r>
      <w:r>
        <w:rPr>
          <w:w w:val="105"/>
          <w:sz w:val="24"/>
        </w:rPr>
        <w:t>of</w:t>
      </w:r>
      <w:r>
        <w:rPr>
          <w:spacing w:val="19"/>
          <w:w w:val="105"/>
          <w:sz w:val="24"/>
        </w:rPr>
        <w:t xml:space="preserve"> </w:t>
      </w:r>
      <w:r>
        <w:rPr>
          <w:w w:val="105"/>
          <w:sz w:val="24"/>
        </w:rPr>
        <w:t>visual</w:t>
      </w:r>
      <w:r>
        <w:rPr>
          <w:spacing w:val="19"/>
          <w:w w:val="105"/>
          <w:sz w:val="24"/>
        </w:rPr>
        <w:t xml:space="preserve"> </w:t>
      </w:r>
      <w:r>
        <w:rPr>
          <w:w w:val="105"/>
          <w:sz w:val="24"/>
        </w:rPr>
        <w:t>search</w:t>
      </w:r>
      <w:r>
        <w:rPr>
          <w:spacing w:val="20"/>
          <w:w w:val="105"/>
          <w:sz w:val="24"/>
        </w:rPr>
        <w:t xml:space="preserve"> </w:t>
      </w:r>
      <w:r>
        <w:rPr>
          <w:w w:val="105"/>
          <w:sz w:val="24"/>
        </w:rPr>
        <w:t>is</w:t>
      </w:r>
      <w:r>
        <w:rPr>
          <w:spacing w:val="19"/>
          <w:w w:val="105"/>
          <w:sz w:val="24"/>
        </w:rPr>
        <w:t xml:space="preserve"> </w:t>
      </w:r>
      <w:r>
        <w:rPr>
          <w:w w:val="105"/>
          <w:sz w:val="24"/>
        </w:rPr>
        <w:t>driven</w:t>
      </w:r>
      <w:r>
        <w:rPr>
          <w:spacing w:val="20"/>
          <w:w w:val="105"/>
          <w:sz w:val="24"/>
        </w:rPr>
        <w:t xml:space="preserve"> </w:t>
      </w:r>
      <w:r>
        <w:rPr>
          <w:w w:val="105"/>
          <w:sz w:val="24"/>
        </w:rPr>
        <w:t>by</w:t>
      </w:r>
      <w:r>
        <w:rPr>
          <w:spacing w:val="19"/>
          <w:w w:val="105"/>
          <w:sz w:val="24"/>
        </w:rPr>
        <w:t xml:space="preserve"> </w:t>
      </w:r>
      <w:r>
        <w:rPr>
          <w:w w:val="105"/>
          <w:sz w:val="24"/>
        </w:rPr>
        <w:t>the</w:t>
      </w:r>
      <w:r>
        <w:rPr>
          <w:spacing w:val="20"/>
          <w:w w:val="105"/>
          <w:sz w:val="24"/>
        </w:rPr>
        <w:t xml:space="preserve"> </w:t>
      </w:r>
      <w:r>
        <w:rPr>
          <w:w w:val="105"/>
          <w:sz w:val="24"/>
        </w:rPr>
        <w:t>attentional</w:t>
      </w:r>
      <w:r>
        <w:rPr>
          <w:spacing w:val="20"/>
          <w:w w:val="105"/>
          <w:sz w:val="24"/>
        </w:rPr>
        <w:t xml:space="preserve"> </w:t>
      </w:r>
      <w:r>
        <w:rPr>
          <w:w w:val="105"/>
          <w:sz w:val="24"/>
        </w:rPr>
        <w:t>set,</w:t>
      </w:r>
      <w:r>
        <w:rPr>
          <w:spacing w:val="20"/>
          <w:w w:val="105"/>
          <w:sz w:val="24"/>
        </w:rPr>
        <w:t xml:space="preserve"> </w:t>
      </w:r>
      <w:r>
        <w:rPr>
          <w:w w:val="105"/>
          <w:sz w:val="24"/>
        </w:rPr>
        <w:t>but</w:t>
      </w:r>
      <w:r>
        <w:rPr>
          <w:spacing w:val="19"/>
          <w:w w:val="105"/>
          <w:sz w:val="24"/>
        </w:rPr>
        <w:t xml:space="preserve"> </w:t>
      </w:r>
      <w:r>
        <w:rPr>
          <w:w w:val="105"/>
          <w:sz w:val="24"/>
        </w:rPr>
        <w:t>not</w:t>
      </w:r>
      <w:r>
        <w:rPr>
          <w:spacing w:val="1"/>
          <w:w w:val="105"/>
          <w:sz w:val="24"/>
        </w:rPr>
        <w:t xml:space="preserve"> </w:t>
      </w:r>
      <w:r>
        <w:rPr>
          <w:rFonts w:ascii="Trebuchet MS"/>
          <w:w w:val="105"/>
          <w:sz w:val="12"/>
        </w:rPr>
        <w:t>602</w:t>
      </w:r>
      <w:r>
        <w:rPr>
          <w:rFonts w:ascii="Trebuchet MS"/>
          <w:w w:val="105"/>
          <w:sz w:val="12"/>
        </w:rPr>
        <w:tab/>
      </w:r>
      <w:r>
        <w:rPr>
          <w:w w:val="105"/>
          <w:sz w:val="24"/>
        </w:rPr>
        <w:t>by</w:t>
      </w:r>
      <w:r>
        <w:rPr>
          <w:spacing w:val="5"/>
          <w:w w:val="105"/>
          <w:sz w:val="24"/>
        </w:rPr>
        <w:t xml:space="preserve"> </w:t>
      </w:r>
      <w:r>
        <w:rPr>
          <w:w w:val="105"/>
          <w:sz w:val="24"/>
        </w:rPr>
        <w:t>the</w:t>
      </w:r>
      <w:r>
        <w:rPr>
          <w:spacing w:val="5"/>
          <w:w w:val="105"/>
          <w:sz w:val="24"/>
        </w:rPr>
        <w:t xml:space="preserve"> </w:t>
      </w:r>
      <w:r>
        <w:rPr>
          <w:w w:val="105"/>
          <w:sz w:val="24"/>
        </w:rPr>
        <w:t>predictiveness</w:t>
      </w:r>
      <w:r>
        <w:rPr>
          <w:spacing w:val="6"/>
          <w:w w:val="105"/>
          <w:sz w:val="24"/>
        </w:rPr>
        <w:t xml:space="preserve"> </w:t>
      </w:r>
      <w:r>
        <w:rPr>
          <w:w w:val="105"/>
          <w:sz w:val="24"/>
        </w:rPr>
        <w:t>of</w:t>
      </w:r>
      <w:r>
        <w:rPr>
          <w:spacing w:val="6"/>
          <w:w w:val="105"/>
          <w:sz w:val="24"/>
        </w:rPr>
        <w:t xml:space="preserve"> </w:t>
      </w:r>
      <w:r>
        <w:rPr>
          <w:w w:val="105"/>
          <w:sz w:val="24"/>
        </w:rPr>
        <w:t>distractors.</w:t>
      </w:r>
      <w:r>
        <w:rPr>
          <w:spacing w:val="28"/>
          <w:w w:val="105"/>
          <w:sz w:val="24"/>
        </w:rPr>
        <w:t xml:space="preserve"> </w:t>
      </w:r>
      <w:r>
        <w:rPr>
          <w:i/>
          <w:w w:val="105"/>
          <w:sz w:val="24"/>
        </w:rPr>
        <w:t>Journal</w:t>
      </w:r>
      <w:r>
        <w:rPr>
          <w:i/>
          <w:spacing w:val="10"/>
          <w:w w:val="105"/>
          <w:sz w:val="24"/>
        </w:rPr>
        <w:t xml:space="preserve"> </w:t>
      </w:r>
      <w:r>
        <w:rPr>
          <w:i/>
          <w:w w:val="105"/>
          <w:sz w:val="24"/>
        </w:rPr>
        <w:t>of</w:t>
      </w:r>
      <w:r>
        <w:rPr>
          <w:i/>
          <w:spacing w:val="11"/>
          <w:w w:val="105"/>
          <w:sz w:val="24"/>
        </w:rPr>
        <w:t xml:space="preserve"> </w:t>
      </w:r>
      <w:r>
        <w:rPr>
          <w:i/>
          <w:w w:val="105"/>
          <w:sz w:val="24"/>
        </w:rPr>
        <w:t>Experimental</w:t>
      </w:r>
      <w:r>
        <w:rPr>
          <w:i/>
          <w:spacing w:val="10"/>
          <w:w w:val="105"/>
          <w:sz w:val="24"/>
        </w:rPr>
        <w:t xml:space="preserve"> </w:t>
      </w:r>
      <w:r>
        <w:rPr>
          <w:i/>
          <w:w w:val="105"/>
          <w:sz w:val="24"/>
        </w:rPr>
        <w:t>Psychology:</w:t>
      </w:r>
      <w:r>
        <w:rPr>
          <w:i/>
          <w:spacing w:val="32"/>
          <w:w w:val="105"/>
          <w:sz w:val="24"/>
        </w:rPr>
        <w:t xml:space="preserve"> </w:t>
      </w:r>
      <w:r>
        <w:rPr>
          <w:i/>
          <w:w w:val="105"/>
          <w:sz w:val="24"/>
        </w:rPr>
        <w:t>Learning,</w:t>
      </w:r>
    </w:p>
    <w:p w14:paraId="11E68F5D" w14:textId="77777777" w:rsidR="00735E2D" w:rsidRDefault="00000000">
      <w:pPr>
        <w:tabs>
          <w:tab w:val="left" w:pos="891"/>
        </w:tabs>
        <w:spacing w:before="2"/>
        <w:ind w:left="150"/>
        <w:rPr>
          <w:sz w:val="24"/>
        </w:rPr>
      </w:pPr>
      <w:r>
        <w:rPr>
          <w:rFonts w:ascii="Trebuchet MS" w:hAnsi="Trebuchet MS"/>
          <w:w w:val="105"/>
          <w:sz w:val="12"/>
        </w:rPr>
        <w:t>603</w:t>
      </w:r>
      <w:r>
        <w:rPr>
          <w:rFonts w:ascii="Trebuchet MS" w:hAnsi="Trebuchet MS"/>
          <w:w w:val="105"/>
          <w:sz w:val="12"/>
        </w:rPr>
        <w:tab/>
      </w:r>
      <w:r>
        <w:rPr>
          <w:i/>
          <w:spacing w:val="-1"/>
          <w:w w:val="105"/>
          <w:sz w:val="24"/>
        </w:rPr>
        <w:t>Memory,</w:t>
      </w:r>
      <w:r>
        <w:rPr>
          <w:i/>
          <w:spacing w:val="23"/>
          <w:w w:val="105"/>
          <w:sz w:val="24"/>
        </w:rPr>
        <w:t xml:space="preserve"> </w:t>
      </w:r>
      <w:r>
        <w:rPr>
          <w:i/>
          <w:spacing w:val="-1"/>
          <w:w w:val="105"/>
          <w:sz w:val="24"/>
        </w:rPr>
        <w:t>and</w:t>
      </w:r>
      <w:r>
        <w:rPr>
          <w:i/>
          <w:spacing w:val="23"/>
          <w:w w:val="105"/>
          <w:sz w:val="24"/>
        </w:rPr>
        <w:t xml:space="preserve"> </w:t>
      </w:r>
      <w:r>
        <w:rPr>
          <w:i/>
          <w:spacing w:val="-1"/>
          <w:w w:val="105"/>
          <w:sz w:val="24"/>
        </w:rPr>
        <w:t>Cognition</w:t>
      </w:r>
      <w:r>
        <w:rPr>
          <w:spacing w:val="-1"/>
          <w:w w:val="105"/>
          <w:sz w:val="24"/>
        </w:rPr>
        <w:t>,</w:t>
      </w:r>
      <w:r>
        <w:rPr>
          <w:spacing w:val="17"/>
          <w:w w:val="105"/>
          <w:sz w:val="24"/>
        </w:rPr>
        <w:t xml:space="preserve"> </w:t>
      </w:r>
      <w:r>
        <w:rPr>
          <w:i/>
          <w:spacing w:val="-1"/>
          <w:w w:val="105"/>
          <w:sz w:val="24"/>
        </w:rPr>
        <w:t>44</w:t>
      </w:r>
      <w:r>
        <w:rPr>
          <w:i/>
          <w:spacing w:val="-30"/>
          <w:w w:val="105"/>
          <w:sz w:val="24"/>
        </w:rPr>
        <w:t xml:space="preserve"> </w:t>
      </w:r>
      <w:r>
        <w:rPr>
          <w:spacing w:val="-1"/>
          <w:w w:val="105"/>
          <w:sz w:val="24"/>
        </w:rPr>
        <w:t>(5),</w:t>
      </w:r>
      <w:r>
        <w:rPr>
          <w:spacing w:val="17"/>
          <w:w w:val="105"/>
          <w:sz w:val="24"/>
        </w:rPr>
        <w:t xml:space="preserve"> </w:t>
      </w:r>
      <w:r>
        <w:rPr>
          <w:spacing w:val="-1"/>
          <w:w w:val="105"/>
          <w:sz w:val="24"/>
        </w:rPr>
        <w:t>707–721.</w:t>
      </w:r>
      <w:r>
        <w:rPr>
          <w:spacing w:val="44"/>
          <w:w w:val="105"/>
          <w:sz w:val="24"/>
        </w:rPr>
        <w:t xml:space="preserve"> </w:t>
      </w:r>
      <w:hyperlink r:id="rId107">
        <w:r>
          <w:rPr>
            <w:spacing w:val="-1"/>
            <w:w w:val="105"/>
            <w:sz w:val="24"/>
          </w:rPr>
          <w:t>https://doi.org/10.1037/xlm0000467</w:t>
        </w:r>
      </w:hyperlink>
    </w:p>
    <w:p w14:paraId="5516A7B8" w14:textId="77777777" w:rsidR="00735E2D" w:rsidRDefault="00000000">
      <w:pPr>
        <w:tabs>
          <w:tab w:val="left" w:pos="891"/>
        </w:tabs>
        <w:spacing w:before="202" w:line="415" w:lineRule="auto"/>
        <w:ind w:left="150" w:right="305"/>
        <w:jc w:val="both"/>
        <w:rPr>
          <w:sz w:val="24"/>
        </w:rPr>
      </w:pPr>
      <w:r>
        <w:rPr>
          <w:rFonts w:ascii="Trebuchet MS" w:hAnsi="Trebuchet MS"/>
          <w:w w:val="105"/>
          <w:sz w:val="12"/>
        </w:rPr>
        <w:t xml:space="preserve">604   </w:t>
      </w:r>
      <w:r>
        <w:rPr>
          <w:rFonts w:ascii="Trebuchet MS" w:hAnsi="Trebuchet MS"/>
          <w:spacing w:val="37"/>
          <w:w w:val="105"/>
          <w:sz w:val="12"/>
        </w:rPr>
        <w:t xml:space="preserve"> </w:t>
      </w:r>
      <w:r>
        <w:rPr>
          <w:w w:val="105"/>
          <w:sz w:val="24"/>
        </w:rPr>
        <w:t>Beesley, T., &amp; Shanks, D. R. (2012). Investigating cue competition in contextual cuing of</w:t>
      </w:r>
      <w:r>
        <w:rPr>
          <w:spacing w:val="1"/>
          <w:w w:val="105"/>
          <w:sz w:val="24"/>
        </w:rPr>
        <w:t xml:space="preserve"> </w:t>
      </w:r>
      <w:r>
        <w:rPr>
          <w:rFonts w:ascii="Trebuchet MS" w:hAnsi="Trebuchet MS"/>
          <w:w w:val="105"/>
          <w:sz w:val="12"/>
        </w:rPr>
        <w:t>605</w:t>
      </w:r>
      <w:r>
        <w:rPr>
          <w:rFonts w:ascii="Trebuchet MS" w:hAnsi="Trebuchet MS"/>
          <w:w w:val="105"/>
          <w:sz w:val="12"/>
        </w:rPr>
        <w:tab/>
      </w:r>
      <w:r>
        <w:rPr>
          <w:w w:val="105"/>
          <w:sz w:val="24"/>
        </w:rPr>
        <w:t xml:space="preserve">visual search. </w:t>
      </w:r>
      <w:r>
        <w:rPr>
          <w:i/>
          <w:w w:val="105"/>
          <w:sz w:val="24"/>
        </w:rPr>
        <w:t>Journal of Experimental Psychology: Learning, Memory, and Cognition</w:t>
      </w:r>
      <w:r>
        <w:rPr>
          <w:w w:val="105"/>
          <w:sz w:val="24"/>
        </w:rPr>
        <w:t>,</w:t>
      </w:r>
      <w:r>
        <w:rPr>
          <w:spacing w:val="1"/>
          <w:w w:val="105"/>
          <w:sz w:val="24"/>
        </w:rPr>
        <w:t xml:space="preserve"> </w:t>
      </w:r>
      <w:r>
        <w:rPr>
          <w:rFonts w:ascii="Trebuchet MS" w:hAnsi="Trebuchet MS"/>
          <w:w w:val="105"/>
          <w:sz w:val="12"/>
        </w:rPr>
        <w:t>606</w:t>
      </w:r>
      <w:r>
        <w:rPr>
          <w:rFonts w:ascii="Trebuchet MS" w:hAnsi="Trebuchet MS"/>
          <w:w w:val="105"/>
          <w:sz w:val="12"/>
        </w:rPr>
        <w:tab/>
      </w:r>
      <w:r>
        <w:rPr>
          <w:i/>
          <w:w w:val="105"/>
          <w:sz w:val="24"/>
        </w:rPr>
        <w:t>38</w:t>
      </w:r>
      <w:r>
        <w:rPr>
          <w:i/>
          <w:spacing w:val="-32"/>
          <w:w w:val="105"/>
          <w:sz w:val="24"/>
        </w:rPr>
        <w:t xml:space="preserve"> </w:t>
      </w:r>
      <w:r>
        <w:rPr>
          <w:w w:val="105"/>
          <w:sz w:val="24"/>
        </w:rPr>
        <w:t>(3),</w:t>
      </w:r>
      <w:r>
        <w:rPr>
          <w:spacing w:val="14"/>
          <w:w w:val="105"/>
          <w:sz w:val="24"/>
        </w:rPr>
        <w:t xml:space="preserve"> </w:t>
      </w:r>
      <w:r>
        <w:rPr>
          <w:w w:val="105"/>
          <w:sz w:val="24"/>
        </w:rPr>
        <w:t>709–725.</w:t>
      </w:r>
      <w:r>
        <w:rPr>
          <w:spacing w:val="40"/>
          <w:w w:val="105"/>
          <w:sz w:val="24"/>
        </w:rPr>
        <w:t xml:space="preserve"> </w:t>
      </w:r>
      <w:hyperlink r:id="rId108">
        <w:r>
          <w:rPr>
            <w:w w:val="105"/>
            <w:sz w:val="24"/>
          </w:rPr>
          <w:t>https://doi.org/10.1037/a0024885</w:t>
        </w:r>
      </w:hyperlink>
    </w:p>
    <w:p w14:paraId="612D1BE1" w14:textId="77777777" w:rsidR="00735E2D" w:rsidRDefault="00000000">
      <w:pPr>
        <w:tabs>
          <w:tab w:val="left" w:pos="891"/>
        </w:tabs>
        <w:spacing w:before="3" w:line="415" w:lineRule="auto"/>
        <w:ind w:left="150" w:right="157"/>
        <w:jc w:val="both"/>
        <w:rPr>
          <w:sz w:val="24"/>
        </w:rPr>
      </w:pPr>
      <w:r>
        <w:rPr>
          <w:rFonts w:ascii="Trebuchet MS" w:hAnsi="Trebuchet MS"/>
          <w:w w:val="105"/>
          <w:sz w:val="12"/>
        </w:rPr>
        <w:t xml:space="preserve">607   </w:t>
      </w:r>
      <w:r>
        <w:rPr>
          <w:rFonts w:ascii="Trebuchet MS" w:hAnsi="Trebuchet MS"/>
          <w:spacing w:val="37"/>
          <w:w w:val="105"/>
          <w:sz w:val="12"/>
        </w:rPr>
        <w:t xml:space="preserve"> </w:t>
      </w:r>
      <w:r>
        <w:rPr>
          <w:w w:val="105"/>
          <w:sz w:val="24"/>
        </w:rPr>
        <w:t>Beesley, T., Vadillo, M. A., Pearson, D., &amp; Shanks, D. R. (2015). Pre-exposure of repeated</w:t>
      </w:r>
      <w:r>
        <w:rPr>
          <w:spacing w:val="1"/>
          <w:w w:val="105"/>
          <w:sz w:val="24"/>
        </w:rPr>
        <w:t xml:space="preserve"> </w:t>
      </w:r>
      <w:r>
        <w:rPr>
          <w:rFonts w:ascii="Trebuchet MS" w:hAnsi="Trebuchet MS"/>
          <w:w w:val="105"/>
          <w:sz w:val="12"/>
        </w:rPr>
        <w:t>608</w:t>
      </w:r>
      <w:r>
        <w:rPr>
          <w:rFonts w:ascii="Trebuchet MS" w:hAnsi="Trebuchet MS"/>
          <w:w w:val="105"/>
          <w:sz w:val="12"/>
        </w:rPr>
        <w:tab/>
      </w:r>
      <w:r>
        <w:rPr>
          <w:w w:val="105"/>
          <w:sz w:val="24"/>
        </w:rPr>
        <w:t xml:space="preserve">search configurations facilitates subsequent contextual cuing of visual search. </w:t>
      </w:r>
      <w:r>
        <w:rPr>
          <w:i/>
          <w:w w:val="105"/>
          <w:sz w:val="24"/>
        </w:rPr>
        <w:t>Journal of</w:t>
      </w:r>
      <w:r>
        <w:rPr>
          <w:i/>
          <w:spacing w:val="1"/>
          <w:w w:val="105"/>
          <w:sz w:val="24"/>
        </w:rPr>
        <w:t xml:space="preserve"> </w:t>
      </w:r>
      <w:r>
        <w:rPr>
          <w:rFonts w:ascii="Trebuchet MS" w:hAnsi="Trebuchet MS"/>
          <w:w w:val="105"/>
          <w:sz w:val="12"/>
        </w:rPr>
        <w:t>609</w:t>
      </w:r>
      <w:r>
        <w:rPr>
          <w:rFonts w:ascii="Trebuchet MS" w:hAnsi="Trebuchet MS"/>
          <w:w w:val="105"/>
          <w:sz w:val="12"/>
        </w:rPr>
        <w:tab/>
      </w:r>
      <w:r>
        <w:rPr>
          <w:i/>
          <w:sz w:val="24"/>
        </w:rPr>
        <w:t>Experimental</w:t>
      </w:r>
      <w:r>
        <w:rPr>
          <w:i/>
          <w:spacing w:val="29"/>
          <w:sz w:val="24"/>
        </w:rPr>
        <w:t xml:space="preserve"> </w:t>
      </w:r>
      <w:r>
        <w:rPr>
          <w:i/>
          <w:sz w:val="24"/>
        </w:rPr>
        <w:t>Psychology:</w:t>
      </w:r>
      <w:r>
        <w:rPr>
          <w:i/>
          <w:spacing w:val="56"/>
          <w:sz w:val="24"/>
        </w:rPr>
        <w:t xml:space="preserve"> </w:t>
      </w:r>
      <w:r>
        <w:rPr>
          <w:i/>
          <w:sz w:val="24"/>
        </w:rPr>
        <w:t>Learning,</w:t>
      </w:r>
      <w:r>
        <w:rPr>
          <w:i/>
          <w:spacing w:val="30"/>
          <w:sz w:val="24"/>
        </w:rPr>
        <w:t xml:space="preserve"> </w:t>
      </w:r>
      <w:r>
        <w:rPr>
          <w:i/>
          <w:sz w:val="24"/>
        </w:rPr>
        <w:t>Memory,</w:t>
      </w:r>
      <w:r>
        <w:rPr>
          <w:i/>
          <w:spacing w:val="30"/>
          <w:sz w:val="24"/>
        </w:rPr>
        <w:t xml:space="preserve"> </w:t>
      </w:r>
      <w:r>
        <w:rPr>
          <w:i/>
          <w:sz w:val="24"/>
        </w:rPr>
        <w:t>and</w:t>
      </w:r>
      <w:r>
        <w:rPr>
          <w:i/>
          <w:spacing w:val="30"/>
          <w:sz w:val="24"/>
        </w:rPr>
        <w:t xml:space="preserve"> </w:t>
      </w:r>
      <w:r>
        <w:rPr>
          <w:i/>
          <w:sz w:val="24"/>
        </w:rPr>
        <w:t>Cognition</w:t>
      </w:r>
      <w:r>
        <w:rPr>
          <w:sz w:val="24"/>
        </w:rPr>
        <w:t>,</w:t>
      </w:r>
      <w:r>
        <w:rPr>
          <w:spacing w:val="24"/>
          <w:sz w:val="24"/>
        </w:rPr>
        <w:t xml:space="preserve"> </w:t>
      </w:r>
      <w:r>
        <w:rPr>
          <w:i/>
          <w:sz w:val="24"/>
        </w:rPr>
        <w:t>41</w:t>
      </w:r>
      <w:r>
        <w:rPr>
          <w:i/>
          <w:spacing w:val="-25"/>
          <w:sz w:val="24"/>
        </w:rPr>
        <w:t xml:space="preserve"> </w:t>
      </w:r>
      <w:r>
        <w:rPr>
          <w:sz w:val="24"/>
        </w:rPr>
        <w:t>(2),</w:t>
      </w:r>
      <w:r>
        <w:rPr>
          <w:spacing w:val="23"/>
          <w:sz w:val="24"/>
        </w:rPr>
        <w:t xml:space="preserve"> </w:t>
      </w:r>
      <w:r>
        <w:rPr>
          <w:sz w:val="24"/>
        </w:rPr>
        <w:t>348–362.</w:t>
      </w:r>
    </w:p>
    <w:p w14:paraId="1A935F02" w14:textId="77777777" w:rsidR="00735E2D" w:rsidRDefault="00000000">
      <w:pPr>
        <w:pStyle w:val="BodyText"/>
        <w:tabs>
          <w:tab w:val="left" w:pos="891"/>
        </w:tabs>
        <w:spacing w:before="2"/>
        <w:jc w:val="both"/>
      </w:pPr>
      <w:r>
        <w:rPr>
          <w:rFonts w:ascii="Trebuchet MS"/>
          <w:w w:val="105"/>
          <w:sz w:val="12"/>
        </w:rPr>
        <w:t>610</w:t>
      </w:r>
      <w:r>
        <w:rPr>
          <w:rFonts w:ascii="Trebuchet MS"/>
          <w:w w:val="105"/>
          <w:sz w:val="12"/>
        </w:rPr>
        <w:tab/>
      </w:r>
      <w:hyperlink r:id="rId109">
        <w:r>
          <w:rPr>
            <w:w w:val="105"/>
          </w:rPr>
          <w:t>https://doi.org/10.1037/xlm0000033</w:t>
        </w:r>
      </w:hyperlink>
    </w:p>
    <w:p w14:paraId="22B08228" w14:textId="77777777" w:rsidR="00735E2D" w:rsidRDefault="00000000">
      <w:pPr>
        <w:pStyle w:val="BodyText"/>
        <w:jc w:val="both"/>
      </w:pPr>
      <w:r>
        <w:rPr>
          <w:rFonts w:ascii="Trebuchet MS"/>
          <w:w w:val="105"/>
          <w:sz w:val="12"/>
        </w:rPr>
        <w:t xml:space="preserve">611  </w:t>
      </w:r>
      <w:r>
        <w:rPr>
          <w:rFonts w:ascii="Trebuchet MS"/>
          <w:spacing w:val="24"/>
          <w:w w:val="105"/>
          <w:sz w:val="12"/>
        </w:rPr>
        <w:t xml:space="preserve"> </w:t>
      </w:r>
      <w:r>
        <w:rPr>
          <w:w w:val="105"/>
        </w:rPr>
        <w:t>Beesley,</w:t>
      </w:r>
      <w:r>
        <w:rPr>
          <w:spacing w:val="5"/>
          <w:w w:val="105"/>
        </w:rPr>
        <w:t xml:space="preserve"> </w:t>
      </w:r>
      <w:r>
        <w:rPr>
          <w:w w:val="105"/>
        </w:rPr>
        <w:t>T.,</w:t>
      </w:r>
      <w:r>
        <w:rPr>
          <w:spacing w:val="6"/>
          <w:w w:val="105"/>
        </w:rPr>
        <w:t xml:space="preserve"> </w:t>
      </w:r>
      <w:r>
        <w:rPr>
          <w:w w:val="105"/>
        </w:rPr>
        <w:t>Vadillo,</w:t>
      </w:r>
      <w:r>
        <w:rPr>
          <w:spacing w:val="5"/>
          <w:w w:val="105"/>
        </w:rPr>
        <w:t xml:space="preserve"> </w:t>
      </w:r>
      <w:r>
        <w:rPr>
          <w:w w:val="105"/>
        </w:rPr>
        <w:t>M.</w:t>
      </w:r>
      <w:r>
        <w:rPr>
          <w:spacing w:val="6"/>
          <w:w w:val="105"/>
        </w:rPr>
        <w:t xml:space="preserve"> </w:t>
      </w:r>
      <w:r>
        <w:rPr>
          <w:w w:val="105"/>
        </w:rPr>
        <w:t>A.,</w:t>
      </w:r>
      <w:r>
        <w:rPr>
          <w:spacing w:val="5"/>
          <w:w w:val="105"/>
        </w:rPr>
        <w:t xml:space="preserve"> </w:t>
      </w:r>
      <w:r>
        <w:rPr>
          <w:w w:val="105"/>
        </w:rPr>
        <w:t>Pearson,</w:t>
      </w:r>
      <w:r>
        <w:rPr>
          <w:spacing w:val="6"/>
          <w:w w:val="105"/>
        </w:rPr>
        <w:t xml:space="preserve"> </w:t>
      </w:r>
      <w:r>
        <w:rPr>
          <w:w w:val="105"/>
        </w:rPr>
        <w:t>D.,</w:t>
      </w:r>
      <w:r>
        <w:rPr>
          <w:spacing w:val="5"/>
          <w:w w:val="105"/>
        </w:rPr>
        <w:t xml:space="preserve"> </w:t>
      </w:r>
      <w:r>
        <w:rPr>
          <w:w w:val="105"/>
        </w:rPr>
        <w:t>&amp;</w:t>
      </w:r>
      <w:r>
        <w:rPr>
          <w:spacing w:val="4"/>
          <w:w w:val="105"/>
        </w:rPr>
        <w:t xml:space="preserve"> </w:t>
      </w:r>
      <w:r>
        <w:rPr>
          <w:w w:val="105"/>
        </w:rPr>
        <w:t>Shanks,</w:t>
      </w:r>
      <w:r>
        <w:rPr>
          <w:spacing w:val="6"/>
          <w:w w:val="105"/>
        </w:rPr>
        <w:t xml:space="preserve"> </w:t>
      </w:r>
      <w:r>
        <w:rPr>
          <w:w w:val="105"/>
        </w:rPr>
        <w:t>D.</w:t>
      </w:r>
      <w:r>
        <w:rPr>
          <w:spacing w:val="5"/>
          <w:w w:val="105"/>
        </w:rPr>
        <w:t xml:space="preserve"> </w:t>
      </w:r>
      <w:r>
        <w:rPr>
          <w:w w:val="105"/>
        </w:rPr>
        <w:t>R.</w:t>
      </w:r>
      <w:r>
        <w:rPr>
          <w:spacing w:val="5"/>
          <w:w w:val="105"/>
        </w:rPr>
        <w:t xml:space="preserve"> </w:t>
      </w:r>
      <w:r>
        <w:rPr>
          <w:w w:val="105"/>
        </w:rPr>
        <w:t>(2016).</w:t>
      </w:r>
      <w:r>
        <w:rPr>
          <w:spacing w:val="28"/>
          <w:w w:val="105"/>
        </w:rPr>
        <w:t xml:space="preserve"> </w:t>
      </w:r>
      <w:r>
        <w:rPr>
          <w:w w:val="105"/>
        </w:rPr>
        <w:t>Configural</w:t>
      </w:r>
      <w:r>
        <w:rPr>
          <w:spacing w:val="5"/>
          <w:w w:val="105"/>
        </w:rPr>
        <w:t xml:space="preserve"> </w:t>
      </w:r>
      <w:r>
        <w:rPr>
          <w:w w:val="105"/>
        </w:rPr>
        <w:t>learning</w:t>
      </w:r>
      <w:r>
        <w:rPr>
          <w:spacing w:val="5"/>
          <w:w w:val="105"/>
        </w:rPr>
        <w:t xml:space="preserve"> </w:t>
      </w:r>
      <w:r>
        <w:rPr>
          <w:w w:val="105"/>
        </w:rPr>
        <w:t>in</w:t>
      </w:r>
    </w:p>
    <w:p w14:paraId="687DF55F" w14:textId="77777777" w:rsidR="00735E2D" w:rsidRDefault="00000000">
      <w:pPr>
        <w:tabs>
          <w:tab w:val="left" w:pos="891"/>
        </w:tabs>
        <w:spacing w:before="202"/>
        <w:ind w:left="150"/>
        <w:jc w:val="both"/>
        <w:rPr>
          <w:i/>
          <w:sz w:val="24"/>
        </w:rPr>
      </w:pPr>
      <w:r>
        <w:rPr>
          <w:rFonts w:ascii="Trebuchet MS"/>
          <w:w w:val="105"/>
          <w:sz w:val="12"/>
        </w:rPr>
        <w:t>612</w:t>
      </w:r>
      <w:r>
        <w:rPr>
          <w:rFonts w:ascii="Trebuchet MS"/>
          <w:w w:val="105"/>
          <w:sz w:val="12"/>
        </w:rPr>
        <w:tab/>
      </w:r>
      <w:r>
        <w:rPr>
          <w:w w:val="105"/>
          <w:sz w:val="24"/>
        </w:rPr>
        <w:t>contextual</w:t>
      </w:r>
      <w:r>
        <w:rPr>
          <w:spacing w:val="-1"/>
          <w:w w:val="105"/>
          <w:sz w:val="24"/>
        </w:rPr>
        <w:t xml:space="preserve"> </w:t>
      </w:r>
      <w:r>
        <w:rPr>
          <w:w w:val="105"/>
          <w:sz w:val="24"/>
        </w:rPr>
        <w:t>cuing of visual</w:t>
      </w:r>
      <w:r>
        <w:rPr>
          <w:spacing w:val="-1"/>
          <w:w w:val="105"/>
          <w:sz w:val="24"/>
        </w:rPr>
        <w:t xml:space="preserve"> </w:t>
      </w:r>
      <w:r>
        <w:rPr>
          <w:w w:val="105"/>
          <w:sz w:val="24"/>
        </w:rPr>
        <w:t>search.</w:t>
      </w:r>
      <w:r>
        <w:rPr>
          <w:spacing w:val="21"/>
          <w:w w:val="105"/>
          <w:sz w:val="24"/>
        </w:rPr>
        <w:t xml:space="preserve"> </w:t>
      </w:r>
      <w:r>
        <w:rPr>
          <w:i/>
          <w:w w:val="105"/>
          <w:sz w:val="24"/>
        </w:rPr>
        <w:t>Journal</w:t>
      </w:r>
      <w:r>
        <w:rPr>
          <w:i/>
          <w:spacing w:val="4"/>
          <w:w w:val="105"/>
          <w:sz w:val="24"/>
        </w:rPr>
        <w:t xml:space="preserve"> </w:t>
      </w:r>
      <w:r>
        <w:rPr>
          <w:i/>
          <w:w w:val="105"/>
          <w:sz w:val="24"/>
        </w:rPr>
        <w:t>of</w:t>
      </w:r>
      <w:r>
        <w:rPr>
          <w:i/>
          <w:spacing w:val="4"/>
          <w:w w:val="105"/>
          <w:sz w:val="24"/>
        </w:rPr>
        <w:t xml:space="preserve"> </w:t>
      </w:r>
      <w:r>
        <w:rPr>
          <w:i/>
          <w:w w:val="105"/>
          <w:sz w:val="24"/>
        </w:rPr>
        <w:t>Experimental</w:t>
      </w:r>
      <w:r>
        <w:rPr>
          <w:i/>
          <w:spacing w:val="4"/>
          <w:w w:val="105"/>
          <w:sz w:val="24"/>
        </w:rPr>
        <w:t xml:space="preserve"> </w:t>
      </w:r>
      <w:r>
        <w:rPr>
          <w:i/>
          <w:w w:val="105"/>
          <w:sz w:val="24"/>
        </w:rPr>
        <w:t>Psychology:</w:t>
      </w:r>
      <w:r>
        <w:rPr>
          <w:i/>
          <w:spacing w:val="24"/>
          <w:w w:val="105"/>
          <w:sz w:val="24"/>
        </w:rPr>
        <w:t xml:space="preserve"> </w:t>
      </w:r>
      <w:r>
        <w:rPr>
          <w:i/>
          <w:w w:val="105"/>
          <w:sz w:val="24"/>
        </w:rPr>
        <w:t>Human</w:t>
      </w:r>
    </w:p>
    <w:p w14:paraId="433B2A3C" w14:textId="77777777" w:rsidR="00735E2D" w:rsidRDefault="00000000">
      <w:pPr>
        <w:tabs>
          <w:tab w:val="left" w:pos="891"/>
        </w:tabs>
        <w:spacing w:before="202"/>
        <w:ind w:left="150"/>
        <w:rPr>
          <w:sz w:val="24"/>
        </w:rPr>
      </w:pPr>
      <w:r>
        <w:rPr>
          <w:rFonts w:ascii="Trebuchet MS" w:hAnsi="Trebuchet MS"/>
          <w:w w:val="105"/>
          <w:sz w:val="12"/>
        </w:rPr>
        <w:t>613</w:t>
      </w:r>
      <w:r>
        <w:rPr>
          <w:rFonts w:ascii="Trebuchet MS" w:hAnsi="Trebuchet MS"/>
          <w:w w:val="105"/>
          <w:sz w:val="12"/>
        </w:rPr>
        <w:tab/>
      </w:r>
      <w:r>
        <w:rPr>
          <w:i/>
          <w:spacing w:val="-2"/>
          <w:w w:val="105"/>
          <w:sz w:val="24"/>
        </w:rPr>
        <w:t>Perception</w:t>
      </w:r>
      <w:r>
        <w:rPr>
          <w:i/>
          <w:spacing w:val="20"/>
          <w:w w:val="105"/>
          <w:sz w:val="24"/>
        </w:rPr>
        <w:t xml:space="preserve"> </w:t>
      </w:r>
      <w:r>
        <w:rPr>
          <w:i/>
          <w:spacing w:val="-1"/>
          <w:w w:val="105"/>
          <w:sz w:val="24"/>
        </w:rPr>
        <w:t>and</w:t>
      </w:r>
      <w:r>
        <w:rPr>
          <w:i/>
          <w:spacing w:val="20"/>
          <w:w w:val="105"/>
          <w:sz w:val="24"/>
        </w:rPr>
        <w:t xml:space="preserve"> </w:t>
      </w:r>
      <w:r>
        <w:rPr>
          <w:i/>
          <w:spacing w:val="-1"/>
          <w:w w:val="105"/>
          <w:sz w:val="24"/>
        </w:rPr>
        <w:t>Performance</w:t>
      </w:r>
      <w:r>
        <w:rPr>
          <w:spacing w:val="-1"/>
          <w:w w:val="105"/>
          <w:sz w:val="24"/>
        </w:rPr>
        <w:t>,</w:t>
      </w:r>
      <w:r>
        <w:rPr>
          <w:spacing w:val="15"/>
          <w:w w:val="105"/>
          <w:sz w:val="24"/>
        </w:rPr>
        <w:t xml:space="preserve"> </w:t>
      </w:r>
      <w:r>
        <w:rPr>
          <w:i/>
          <w:spacing w:val="-1"/>
          <w:w w:val="105"/>
          <w:sz w:val="24"/>
        </w:rPr>
        <w:t>42</w:t>
      </w:r>
      <w:r>
        <w:rPr>
          <w:i/>
          <w:spacing w:val="-31"/>
          <w:w w:val="105"/>
          <w:sz w:val="24"/>
        </w:rPr>
        <w:t xml:space="preserve"> </w:t>
      </w:r>
      <w:r>
        <w:rPr>
          <w:spacing w:val="-1"/>
          <w:w w:val="105"/>
          <w:sz w:val="24"/>
        </w:rPr>
        <w:t>(8),</w:t>
      </w:r>
      <w:r>
        <w:rPr>
          <w:spacing w:val="14"/>
          <w:w w:val="105"/>
          <w:sz w:val="24"/>
        </w:rPr>
        <w:t xml:space="preserve"> </w:t>
      </w:r>
      <w:r>
        <w:rPr>
          <w:spacing w:val="-1"/>
          <w:w w:val="105"/>
          <w:sz w:val="24"/>
        </w:rPr>
        <w:t>1173–1185.</w:t>
      </w:r>
      <w:r>
        <w:rPr>
          <w:spacing w:val="40"/>
          <w:w w:val="105"/>
          <w:sz w:val="24"/>
        </w:rPr>
        <w:t xml:space="preserve"> </w:t>
      </w:r>
      <w:hyperlink r:id="rId110">
        <w:r>
          <w:rPr>
            <w:spacing w:val="-1"/>
            <w:w w:val="105"/>
            <w:sz w:val="24"/>
          </w:rPr>
          <w:t>https://doi.org/10.1037/xhp0000185</w:t>
        </w:r>
      </w:hyperlink>
    </w:p>
    <w:p w14:paraId="4FD008C7" w14:textId="77777777" w:rsidR="00735E2D" w:rsidRDefault="00000000">
      <w:pPr>
        <w:tabs>
          <w:tab w:val="left" w:pos="891"/>
        </w:tabs>
        <w:spacing w:before="202" w:line="415" w:lineRule="auto"/>
        <w:ind w:left="150" w:right="534"/>
        <w:rPr>
          <w:sz w:val="24"/>
        </w:rPr>
      </w:pPr>
      <w:r>
        <w:rPr>
          <w:rFonts w:ascii="Trebuchet MS" w:hAnsi="Trebuchet MS"/>
          <w:sz w:val="12"/>
        </w:rPr>
        <w:t xml:space="preserve">614    </w:t>
      </w:r>
      <w:r>
        <w:rPr>
          <w:rFonts w:ascii="Trebuchet MS" w:hAnsi="Trebuchet MS"/>
          <w:spacing w:val="19"/>
          <w:sz w:val="12"/>
        </w:rPr>
        <w:t xml:space="preserve"> </w:t>
      </w:r>
      <w:r>
        <w:rPr>
          <w:w w:val="105"/>
          <w:sz w:val="24"/>
        </w:rPr>
        <w:t>Brady,</w:t>
      </w:r>
      <w:r>
        <w:rPr>
          <w:spacing w:val="17"/>
          <w:w w:val="105"/>
          <w:sz w:val="24"/>
        </w:rPr>
        <w:t xml:space="preserve"> </w:t>
      </w:r>
      <w:r>
        <w:rPr>
          <w:w w:val="105"/>
          <w:sz w:val="24"/>
        </w:rPr>
        <w:t>T.</w:t>
      </w:r>
      <w:r>
        <w:rPr>
          <w:spacing w:val="16"/>
          <w:w w:val="105"/>
          <w:sz w:val="24"/>
        </w:rPr>
        <w:t xml:space="preserve"> </w:t>
      </w:r>
      <w:r>
        <w:rPr>
          <w:w w:val="105"/>
          <w:sz w:val="24"/>
        </w:rPr>
        <w:t>F.,</w:t>
      </w:r>
      <w:r>
        <w:rPr>
          <w:spacing w:val="16"/>
          <w:w w:val="105"/>
          <w:sz w:val="24"/>
        </w:rPr>
        <w:t xml:space="preserve"> </w:t>
      </w:r>
      <w:r>
        <w:rPr>
          <w:w w:val="105"/>
          <w:sz w:val="24"/>
        </w:rPr>
        <w:t>&amp;</w:t>
      </w:r>
      <w:r>
        <w:rPr>
          <w:spacing w:val="16"/>
          <w:w w:val="105"/>
          <w:sz w:val="24"/>
        </w:rPr>
        <w:t xml:space="preserve"> </w:t>
      </w:r>
      <w:r>
        <w:rPr>
          <w:w w:val="105"/>
          <w:sz w:val="24"/>
        </w:rPr>
        <w:t>Chun,</w:t>
      </w:r>
      <w:r>
        <w:rPr>
          <w:spacing w:val="16"/>
          <w:w w:val="105"/>
          <w:sz w:val="24"/>
        </w:rPr>
        <w:t xml:space="preserve"> </w:t>
      </w:r>
      <w:r>
        <w:rPr>
          <w:w w:val="105"/>
          <w:sz w:val="24"/>
        </w:rPr>
        <w:t>M.</w:t>
      </w:r>
      <w:r>
        <w:rPr>
          <w:spacing w:val="16"/>
          <w:w w:val="105"/>
          <w:sz w:val="24"/>
        </w:rPr>
        <w:t xml:space="preserve"> </w:t>
      </w:r>
      <w:r>
        <w:rPr>
          <w:w w:val="105"/>
          <w:sz w:val="24"/>
        </w:rPr>
        <w:t>M.</w:t>
      </w:r>
      <w:r>
        <w:rPr>
          <w:spacing w:val="17"/>
          <w:w w:val="105"/>
          <w:sz w:val="24"/>
        </w:rPr>
        <w:t xml:space="preserve"> </w:t>
      </w:r>
      <w:r>
        <w:rPr>
          <w:w w:val="105"/>
          <w:sz w:val="24"/>
        </w:rPr>
        <w:t>(2007).</w:t>
      </w:r>
      <w:r>
        <w:rPr>
          <w:spacing w:val="41"/>
          <w:w w:val="105"/>
          <w:sz w:val="24"/>
        </w:rPr>
        <w:t xml:space="preserve"> </w:t>
      </w:r>
      <w:r>
        <w:rPr>
          <w:w w:val="105"/>
          <w:sz w:val="24"/>
        </w:rPr>
        <w:t>Spatial</w:t>
      </w:r>
      <w:r>
        <w:rPr>
          <w:spacing w:val="15"/>
          <w:w w:val="105"/>
          <w:sz w:val="24"/>
        </w:rPr>
        <w:t xml:space="preserve"> </w:t>
      </w:r>
      <w:r>
        <w:rPr>
          <w:w w:val="105"/>
          <w:sz w:val="24"/>
        </w:rPr>
        <w:t>constraints</w:t>
      </w:r>
      <w:r>
        <w:rPr>
          <w:spacing w:val="16"/>
          <w:w w:val="105"/>
          <w:sz w:val="24"/>
        </w:rPr>
        <w:t xml:space="preserve"> </w:t>
      </w:r>
      <w:r>
        <w:rPr>
          <w:w w:val="105"/>
          <w:sz w:val="24"/>
        </w:rPr>
        <w:t>on</w:t>
      </w:r>
      <w:r>
        <w:rPr>
          <w:spacing w:val="16"/>
          <w:w w:val="105"/>
          <w:sz w:val="24"/>
        </w:rPr>
        <w:t xml:space="preserve"> </w:t>
      </w:r>
      <w:r>
        <w:rPr>
          <w:w w:val="105"/>
          <w:sz w:val="24"/>
        </w:rPr>
        <w:t>learning</w:t>
      </w:r>
      <w:r>
        <w:rPr>
          <w:spacing w:val="16"/>
          <w:w w:val="105"/>
          <w:sz w:val="24"/>
        </w:rPr>
        <w:t xml:space="preserve"> </w:t>
      </w:r>
      <w:r>
        <w:rPr>
          <w:w w:val="105"/>
          <w:sz w:val="24"/>
        </w:rPr>
        <w:t>in</w:t>
      </w:r>
      <w:r>
        <w:rPr>
          <w:spacing w:val="15"/>
          <w:w w:val="105"/>
          <w:sz w:val="24"/>
        </w:rPr>
        <w:t xml:space="preserve"> </w:t>
      </w:r>
      <w:r>
        <w:rPr>
          <w:w w:val="105"/>
          <w:sz w:val="24"/>
        </w:rPr>
        <w:t>visual</w:t>
      </w:r>
      <w:r>
        <w:rPr>
          <w:spacing w:val="17"/>
          <w:w w:val="105"/>
          <w:sz w:val="24"/>
        </w:rPr>
        <w:t xml:space="preserve"> </w:t>
      </w:r>
      <w:r>
        <w:rPr>
          <w:w w:val="105"/>
          <w:sz w:val="24"/>
        </w:rPr>
        <w:t>search:</w:t>
      </w:r>
      <w:r>
        <w:rPr>
          <w:spacing w:val="1"/>
          <w:w w:val="105"/>
          <w:sz w:val="24"/>
        </w:rPr>
        <w:t xml:space="preserve"> </w:t>
      </w:r>
      <w:r>
        <w:rPr>
          <w:rFonts w:ascii="Trebuchet MS" w:hAnsi="Trebuchet MS"/>
          <w:w w:val="105"/>
          <w:sz w:val="12"/>
        </w:rPr>
        <w:t>615</w:t>
      </w:r>
      <w:r>
        <w:rPr>
          <w:rFonts w:ascii="Trebuchet MS" w:hAnsi="Trebuchet MS"/>
          <w:w w:val="105"/>
          <w:sz w:val="12"/>
        </w:rPr>
        <w:tab/>
      </w:r>
      <w:r>
        <w:rPr>
          <w:w w:val="105"/>
          <w:sz w:val="24"/>
        </w:rPr>
        <w:t>Modeling</w:t>
      </w:r>
      <w:r>
        <w:rPr>
          <w:spacing w:val="-4"/>
          <w:w w:val="105"/>
          <w:sz w:val="24"/>
        </w:rPr>
        <w:t xml:space="preserve"> </w:t>
      </w:r>
      <w:r>
        <w:rPr>
          <w:w w:val="105"/>
          <w:sz w:val="24"/>
        </w:rPr>
        <w:t>contextual</w:t>
      </w:r>
      <w:r>
        <w:rPr>
          <w:spacing w:val="-3"/>
          <w:w w:val="105"/>
          <w:sz w:val="24"/>
        </w:rPr>
        <w:t xml:space="preserve"> </w:t>
      </w:r>
      <w:r>
        <w:rPr>
          <w:w w:val="105"/>
          <w:sz w:val="24"/>
        </w:rPr>
        <w:t>cuing.</w:t>
      </w:r>
      <w:r>
        <w:rPr>
          <w:spacing w:val="16"/>
          <w:w w:val="105"/>
          <w:sz w:val="24"/>
        </w:rPr>
        <w:t xml:space="preserve"> </w:t>
      </w:r>
      <w:r>
        <w:rPr>
          <w:i/>
          <w:w w:val="105"/>
          <w:sz w:val="24"/>
        </w:rPr>
        <w:t>Journal</w:t>
      </w:r>
      <w:r>
        <w:rPr>
          <w:i/>
          <w:spacing w:val="1"/>
          <w:w w:val="105"/>
          <w:sz w:val="24"/>
        </w:rPr>
        <w:t xml:space="preserve"> </w:t>
      </w:r>
      <w:r>
        <w:rPr>
          <w:i/>
          <w:w w:val="105"/>
          <w:sz w:val="24"/>
        </w:rPr>
        <w:t>of</w:t>
      </w:r>
      <w:r>
        <w:rPr>
          <w:i/>
          <w:spacing w:val="1"/>
          <w:w w:val="105"/>
          <w:sz w:val="24"/>
        </w:rPr>
        <w:t xml:space="preserve"> </w:t>
      </w:r>
      <w:r>
        <w:rPr>
          <w:i/>
          <w:w w:val="105"/>
          <w:sz w:val="24"/>
        </w:rPr>
        <w:t>Experimental</w:t>
      </w:r>
      <w:r>
        <w:rPr>
          <w:i/>
          <w:spacing w:val="1"/>
          <w:w w:val="105"/>
          <w:sz w:val="24"/>
        </w:rPr>
        <w:t xml:space="preserve"> </w:t>
      </w:r>
      <w:r>
        <w:rPr>
          <w:i/>
          <w:w w:val="105"/>
          <w:sz w:val="24"/>
        </w:rPr>
        <w:t>Psychology:</w:t>
      </w:r>
      <w:r>
        <w:rPr>
          <w:i/>
          <w:spacing w:val="19"/>
          <w:w w:val="105"/>
          <w:sz w:val="24"/>
        </w:rPr>
        <w:t xml:space="preserve"> </w:t>
      </w:r>
      <w:r>
        <w:rPr>
          <w:i/>
          <w:w w:val="105"/>
          <w:sz w:val="24"/>
        </w:rPr>
        <w:t>Human Perception</w:t>
      </w:r>
      <w:r>
        <w:rPr>
          <w:i/>
          <w:spacing w:val="-60"/>
          <w:w w:val="105"/>
          <w:sz w:val="24"/>
        </w:rPr>
        <w:t xml:space="preserve"> </w:t>
      </w:r>
      <w:r>
        <w:rPr>
          <w:rFonts w:ascii="Trebuchet MS" w:hAnsi="Trebuchet MS"/>
          <w:w w:val="105"/>
          <w:sz w:val="12"/>
        </w:rPr>
        <w:t>616</w:t>
      </w:r>
      <w:r>
        <w:rPr>
          <w:rFonts w:ascii="Trebuchet MS" w:hAnsi="Trebuchet MS"/>
          <w:w w:val="105"/>
          <w:sz w:val="12"/>
        </w:rPr>
        <w:tab/>
      </w:r>
      <w:r>
        <w:rPr>
          <w:i/>
          <w:sz w:val="24"/>
        </w:rPr>
        <w:t>and</w:t>
      </w:r>
      <w:r>
        <w:rPr>
          <w:i/>
          <w:spacing w:val="45"/>
          <w:sz w:val="24"/>
        </w:rPr>
        <w:t xml:space="preserve"> </w:t>
      </w:r>
      <w:r>
        <w:rPr>
          <w:i/>
          <w:sz w:val="24"/>
        </w:rPr>
        <w:t>Performance</w:t>
      </w:r>
      <w:r>
        <w:rPr>
          <w:sz w:val="24"/>
        </w:rPr>
        <w:t>,</w:t>
      </w:r>
      <w:r>
        <w:rPr>
          <w:spacing w:val="38"/>
          <w:sz w:val="24"/>
        </w:rPr>
        <w:t xml:space="preserve"> </w:t>
      </w:r>
      <w:r>
        <w:rPr>
          <w:i/>
          <w:sz w:val="24"/>
        </w:rPr>
        <w:t>33</w:t>
      </w:r>
      <w:r>
        <w:rPr>
          <w:i/>
          <w:spacing w:val="-19"/>
          <w:sz w:val="24"/>
        </w:rPr>
        <w:t xml:space="preserve"> </w:t>
      </w:r>
      <w:r>
        <w:rPr>
          <w:sz w:val="24"/>
        </w:rPr>
        <w:t>(4),</w:t>
      </w:r>
      <w:r>
        <w:rPr>
          <w:spacing w:val="37"/>
          <w:sz w:val="24"/>
        </w:rPr>
        <w:t xml:space="preserve"> </w:t>
      </w:r>
      <w:r>
        <w:rPr>
          <w:sz w:val="24"/>
        </w:rPr>
        <w:t>798–815.</w:t>
      </w:r>
      <w:r>
        <w:rPr>
          <w:spacing w:val="12"/>
          <w:sz w:val="24"/>
        </w:rPr>
        <w:t xml:space="preserve"> </w:t>
      </w:r>
      <w:hyperlink r:id="rId111">
        <w:r>
          <w:rPr>
            <w:sz w:val="24"/>
          </w:rPr>
          <w:t>https://doi.org/10.1037/0096-1523.33.4.798</w:t>
        </w:r>
      </w:hyperlink>
    </w:p>
    <w:p w14:paraId="7AED90FB" w14:textId="77777777" w:rsidR="00735E2D" w:rsidRDefault="00000000">
      <w:pPr>
        <w:pStyle w:val="BodyText"/>
        <w:spacing w:before="3"/>
      </w:pPr>
      <w:r>
        <w:rPr>
          <w:rFonts w:ascii="Trebuchet MS"/>
          <w:sz w:val="12"/>
        </w:rPr>
        <w:t xml:space="preserve">617    </w:t>
      </w:r>
      <w:r>
        <w:rPr>
          <w:rFonts w:ascii="Trebuchet MS"/>
          <w:spacing w:val="19"/>
          <w:sz w:val="12"/>
        </w:rPr>
        <w:t xml:space="preserve"> </w:t>
      </w:r>
      <w:r>
        <w:rPr>
          <w:w w:val="105"/>
        </w:rPr>
        <w:t>Chun,</w:t>
      </w:r>
      <w:r>
        <w:rPr>
          <w:spacing w:val="9"/>
          <w:w w:val="105"/>
        </w:rPr>
        <w:t xml:space="preserve"> </w:t>
      </w:r>
      <w:r>
        <w:rPr>
          <w:w w:val="105"/>
        </w:rPr>
        <w:t>M.</w:t>
      </w:r>
      <w:r>
        <w:rPr>
          <w:spacing w:val="10"/>
          <w:w w:val="105"/>
        </w:rPr>
        <w:t xml:space="preserve"> </w:t>
      </w:r>
      <w:r>
        <w:rPr>
          <w:w w:val="105"/>
        </w:rPr>
        <w:t>M.,</w:t>
      </w:r>
      <w:r>
        <w:rPr>
          <w:spacing w:val="10"/>
          <w:w w:val="105"/>
        </w:rPr>
        <w:t xml:space="preserve"> </w:t>
      </w:r>
      <w:r>
        <w:rPr>
          <w:w w:val="105"/>
        </w:rPr>
        <w:t>&amp;</w:t>
      </w:r>
      <w:r>
        <w:rPr>
          <w:spacing w:val="8"/>
          <w:w w:val="105"/>
        </w:rPr>
        <w:t xml:space="preserve"> </w:t>
      </w:r>
      <w:r>
        <w:rPr>
          <w:w w:val="105"/>
        </w:rPr>
        <w:t>Jiang,</w:t>
      </w:r>
      <w:r>
        <w:rPr>
          <w:spacing w:val="10"/>
          <w:w w:val="105"/>
        </w:rPr>
        <w:t xml:space="preserve"> </w:t>
      </w:r>
      <w:r>
        <w:rPr>
          <w:w w:val="105"/>
        </w:rPr>
        <w:t>Y.</w:t>
      </w:r>
      <w:r>
        <w:rPr>
          <w:spacing w:val="9"/>
          <w:w w:val="105"/>
        </w:rPr>
        <w:t xml:space="preserve"> </w:t>
      </w:r>
      <w:r>
        <w:rPr>
          <w:w w:val="105"/>
        </w:rPr>
        <w:t>(1998).</w:t>
      </w:r>
      <w:r>
        <w:rPr>
          <w:spacing w:val="33"/>
          <w:w w:val="105"/>
        </w:rPr>
        <w:t xml:space="preserve"> </w:t>
      </w:r>
      <w:r>
        <w:rPr>
          <w:w w:val="105"/>
        </w:rPr>
        <w:t>Contextual</w:t>
      </w:r>
      <w:r>
        <w:rPr>
          <w:spacing w:val="9"/>
          <w:w w:val="105"/>
        </w:rPr>
        <w:t xml:space="preserve"> </w:t>
      </w:r>
      <w:r>
        <w:rPr>
          <w:w w:val="105"/>
        </w:rPr>
        <w:t>Cueing:</w:t>
      </w:r>
      <w:r>
        <w:rPr>
          <w:spacing w:val="34"/>
          <w:w w:val="105"/>
        </w:rPr>
        <w:t xml:space="preserve"> </w:t>
      </w:r>
      <w:r>
        <w:rPr>
          <w:w w:val="105"/>
        </w:rPr>
        <w:t>Implicit</w:t>
      </w:r>
      <w:r>
        <w:rPr>
          <w:spacing w:val="10"/>
          <w:w w:val="105"/>
        </w:rPr>
        <w:t xml:space="preserve"> </w:t>
      </w:r>
      <w:r>
        <w:rPr>
          <w:w w:val="105"/>
        </w:rPr>
        <w:t>Learning</w:t>
      </w:r>
      <w:r>
        <w:rPr>
          <w:spacing w:val="8"/>
          <w:w w:val="105"/>
        </w:rPr>
        <w:t xml:space="preserve"> </w:t>
      </w:r>
      <w:r>
        <w:rPr>
          <w:w w:val="105"/>
        </w:rPr>
        <w:t>and</w:t>
      </w:r>
      <w:r>
        <w:rPr>
          <w:spacing w:val="9"/>
          <w:w w:val="105"/>
        </w:rPr>
        <w:t xml:space="preserve"> </w:t>
      </w:r>
      <w:r>
        <w:rPr>
          <w:w w:val="105"/>
        </w:rPr>
        <w:t>Memory</w:t>
      </w:r>
      <w:r>
        <w:rPr>
          <w:spacing w:val="10"/>
          <w:w w:val="105"/>
        </w:rPr>
        <w:t xml:space="preserve"> </w:t>
      </w:r>
      <w:r>
        <w:rPr>
          <w:w w:val="105"/>
        </w:rPr>
        <w:t>of</w:t>
      </w:r>
    </w:p>
    <w:p w14:paraId="06DFF375" w14:textId="77777777" w:rsidR="00735E2D" w:rsidRDefault="00000000">
      <w:pPr>
        <w:tabs>
          <w:tab w:val="left" w:pos="891"/>
        </w:tabs>
        <w:spacing w:before="202"/>
        <w:ind w:left="150"/>
        <w:jc w:val="both"/>
        <w:rPr>
          <w:sz w:val="24"/>
        </w:rPr>
      </w:pPr>
      <w:r>
        <w:rPr>
          <w:rFonts w:ascii="Trebuchet MS" w:hAnsi="Trebuchet MS"/>
          <w:w w:val="105"/>
          <w:sz w:val="12"/>
        </w:rPr>
        <w:t>618</w:t>
      </w:r>
      <w:r>
        <w:rPr>
          <w:rFonts w:ascii="Trebuchet MS" w:hAnsi="Trebuchet MS"/>
          <w:w w:val="105"/>
          <w:sz w:val="12"/>
        </w:rPr>
        <w:tab/>
      </w:r>
      <w:r>
        <w:rPr>
          <w:sz w:val="24"/>
        </w:rPr>
        <w:t>Visual</w:t>
      </w:r>
      <w:r>
        <w:rPr>
          <w:spacing w:val="43"/>
          <w:sz w:val="24"/>
        </w:rPr>
        <w:t xml:space="preserve"> </w:t>
      </w:r>
      <w:r>
        <w:rPr>
          <w:sz w:val="24"/>
        </w:rPr>
        <w:t>Context</w:t>
      </w:r>
      <w:r>
        <w:rPr>
          <w:spacing w:val="43"/>
          <w:sz w:val="24"/>
        </w:rPr>
        <w:t xml:space="preserve"> </w:t>
      </w:r>
      <w:r>
        <w:rPr>
          <w:sz w:val="24"/>
        </w:rPr>
        <w:t>Guides</w:t>
      </w:r>
      <w:r>
        <w:rPr>
          <w:spacing w:val="44"/>
          <w:sz w:val="24"/>
        </w:rPr>
        <w:t xml:space="preserve"> </w:t>
      </w:r>
      <w:r>
        <w:rPr>
          <w:sz w:val="24"/>
        </w:rPr>
        <w:t>Spatial</w:t>
      </w:r>
      <w:r>
        <w:rPr>
          <w:spacing w:val="43"/>
          <w:sz w:val="24"/>
        </w:rPr>
        <w:t xml:space="preserve"> </w:t>
      </w:r>
      <w:r>
        <w:rPr>
          <w:sz w:val="24"/>
        </w:rPr>
        <w:t>Attention.</w:t>
      </w:r>
      <w:r>
        <w:rPr>
          <w:spacing w:val="78"/>
          <w:sz w:val="24"/>
        </w:rPr>
        <w:t xml:space="preserve"> </w:t>
      </w:r>
      <w:r>
        <w:rPr>
          <w:i/>
          <w:sz w:val="24"/>
        </w:rPr>
        <w:t>Cognitive</w:t>
      </w:r>
      <w:r>
        <w:rPr>
          <w:i/>
          <w:spacing w:val="51"/>
          <w:sz w:val="24"/>
        </w:rPr>
        <w:t xml:space="preserve"> </w:t>
      </w:r>
      <w:r>
        <w:rPr>
          <w:i/>
          <w:sz w:val="24"/>
        </w:rPr>
        <w:t>Psychology</w:t>
      </w:r>
      <w:r>
        <w:rPr>
          <w:sz w:val="24"/>
        </w:rPr>
        <w:t>,</w:t>
      </w:r>
      <w:r>
        <w:rPr>
          <w:spacing w:val="45"/>
          <w:sz w:val="24"/>
        </w:rPr>
        <w:t xml:space="preserve"> </w:t>
      </w:r>
      <w:r>
        <w:rPr>
          <w:i/>
          <w:sz w:val="24"/>
        </w:rPr>
        <w:t>36</w:t>
      </w:r>
      <w:r>
        <w:rPr>
          <w:i/>
          <w:spacing w:val="-17"/>
          <w:sz w:val="24"/>
        </w:rPr>
        <w:t xml:space="preserve"> </w:t>
      </w:r>
      <w:r>
        <w:rPr>
          <w:sz w:val="24"/>
        </w:rPr>
        <w:t>(1),</w:t>
      </w:r>
      <w:r>
        <w:rPr>
          <w:spacing w:val="43"/>
          <w:sz w:val="24"/>
        </w:rPr>
        <w:t xml:space="preserve"> </w:t>
      </w:r>
      <w:r>
        <w:rPr>
          <w:sz w:val="24"/>
        </w:rPr>
        <w:t>28–71.</w:t>
      </w:r>
    </w:p>
    <w:p w14:paraId="588B9629" w14:textId="77777777" w:rsidR="00735E2D" w:rsidRDefault="00000000">
      <w:pPr>
        <w:pStyle w:val="BodyText"/>
        <w:tabs>
          <w:tab w:val="left" w:pos="891"/>
        </w:tabs>
        <w:jc w:val="both"/>
      </w:pPr>
      <w:r>
        <w:rPr>
          <w:rFonts w:ascii="Trebuchet MS"/>
          <w:w w:val="105"/>
          <w:sz w:val="12"/>
        </w:rPr>
        <w:t>619</w:t>
      </w:r>
      <w:r>
        <w:rPr>
          <w:rFonts w:ascii="Trebuchet MS"/>
          <w:w w:val="105"/>
          <w:sz w:val="12"/>
        </w:rPr>
        <w:tab/>
      </w:r>
      <w:hyperlink r:id="rId112">
        <w:r>
          <w:rPr>
            <w:w w:val="105"/>
          </w:rPr>
          <w:t>https://doi.org/10.1006/cogp.1998.0681</w:t>
        </w:r>
      </w:hyperlink>
    </w:p>
    <w:p w14:paraId="7E0C87BF" w14:textId="77777777" w:rsidR="00735E2D" w:rsidRDefault="00000000">
      <w:pPr>
        <w:pStyle w:val="BodyText"/>
      </w:pPr>
      <w:r w:rsidRPr="00C52D66">
        <w:rPr>
          <w:rFonts w:ascii="Trebuchet MS"/>
          <w:sz w:val="12"/>
          <w:lang w:val="es-ES"/>
        </w:rPr>
        <w:t xml:space="preserve">620    </w:t>
      </w:r>
      <w:r w:rsidRPr="00C52D66">
        <w:rPr>
          <w:rFonts w:ascii="Trebuchet MS"/>
          <w:spacing w:val="19"/>
          <w:sz w:val="12"/>
          <w:lang w:val="es-ES"/>
        </w:rPr>
        <w:t xml:space="preserve"> </w:t>
      </w:r>
      <w:r w:rsidRPr="00C52D66">
        <w:rPr>
          <w:w w:val="105"/>
          <w:lang w:val="es-ES"/>
        </w:rPr>
        <w:t>Chun,</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&amp;</w:t>
      </w:r>
      <w:r w:rsidRPr="00C52D66">
        <w:rPr>
          <w:spacing w:val="7"/>
          <w:w w:val="105"/>
          <w:lang w:val="es-ES"/>
        </w:rPr>
        <w:t xml:space="preserve"> </w:t>
      </w:r>
      <w:proofErr w:type="spellStart"/>
      <w:r w:rsidRPr="00C52D66">
        <w:rPr>
          <w:w w:val="105"/>
          <w:lang w:val="es-ES"/>
        </w:rPr>
        <w:t>Nakayama</w:t>
      </w:r>
      <w:proofErr w:type="spellEnd"/>
      <w:r w:rsidRPr="00C52D66">
        <w:rPr>
          <w:w w:val="105"/>
          <w:lang w:val="es-ES"/>
        </w:rPr>
        <w:t>,</w:t>
      </w:r>
      <w:r w:rsidRPr="00C52D66">
        <w:rPr>
          <w:spacing w:val="7"/>
          <w:w w:val="105"/>
          <w:lang w:val="es-ES"/>
        </w:rPr>
        <w:t xml:space="preserve"> </w:t>
      </w:r>
      <w:r w:rsidRPr="00C52D66">
        <w:rPr>
          <w:w w:val="105"/>
          <w:lang w:val="es-ES"/>
        </w:rPr>
        <w:t>K.</w:t>
      </w:r>
      <w:r w:rsidRPr="00C52D66">
        <w:rPr>
          <w:spacing w:val="8"/>
          <w:w w:val="105"/>
          <w:lang w:val="es-ES"/>
        </w:rPr>
        <w:t xml:space="preserve"> </w:t>
      </w:r>
      <w:r w:rsidRPr="00C52D66">
        <w:rPr>
          <w:w w:val="105"/>
          <w:lang w:val="es-ES"/>
        </w:rPr>
        <w:t>(2000).</w:t>
      </w:r>
      <w:r w:rsidRPr="00C52D66">
        <w:rPr>
          <w:spacing w:val="31"/>
          <w:w w:val="105"/>
          <w:lang w:val="es-ES"/>
        </w:rPr>
        <w:t xml:space="preserve"> </w:t>
      </w:r>
      <w:r>
        <w:rPr>
          <w:w w:val="105"/>
        </w:rPr>
        <w:t>On</w:t>
      </w:r>
      <w:r>
        <w:rPr>
          <w:spacing w:val="8"/>
          <w:w w:val="105"/>
        </w:rPr>
        <w:t xml:space="preserve"> </w:t>
      </w:r>
      <w:r>
        <w:rPr>
          <w:w w:val="105"/>
        </w:rPr>
        <w:t>the</w:t>
      </w:r>
      <w:r>
        <w:rPr>
          <w:spacing w:val="7"/>
          <w:w w:val="105"/>
        </w:rPr>
        <w:t xml:space="preserve"> </w:t>
      </w:r>
      <w:r>
        <w:rPr>
          <w:w w:val="105"/>
        </w:rPr>
        <w:t>Functional</w:t>
      </w:r>
      <w:r>
        <w:rPr>
          <w:spacing w:val="7"/>
          <w:w w:val="105"/>
        </w:rPr>
        <w:t xml:space="preserve"> </w:t>
      </w:r>
      <w:r>
        <w:rPr>
          <w:w w:val="105"/>
        </w:rPr>
        <w:t>Role</w:t>
      </w:r>
      <w:r>
        <w:rPr>
          <w:spacing w:val="7"/>
          <w:w w:val="105"/>
        </w:rPr>
        <w:t xml:space="preserve"> </w:t>
      </w:r>
      <w:r>
        <w:rPr>
          <w:w w:val="105"/>
        </w:rPr>
        <w:t>of</w:t>
      </w:r>
      <w:r>
        <w:rPr>
          <w:spacing w:val="8"/>
          <w:w w:val="105"/>
        </w:rPr>
        <w:t xml:space="preserve"> </w:t>
      </w:r>
      <w:r>
        <w:rPr>
          <w:w w:val="105"/>
        </w:rPr>
        <w:t>Implicit</w:t>
      </w:r>
      <w:r>
        <w:rPr>
          <w:spacing w:val="9"/>
          <w:w w:val="105"/>
        </w:rPr>
        <w:t xml:space="preserve"> </w:t>
      </w:r>
      <w:r>
        <w:rPr>
          <w:w w:val="105"/>
        </w:rPr>
        <w:t>Visual</w:t>
      </w:r>
      <w:r>
        <w:rPr>
          <w:spacing w:val="8"/>
          <w:w w:val="105"/>
        </w:rPr>
        <w:t xml:space="preserve"> </w:t>
      </w:r>
      <w:r>
        <w:rPr>
          <w:w w:val="105"/>
        </w:rPr>
        <w:t>Memory</w:t>
      </w:r>
    </w:p>
    <w:p w14:paraId="41C096F5" w14:textId="77777777" w:rsidR="00735E2D" w:rsidRDefault="00000000">
      <w:pPr>
        <w:tabs>
          <w:tab w:val="left" w:pos="891"/>
        </w:tabs>
        <w:spacing w:before="202"/>
        <w:ind w:left="150"/>
        <w:jc w:val="both"/>
        <w:rPr>
          <w:sz w:val="24"/>
        </w:rPr>
      </w:pPr>
      <w:r>
        <w:rPr>
          <w:rFonts w:ascii="Trebuchet MS"/>
          <w:w w:val="105"/>
          <w:sz w:val="12"/>
        </w:rPr>
        <w:t>621</w:t>
      </w:r>
      <w:r>
        <w:rPr>
          <w:rFonts w:ascii="Trebuchet MS"/>
          <w:w w:val="105"/>
          <w:sz w:val="12"/>
        </w:rPr>
        <w:tab/>
      </w:r>
      <w:r>
        <w:rPr>
          <w:sz w:val="24"/>
        </w:rPr>
        <w:t>for</w:t>
      </w:r>
      <w:r>
        <w:rPr>
          <w:spacing w:val="38"/>
          <w:sz w:val="24"/>
        </w:rPr>
        <w:t xml:space="preserve"> </w:t>
      </w:r>
      <w:r>
        <w:rPr>
          <w:sz w:val="24"/>
        </w:rPr>
        <w:t>the</w:t>
      </w:r>
      <w:r>
        <w:rPr>
          <w:spacing w:val="38"/>
          <w:sz w:val="24"/>
        </w:rPr>
        <w:t xml:space="preserve"> </w:t>
      </w:r>
      <w:r>
        <w:rPr>
          <w:sz w:val="24"/>
        </w:rPr>
        <w:t>Adaptive</w:t>
      </w:r>
      <w:r>
        <w:rPr>
          <w:spacing w:val="38"/>
          <w:sz w:val="24"/>
        </w:rPr>
        <w:t xml:space="preserve"> </w:t>
      </w:r>
      <w:r>
        <w:rPr>
          <w:sz w:val="24"/>
        </w:rPr>
        <w:t>Deployment</w:t>
      </w:r>
      <w:r>
        <w:rPr>
          <w:spacing w:val="38"/>
          <w:sz w:val="24"/>
        </w:rPr>
        <w:t xml:space="preserve"> </w:t>
      </w:r>
      <w:r>
        <w:rPr>
          <w:sz w:val="24"/>
        </w:rPr>
        <w:t>of</w:t>
      </w:r>
      <w:r>
        <w:rPr>
          <w:spacing w:val="38"/>
          <w:sz w:val="24"/>
        </w:rPr>
        <w:t xml:space="preserve"> </w:t>
      </w:r>
      <w:r>
        <w:rPr>
          <w:sz w:val="24"/>
        </w:rPr>
        <w:t>Attention</w:t>
      </w:r>
      <w:r>
        <w:rPr>
          <w:spacing w:val="38"/>
          <w:sz w:val="24"/>
        </w:rPr>
        <w:t xml:space="preserve"> </w:t>
      </w:r>
      <w:r>
        <w:rPr>
          <w:sz w:val="24"/>
        </w:rPr>
        <w:t>Across</w:t>
      </w:r>
      <w:r>
        <w:rPr>
          <w:spacing w:val="38"/>
          <w:sz w:val="24"/>
        </w:rPr>
        <w:t xml:space="preserve"> </w:t>
      </w:r>
      <w:r>
        <w:rPr>
          <w:sz w:val="24"/>
        </w:rPr>
        <w:t>Scenes.</w:t>
      </w:r>
      <w:r>
        <w:rPr>
          <w:spacing w:val="72"/>
          <w:sz w:val="24"/>
        </w:rPr>
        <w:t xml:space="preserve"> </w:t>
      </w:r>
      <w:r>
        <w:rPr>
          <w:i/>
          <w:sz w:val="24"/>
        </w:rPr>
        <w:t>Visual</w:t>
      </w:r>
      <w:r>
        <w:rPr>
          <w:i/>
          <w:spacing w:val="44"/>
          <w:sz w:val="24"/>
        </w:rPr>
        <w:t xml:space="preserve"> </w:t>
      </w:r>
      <w:r>
        <w:rPr>
          <w:i/>
          <w:sz w:val="24"/>
        </w:rPr>
        <w:t>Cognition</w:t>
      </w:r>
      <w:r>
        <w:rPr>
          <w:sz w:val="24"/>
        </w:rPr>
        <w:t>,</w:t>
      </w:r>
      <w:r>
        <w:rPr>
          <w:spacing w:val="38"/>
          <w:sz w:val="24"/>
        </w:rPr>
        <w:t xml:space="preserve"> </w:t>
      </w:r>
      <w:r>
        <w:rPr>
          <w:i/>
          <w:sz w:val="24"/>
        </w:rPr>
        <w:t>7</w:t>
      </w:r>
      <w:r>
        <w:rPr>
          <w:i/>
          <w:spacing w:val="-19"/>
          <w:sz w:val="24"/>
        </w:rPr>
        <w:t xml:space="preserve"> </w:t>
      </w:r>
      <w:r>
        <w:rPr>
          <w:sz w:val="24"/>
        </w:rPr>
        <w:t>(1-3),</w:t>
      </w:r>
    </w:p>
    <w:p w14:paraId="146C167D" w14:textId="77777777" w:rsidR="00735E2D" w:rsidRDefault="00000000">
      <w:pPr>
        <w:pStyle w:val="BodyText"/>
        <w:tabs>
          <w:tab w:val="left" w:pos="891"/>
        </w:tabs>
        <w:jc w:val="both"/>
      </w:pPr>
      <w:r>
        <w:rPr>
          <w:rFonts w:ascii="Trebuchet MS" w:hAnsi="Trebuchet MS"/>
          <w:w w:val="105"/>
          <w:sz w:val="12"/>
        </w:rPr>
        <w:t>622</w:t>
      </w:r>
      <w:r>
        <w:rPr>
          <w:rFonts w:ascii="Trebuchet MS" w:hAnsi="Trebuchet MS"/>
          <w:w w:val="105"/>
          <w:sz w:val="12"/>
        </w:rPr>
        <w:tab/>
      </w:r>
      <w:r>
        <w:rPr>
          <w:spacing w:val="-1"/>
          <w:w w:val="105"/>
        </w:rPr>
        <w:t>65–81.</w:t>
      </w:r>
      <w:r>
        <w:rPr>
          <w:spacing w:val="25"/>
          <w:w w:val="105"/>
        </w:rPr>
        <w:t xml:space="preserve"> </w:t>
      </w:r>
      <w:hyperlink r:id="rId113">
        <w:r>
          <w:rPr>
            <w:spacing w:val="-1"/>
            <w:w w:val="105"/>
          </w:rPr>
          <w:t>https://doi.org/10.1080/135062800394685</w:t>
        </w:r>
      </w:hyperlink>
    </w:p>
    <w:p w14:paraId="11A778F4" w14:textId="77777777" w:rsidR="00735E2D" w:rsidRDefault="00000000">
      <w:pPr>
        <w:pStyle w:val="BodyText"/>
        <w:spacing w:before="203"/>
      </w:pPr>
      <w:r>
        <w:rPr>
          <w:rFonts w:ascii="Trebuchet MS"/>
          <w:sz w:val="12"/>
        </w:rPr>
        <w:t xml:space="preserve">623    </w:t>
      </w:r>
      <w:r>
        <w:rPr>
          <w:rFonts w:ascii="Trebuchet MS"/>
          <w:spacing w:val="19"/>
          <w:sz w:val="12"/>
        </w:rPr>
        <w:t xml:space="preserve"> </w:t>
      </w:r>
      <w:proofErr w:type="spellStart"/>
      <w:r>
        <w:t>Colagiuri</w:t>
      </w:r>
      <w:proofErr w:type="spellEnd"/>
      <w:r>
        <w:t>,</w:t>
      </w:r>
      <w:r>
        <w:rPr>
          <w:spacing w:val="31"/>
        </w:rPr>
        <w:t xml:space="preserve"> </w:t>
      </w:r>
      <w:r>
        <w:t>B.,</w:t>
      </w:r>
      <w:r>
        <w:rPr>
          <w:spacing w:val="30"/>
        </w:rPr>
        <w:t xml:space="preserve"> </w:t>
      </w:r>
      <w:r>
        <w:t>&amp;</w:t>
      </w:r>
      <w:r>
        <w:rPr>
          <w:spacing w:val="30"/>
        </w:rPr>
        <w:t xml:space="preserve"> </w:t>
      </w:r>
      <w:r>
        <w:t>Livesey,</w:t>
      </w:r>
      <w:r>
        <w:rPr>
          <w:spacing w:val="30"/>
        </w:rPr>
        <w:t xml:space="preserve"> </w:t>
      </w:r>
      <w:r>
        <w:t>E.</w:t>
      </w:r>
      <w:r>
        <w:rPr>
          <w:spacing w:val="29"/>
        </w:rPr>
        <w:t xml:space="preserve"> </w:t>
      </w:r>
      <w:r>
        <w:t>J.</w:t>
      </w:r>
      <w:r>
        <w:rPr>
          <w:spacing w:val="30"/>
        </w:rPr>
        <w:t xml:space="preserve"> </w:t>
      </w:r>
      <w:r>
        <w:t>(2016).</w:t>
      </w:r>
      <w:r>
        <w:rPr>
          <w:spacing w:val="63"/>
        </w:rPr>
        <w:t xml:space="preserve"> </w:t>
      </w:r>
      <w:r>
        <w:t>Contextual</w:t>
      </w:r>
      <w:r>
        <w:rPr>
          <w:spacing w:val="29"/>
        </w:rPr>
        <w:t xml:space="preserve"> </w:t>
      </w:r>
      <w:r>
        <w:t>cuing</w:t>
      </w:r>
      <w:r>
        <w:rPr>
          <w:spacing w:val="29"/>
        </w:rPr>
        <w:t xml:space="preserve"> </w:t>
      </w:r>
      <w:r>
        <w:t>as</w:t>
      </w:r>
      <w:r>
        <w:rPr>
          <w:spacing w:val="29"/>
        </w:rPr>
        <w:t xml:space="preserve"> </w:t>
      </w:r>
      <w:r>
        <w:t>a</w:t>
      </w:r>
      <w:r>
        <w:rPr>
          <w:spacing w:val="30"/>
        </w:rPr>
        <w:t xml:space="preserve"> </w:t>
      </w:r>
      <w:r>
        <w:t>form</w:t>
      </w:r>
      <w:r>
        <w:rPr>
          <w:spacing w:val="29"/>
        </w:rPr>
        <w:t xml:space="preserve"> </w:t>
      </w:r>
      <w:r>
        <w:t>of</w:t>
      </w:r>
      <w:r>
        <w:rPr>
          <w:spacing w:val="29"/>
        </w:rPr>
        <w:t xml:space="preserve"> </w:t>
      </w:r>
      <w:r>
        <w:t>nonconscious</w:t>
      </w:r>
      <w:r>
        <w:rPr>
          <w:spacing w:val="30"/>
        </w:rPr>
        <w:t xml:space="preserve"> </w:t>
      </w:r>
      <w:r>
        <w:t>learning:</w:t>
      </w:r>
    </w:p>
    <w:p w14:paraId="60D7DD50" w14:textId="77777777" w:rsidR="00735E2D" w:rsidRDefault="00000000">
      <w:pPr>
        <w:pStyle w:val="BodyText"/>
        <w:tabs>
          <w:tab w:val="left" w:pos="891"/>
        </w:tabs>
        <w:jc w:val="both"/>
        <w:rPr>
          <w:i/>
        </w:rPr>
      </w:pPr>
      <w:r>
        <w:rPr>
          <w:rFonts w:ascii="Trebuchet MS"/>
          <w:w w:val="105"/>
          <w:sz w:val="12"/>
        </w:rPr>
        <w:t>624</w:t>
      </w:r>
      <w:r>
        <w:rPr>
          <w:rFonts w:ascii="Trebuchet MS"/>
          <w:w w:val="105"/>
          <w:sz w:val="12"/>
        </w:rPr>
        <w:tab/>
      </w:r>
      <w:r>
        <w:rPr>
          <w:w w:val="105"/>
        </w:rPr>
        <w:t>Theoretical</w:t>
      </w:r>
      <w:r>
        <w:rPr>
          <w:spacing w:val="10"/>
          <w:w w:val="105"/>
        </w:rPr>
        <w:t xml:space="preserve"> </w:t>
      </w:r>
      <w:r>
        <w:rPr>
          <w:w w:val="105"/>
        </w:rPr>
        <w:t>and</w:t>
      </w:r>
      <w:r>
        <w:rPr>
          <w:spacing w:val="10"/>
          <w:w w:val="105"/>
        </w:rPr>
        <w:t xml:space="preserve"> </w:t>
      </w:r>
      <w:r>
        <w:rPr>
          <w:w w:val="105"/>
        </w:rPr>
        <w:t>empirical</w:t>
      </w:r>
      <w:r>
        <w:rPr>
          <w:spacing w:val="10"/>
          <w:w w:val="105"/>
        </w:rPr>
        <w:t xml:space="preserve"> </w:t>
      </w:r>
      <w:r>
        <w:rPr>
          <w:w w:val="105"/>
        </w:rPr>
        <w:t>analysis</w:t>
      </w:r>
      <w:r>
        <w:rPr>
          <w:spacing w:val="9"/>
          <w:w w:val="105"/>
        </w:rPr>
        <w:t xml:space="preserve"> </w:t>
      </w:r>
      <w:r>
        <w:rPr>
          <w:w w:val="105"/>
        </w:rPr>
        <w:t>in</w:t>
      </w:r>
      <w:r>
        <w:rPr>
          <w:spacing w:val="10"/>
          <w:w w:val="105"/>
        </w:rPr>
        <w:t xml:space="preserve"> </w:t>
      </w:r>
      <w:r>
        <w:rPr>
          <w:w w:val="105"/>
        </w:rPr>
        <w:t>large</w:t>
      </w:r>
      <w:r>
        <w:rPr>
          <w:spacing w:val="10"/>
          <w:w w:val="105"/>
        </w:rPr>
        <w:t xml:space="preserve"> </w:t>
      </w:r>
      <w:r>
        <w:rPr>
          <w:w w:val="105"/>
        </w:rPr>
        <w:t>and</w:t>
      </w:r>
      <w:r>
        <w:rPr>
          <w:spacing w:val="9"/>
          <w:w w:val="105"/>
        </w:rPr>
        <w:t xml:space="preserve"> </w:t>
      </w:r>
      <w:r>
        <w:rPr>
          <w:w w:val="105"/>
        </w:rPr>
        <w:t>very</w:t>
      </w:r>
      <w:r>
        <w:rPr>
          <w:spacing w:val="10"/>
          <w:w w:val="105"/>
        </w:rPr>
        <w:t xml:space="preserve"> </w:t>
      </w:r>
      <w:r>
        <w:rPr>
          <w:w w:val="105"/>
        </w:rPr>
        <w:t>large</w:t>
      </w:r>
      <w:r>
        <w:rPr>
          <w:spacing w:val="10"/>
          <w:w w:val="105"/>
        </w:rPr>
        <w:t xml:space="preserve"> </w:t>
      </w:r>
      <w:r>
        <w:rPr>
          <w:w w:val="105"/>
        </w:rPr>
        <w:t>samples.</w:t>
      </w:r>
      <w:r>
        <w:rPr>
          <w:spacing w:val="33"/>
          <w:w w:val="105"/>
        </w:rPr>
        <w:t xml:space="preserve"> </w:t>
      </w:r>
      <w:r>
        <w:rPr>
          <w:i/>
          <w:w w:val="105"/>
        </w:rPr>
        <w:t>Psychonomic</w:t>
      </w:r>
    </w:p>
    <w:p w14:paraId="54523A80" w14:textId="77777777" w:rsidR="00735E2D" w:rsidRDefault="00000000">
      <w:pPr>
        <w:tabs>
          <w:tab w:val="left" w:pos="891"/>
        </w:tabs>
        <w:spacing w:before="202"/>
        <w:ind w:left="150"/>
        <w:jc w:val="both"/>
        <w:rPr>
          <w:sz w:val="24"/>
        </w:rPr>
      </w:pPr>
      <w:r>
        <w:rPr>
          <w:rFonts w:ascii="Trebuchet MS" w:hAnsi="Trebuchet MS"/>
          <w:w w:val="105"/>
          <w:sz w:val="12"/>
        </w:rPr>
        <w:t>625</w:t>
      </w:r>
      <w:r>
        <w:rPr>
          <w:rFonts w:ascii="Trebuchet MS" w:hAnsi="Trebuchet MS"/>
          <w:w w:val="105"/>
          <w:sz w:val="12"/>
        </w:rPr>
        <w:tab/>
      </w:r>
      <w:r>
        <w:rPr>
          <w:i/>
          <w:sz w:val="24"/>
        </w:rPr>
        <w:t>Bulletin</w:t>
      </w:r>
      <w:r>
        <w:rPr>
          <w:i/>
          <w:spacing w:val="68"/>
          <w:sz w:val="24"/>
        </w:rPr>
        <w:t xml:space="preserve"> </w:t>
      </w:r>
      <w:r>
        <w:rPr>
          <w:i/>
          <w:sz w:val="24"/>
        </w:rPr>
        <w:t>&amp;</w:t>
      </w:r>
      <w:r>
        <w:rPr>
          <w:i/>
          <w:spacing w:val="69"/>
          <w:sz w:val="24"/>
        </w:rPr>
        <w:t xml:space="preserve"> </w:t>
      </w:r>
      <w:r>
        <w:rPr>
          <w:i/>
          <w:sz w:val="24"/>
        </w:rPr>
        <w:t>Review</w:t>
      </w:r>
      <w:r>
        <w:rPr>
          <w:sz w:val="24"/>
        </w:rPr>
        <w:t>,</w:t>
      </w:r>
      <w:r>
        <w:rPr>
          <w:spacing w:val="60"/>
          <w:sz w:val="24"/>
        </w:rPr>
        <w:t xml:space="preserve"> </w:t>
      </w:r>
      <w:r>
        <w:rPr>
          <w:i/>
          <w:sz w:val="24"/>
        </w:rPr>
        <w:t>23</w:t>
      </w:r>
      <w:r>
        <w:rPr>
          <w:i/>
          <w:spacing w:val="-10"/>
          <w:sz w:val="24"/>
        </w:rPr>
        <w:t xml:space="preserve"> </w:t>
      </w:r>
      <w:r>
        <w:rPr>
          <w:sz w:val="24"/>
        </w:rPr>
        <w:t>(6),</w:t>
      </w:r>
      <w:r>
        <w:rPr>
          <w:spacing w:val="59"/>
          <w:sz w:val="24"/>
        </w:rPr>
        <w:t xml:space="preserve"> </w:t>
      </w:r>
      <w:r>
        <w:rPr>
          <w:sz w:val="24"/>
        </w:rPr>
        <w:t>1996–2009.</w:t>
      </w:r>
      <w:r>
        <w:rPr>
          <w:spacing w:val="100"/>
          <w:sz w:val="24"/>
        </w:rPr>
        <w:t xml:space="preserve"> </w:t>
      </w:r>
      <w:hyperlink r:id="rId114">
        <w:r>
          <w:rPr>
            <w:sz w:val="24"/>
          </w:rPr>
          <w:t>https://doi.org/10.3758/s13423-016-1063-0</w:t>
        </w:r>
      </w:hyperlink>
    </w:p>
    <w:p w14:paraId="719B24AD" w14:textId="77777777" w:rsidR="00735E2D" w:rsidRDefault="00735E2D">
      <w:pPr>
        <w:jc w:val="both"/>
        <w:rPr>
          <w:sz w:val="24"/>
        </w:rPr>
        <w:sectPr w:rsidR="00735E2D">
          <w:pgSz w:w="12240" w:h="15840"/>
          <w:pgMar w:top="1360" w:right="1280" w:bottom="280" w:left="900" w:header="649" w:footer="0" w:gutter="0"/>
          <w:cols w:space="720"/>
        </w:sectPr>
      </w:pPr>
    </w:p>
    <w:p w14:paraId="67DAFB6E" w14:textId="77777777" w:rsidR="00735E2D" w:rsidRDefault="00000000">
      <w:pPr>
        <w:tabs>
          <w:tab w:val="left" w:pos="891"/>
        </w:tabs>
        <w:spacing w:before="140" w:line="415" w:lineRule="auto"/>
        <w:ind w:left="150" w:right="164"/>
        <w:rPr>
          <w:sz w:val="24"/>
        </w:rPr>
      </w:pPr>
      <w:r>
        <w:rPr>
          <w:rFonts w:ascii="Trebuchet MS" w:hAnsi="Trebuchet MS"/>
          <w:sz w:val="12"/>
        </w:rPr>
        <w:lastRenderedPageBreak/>
        <w:t xml:space="preserve">626    </w:t>
      </w:r>
      <w:r>
        <w:rPr>
          <w:rFonts w:ascii="Trebuchet MS" w:hAnsi="Trebuchet MS"/>
          <w:spacing w:val="19"/>
          <w:sz w:val="12"/>
        </w:rPr>
        <w:t xml:space="preserve"> </w:t>
      </w:r>
      <w:r>
        <w:rPr>
          <w:w w:val="105"/>
          <w:sz w:val="24"/>
        </w:rPr>
        <w:t>Cousineau,</w:t>
      </w:r>
      <w:r>
        <w:rPr>
          <w:spacing w:val="5"/>
          <w:w w:val="105"/>
          <w:sz w:val="24"/>
        </w:rPr>
        <w:t xml:space="preserve"> </w:t>
      </w:r>
      <w:r>
        <w:rPr>
          <w:w w:val="105"/>
          <w:sz w:val="24"/>
        </w:rPr>
        <w:t>D.</w:t>
      </w:r>
      <w:r>
        <w:rPr>
          <w:spacing w:val="5"/>
          <w:w w:val="105"/>
          <w:sz w:val="24"/>
        </w:rPr>
        <w:t xml:space="preserve"> </w:t>
      </w:r>
      <w:r>
        <w:rPr>
          <w:w w:val="105"/>
          <w:sz w:val="24"/>
        </w:rPr>
        <w:t>(2005).</w:t>
      </w:r>
      <w:r>
        <w:rPr>
          <w:spacing w:val="27"/>
          <w:w w:val="105"/>
          <w:sz w:val="24"/>
        </w:rPr>
        <w:t xml:space="preserve"> </w:t>
      </w:r>
      <w:r>
        <w:rPr>
          <w:w w:val="105"/>
          <w:sz w:val="24"/>
        </w:rPr>
        <w:t>Confidence</w:t>
      </w:r>
      <w:r>
        <w:rPr>
          <w:spacing w:val="5"/>
          <w:w w:val="105"/>
          <w:sz w:val="24"/>
        </w:rPr>
        <w:t xml:space="preserve"> </w:t>
      </w:r>
      <w:r>
        <w:rPr>
          <w:w w:val="105"/>
          <w:sz w:val="24"/>
        </w:rPr>
        <w:t>intervals</w:t>
      </w:r>
      <w:r>
        <w:rPr>
          <w:spacing w:val="5"/>
          <w:w w:val="105"/>
          <w:sz w:val="24"/>
        </w:rPr>
        <w:t xml:space="preserve"> </w:t>
      </w:r>
      <w:r>
        <w:rPr>
          <w:w w:val="105"/>
          <w:sz w:val="24"/>
        </w:rPr>
        <w:t>in</w:t>
      </w:r>
      <w:r>
        <w:rPr>
          <w:spacing w:val="4"/>
          <w:w w:val="105"/>
          <w:sz w:val="24"/>
        </w:rPr>
        <w:t xml:space="preserve"> </w:t>
      </w:r>
      <w:r>
        <w:rPr>
          <w:w w:val="105"/>
          <w:sz w:val="24"/>
        </w:rPr>
        <w:t>within-subject</w:t>
      </w:r>
      <w:r>
        <w:rPr>
          <w:spacing w:val="5"/>
          <w:w w:val="105"/>
          <w:sz w:val="24"/>
        </w:rPr>
        <w:t xml:space="preserve"> </w:t>
      </w:r>
      <w:r>
        <w:rPr>
          <w:w w:val="105"/>
          <w:sz w:val="24"/>
        </w:rPr>
        <w:t>designs:</w:t>
      </w:r>
      <w:r>
        <w:rPr>
          <w:spacing w:val="27"/>
          <w:w w:val="105"/>
          <w:sz w:val="24"/>
        </w:rPr>
        <w:t xml:space="preserve"> </w:t>
      </w:r>
      <w:r>
        <w:rPr>
          <w:w w:val="105"/>
          <w:sz w:val="24"/>
        </w:rPr>
        <w:t>A</w:t>
      </w:r>
      <w:r>
        <w:rPr>
          <w:spacing w:val="4"/>
          <w:w w:val="105"/>
          <w:sz w:val="24"/>
        </w:rPr>
        <w:t xml:space="preserve"> </w:t>
      </w:r>
      <w:r>
        <w:rPr>
          <w:w w:val="105"/>
          <w:sz w:val="24"/>
        </w:rPr>
        <w:t>simpler</w:t>
      </w:r>
      <w:r>
        <w:rPr>
          <w:spacing w:val="5"/>
          <w:w w:val="105"/>
          <w:sz w:val="24"/>
        </w:rPr>
        <w:t xml:space="preserve"> </w:t>
      </w:r>
      <w:r>
        <w:rPr>
          <w:w w:val="105"/>
          <w:sz w:val="24"/>
        </w:rPr>
        <w:t>solution</w:t>
      </w:r>
      <w:r>
        <w:rPr>
          <w:spacing w:val="5"/>
          <w:w w:val="105"/>
          <w:sz w:val="24"/>
        </w:rPr>
        <w:t xml:space="preserve"> </w:t>
      </w:r>
      <w:r>
        <w:rPr>
          <w:w w:val="105"/>
          <w:sz w:val="24"/>
        </w:rPr>
        <w:t>to</w:t>
      </w:r>
      <w:r>
        <w:rPr>
          <w:spacing w:val="-60"/>
          <w:w w:val="105"/>
          <w:sz w:val="24"/>
        </w:rPr>
        <w:t xml:space="preserve"> </w:t>
      </w:r>
      <w:r>
        <w:rPr>
          <w:rFonts w:ascii="Trebuchet MS" w:hAnsi="Trebuchet MS"/>
          <w:w w:val="105"/>
          <w:sz w:val="12"/>
        </w:rPr>
        <w:t>627</w:t>
      </w:r>
      <w:r>
        <w:rPr>
          <w:rFonts w:ascii="Trebuchet MS" w:hAnsi="Trebuchet MS"/>
          <w:w w:val="105"/>
          <w:sz w:val="12"/>
        </w:rPr>
        <w:tab/>
      </w:r>
      <w:r>
        <w:rPr>
          <w:sz w:val="24"/>
        </w:rPr>
        <w:t>Loftus</w:t>
      </w:r>
      <w:r>
        <w:rPr>
          <w:spacing w:val="1"/>
          <w:sz w:val="24"/>
        </w:rPr>
        <w:t xml:space="preserve"> </w:t>
      </w:r>
      <w:r>
        <w:rPr>
          <w:sz w:val="24"/>
        </w:rPr>
        <w:t>and</w:t>
      </w:r>
      <w:r>
        <w:rPr>
          <w:spacing w:val="1"/>
          <w:sz w:val="24"/>
        </w:rPr>
        <w:t xml:space="preserve"> </w:t>
      </w:r>
      <w:r>
        <w:rPr>
          <w:sz w:val="24"/>
        </w:rPr>
        <w:t>Masson’s</w:t>
      </w:r>
      <w:r>
        <w:rPr>
          <w:spacing w:val="60"/>
          <w:sz w:val="24"/>
        </w:rPr>
        <w:t xml:space="preserve"> </w:t>
      </w:r>
      <w:r>
        <w:rPr>
          <w:sz w:val="24"/>
        </w:rPr>
        <w:t>method.</w:t>
      </w:r>
      <w:r>
        <w:rPr>
          <w:spacing w:val="60"/>
          <w:sz w:val="24"/>
        </w:rPr>
        <w:t xml:space="preserve"> </w:t>
      </w:r>
      <w:r>
        <w:rPr>
          <w:i/>
          <w:sz w:val="24"/>
        </w:rPr>
        <w:t>Tutorials</w:t>
      </w:r>
      <w:r>
        <w:rPr>
          <w:i/>
          <w:spacing w:val="60"/>
          <w:sz w:val="24"/>
        </w:rPr>
        <w:t xml:space="preserve"> </w:t>
      </w:r>
      <w:r>
        <w:rPr>
          <w:i/>
          <w:sz w:val="24"/>
        </w:rPr>
        <w:t>in</w:t>
      </w:r>
      <w:r>
        <w:rPr>
          <w:i/>
          <w:spacing w:val="60"/>
          <w:sz w:val="24"/>
        </w:rPr>
        <w:t xml:space="preserve"> </w:t>
      </w:r>
      <w:r>
        <w:rPr>
          <w:i/>
          <w:sz w:val="24"/>
        </w:rPr>
        <w:t>Quantitative</w:t>
      </w:r>
      <w:r>
        <w:rPr>
          <w:i/>
          <w:spacing w:val="60"/>
          <w:sz w:val="24"/>
        </w:rPr>
        <w:t xml:space="preserve"> </w:t>
      </w:r>
      <w:r>
        <w:rPr>
          <w:i/>
          <w:sz w:val="24"/>
        </w:rPr>
        <w:t>Methods</w:t>
      </w:r>
      <w:r>
        <w:rPr>
          <w:i/>
          <w:spacing w:val="60"/>
          <w:sz w:val="24"/>
        </w:rPr>
        <w:t xml:space="preserve"> </w:t>
      </w:r>
      <w:r>
        <w:rPr>
          <w:i/>
          <w:sz w:val="24"/>
        </w:rPr>
        <w:t>for</w:t>
      </w:r>
      <w:r>
        <w:rPr>
          <w:i/>
          <w:spacing w:val="60"/>
          <w:sz w:val="24"/>
        </w:rPr>
        <w:t xml:space="preserve"> </w:t>
      </w:r>
      <w:r>
        <w:rPr>
          <w:i/>
          <w:sz w:val="24"/>
        </w:rPr>
        <w:t>Psychology</w:t>
      </w:r>
      <w:r>
        <w:rPr>
          <w:sz w:val="24"/>
        </w:rPr>
        <w:t>,</w:t>
      </w:r>
      <w:r>
        <w:rPr>
          <w:spacing w:val="60"/>
          <w:sz w:val="24"/>
        </w:rPr>
        <w:t xml:space="preserve"> </w:t>
      </w:r>
      <w:r>
        <w:rPr>
          <w:i/>
          <w:sz w:val="24"/>
        </w:rPr>
        <w:t xml:space="preserve">1 </w:t>
      </w:r>
      <w:r>
        <w:rPr>
          <w:sz w:val="24"/>
        </w:rPr>
        <w:t>(1),</w:t>
      </w:r>
      <w:r>
        <w:rPr>
          <w:spacing w:val="1"/>
          <w:sz w:val="24"/>
        </w:rPr>
        <w:t xml:space="preserve"> </w:t>
      </w:r>
      <w:r>
        <w:rPr>
          <w:rFonts w:ascii="Trebuchet MS" w:hAnsi="Trebuchet MS"/>
          <w:w w:val="105"/>
          <w:sz w:val="12"/>
        </w:rPr>
        <w:t>628</w:t>
      </w:r>
      <w:r>
        <w:rPr>
          <w:rFonts w:ascii="Trebuchet MS" w:hAnsi="Trebuchet MS"/>
          <w:w w:val="105"/>
          <w:sz w:val="12"/>
        </w:rPr>
        <w:tab/>
      </w:r>
      <w:r>
        <w:rPr>
          <w:w w:val="105"/>
          <w:sz w:val="24"/>
        </w:rPr>
        <w:t>42–45.</w:t>
      </w:r>
      <w:r>
        <w:rPr>
          <w:spacing w:val="40"/>
          <w:w w:val="105"/>
          <w:sz w:val="24"/>
        </w:rPr>
        <w:t xml:space="preserve"> </w:t>
      </w:r>
      <w:hyperlink r:id="rId115">
        <w:r>
          <w:rPr>
            <w:w w:val="105"/>
            <w:sz w:val="24"/>
          </w:rPr>
          <w:t>https://doi.org/10.20982/tqmp.01.1.p042</w:t>
        </w:r>
      </w:hyperlink>
    </w:p>
    <w:p w14:paraId="56EC8B18" w14:textId="77777777" w:rsidR="00735E2D" w:rsidRDefault="00000000">
      <w:pPr>
        <w:pStyle w:val="BodyText"/>
        <w:spacing w:before="2"/>
      </w:pPr>
      <w:r>
        <w:rPr>
          <w:rFonts w:ascii="Trebuchet MS"/>
          <w:sz w:val="12"/>
        </w:rPr>
        <w:t xml:space="preserve">629    </w:t>
      </w:r>
      <w:r>
        <w:rPr>
          <w:rFonts w:ascii="Trebuchet MS"/>
          <w:spacing w:val="19"/>
          <w:sz w:val="12"/>
        </w:rPr>
        <w:t xml:space="preserve"> </w:t>
      </w:r>
      <w:r>
        <w:rPr>
          <w:w w:val="105"/>
        </w:rPr>
        <w:t>Endo,</w:t>
      </w:r>
      <w:r>
        <w:rPr>
          <w:spacing w:val="8"/>
          <w:w w:val="105"/>
        </w:rPr>
        <w:t xml:space="preserve"> </w:t>
      </w:r>
      <w:r>
        <w:rPr>
          <w:w w:val="105"/>
        </w:rPr>
        <w:t>N.,</w:t>
      </w:r>
      <w:r>
        <w:rPr>
          <w:spacing w:val="8"/>
          <w:w w:val="105"/>
        </w:rPr>
        <w:t xml:space="preserve"> </w:t>
      </w:r>
      <w:r>
        <w:rPr>
          <w:w w:val="105"/>
        </w:rPr>
        <w:t>&amp;</w:t>
      </w:r>
      <w:r>
        <w:rPr>
          <w:spacing w:val="7"/>
          <w:w w:val="105"/>
        </w:rPr>
        <w:t xml:space="preserve"> </w:t>
      </w:r>
      <w:r>
        <w:rPr>
          <w:w w:val="105"/>
        </w:rPr>
        <w:t>Takeda,</w:t>
      </w:r>
      <w:r>
        <w:rPr>
          <w:spacing w:val="8"/>
          <w:w w:val="105"/>
        </w:rPr>
        <w:t xml:space="preserve"> </w:t>
      </w:r>
      <w:r>
        <w:rPr>
          <w:w w:val="105"/>
        </w:rPr>
        <w:t>Y.</w:t>
      </w:r>
      <w:r>
        <w:rPr>
          <w:spacing w:val="7"/>
          <w:w w:val="105"/>
        </w:rPr>
        <w:t xml:space="preserve"> </w:t>
      </w:r>
      <w:r>
        <w:rPr>
          <w:w w:val="105"/>
        </w:rPr>
        <w:t>(2004).</w:t>
      </w:r>
      <w:r>
        <w:rPr>
          <w:spacing w:val="30"/>
          <w:w w:val="105"/>
        </w:rPr>
        <w:t xml:space="preserve"> </w:t>
      </w:r>
      <w:r>
        <w:rPr>
          <w:w w:val="105"/>
        </w:rPr>
        <w:t>Selective</w:t>
      </w:r>
      <w:r>
        <w:rPr>
          <w:spacing w:val="8"/>
          <w:w w:val="105"/>
        </w:rPr>
        <w:t xml:space="preserve"> </w:t>
      </w:r>
      <w:r>
        <w:rPr>
          <w:w w:val="105"/>
        </w:rPr>
        <w:t>learning</w:t>
      </w:r>
      <w:r>
        <w:rPr>
          <w:spacing w:val="7"/>
          <w:w w:val="105"/>
        </w:rPr>
        <w:t xml:space="preserve"> </w:t>
      </w:r>
      <w:r>
        <w:rPr>
          <w:w w:val="105"/>
        </w:rPr>
        <w:t>of</w:t>
      </w:r>
      <w:r>
        <w:rPr>
          <w:spacing w:val="8"/>
          <w:w w:val="105"/>
        </w:rPr>
        <w:t xml:space="preserve"> </w:t>
      </w:r>
      <w:r>
        <w:rPr>
          <w:w w:val="105"/>
        </w:rPr>
        <w:t>spatial</w:t>
      </w:r>
      <w:r>
        <w:rPr>
          <w:spacing w:val="7"/>
          <w:w w:val="105"/>
        </w:rPr>
        <w:t xml:space="preserve"> </w:t>
      </w:r>
      <w:r>
        <w:rPr>
          <w:w w:val="105"/>
        </w:rPr>
        <w:t>configuration</w:t>
      </w:r>
      <w:r>
        <w:rPr>
          <w:spacing w:val="8"/>
          <w:w w:val="105"/>
        </w:rPr>
        <w:t xml:space="preserve"> </w:t>
      </w:r>
      <w:r>
        <w:rPr>
          <w:w w:val="105"/>
        </w:rPr>
        <w:t>and</w:t>
      </w:r>
      <w:r>
        <w:rPr>
          <w:spacing w:val="8"/>
          <w:w w:val="105"/>
        </w:rPr>
        <w:t xml:space="preserve"> </w:t>
      </w:r>
      <w:r>
        <w:rPr>
          <w:w w:val="105"/>
        </w:rPr>
        <w:t>object</w:t>
      </w:r>
    </w:p>
    <w:p w14:paraId="4BA0F348" w14:textId="77777777" w:rsidR="00735E2D" w:rsidRDefault="00000000">
      <w:pPr>
        <w:tabs>
          <w:tab w:val="left" w:pos="891"/>
        </w:tabs>
        <w:spacing w:before="202"/>
        <w:ind w:left="150"/>
        <w:rPr>
          <w:sz w:val="24"/>
        </w:rPr>
      </w:pPr>
      <w:r>
        <w:rPr>
          <w:rFonts w:ascii="Trebuchet MS" w:hAnsi="Trebuchet MS"/>
          <w:w w:val="105"/>
          <w:sz w:val="12"/>
        </w:rPr>
        <w:t>630</w:t>
      </w:r>
      <w:r>
        <w:rPr>
          <w:rFonts w:ascii="Trebuchet MS" w:hAnsi="Trebuchet MS"/>
          <w:w w:val="105"/>
          <w:sz w:val="12"/>
        </w:rPr>
        <w:tab/>
      </w:r>
      <w:proofErr w:type="gramStart"/>
      <w:r>
        <w:rPr>
          <w:sz w:val="24"/>
        </w:rPr>
        <w:t>identity</w:t>
      </w:r>
      <w:proofErr w:type="gramEnd"/>
      <w:r>
        <w:rPr>
          <w:spacing w:val="33"/>
          <w:sz w:val="24"/>
        </w:rPr>
        <w:t xml:space="preserve"> </w:t>
      </w:r>
      <w:r>
        <w:rPr>
          <w:sz w:val="24"/>
        </w:rPr>
        <w:t>in</w:t>
      </w:r>
      <w:r>
        <w:rPr>
          <w:spacing w:val="33"/>
          <w:sz w:val="24"/>
        </w:rPr>
        <w:t xml:space="preserve"> </w:t>
      </w:r>
      <w:r>
        <w:rPr>
          <w:sz w:val="24"/>
        </w:rPr>
        <w:t>visual</w:t>
      </w:r>
      <w:r>
        <w:rPr>
          <w:spacing w:val="34"/>
          <w:sz w:val="24"/>
        </w:rPr>
        <w:t xml:space="preserve"> </w:t>
      </w:r>
      <w:r>
        <w:rPr>
          <w:sz w:val="24"/>
        </w:rPr>
        <w:t>search.</w:t>
      </w:r>
      <w:r>
        <w:rPr>
          <w:spacing w:val="66"/>
          <w:sz w:val="24"/>
        </w:rPr>
        <w:t xml:space="preserve"> </w:t>
      </w:r>
      <w:r>
        <w:rPr>
          <w:i/>
          <w:sz w:val="24"/>
        </w:rPr>
        <w:t>Perception</w:t>
      </w:r>
      <w:r>
        <w:rPr>
          <w:i/>
          <w:spacing w:val="40"/>
          <w:sz w:val="24"/>
        </w:rPr>
        <w:t xml:space="preserve"> </w:t>
      </w:r>
      <w:r>
        <w:rPr>
          <w:i/>
          <w:sz w:val="24"/>
        </w:rPr>
        <w:t>&amp;</w:t>
      </w:r>
      <w:r>
        <w:rPr>
          <w:i/>
          <w:spacing w:val="41"/>
          <w:sz w:val="24"/>
        </w:rPr>
        <w:t xml:space="preserve"> </w:t>
      </w:r>
      <w:r>
        <w:rPr>
          <w:i/>
          <w:sz w:val="24"/>
        </w:rPr>
        <w:t>Psychophysics</w:t>
      </w:r>
      <w:r>
        <w:rPr>
          <w:sz w:val="24"/>
        </w:rPr>
        <w:t>,</w:t>
      </w:r>
      <w:r>
        <w:rPr>
          <w:spacing w:val="34"/>
          <w:sz w:val="24"/>
        </w:rPr>
        <w:t xml:space="preserve"> </w:t>
      </w:r>
      <w:r>
        <w:rPr>
          <w:i/>
          <w:sz w:val="24"/>
        </w:rPr>
        <w:t>66</w:t>
      </w:r>
      <w:r>
        <w:rPr>
          <w:i/>
          <w:spacing w:val="-21"/>
          <w:sz w:val="24"/>
        </w:rPr>
        <w:t xml:space="preserve"> </w:t>
      </w:r>
      <w:r>
        <w:rPr>
          <w:sz w:val="24"/>
        </w:rPr>
        <w:t>(2),</w:t>
      </w:r>
      <w:r>
        <w:rPr>
          <w:spacing w:val="33"/>
          <w:sz w:val="24"/>
        </w:rPr>
        <w:t xml:space="preserve"> </w:t>
      </w:r>
      <w:r>
        <w:rPr>
          <w:sz w:val="24"/>
        </w:rPr>
        <w:t>293–302.</w:t>
      </w:r>
    </w:p>
    <w:p w14:paraId="78A1E9A5" w14:textId="77777777" w:rsidR="00735E2D" w:rsidRDefault="00000000">
      <w:pPr>
        <w:pStyle w:val="BodyText"/>
        <w:tabs>
          <w:tab w:val="left" w:pos="891"/>
        </w:tabs>
        <w:jc w:val="both"/>
      </w:pPr>
      <w:r>
        <w:rPr>
          <w:rFonts w:ascii="Trebuchet MS"/>
          <w:w w:val="105"/>
          <w:sz w:val="12"/>
        </w:rPr>
        <w:t>631</w:t>
      </w:r>
      <w:r>
        <w:rPr>
          <w:rFonts w:ascii="Trebuchet MS"/>
          <w:w w:val="105"/>
          <w:sz w:val="12"/>
        </w:rPr>
        <w:tab/>
      </w:r>
      <w:hyperlink r:id="rId116">
        <w:r>
          <w:rPr>
            <w:w w:val="105"/>
          </w:rPr>
          <w:t>https://doi.org/10.3758/BF03194880</w:t>
        </w:r>
      </w:hyperlink>
    </w:p>
    <w:p w14:paraId="768D4CA2" w14:textId="77777777" w:rsidR="00735E2D" w:rsidRDefault="00000000">
      <w:pPr>
        <w:pStyle w:val="BodyText"/>
        <w:tabs>
          <w:tab w:val="left" w:pos="891"/>
        </w:tabs>
        <w:spacing w:before="203" w:line="415" w:lineRule="auto"/>
        <w:ind w:right="193"/>
        <w:jc w:val="both"/>
      </w:pPr>
      <w:r>
        <w:rPr>
          <w:rFonts w:ascii="Trebuchet MS" w:hAnsi="Trebuchet MS"/>
          <w:w w:val="105"/>
          <w:sz w:val="12"/>
        </w:rPr>
        <w:t xml:space="preserve">632    </w:t>
      </w:r>
      <w:r>
        <w:rPr>
          <w:w w:val="105"/>
        </w:rPr>
        <w:t>Geyer, T., Seitz, W., Zinchenko, A., Müller, H. J., &amp; Conci, M. (2021). Why Are Acquired</w:t>
      </w:r>
      <w:r>
        <w:rPr>
          <w:spacing w:val="1"/>
          <w:w w:val="105"/>
        </w:rPr>
        <w:t xml:space="preserve"> </w:t>
      </w:r>
      <w:r>
        <w:rPr>
          <w:rFonts w:ascii="Trebuchet MS" w:hAnsi="Trebuchet MS"/>
          <w:w w:val="105"/>
          <w:sz w:val="12"/>
        </w:rPr>
        <w:t>633</w:t>
      </w:r>
      <w:r>
        <w:rPr>
          <w:rFonts w:ascii="Trebuchet MS" w:hAnsi="Trebuchet MS"/>
          <w:w w:val="105"/>
          <w:sz w:val="12"/>
        </w:rPr>
        <w:tab/>
      </w:r>
      <w:r>
        <w:rPr>
          <w:w w:val="105"/>
        </w:rPr>
        <w:t xml:space="preserve">Search-Guiding Context Memories Resistant to Updating? </w:t>
      </w:r>
      <w:r>
        <w:rPr>
          <w:i/>
          <w:w w:val="105"/>
        </w:rPr>
        <w:t>Frontiers in Psychology</w:t>
      </w:r>
      <w:r>
        <w:rPr>
          <w:w w:val="105"/>
        </w:rPr>
        <w:t xml:space="preserve">, </w:t>
      </w:r>
      <w:r>
        <w:rPr>
          <w:i/>
          <w:w w:val="105"/>
        </w:rPr>
        <w:t>12</w:t>
      </w:r>
      <w:r>
        <w:rPr>
          <w:w w:val="105"/>
        </w:rPr>
        <w:t>,</w:t>
      </w:r>
      <w:r>
        <w:rPr>
          <w:spacing w:val="1"/>
          <w:w w:val="105"/>
        </w:rPr>
        <w:t xml:space="preserve"> </w:t>
      </w:r>
      <w:r>
        <w:rPr>
          <w:rFonts w:ascii="Trebuchet MS" w:hAnsi="Trebuchet MS"/>
          <w:w w:val="105"/>
          <w:sz w:val="12"/>
        </w:rPr>
        <w:t>634</w:t>
      </w:r>
      <w:r>
        <w:rPr>
          <w:rFonts w:ascii="Trebuchet MS" w:hAnsi="Trebuchet MS"/>
          <w:w w:val="105"/>
          <w:sz w:val="12"/>
        </w:rPr>
        <w:tab/>
      </w:r>
      <w:r>
        <w:rPr>
          <w:w w:val="105"/>
        </w:rPr>
        <w:t>650245.</w:t>
      </w:r>
      <w:r>
        <w:rPr>
          <w:spacing w:val="38"/>
          <w:w w:val="105"/>
        </w:rPr>
        <w:t xml:space="preserve"> </w:t>
      </w:r>
      <w:hyperlink r:id="rId117">
        <w:r>
          <w:rPr>
            <w:w w:val="105"/>
          </w:rPr>
          <w:t>https://doi.org/10.3389/fpsyg.2021.650245</w:t>
        </w:r>
      </w:hyperlink>
    </w:p>
    <w:p w14:paraId="25C1E00F" w14:textId="77777777" w:rsidR="00735E2D" w:rsidRDefault="00000000">
      <w:pPr>
        <w:pStyle w:val="BodyText"/>
        <w:spacing w:before="2"/>
        <w:jc w:val="both"/>
      </w:pPr>
      <w:r>
        <w:rPr>
          <w:rFonts w:ascii="Trebuchet MS"/>
          <w:w w:val="105"/>
          <w:sz w:val="12"/>
        </w:rPr>
        <w:t xml:space="preserve">635  </w:t>
      </w:r>
      <w:r>
        <w:rPr>
          <w:rFonts w:ascii="Trebuchet MS"/>
          <w:spacing w:val="33"/>
          <w:w w:val="105"/>
          <w:sz w:val="12"/>
        </w:rPr>
        <w:t xml:space="preserve"> </w:t>
      </w:r>
      <w:r>
        <w:rPr>
          <w:w w:val="105"/>
        </w:rPr>
        <w:t>Kunar,</w:t>
      </w:r>
      <w:r>
        <w:rPr>
          <w:spacing w:val="9"/>
          <w:w w:val="105"/>
        </w:rPr>
        <w:t xml:space="preserve"> </w:t>
      </w:r>
      <w:r>
        <w:rPr>
          <w:w w:val="105"/>
        </w:rPr>
        <w:t>M.</w:t>
      </w:r>
      <w:r>
        <w:rPr>
          <w:spacing w:val="9"/>
          <w:w w:val="105"/>
        </w:rPr>
        <w:t xml:space="preserve"> </w:t>
      </w:r>
      <w:r>
        <w:rPr>
          <w:w w:val="105"/>
        </w:rPr>
        <w:t>A.,</w:t>
      </w:r>
      <w:r>
        <w:rPr>
          <w:spacing w:val="8"/>
          <w:w w:val="105"/>
        </w:rPr>
        <w:t xml:space="preserve"> </w:t>
      </w:r>
      <w:proofErr w:type="spellStart"/>
      <w:r>
        <w:rPr>
          <w:w w:val="105"/>
        </w:rPr>
        <w:t>Flusberg</w:t>
      </w:r>
      <w:proofErr w:type="spellEnd"/>
      <w:r>
        <w:rPr>
          <w:w w:val="105"/>
        </w:rPr>
        <w:t>,</w:t>
      </w:r>
      <w:r>
        <w:rPr>
          <w:spacing w:val="9"/>
          <w:w w:val="105"/>
        </w:rPr>
        <w:t xml:space="preserve"> </w:t>
      </w:r>
      <w:r>
        <w:rPr>
          <w:w w:val="105"/>
        </w:rPr>
        <w:t>S.,</w:t>
      </w:r>
      <w:r>
        <w:rPr>
          <w:spacing w:val="8"/>
          <w:w w:val="105"/>
        </w:rPr>
        <w:t xml:space="preserve"> </w:t>
      </w:r>
      <w:r>
        <w:rPr>
          <w:w w:val="105"/>
        </w:rPr>
        <w:t>Horowitz,</w:t>
      </w:r>
      <w:r>
        <w:rPr>
          <w:spacing w:val="10"/>
          <w:w w:val="105"/>
        </w:rPr>
        <w:t xml:space="preserve"> </w:t>
      </w:r>
      <w:r>
        <w:rPr>
          <w:w w:val="105"/>
        </w:rPr>
        <w:t>T.</w:t>
      </w:r>
      <w:r>
        <w:rPr>
          <w:spacing w:val="9"/>
          <w:w w:val="105"/>
        </w:rPr>
        <w:t xml:space="preserve"> </w:t>
      </w:r>
      <w:r>
        <w:rPr>
          <w:w w:val="105"/>
        </w:rPr>
        <w:t>S.,</w:t>
      </w:r>
      <w:r>
        <w:rPr>
          <w:spacing w:val="9"/>
          <w:w w:val="105"/>
        </w:rPr>
        <w:t xml:space="preserve"> </w:t>
      </w:r>
      <w:r>
        <w:rPr>
          <w:w w:val="105"/>
        </w:rPr>
        <w:t>&amp;</w:t>
      </w:r>
      <w:r>
        <w:rPr>
          <w:spacing w:val="8"/>
          <w:w w:val="105"/>
        </w:rPr>
        <w:t xml:space="preserve"> </w:t>
      </w:r>
      <w:r>
        <w:rPr>
          <w:w w:val="105"/>
        </w:rPr>
        <w:t>Wolfe,</w:t>
      </w:r>
      <w:r>
        <w:rPr>
          <w:spacing w:val="8"/>
          <w:w w:val="105"/>
        </w:rPr>
        <w:t xml:space="preserve"> </w:t>
      </w:r>
      <w:r>
        <w:rPr>
          <w:w w:val="105"/>
        </w:rPr>
        <w:t>J.</w:t>
      </w:r>
      <w:r>
        <w:rPr>
          <w:spacing w:val="9"/>
          <w:w w:val="105"/>
        </w:rPr>
        <w:t xml:space="preserve"> </w:t>
      </w:r>
      <w:r>
        <w:rPr>
          <w:w w:val="105"/>
        </w:rPr>
        <w:t>M.</w:t>
      </w:r>
      <w:r>
        <w:rPr>
          <w:spacing w:val="9"/>
          <w:w w:val="105"/>
        </w:rPr>
        <w:t xml:space="preserve"> </w:t>
      </w:r>
      <w:r>
        <w:rPr>
          <w:w w:val="105"/>
        </w:rPr>
        <w:t>(2007).</w:t>
      </w:r>
      <w:r>
        <w:rPr>
          <w:spacing w:val="32"/>
          <w:w w:val="105"/>
        </w:rPr>
        <w:t xml:space="preserve"> </w:t>
      </w:r>
      <w:r>
        <w:rPr>
          <w:w w:val="105"/>
        </w:rPr>
        <w:t>Does</w:t>
      </w:r>
      <w:r>
        <w:rPr>
          <w:spacing w:val="9"/>
          <w:w w:val="105"/>
        </w:rPr>
        <w:t xml:space="preserve"> </w:t>
      </w:r>
      <w:r>
        <w:rPr>
          <w:w w:val="105"/>
        </w:rPr>
        <w:t>contextual</w:t>
      </w:r>
      <w:r>
        <w:rPr>
          <w:spacing w:val="9"/>
          <w:w w:val="105"/>
        </w:rPr>
        <w:t xml:space="preserve"> </w:t>
      </w:r>
      <w:r>
        <w:rPr>
          <w:w w:val="105"/>
        </w:rPr>
        <w:t>cuing</w:t>
      </w:r>
    </w:p>
    <w:p w14:paraId="19BD6702" w14:textId="77777777" w:rsidR="00735E2D" w:rsidRDefault="00000000">
      <w:pPr>
        <w:tabs>
          <w:tab w:val="left" w:pos="891"/>
        </w:tabs>
        <w:spacing w:before="202"/>
        <w:ind w:left="150"/>
        <w:jc w:val="both"/>
        <w:rPr>
          <w:i/>
          <w:sz w:val="24"/>
        </w:rPr>
      </w:pPr>
      <w:r>
        <w:rPr>
          <w:rFonts w:ascii="Trebuchet MS"/>
          <w:w w:val="105"/>
          <w:sz w:val="12"/>
        </w:rPr>
        <w:t>636</w:t>
      </w:r>
      <w:r>
        <w:rPr>
          <w:rFonts w:ascii="Trebuchet MS"/>
          <w:w w:val="105"/>
          <w:sz w:val="12"/>
        </w:rPr>
        <w:tab/>
      </w:r>
      <w:r>
        <w:rPr>
          <w:w w:val="105"/>
          <w:sz w:val="24"/>
        </w:rPr>
        <w:t>guide</w:t>
      </w:r>
      <w:r>
        <w:rPr>
          <w:spacing w:val="3"/>
          <w:w w:val="105"/>
          <w:sz w:val="24"/>
        </w:rPr>
        <w:t xml:space="preserve"> </w:t>
      </w:r>
      <w:r>
        <w:rPr>
          <w:w w:val="105"/>
          <w:sz w:val="24"/>
        </w:rPr>
        <w:t>the</w:t>
      </w:r>
      <w:r>
        <w:rPr>
          <w:spacing w:val="5"/>
          <w:w w:val="105"/>
          <w:sz w:val="24"/>
        </w:rPr>
        <w:t xml:space="preserve"> </w:t>
      </w:r>
      <w:r>
        <w:rPr>
          <w:w w:val="105"/>
          <w:sz w:val="24"/>
        </w:rPr>
        <w:t>deployment</w:t>
      </w:r>
      <w:r>
        <w:rPr>
          <w:spacing w:val="4"/>
          <w:w w:val="105"/>
          <w:sz w:val="24"/>
        </w:rPr>
        <w:t xml:space="preserve"> </w:t>
      </w:r>
      <w:r>
        <w:rPr>
          <w:w w:val="105"/>
          <w:sz w:val="24"/>
        </w:rPr>
        <w:t>of</w:t>
      </w:r>
      <w:r>
        <w:rPr>
          <w:spacing w:val="4"/>
          <w:w w:val="105"/>
          <w:sz w:val="24"/>
        </w:rPr>
        <w:t xml:space="preserve"> </w:t>
      </w:r>
      <w:r>
        <w:rPr>
          <w:w w:val="105"/>
          <w:sz w:val="24"/>
        </w:rPr>
        <w:t>attention?</w:t>
      </w:r>
      <w:r>
        <w:rPr>
          <w:spacing w:val="28"/>
          <w:w w:val="105"/>
          <w:sz w:val="24"/>
        </w:rPr>
        <w:t xml:space="preserve"> </w:t>
      </w:r>
      <w:r>
        <w:rPr>
          <w:i/>
          <w:w w:val="105"/>
          <w:sz w:val="24"/>
        </w:rPr>
        <w:t>Journal</w:t>
      </w:r>
      <w:r>
        <w:rPr>
          <w:i/>
          <w:spacing w:val="9"/>
          <w:w w:val="105"/>
          <w:sz w:val="24"/>
        </w:rPr>
        <w:t xml:space="preserve"> </w:t>
      </w:r>
      <w:r>
        <w:rPr>
          <w:i/>
          <w:w w:val="105"/>
          <w:sz w:val="24"/>
        </w:rPr>
        <w:t>of</w:t>
      </w:r>
      <w:r>
        <w:rPr>
          <w:i/>
          <w:spacing w:val="9"/>
          <w:w w:val="105"/>
          <w:sz w:val="24"/>
        </w:rPr>
        <w:t xml:space="preserve"> </w:t>
      </w:r>
      <w:r>
        <w:rPr>
          <w:i/>
          <w:w w:val="105"/>
          <w:sz w:val="24"/>
        </w:rPr>
        <w:t>Experimental</w:t>
      </w:r>
      <w:r>
        <w:rPr>
          <w:i/>
          <w:spacing w:val="9"/>
          <w:w w:val="105"/>
          <w:sz w:val="24"/>
        </w:rPr>
        <w:t xml:space="preserve"> </w:t>
      </w:r>
      <w:r>
        <w:rPr>
          <w:i/>
          <w:w w:val="105"/>
          <w:sz w:val="24"/>
        </w:rPr>
        <w:t>Psychology:</w:t>
      </w:r>
      <w:r>
        <w:rPr>
          <w:i/>
          <w:spacing w:val="30"/>
          <w:w w:val="105"/>
          <w:sz w:val="24"/>
        </w:rPr>
        <w:t xml:space="preserve"> </w:t>
      </w:r>
      <w:r>
        <w:rPr>
          <w:i/>
          <w:w w:val="105"/>
          <w:sz w:val="24"/>
        </w:rPr>
        <w:t>Human</w:t>
      </w:r>
    </w:p>
    <w:p w14:paraId="12257D1D" w14:textId="77777777" w:rsidR="00735E2D" w:rsidRDefault="00000000">
      <w:pPr>
        <w:tabs>
          <w:tab w:val="left" w:pos="891"/>
        </w:tabs>
        <w:spacing w:before="202"/>
        <w:ind w:left="150"/>
        <w:jc w:val="both"/>
        <w:rPr>
          <w:sz w:val="24"/>
        </w:rPr>
      </w:pPr>
      <w:r>
        <w:rPr>
          <w:rFonts w:ascii="Trebuchet MS" w:hAnsi="Trebuchet MS"/>
          <w:w w:val="105"/>
          <w:sz w:val="12"/>
        </w:rPr>
        <w:t>637</w:t>
      </w:r>
      <w:r>
        <w:rPr>
          <w:rFonts w:ascii="Trebuchet MS" w:hAnsi="Trebuchet MS"/>
          <w:w w:val="105"/>
          <w:sz w:val="12"/>
        </w:rPr>
        <w:tab/>
      </w:r>
      <w:r>
        <w:rPr>
          <w:i/>
          <w:sz w:val="24"/>
        </w:rPr>
        <w:t>Perception</w:t>
      </w:r>
      <w:r>
        <w:rPr>
          <w:i/>
          <w:spacing w:val="40"/>
          <w:sz w:val="24"/>
        </w:rPr>
        <w:t xml:space="preserve"> </w:t>
      </w:r>
      <w:r>
        <w:rPr>
          <w:i/>
          <w:sz w:val="24"/>
        </w:rPr>
        <w:t>and</w:t>
      </w:r>
      <w:r>
        <w:rPr>
          <w:i/>
          <w:spacing w:val="40"/>
          <w:sz w:val="24"/>
        </w:rPr>
        <w:t xml:space="preserve"> </w:t>
      </w:r>
      <w:r>
        <w:rPr>
          <w:i/>
          <w:sz w:val="24"/>
        </w:rPr>
        <w:t>Performance</w:t>
      </w:r>
      <w:r>
        <w:rPr>
          <w:sz w:val="24"/>
        </w:rPr>
        <w:t>,</w:t>
      </w:r>
      <w:r>
        <w:rPr>
          <w:spacing w:val="34"/>
          <w:sz w:val="24"/>
        </w:rPr>
        <w:t xml:space="preserve"> </w:t>
      </w:r>
      <w:r>
        <w:rPr>
          <w:i/>
          <w:sz w:val="24"/>
        </w:rPr>
        <w:t>33</w:t>
      </w:r>
      <w:r>
        <w:rPr>
          <w:i/>
          <w:spacing w:val="-21"/>
          <w:sz w:val="24"/>
        </w:rPr>
        <w:t xml:space="preserve"> </w:t>
      </w:r>
      <w:r>
        <w:rPr>
          <w:sz w:val="24"/>
        </w:rPr>
        <w:t>(4),</w:t>
      </w:r>
      <w:r>
        <w:rPr>
          <w:spacing w:val="33"/>
          <w:sz w:val="24"/>
        </w:rPr>
        <w:t xml:space="preserve"> </w:t>
      </w:r>
      <w:r>
        <w:rPr>
          <w:sz w:val="24"/>
        </w:rPr>
        <w:t>816–828.</w:t>
      </w:r>
    </w:p>
    <w:p w14:paraId="433D7CA7" w14:textId="77777777" w:rsidR="00735E2D" w:rsidRDefault="00000000">
      <w:pPr>
        <w:pStyle w:val="BodyText"/>
        <w:tabs>
          <w:tab w:val="left" w:pos="891"/>
        </w:tabs>
        <w:jc w:val="both"/>
      </w:pPr>
      <w:r>
        <w:rPr>
          <w:rFonts w:ascii="Trebuchet MS"/>
          <w:w w:val="105"/>
          <w:sz w:val="12"/>
        </w:rPr>
        <w:t>638</w:t>
      </w:r>
      <w:r>
        <w:rPr>
          <w:rFonts w:ascii="Trebuchet MS"/>
          <w:w w:val="105"/>
          <w:sz w:val="12"/>
        </w:rPr>
        <w:tab/>
      </w:r>
      <w:hyperlink r:id="rId118">
        <w:r>
          <w:rPr>
            <w:w w:val="105"/>
          </w:rPr>
          <w:t>https://doi.org/10.1037/0096-1523.33.4.816</w:t>
        </w:r>
      </w:hyperlink>
    </w:p>
    <w:p w14:paraId="28E3F892" w14:textId="77777777" w:rsidR="00735E2D" w:rsidRDefault="00000000">
      <w:pPr>
        <w:pStyle w:val="BodyText"/>
        <w:jc w:val="both"/>
      </w:pPr>
      <w:r>
        <w:rPr>
          <w:rFonts w:ascii="Trebuchet MS"/>
          <w:w w:val="105"/>
          <w:sz w:val="12"/>
        </w:rPr>
        <w:t xml:space="preserve">639  </w:t>
      </w:r>
      <w:r>
        <w:rPr>
          <w:rFonts w:ascii="Trebuchet MS"/>
          <w:spacing w:val="37"/>
          <w:w w:val="105"/>
          <w:sz w:val="12"/>
        </w:rPr>
        <w:t xml:space="preserve"> </w:t>
      </w:r>
      <w:r>
        <w:rPr>
          <w:w w:val="105"/>
        </w:rPr>
        <w:t>Kunar,</w:t>
      </w:r>
      <w:r>
        <w:rPr>
          <w:spacing w:val="10"/>
          <w:w w:val="105"/>
        </w:rPr>
        <w:t xml:space="preserve"> </w:t>
      </w:r>
      <w:r>
        <w:rPr>
          <w:w w:val="105"/>
        </w:rPr>
        <w:t>M.</w:t>
      </w:r>
      <w:r>
        <w:rPr>
          <w:spacing w:val="11"/>
          <w:w w:val="105"/>
        </w:rPr>
        <w:t xml:space="preserve"> </w:t>
      </w:r>
      <w:r>
        <w:rPr>
          <w:w w:val="105"/>
        </w:rPr>
        <w:t>A.,</w:t>
      </w:r>
      <w:r>
        <w:rPr>
          <w:spacing w:val="10"/>
          <w:w w:val="105"/>
        </w:rPr>
        <w:t xml:space="preserve"> </w:t>
      </w:r>
      <w:r>
        <w:rPr>
          <w:w w:val="105"/>
        </w:rPr>
        <w:t>John,</w:t>
      </w:r>
      <w:r>
        <w:rPr>
          <w:spacing w:val="10"/>
          <w:w w:val="105"/>
        </w:rPr>
        <w:t xml:space="preserve"> </w:t>
      </w:r>
      <w:r>
        <w:rPr>
          <w:w w:val="105"/>
        </w:rPr>
        <w:t>R.,</w:t>
      </w:r>
      <w:r>
        <w:rPr>
          <w:spacing w:val="10"/>
          <w:w w:val="105"/>
        </w:rPr>
        <w:t xml:space="preserve"> </w:t>
      </w:r>
      <w:r>
        <w:rPr>
          <w:w w:val="105"/>
        </w:rPr>
        <w:t>&amp;</w:t>
      </w:r>
      <w:r>
        <w:rPr>
          <w:spacing w:val="10"/>
          <w:w w:val="105"/>
        </w:rPr>
        <w:t xml:space="preserve"> </w:t>
      </w:r>
      <w:r>
        <w:rPr>
          <w:w w:val="105"/>
        </w:rPr>
        <w:t>Sweetman,</w:t>
      </w:r>
      <w:r>
        <w:rPr>
          <w:spacing w:val="10"/>
          <w:w w:val="105"/>
        </w:rPr>
        <w:t xml:space="preserve"> </w:t>
      </w:r>
      <w:r>
        <w:rPr>
          <w:w w:val="105"/>
        </w:rPr>
        <w:t>H.</w:t>
      </w:r>
      <w:r>
        <w:rPr>
          <w:spacing w:val="11"/>
          <w:w w:val="105"/>
        </w:rPr>
        <w:t xml:space="preserve"> </w:t>
      </w:r>
      <w:r>
        <w:rPr>
          <w:w w:val="105"/>
        </w:rPr>
        <w:t>(2014).</w:t>
      </w:r>
      <w:r>
        <w:rPr>
          <w:spacing w:val="34"/>
          <w:w w:val="105"/>
        </w:rPr>
        <w:t xml:space="preserve"> </w:t>
      </w:r>
      <w:r>
        <w:rPr>
          <w:w w:val="105"/>
        </w:rPr>
        <w:t>A</w:t>
      </w:r>
      <w:r>
        <w:rPr>
          <w:spacing w:val="10"/>
          <w:w w:val="105"/>
        </w:rPr>
        <w:t xml:space="preserve"> </w:t>
      </w:r>
      <w:r>
        <w:rPr>
          <w:w w:val="105"/>
        </w:rPr>
        <w:t>configural</w:t>
      </w:r>
      <w:r>
        <w:rPr>
          <w:spacing w:val="10"/>
          <w:w w:val="105"/>
        </w:rPr>
        <w:t xml:space="preserve"> </w:t>
      </w:r>
      <w:r>
        <w:rPr>
          <w:w w:val="105"/>
        </w:rPr>
        <w:t>dominant</w:t>
      </w:r>
      <w:r>
        <w:rPr>
          <w:spacing w:val="10"/>
          <w:w w:val="105"/>
        </w:rPr>
        <w:t xml:space="preserve"> </w:t>
      </w:r>
      <w:r>
        <w:rPr>
          <w:w w:val="105"/>
        </w:rPr>
        <w:t>account</w:t>
      </w:r>
      <w:r>
        <w:rPr>
          <w:spacing w:val="11"/>
          <w:w w:val="105"/>
        </w:rPr>
        <w:t xml:space="preserve"> </w:t>
      </w:r>
      <w:r>
        <w:rPr>
          <w:w w:val="105"/>
        </w:rPr>
        <w:t>of</w:t>
      </w:r>
    </w:p>
    <w:p w14:paraId="4CC3D414" w14:textId="77777777" w:rsidR="00735E2D" w:rsidRDefault="00000000">
      <w:pPr>
        <w:tabs>
          <w:tab w:val="left" w:pos="891"/>
        </w:tabs>
        <w:spacing w:before="203"/>
        <w:ind w:left="150"/>
        <w:jc w:val="both"/>
        <w:rPr>
          <w:i/>
          <w:sz w:val="24"/>
        </w:rPr>
      </w:pPr>
      <w:r>
        <w:rPr>
          <w:rFonts w:ascii="Trebuchet MS"/>
          <w:w w:val="105"/>
          <w:sz w:val="12"/>
        </w:rPr>
        <w:t>640</w:t>
      </w:r>
      <w:r>
        <w:rPr>
          <w:rFonts w:ascii="Trebuchet MS"/>
          <w:w w:val="105"/>
          <w:sz w:val="12"/>
        </w:rPr>
        <w:tab/>
      </w:r>
      <w:r>
        <w:rPr>
          <w:w w:val="105"/>
          <w:sz w:val="24"/>
        </w:rPr>
        <w:t>contextual</w:t>
      </w:r>
      <w:r>
        <w:rPr>
          <w:spacing w:val="7"/>
          <w:w w:val="105"/>
          <w:sz w:val="24"/>
        </w:rPr>
        <w:t xml:space="preserve"> </w:t>
      </w:r>
      <w:r>
        <w:rPr>
          <w:w w:val="105"/>
          <w:sz w:val="24"/>
        </w:rPr>
        <w:t>cueing:</w:t>
      </w:r>
      <w:r>
        <w:rPr>
          <w:spacing w:val="33"/>
          <w:w w:val="105"/>
          <w:sz w:val="24"/>
        </w:rPr>
        <w:t xml:space="preserve"> </w:t>
      </w:r>
      <w:r>
        <w:rPr>
          <w:w w:val="105"/>
          <w:sz w:val="24"/>
        </w:rPr>
        <w:t>Configural</w:t>
      </w:r>
      <w:r>
        <w:rPr>
          <w:spacing w:val="9"/>
          <w:w w:val="105"/>
          <w:sz w:val="24"/>
        </w:rPr>
        <w:t xml:space="preserve"> </w:t>
      </w:r>
      <w:r>
        <w:rPr>
          <w:w w:val="105"/>
          <w:sz w:val="24"/>
        </w:rPr>
        <w:t>cues</w:t>
      </w:r>
      <w:r>
        <w:rPr>
          <w:spacing w:val="9"/>
          <w:w w:val="105"/>
          <w:sz w:val="24"/>
        </w:rPr>
        <w:t xml:space="preserve"> </w:t>
      </w:r>
      <w:r>
        <w:rPr>
          <w:w w:val="105"/>
          <w:sz w:val="24"/>
        </w:rPr>
        <w:t>are</w:t>
      </w:r>
      <w:r>
        <w:rPr>
          <w:spacing w:val="8"/>
          <w:w w:val="105"/>
          <w:sz w:val="24"/>
        </w:rPr>
        <w:t xml:space="preserve"> </w:t>
      </w:r>
      <w:r>
        <w:rPr>
          <w:w w:val="105"/>
          <w:sz w:val="24"/>
        </w:rPr>
        <w:t>stronger</w:t>
      </w:r>
      <w:r>
        <w:rPr>
          <w:spacing w:val="9"/>
          <w:w w:val="105"/>
          <w:sz w:val="24"/>
        </w:rPr>
        <w:t xml:space="preserve"> </w:t>
      </w:r>
      <w:r>
        <w:rPr>
          <w:w w:val="105"/>
          <w:sz w:val="24"/>
        </w:rPr>
        <w:t>than</w:t>
      </w:r>
      <w:r>
        <w:rPr>
          <w:spacing w:val="9"/>
          <w:w w:val="105"/>
          <w:sz w:val="24"/>
        </w:rPr>
        <w:t xml:space="preserve"> </w:t>
      </w:r>
      <w:proofErr w:type="spellStart"/>
      <w:r>
        <w:rPr>
          <w:w w:val="105"/>
          <w:sz w:val="24"/>
        </w:rPr>
        <w:t>colour</w:t>
      </w:r>
      <w:proofErr w:type="spellEnd"/>
      <w:r>
        <w:rPr>
          <w:spacing w:val="9"/>
          <w:w w:val="105"/>
          <w:sz w:val="24"/>
        </w:rPr>
        <w:t xml:space="preserve"> </w:t>
      </w:r>
      <w:r>
        <w:rPr>
          <w:w w:val="105"/>
          <w:sz w:val="24"/>
        </w:rPr>
        <w:t>cues.</w:t>
      </w:r>
      <w:r>
        <w:rPr>
          <w:spacing w:val="30"/>
          <w:w w:val="105"/>
          <w:sz w:val="24"/>
        </w:rPr>
        <w:t xml:space="preserve"> </w:t>
      </w:r>
      <w:r>
        <w:rPr>
          <w:i/>
          <w:w w:val="105"/>
          <w:sz w:val="24"/>
        </w:rPr>
        <w:t>Quarterly</w:t>
      </w:r>
      <w:r>
        <w:rPr>
          <w:i/>
          <w:spacing w:val="13"/>
          <w:w w:val="105"/>
          <w:sz w:val="24"/>
        </w:rPr>
        <w:t xml:space="preserve"> </w:t>
      </w:r>
      <w:r>
        <w:rPr>
          <w:i/>
          <w:w w:val="105"/>
          <w:sz w:val="24"/>
        </w:rPr>
        <w:t>Journal</w:t>
      </w:r>
      <w:r>
        <w:rPr>
          <w:i/>
          <w:spacing w:val="14"/>
          <w:w w:val="105"/>
          <w:sz w:val="24"/>
        </w:rPr>
        <w:t xml:space="preserve"> </w:t>
      </w:r>
      <w:r>
        <w:rPr>
          <w:i/>
          <w:w w:val="105"/>
          <w:sz w:val="24"/>
        </w:rPr>
        <w:t>of</w:t>
      </w:r>
    </w:p>
    <w:p w14:paraId="0FABD158" w14:textId="77777777" w:rsidR="00735E2D" w:rsidRDefault="00000000">
      <w:pPr>
        <w:tabs>
          <w:tab w:val="left" w:pos="891"/>
        </w:tabs>
        <w:spacing w:before="202"/>
        <w:ind w:left="150"/>
        <w:jc w:val="both"/>
        <w:rPr>
          <w:sz w:val="24"/>
        </w:rPr>
      </w:pPr>
      <w:r>
        <w:rPr>
          <w:rFonts w:ascii="Trebuchet MS" w:hAnsi="Trebuchet MS"/>
          <w:w w:val="105"/>
          <w:sz w:val="12"/>
        </w:rPr>
        <w:t>641</w:t>
      </w:r>
      <w:r>
        <w:rPr>
          <w:rFonts w:ascii="Trebuchet MS" w:hAnsi="Trebuchet MS"/>
          <w:w w:val="105"/>
          <w:sz w:val="12"/>
        </w:rPr>
        <w:tab/>
      </w:r>
      <w:r>
        <w:rPr>
          <w:i/>
          <w:sz w:val="24"/>
        </w:rPr>
        <w:t>Experimental</w:t>
      </w:r>
      <w:r>
        <w:rPr>
          <w:i/>
          <w:spacing w:val="37"/>
          <w:sz w:val="24"/>
        </w:rPr>
        <w:t xml:space="preserve"> </w:t>
      </w:r>
      <w:r>
        <w:rPr>
          <w:i/>
          <w:sz w:val="24"/>
        </w:rPr>
        <w:t>Psychology</w:t>
      </w:r>
      <w:r>
        <w:rPr>
          <w:i/>
          <w:spacing w:val="37"/>
          <w:sz w:val="24"/>
        </w:rPr>
        <w:t xml:space="preserve"> </w:t>
      </w:r>
      <w:r>
        <w:rPr>
          <w:i/>
          <w:sz w:val="24"/>
        </w:rPr>
        <w:t>(2006)</w:t>
      </w:r>
      <w:r>
        <w:rPr>
          <w:sz w:val="24"/>
        </w:rPr>
        <w:t>,</w:t>
      </w:r>
      <w:r>
        <w:rPr>
          <w:spacing w:val="31"/>
          <w:sz w:val="24"/>
        </w:rPr>
        <w:t xml:space="preserve"> </w:t>
      </w:r>
      <w:r>
        <w:rPr>
          <w:i/>
          <w:sz w:val="24"/>
        </w:rPr>
        <w:t>67</w:t>
      </w:r>
      <w:r>
        <w:rPr>
          <w:i/>
          <w:spacing w:val="-23"/>
          <w:sz w:val="24"/>
        </w:rPr>
        <w:t xml:space="preserve"> </w:t>
      </w:r>
      <w:r>
        <w:rPr>
          <w:sz w:val="24"/>
        </w:rPr>
        <w:t>(7),</w:t>
      </w:r>
      <w:r>
        <w:rPr>
          <w:spacing w:val="30"/>
          <w:sz w:val="24"/>
        </w:rPr>
        <w:t xml:space="preserve"> </w:t>
      </w:r>
      <w:r>
        <w:rPr>
          <w:sz w:val="24"/>
        </w:rPr>
        <w:t>1366–1382.</w:t>
      </w:r>
    </w:p>
    <w:p w14:paraId="4D8ADAC9" w14:textId="77777777" w:rsidR="00735E2D" w:rsidRDefault="00000000">
      <w:pPr>
        <w:pStyle w:val="BodyText"/>
        <w:tabs>
          <w:tab w:val="left" w:pos="891"/>
        </w:tabs>
        <w:jc w:val="both"/>
      </w:pPr>
      <w:r>
        <w:rPr>
          <w:rFonts w:ascii="Trebuchet MS"/>
          <w:w w:val="105"/>
          <w:sz w:val="12"/>
        </w:rPr>
        <w:t>642</w:t>
      </w:r>
      <w:r>
        <w:rPr>
          <w:rFonts w:ascii="Trebuchet MS"/>
          <w:w w:val="105"/>
          <w:sz w:val="12"/>
        </w:rPr>
        <w:tab/>
      </w:r>
      <w:hyperlink r:id="rId119">
        <w:r>
          <w:rPr>
            <w:w w:val="105"/>
          </w:rPr>
          <w:t>https://doi.org/10.1080/17470218.2013.863373</w:t>
        </w:r>
      </w:hyperlink>
    </w:p>
    <w:p w14:paraId="62F8253D" w14:textId="77777777" w:rsidR="00735E2D" w:rsidRDefault="00000000">
      <w:pPr>
        <w:pStyle w:val="BodyText"/>
      </w:pPr>
      <w:r>
        <w:rPr>
          <w:rFonts w:ascii="Trebuchet MS"/>
          <w:sz w:val="12"/>
        </w:rPr>
        <w:t xml:space="preserve">643    </w:t>
      </w:r>
      <w:r>
        <w:rPr>
          <w:rFonts w:ascii="Trebuchet MS"/>
          <w:spacing w:val="19"/>
          <w:sz w:val="12"/>
        </w:rPr>
        <w:t xml:space="preserve"> </w:t>
      </w:r>
      <w:r>
        <w:rPr>
          <w:w w:val="105"/>
        </w:rPr>
        <w:t>Luque, D., Beesley, T., Molinero,</w:t>
      </w:r>
      <w:r>
        <w:rPr>
          <w:spacing w:val="1"/>
          <w:w w:val="105"/>
        </w:rPr>
        <w:t xml:space="preserve"> </w:t>
      </w:r>
      <w:r>
        <w:rPr>
          <w:w w:val="105"/>
        </w:rPr>
        <w:t>S.,</w:t>
      </w:r>
      <w:r>
        <w:rPr>
          <w:spacing w:val="-1"/>
          <w:w w:val="105"/>
        </w:rPr>
        <w:t xml:space="preserve"> </w:t>
      </w:r>
      <w:r>
        <w:rPr>
          <w:w w:val="105"/>
        </w:rPr>
        <w:t>&amp; Vadillo,</w:t>
      </w:r>
      <w:r>
        <w:rPr>
          <w:spacing w:val="1"/>
          <w:w w:val="105"/>
        </w:rPr>
        <w:t xml:space="preserve"> </w:t>
      </w:r>
      <w:r>
        <w:rPr>
          <w:w w:val="105"/>
        </w:rPr>
        <w:t>M. A. (2021).</w:t>
      </w:r>
      <w:r>
        <w:rPr>
          <w:spacing w:val="20"/>
          <w:w w:val="105"/>
        </w:rPr>
        <w:t xml:space="preserve"> </w:t>
      </w:r>
      <w:r>
        <w:rPr>
          <w:w w:val="105"/>
        </w:rPr>
        <w:t>Contextual cuing of visual</w:t>
      </w:r>
    </w:p>
    <w:p w14:paraId="64B9754B" w14:textId="77777777" w:rsidR="00735E2D" w:rsidRDefault="00000000">
      <w:pPr>
        <w:tabs>
          <w:tab w:val="left" w:pos="891"/>
        </w:tabs>
        <w:spacing w:before="202" w:line="415" w:lineRule="auto"/>
        <w:ind w:left="150" w:right="806"/>
        <w:rPr>
          <w:sz w:val="24"/>
        </w:rPr>
      </w:pPr>
      <w:r>
        <w:rPr>
          <w:rFonts w:ascii="Trebuchet MS" w:hAnsi="Trebuchet MS"/>
          <w:w w:val="105"/>
          <w:sz w:val="12"/>
        </w:rPr>
        <w:t>644</w:t>
      </w:r>
      <w:r>
        <w:rPr>
          <w:rFonts w:ascii="Trebuchet MS" w:hAnsi="Trebuchet MS"/>
          <w:w w:val="105"/>
          <w:sz w:val="12"/>
        </w:rPr>
        <w:tab/>
      </w:r>
      <w:proofErr w:type="gramStart"/>
      <w:r>
        <w:rPr>
          <w:w w:val="105"/>
          <w:sz w:val="24"/>
        </w:rPr>
        <w:t>search</w:t>
      </w:r>
      <w:proofErr w:type="gramEnd"/>
      <w:r>
        <w:rPr>
          <w:spacing w:val="10"/>
          <w:w w:val="105"/>
          <w:sz w:val="24"/>
        </w:rPr>
        <w:t xml:space="preserve"> </w:t>
      </w:r>
      <w:r>
        <w:rPr>
          <w:w w:val="105"/>
          <w:sz w:val="24"/>
        </w:rPr>
        <w:t>does</w:t>
      </w:r>
      <w:r>
        <w:rPr>
          <w:spacing w:val="12"/>
          <w:w w:val="105"/>
          <w:sz w:val="24"/>
        </w:rPr>
        <w:t xml:space="preserve"> </w:t>
      </w:r>
      <w:r>
        <w:rPr>
          <w:w w:val="105"/>
          <w:sz w:val="24"/>
        </w:rPr>
        <w:t>not</w:t>
      </w:r>
      <w:r>
        <w:rPr>
          <w:spacing w:val="11"/>
          <w:w w:val="105"/>
          <w:sz w:val="24"/>
        </w:rPr>
        <w:t xml:space="preserve"> </w:t>
      </w:r>
      <w:r>
        <w:rPr>
          <w:w w:val="105"/>
          <w:sz w:val="24"/>
        </w:rPr>
        <w:t>guide</w:t>
      </w:r>
      <w:r>
        <w:rPr>
          <w:spacing w:val="11"/>
          <w:w w:val="105"/>
          <w:sz w:val="24"/>
        </w:rPr>
        <w:t xml:space="preserve"> </w:t>
      </w:r>
      <w:r>
        <w:rPr>
          <w:w w:val="105"/>
          <w:sz w:val="24"/>
        </w:rPr>
        <w:t>attention</w:t>
      </w:r>
      <w:r>
        <w:rPr>
          <w:spacing w:val="11"/>
          <w:w w:val="105"/>
          <w:sz w:val="24"/>
        </w:rPr>
        <w:t xml:space="preserve"> </w:t>
      </w:r>
      <w:r>
        <w:rPr>
          <w:w w:val="105"/>
          <w:sz w:val="24"/>
        </w:rPr>
        <w:t>automatically</w:t>
      </w:r>
      <w:r>
        <w:rPr>
          <w:spacing w:val="12"/>
          <w:w w:val="105"/>
          <w:sz w:val="24"/>
        </w:rPr>
        <w:t xml:space="preserve"> </w:t>
      </w:r>
      <w:r>
        <w:rPr>
          <w:w w:val="105"/>
          <w:sz w:val="24"/>
        </w:rPr>
        <w:t>in</w:t>
      </w:r>
      <w:r>
        <w:rPr>
          <w:spacing w:val="10"/>
          <w:w w:val="105"/>
          <w:sz w:val="24"/>
        </w:rPr>
        <w:t xml:space="preserve"> </w:t>
      </w:r>
      <w:r>
        <w:rPr>
          <w:w w:val="105"/>
          <w:sz w:val="24"/>
        </w:rPr>
        <w:t>the</w:t>
      </w:r>
      <w:r>
        <w:rPr>
          <w:spacing w:val="11"/>
          <w:w w:val="105"/>
          <w:sz w:val="24"/>
        </w:rPr>
        <w:t xml:space="preserve"> </w:t>
      </w:r>
      <w:r>
        <w:rPr>
          <w:w w:val="105"/>
          <w:sz w:val="24"/>
        </w:rPr>
        <w:t>presence</w:t>
      </w:r>
      <w:r>
        <w:rPr>
          <w:spacing w:val="11"/>
          <w:w w:val="105"/>
          <w:sz w:val="24"/>
        </w:rPr>
        <w:t xml:space="preserve"> </w:t>
      </w:r>
      <w:r>
        <w:rPr>
          <w:w w:val="105"/>
          <w:sz w:val="24"/>
        </w:rPr>
        <w:t>of</w:t>
      </w:r>
      <w:r>
        <w:rPr>
          <w:spacing w:val="12"/>
          <w:w w:val="105"/>
          <w:sz w:val="24"/>
        </w:rPr>
        <w:t xml:space="preserve"> </w:t>
      </w:r>
      <w:r>
        <w:rPr>
          <w:w w:val="105"/>
          <w:sz w:val="24"/>
        </w:rPr>
        <w:t>top-down</w:t>
      </w:r>
      <w:r>
        <w:rPr>
          <w:spacing w:val="12"/>
          <w:w w:val="105"/>
          <w:sz w:val="24"/>
        </w:rPr>
        <w:t xml:space="preserve"> </w:t>
      </w:r>
      <w:r>
        <w:rPr>
          <w:w w:val="105"/>
          <w:sz w:val="24"/>
        </w:rPr>
        <w:t>goals.</w:t>
      </w:r>
      <w:r>
        <w:rPr>
          <w:spacing w:val="1"/>
          <w:w w:val="105"/>
          <w:sz w:val="24"/>
        </w:rPr>
        <w:t xml:space="preserve"> </w:t>
      </w:r>
      <w:r>
        <w:rPr>
          <w:rFonts w:ascii="Trebuchet MS" w:hAnsi="Trebuchet MS"/>
          <w:w w:val="105"/>
          <w:sz w:val="12"/>
        </w:rPr>
        <w:t>645</w:t>
      </w:r>
      <w:r>
        <w:rPr>
          <w:rFonts w:ascii="Trebuchet MS" w:hAnsi="Trebuchet MS"/>
          <w:w w:val="105"/>
          <w:sz w:val="12"/>
        </w:rPr>
        <w:tab/>
      </w:r>
      <w:r>
        <w:rPr>
          <w:i/>
          <w:sz w:val="24"/>
        </w:rPr>
        <w:t>Journal</w:t>
      </w:r>
      <w:r>
        <w:rPr>
          <w:i/>
          <w:spacing w:val="46"/>
          <w:sz w:val="24"/>
        </w:rPr>
        <w:t xml:space="preserve"> </w:t>
      </w:r>
      <w:r>
        <w:rPr>
          <w:i/>
          <w:sz w:val="24"/>
        </w:rPr>
        <w:t>of</w:t>
      </w:r>
      <w:r>
        <w:rPr>
          <w:i/>
          <w:spacing w:val="46"/>
          <w:sz w:val="24"/>
        </w:rPr>
        <w:t xml:space="preserve"> </w:t>
      </w:r>
      <w:r>
        <w:rPr>
          <w:i/>
          <w:sz w:val="24"/>
        </w:rPr>
        <w:t>Experimental</w:t>
      </w:r>
      <w:r>
        <w:rPr>
          <w:i/>
          <w:spacing w:val="46"/>
          <w:sz w:val="24"/>
        </w:rPr>
        <w:t xml:space="preserve"> </w:t>
      </w:r>
      <w:r>
        <w:rPr>
          <w:i/>
          <w:sz w:val="24"/>
        </w:rPr>
        <w:t>Psychology:</w:t>
      </w:r>
      <w:r>
        <w:rPr>
          <w:i/>
          <w:spacing w:val="17"/>
          <w:sz w:val="24"/>
        </w:rPr>
        <w:t xml:space="preserve"> </w:t>
      </w:r>
      <w:r>
        <w:rPr>
          <w:i/>
          <w:sz w:val="24"/>
        </w:rPr>
        <w:t>Human</w:t>
      </w:r>
      <w:r>
        <w:rPr>
          <w:i/>
          <w:spacing w:val="46"/>
          <w:sz w:val="24"/>
        </w:rPr>
        <w:t xml:space="preserve"> </w:t>
      </w:r>
      <w:r>
        <w:rPr>
          <w:i/>
          <w:sz w:val="24"/>
        </w:rPr>
        <w:t>Perception</w:t>
      </w:r>
      <w:r>
        <w:rPr>
          <w:i/>
          <w:spacing w:val="46"/>
          <w:sz w:val="24"/>
        </w:rPr>
        <w:t xml:space="preserve"> </w:t>
      </w:r>
      <w:r>
        <w:rPr>
          <w:i/>
          <w:sz w:val="24"/>
        </w:rPr>
        <w:t>and</w:t>
      </w:r>
      <w:r>
        <w:rPr>
          <w:i/>
          <w:spacing w:val="46"/>
          <w:sz w:val="24"/>
        </w:rPr>
        <w:t xml:space="preserve"> </w:t>
      </w:r>
      <w:r>
        <w:rPr>
          <w:i/>
          <w:sz w:val="24"/>
        </w:rPr>
        <w:t>Performance</w:t>
      </w:r>
      <w:r>
        <w:rPr>
          <w:sz w:val="24"/>
        </w:rPr>
        <w:t>,</w:t>
      </w:r>
      <w:r>
        <w:rPr>
          <w:spacing w:val="40"/>
          <w:sz w:val="24"/>
        </w:rPr>
        <w:t xml:space="preserve"> </w:t>
      </w:r>
      <w:r>
        <w:rPr>
          <w:i/>
          <w:sz w:val="24"/>
        </w:rPr>
        <w:t>47</w:t>
      </w:r>
      <w:r>
        <w:rPr>
          <w:i/>
          <w:spacing w:val="-19"/>
          <w:sz w:val="24"/>
        </w:rPr>
        <w:t xml:space="preserve"> </w:t>
      </w:r>
      <w:r>
        <w:rPr>
          <w:sz w:val="24"/>
        </w:rPr>
        <w:t>(8),</w:t>
      </w:r>
      <w:r>
        <w:rPr>
          <w:spacing w:val="-57"/>
          <w:sz w:val="24"/>
        </w:rPr>
        <w:t xml:space="preserve"> </w:t>
      </w:r>
      <w:r>
        <w:rPr>
          <w:rFonts w:ascii="Trebuchet MS" w:hAnsi="Trebuchet MS"/>
          <w:w w:val="105"/>
          <w:sz w:val="12"/>
        </w:rPr>
        <w:t>646</w:t>
      </w:r>
      <w:r>
        <w:rPr>
          <w:rFonts w:ascii="Trebuchet MS" w:hAnsi="Trebuchet MS"/>
          <w:w w:val="105"/>
          <w:sz w:val="12"/>
        </w:rPr>
        <w:tab/>
      </w:r>
      <w:r>
        <w:rPr>
          <w:w w:val="105"/>
          <w:sz w:val="24"/>
        </w:rPr>
        <w:t>1080–1090.</w:t>
      </w:r>
      <w:r>
        <w:rPr>
          <w:spacing w:val="39"/>
          <w:w w:val="105"/>
          <w:sz w:val="24"/>
        </w:rPr>
        <w:t xml:space="preserve"> </w:t>
      </w:r>
      <w:hyperlink r:id="rId120">
        <w:r>
          <w:rPr>
            <w:w w:val="105"/>
            <w:sz w:val="24"/>
          </w:rPr>
          <w:t>https://doi.org/10.1037/xhp0000930</w:t>
        </w:r>
      </w:hyperlink>
    </w:p>
    <w:p w14:paraId="39D599CF" w14:textId="77777777" w:rsidR="00735E2D" w:rsidRDefault="00000000">
      <w:pPr>
        <w:pStyle w:val="BodyText"/>
        <w:spacing w:before="3"/>
      </w:pPr>
      <w:r w:rsidRPr="00C52D66">
        <w:rPr>
          <w:rFonts w:ascii="Trebuchet MS"/>
          <w:sz w:val="12"/>
          <w:lang w:val="es-ES"/>
        </w:rPr>
        <w:t xml:space="preserve">647    </w:t>
      </w:r>
      <w:r w:rsidRPr="00C52D66">
        <w:rPr>
          <w:rFonts w:ascii="Trebuchet MS"/>
          <w:spacing w:val="19"/>
          <w:sz w:val="12"/>
          <w:lang w:val="es-ES"/>
        </w:rPr>
        <w:t xml:space="preserve"> </w:t>
      </w:r>
      <w:r w:rsidRPr="00C52D66">
        <w:rPr>
          <w:w w:val="105"/>
          <w:lang w:val="es-ES"/>
        </w:rPr>
        <w:t>Luque,</w:t>
      </w:r>
      <w:r w:rsidRPr="00C52D66">
        <w:rPr>
          <w:spacing w:val="8"/>
          <w:w w:val="105"/>
          <w:lang w:val="es-ES"/>
        </w:rPr>
        <w:t xml:space="preserve"> </w:t>
      </w:r>
      <w:r w:rsidRPr="00C52D66">
        <w:rPr>
          <w:w w:val="105"/>
          <w:lang w:val="es-ES"/>
        </w:rPr>
        <w:t>D.,</w:t>
      </w:r>
      <w:r w:rsidRPr="00C52D66">
        <w:rPr>
          <w:spacing w:val="9"/>
          <w:w w:val="105"/>
          <w:lang w:val="es-ES"/>
        </w:rPr>
        <w:t xml:space="preserve"> </w:t>
      </w:r>
      <w:r w:rsidRPr="00C52D66">
        <w:rPr>
          <w:w w:val="105"/>
          <w:lang w:val="es-ES"/>
        </w:rPr>
        <w:t>Vadillo,</w:t>
      </w:r>
      <w:r w:rsidRPr="00C52D66">
        <w:rPr>
          <w:spacing w:val="8"/>
          <w:w w:val="105"/>
          <w:lang w:val="es-ES"/>
        </w:rPr>
        <w:t xml:space="preserve"> </w:t>
      </w:r>
      <w:r w:rsidRPr="00C52D66">
        <w:rPr>
          <w:w w:val="105"/>
          <w:lang w:val="es-ES"/>
        </w:rPr>
        <w:t>M.</w:t>
      </w:r>
      <w:r w:rsidRPr="00C52D66">
        <w:rPr>
          <w:spacing w:val="8"/>
          <w:w w:val="105"/>
          <w:lang w:val="es-ES"/>
        </w:rPr>
        <w:t xml:space="preserve"> </w:t>
      </w:r>
      <w:r w:rsidRPr="00C52D66">
        <w:rPr>
          <w:w w:val="105"/>
          <w:lang w:val="es-ES"/>
        </w:rPr>
        <w:t>A.,</w:t>
      </w:r>
      <w:r w:rsidRPr="00C52D66">
        <w:rPr>
          <w:spacing w:val="8"/>
          <w:w w:val="105"/>
          <w:lang w:val="es-ES"/>
        </w:rPr>
        <w:t xml:space="preserve"> </w:t>
      </w:r>
      <w:proofErr w:type="spellStart"/>
      <w:r w:rsidRPr="00C52D66">
        <w:rPr>
          <w:w w:val="105"/>
          <w:lang w:val="es-ES"/>
        </w:rPr>
        <w:t>Lopez</w:t>
      </w:r>
      <w:proofErr w:type="spellEnd"/>
      <w:r w:rsidRPr="00C52D66">
        <w:rPr>
          <w:w w:val="105"/>
          <w:lang w:val="es-ES"/>
        </w:rPr>
        <w:t>,</w:t>
      </w:r>
      <w:r w:rsidRPr="00C52D66">
        <w:rPr>
          <w:spacing w:val="9"/>
          <w:w w:val="105"/>
          <w:lang w:val="es-ES"/>
        </w:rPr>
        <w:t xml:space="preserve"> </w:t>
      </w:r>
      <w:r w:rsidRPr="00C52D66">
        <w:rPr>
          <w:w w:val="105"/>
          <w:lang w:val="es-ES"/>
        </w:rPr>
        <w:t>F.</w:t>
      </w:r>
      <w:r w:rsidRPr="00C52D66">
        <w:rPr>
          <w:spacing w:val="8"/>
          <w:w w:val="105"/>
          <w:lang w:val="es-ES"/>
        </w:rPr>
        <w:t xml:space="preserve"> </w:t>
      </w:r>
      <w:r w:rsidRPr="00C52D66">
        <w:rPr>
          <w:w w:val="105"/>
          <w:lang w:val="es-ES"/>
        </w:rPr>
        <w:t>J.,</w:t>
      </w:r>
      <w:r w:rsidRPr="00C52D66">
        <w:rPr>
          <w:spacing w:val="9"/>
          <w:w w:val="105"/>
          <w:lang w:val="es-ES"/>
        </w:rPr>
        <w:t xml:space="preserve"> </w:t>
      </w:r>
      <w:r w:rsidRPr="00C52D66">
        <w:rPr>
          <w:w w:val="105"/>
          <w:lang w:val="es-ES"/>
        </w:rPr>
        <w:t>Alonso,</w:t>
      </w:r>
      <w:r w:rsidRPr="00C52D66">
        <w:rPr>
          <w:spacing w:val="8"/>
          <w:w w:val="105"/>
          <w:lang w:val="es-ES"/>
        </w:rPr>
        <w:t xml:space="preserve"> </w:t>
      </w:r>
      <w:r w:rsidRPr="00C52D66">
        <w:rPr>
          <w:w w:val="105"/>
          <w:lang w:val="es-ES"/>
        </w:rPr>
        <w:t>R.,</w:t>
      </w:r>
      <w:r w:rsidRPr="00C52D66">
        <w:rPr>
          <w:spacing w:val="8"/>
          <w:w w:val="105"/>
          <w:lang w:val="es-ES"/>
        </w:rPr>
        <w:t xml:space="preserve"> </w:t>
      </w:r>
      <w:r w:rsidRPr="00C52D66">
        <w:rPr>
          <w:w w:val="105"/>
          <w:lang w:val="es-ES"/>
        </w:rPr>
        <w:t>&amp;</w:t>
      </w:r>
      <w:r w:rsidRPr="00C52D66">
        <w:rPr>
          <w:spacing w:val="9"/>
          <w:w w:val="105"/>
          <w:lang w:val="es-ES"/>
        </w:rPr>
        <w:t xml:space="preserve"> </w:t>
      </w:r>
      <w:r w:rsidRPr="00C52D66">
        <w:rPr>
          <w:w w:val="105"/>
          <w:lang w:val="es-ES"/>
        </w:rPr>
        <w:t>Shanks,</w:t>
      </w:r>
      <w:r w:rsidRPr="00C52D66">
        <w:rPr>
          <w:spacing w:val="8"/>
          <w:w w:val="105"/>
          <w:lang w:val="es-ES"/>
        </w:rPr>
        <w:t xml:space="preserve"> </w:t>
      </w:r>
      <w:r w:rsidRPr="00C52D66">
        <w:rPr>
          <w:w w:val="105"/>
          <w:lang w:val="es-ES"/>
        </w:rPr>
        <w:t>D.</w:t>
      </w:r>
      <w:r w:rsidRPr="00C52D66">
        <w:rPr>
          <w:spacing w:val="8"/>
          <w:w w:val="105"/>
          <w:lang w:val="es-ES"/>
        </w:rPr>
        <w:t xml:space="preserve"> </w:t>
      </w:r>
      <w:r w:rsidRPr="00C52D66">
        <w:rPr>
          <w:w w:val="105"/>
          <w:lang w:val="es-ES"/>
        </w:rPr>
        <w:t>R.</w:t>
      </w:r>
      <w:r w:rsidRPr="00C52D66">
        <w:rPr>
          <w:spacing w:val="9"/>
          <w:w w:val="105"/>
          <w:lang w:val="es-ES"/>
        </w:rPr>
        <w:t xml:space="preserve"> </w:t>
      </w:r>
      <w:r w:rsidRPr="00C52D66">
        <w:rPr>
          <w:w w:val="105"/>
          <w:lang w:val="es-ES"/>
        </w:rPr>
        <w:t>(2017).</w:t>
      </w:r>
      <w:r w:rsidRPr="00C52D66">
        <w:rPr>
          <w:spacing w:val="32"/>
          <w:w w:val="105"/>
          <w:lang w:val="es-ES"/>
        </w:rPr>
        <w:t xml:space="preserve"> </w:t>
      </w:r>
      <w:r>
        <w:rPr>
          <w:w w:val="105"/>
        </w:rPr>
        <w:t>Testing</w:t>
      </w:r>
      <w:r>
        <w:rPr>
          <w:spacing w:val="9"/>
          <w:w w:val="105"/>
        </w:rPr>
        <w:t xml:space="preserve"> </w:t>
      </w:r>
      <w:r>
        <w:rPr>
          <w:w w:val="105"/>
        </w:rPr>
        <w:t>the</w:t>
      </w:r>
    </w:p>
    <w:p w14:paraId="527A72B0" w14:textId="77777777" w:rsidR="00735E2D" w:rsidRDefault="00000000">
      <w:pPr>
        <w:tabs>
          <w:tab w:val="left" w:pos="891"/>
        </w:tabs>
        <w:spacing w:before="202"/>
        <w:ind w:left="150"/>
        <w:jc w:val="both"/>
        <w:rPr>
          <w:sz w:val="24"/>
        </w:rPr>
      </w:pPr>
      <w:r>
        <w:rPr>
          <w:rFonts w:ascii="Trebuchet MS"/>
          <w:w w:val="105"/>
          <w:sz w:val="12"/>
        </w:rPr>
        <w:t>648</w:t>
      </w:r>
      <w:r>
        <w:rPr>
          <w:rFonts w:ascii="Trebuchet MS"/>
          <w:w w:val="105"/>
          <w:sz w:val="12"/>
        </w:rPr>
        <w:tab/>
      </w:r>
      <w:r>
        <w:rPr>
          <w:sz w:val="24"/>
        </w:rPr>
        <w:t>controllability</w:t>
      </w:r>
      <w:r>
        <w:rPr>
          <w:spacing w:val="37"/>
          <w:sz w:val="24"/>
        </w:rPr>
        <w:t xml:space="preserve"> </w:t>
      </w:r>
      <w:r>
        <w:rPr>
          <w:sz w:val="24"/>
        </w:rPr>
        <w:t>of</w:t>
      </w:r>
      <w:r>
        <w:rPr>
          <w:spacing w:val="36"/>
          <w:sz w:val="24"/>
        </w:rPr>
        <w:t xml:space="preserve"> </w:t>
      </w:r>
      <w:r>
        <w:rPr>
          <w:sz w:val="24"/>
        </w:rPr>
        <w:t>contextual</w:t>
      </w:r>
      <w:r>
        <w:rPr>
          <w:spacing w:val="36"/>
          <w:sz w:val="24"/>
        </w:rPr>
        <w:t xml:space="preserve"> </w:t>
      </w:r>
      <w:r>
        <w:rPr>
          <w:sz w:val="24"/>
        </w:rPr>
        <w:t>cuing</w:t>
      </w:r>
      <w:r>
        <w:rPr>
          <w:spacing w:val="37"/>
          <w:sz w:val="24"/>
        </w:rPr>
        <w:t xml:space="preserve"> </w:t>
      </w:r>
      <w:r>
        <w:rPr>
          <w:sz w:val="24"/>
        </w:rPr>
        <w:t>of</w:t>
      </w:r>
      <w:r>
        <w:rPr>
          <w:spacing w:val="37"/>
          <w:sz w:val="24"/>
        </w:rPr>
        <w:t xml:space="preserve"> </w:t>
      </w:r>
      <w:r>
        <w:rPr>
          <w:sz w:val="24"/>
        </w:rPr>
        <w:t>visual</w:t>
      </w:r>
      <w:r>
        <w:rPr>
          <w:spacing w:val="36"/>
          <w:sz w:val="24"/>
        </w:rPr>
        <w:t xml:space="preserve"> </w:t>
      </w:r>
      <w:r>
        <w:rPr>
          <w:sz w:val="24"/>
        </w:rPr>
        <w:t>search.</w:t>
      </w:r>
      <w:r>
        <w:rPr>
          <w:spacing w:val="68"/>
          <w:sz w:val="24"/>
        </w:rPr>
        <w:t xml:space="preserve"> </w:t>
      </w:r>
      <w:r>
        <w:rPr>
          <w:i/>
          <w:sz w:val="24"/>
        </w:rPr>
        <w:t>Scientific</w:t>
      </w:r>
      <w:r>
        <w:rPr>
          <w:i/>
          <w:spacing w:val="44"/>
          <w:sz w:val="24"/>
        </w:rPr>
        <w:t xml:space="preserve"> </w:t>
      </w:r>
      <w:r>
        <w:rPr>
          <w:i/>
          <w:sz w:val="24"/>
        </w:rPr>
        <w:t>Reports</w:t>
      </w:r>
      <w:r>
        <w:rPr>
          <w:sz w:val="24"/>
        </w:rPr>
        <w:t>,</w:t>
      </w:r>
      <w:r>
        <w:rPr>
          <w:spacing w:val="37"/>
          <w:sz w:val="24"/>
        </w:rPr>
        <w:t xml:space="preserve"> </w:t>
      </w:r>
      <w:r>
        <w:rPr>
          <w:i/>
          <w:sz w:val="24"/>
        </w:rPr>
        <w:t>7</w:t>
      </w:r>
      <w:r>
        <w:rPr>
          <w:i/>
          <w:spacing w:val="-20"/>
          <w:sz w:val="24"/>
        </w:rPr>
        <w:t xml:space="preserve"> </w:t>
      </w:r>
      <w:r>
        <w:rPr>
          <w:sz w:val="24"/>
        </w:rPr>
        <w:t>(1),</w:t>
      </w:r>
      <w:r>
        <w:rPr>
          <w:spacing w:val="36"/>
          <w:sz w:val="24"/>
        </w:rPr>
        <w:t xml:space="preserve"> </w:t>
      </w:r>
      <w:r>
        <w:rPr>
          <w:sz w:val="24"/>
        </w:rPr>
        <w:t>39645.</w:t>
      </w:r>
    </w:p>
    <w:p w14:paraId="3E8EB7A2" w14:textId="77777777" w:rsidR="00735E2D" w:rsidRDefault="00000000">
      <w:pPr>
        <w:pStyle w:val="BodyText"/>
        <w:tabs>
          <w:tab w:val="left" w:pos="891"/>
        </w:tabs>
        <w:jc w:val="both"/>
      </w:pPr>
      <w:r>
        <w:rPr>
          <w:rFonts w:ascii="Trebuchet MS"/>
          <w:w w:val="105"/>
          <w:sz w:val="12"/>
        </w:rPr>
        <w:t>649</w:t>
      </w:r>
      <w:r>
        <w:rPr>
          <w:rFonts w:ascii="Trebuchet MS"/>
          <w:w w:val="105"/>
          <w:sz w:val="12"/>
        </w:rPr>
        <w:tab/>
      </w:r>
      <w:hyperlink r:id="rId121">
        <w:r>
          <w:rPr>
            <w:w w:val="105"/>
          </w:rPr>
          <w:t>https://doi.org/10.1038/srep39645</w:t>
        </w:r>
      </w:hyperlink>
    </w:p>
    <w:p w14:paraId="042798B3" w14:textId="77777777" w:rsidR="00735E2D" w:rsidRDefault="00000000">
      <w:pPr>
        <w:pStyle w:val="BodyText"/>
        <w:jc w:val="both"/>
        <w:rPr>
          <w:i/>
        </w:rPr>
      </w:pPr>
      <w:r>
        <w:rPr>
          <w:rFonts w:ascii="Trebuchet MS" w:hAnsi="Trebuchet MS"/>
          <w:w w:val="105"/>
          <w:sz w:val="12"/>
        </w:rPr>
        <w:t xml:space="preserve">650  </w:t>
      </w:r>
      <w:r>
        <w:rPr>
          <w:rFonts w:ascii="Trebuchet MS" w:hAnsi="Trebuchet MS"/>
          <w:spacing w:val="28"/>
          <w:w w:val="105"/>
          <w:sz w:val="12"/>
        </w:rPr>
        <w:t xml:space="preserve"> </w:t>
      </w:r>
      <w:proofErr w:type="spellStart"/>
      <w:r>
        <w:rPr>
          <w:w w:val="105"/>
        </w:rPr>
        <w:t>Makovski</w:t>
      </w:r>
      <w:proofErr w:type="spellEnd"/>
      <w:r>
        <w:rPr>
          <w:w w:val="105"/>
        </w:rPr>
        <w:t>,</w:t>
      </w:r>
      <w:r>
        <w:rPr>
          <w:spacing w:val="6"/>
          <w:w w:val="105"/>
        </w:rPr>
        <w:t xml:space="preserve"> </w:t>
      </w:r>
      <w:r>
        <w:rPr>
          <w:w w:val="105"/>
        </w:rPr>
        <w:t>T.</w:t>
      </w:r>
      <w:r>
        <w:rPr>
          <w:spacing w:val="7"/>
          <w:w w:val="105"/>
        </w:rPr>
        <w:t xml:space="preserve"> </w:t>
      </w:r>
      <w:r>
        <w:rPr>
          <w:w w:val="105"/>
        </w:rPr>
        <w:t>(2017).</w:t>
      </w:r>
      <w:r>
        <w:rPr>
          <w:spacing w:val="30"/>
          <w:w w:val="105"/>
        </w:rPr>
        <w:t xml:space="preserve"> </w:t>
      </w:r>
      <w:r>
        <w:rPr>
          <w:w w:val="105"/>
        </w:rPr>
        <w:t>Learning</w:t>
      </w:r>
      <w:r>
        <w:rPr>
          <w:spacing w:val="7"/>
          <w:w w:val="105"/>
        </w:rPr>
        <w:t xml:space="preserve"> </w:t>
      </w:r>
      <w:r>
        <w:rPr>
          <w:w w:val="105"/>
        </w:rPr>
        <w:t>“What”</w:t>
      </w:r>
      <w:r>
        <w:rPr>
          <w:spacing w:val="7"/>
          <w:w w:val="105"/>
        </w:rPr>
        <w:t xml:space="preserve"> </w:t>
      </w:r>
      <w:r>
        <w:rPr>
          <w:w w:val="105"/>
        </w:rPr>
        <w:t>and</w:t>
      </w:r>
      <w:r>
        <w:rPr>
          <w:spacing w:val="6"/>
          <w:w w:val="105"/>
        </w:rPr>
        <w:t xml:space="preserve"> </w:t>
      </w:r>
      <w:r>
        <w:rPr>
          <w:w w:val="105"/>
        </w:rPr>
        <w:t>“Where”</w:t>
      </w:r>
      <w:r>
        <w:rPr>
          <w:spacing w:val="7"/>
          <w:w w:val="105"/>
        </w:rPr>
        <w:t xml:space="preserve"> </w:t>
      </w:r>
      <w:r>
        <w:rPr>
          <w:w w:val="105"/>
        </w:rPr>
        <w:t>in</w:t>
      </w:r>
      <w:r>
        <w:rPr>
          <w:spacing w:val="6"/>
          <w:w w:val="105"/>
        </w:rPr>
        <w:t xml:space="preserve"> </w:t>
      </w:r>
      <w:r>
        <w:rPr>
          <w:w w:val="105"/>
        </w:rPr>
        <w:t>Visual</w:t>
      </w:r>
      <w:r>
        <w:rPr>
          <w:spacing w:val="7"/>
          <w:w w:val="105"/>
        </w:rPr>
        <w:t xml:space="preserve"> </w:t>
      </w:r>
      <w:r>
        <w:rPr>
          <w:w w:val="105"/>
        </w:rPr>
        <w:t>Search.</w:t>
      </w:r>
      <w:r>
        <w:rPr>
          <w:spacing w:val="31"/>
          <w:w w:val="105"/>
        </w:rPr>
        <w:t xml:space="preserve"> </w:t>
      </w:r>
      <w:r>
        <w:rPr>
          <w:i/>
          <w:w w:val="105"/>
        </w:rPr>
        <w:t>Japanese</w:t>
      </w:r>
    </w:p>
    <w:p w14:paraId="7E19AC24" w14:textId="77777777" w:rsidR="00735E2D" w:rsidRDefault="00000000">
      <w:pPr>
        <w:tabs>
          <w:tab w:val="left" w:pos="891"/>
        </w:tabs>
        <w:spacing w:before="202"/>
        <w:ind w:left="150"/>
        <w:jc w:val="both"/>
        <w:rPr>
          <w:sz w:val="24"/>
        </w:rPr>
      </w:pPr>
      <w:r>
        <w:rPr>
          <w:rFonts w:ascii="Trebuchet MS" w:hAnsi="Trebuchet MS"/>
          <w:w w:val="105"/>
          <w:sz w:val="12"/>
        </w:rPr>
        <w:t>651</w:t>
      </w:r>
      <w:r>
        <w:rPr>
          <w:rFonts w:ascii="Trebuchet MS" w:hAnsi="Trebuchet MS"/>
          <w:w w:val="105"/>
          <w:sz w:val="12"/>
        </w:rPr>
        <w:tab/>
      </w:r>
      <w:r>
        <w:rPr>
          <w:i/>
          <w:spacing w:val="-2"/>
          <w:w w:val="105"/>
          <w:sz w:val="24"/>
        </w:rPr>
        <w:t>Psychological</w:t>
      </w:r>
      <w:r>
        <w:rPr>
          <w:i/>
          <w:spacing w:val="23"/>
          <w:w w:val="105"/>
          <w:sz w:val="24"/>
        </w:rPr>
        <w:t xml:space="preserve"> </w:t>
      </w:r>
      <w:r>
        <w:rPr>
          <w:i/>
          <w:spacing w:val="-2"/>
          <w:w w:val="105"/>
          <w:sz w:val="24"/>
        </w:rPr>
        <w:t>Research</w:t>
      </w:r>
      <w:r>
        <w:rPr>
          <w:spacing w:val="-2"/>
          <w:w w:val="105"/>
          <w:sz w:val="24"/>
        </w:rPr>
        <w:t>,</w:t>
      </w:r>
      <w:r>
        <w:rPr>
          <w:spacing w:val="18"/>
          <w:w w:val="105"/>
          <w:sz w:val="24"/>
        </w:rPr>
        <w:t xml:space="preserve"> </w:t>
      </w:r>
      <w:r>
        <w:rPr>
          <w:i/>
          <w:spacing w:val="-2"/>
          <w:w w:val="105"/>
          <w:sz w:val="24"/>
        </w:rPr>
        <w:t>59</w:t>
      </w:r>
      <w:r>
        <w:rPr>
          <w:i/>
          <w:spacing w:val="-30"/>
          <w:w w:val="105"/>
          <w:sz w:val="24"/>
        </w:rPr>
        <w:t xml:space="preserve"> </w:t>
      </w:r>
      <w:r>
        <w:rPr>
          <w:spacing w:val="-2"/>
          <w:w w:val="105"/>
          <w:sz w:val="24"/>
        </w:rPr>
        <w:t>(2),</w:t>
      </w:r>
      <w:r>
        <w:rPr>
          <w:spacing w:val="17"/>
          <w:w w:val="105"/>
          <w:sz w:val="24"/>
        </w:rPr>
        <w:t xml:space="preserve"> </w:t>
      </w:r>
      <w:r>
        <w:rPr>
          <w:spacing w:val="-2"/>
          <w:w w:val="105"/>
          <w:sz w:val="24"/>
        </w:rPr>
        <w:t>133–143.</w:t>
      </w:r>
      <w:r>
        <w:rPr>
          <w:spacing w:val="44"/>
          <w:w w:val="105"/>
          <w:sz w:val="24"/>
        </w:rPr>
        <w:t xml:space="preserve"> </w:t>
      </w:r>
      <w:hyperlink r:id="rId122">
        <w:r>
          <w:rPr>
            <w:spacing w:val="-2"/>
            <w:w w:val="105"/>
            <w:sz w:val="24"/>
          </w:rPr>
          <w:t>https://doi.org/10.1111/jpr.12146</w:t>
        </w:r>
      </w:hyperlink>
    </w:p>
    <w:p w14:paraId="39EDEC38" w14:textId="77777777" w:rsidR="00735E2D" w:rsidRDefault="00000000">
      <w:pPr>
        <w:pStyle w:val="BodyText"/>
        <w:jc w:val="both"/>
      </w:pPr>
      <w:r>
        <w:rPr>
          <w:rFonts w:ascii="Trebuchet MS" w:hAnsi="Trebuchet MS"/>
          <w:w w:val="105"/>
          <w:sz w:val="12"/>
        </w:rPr>
        <w:t xml:space="preserve">652  </w:t>
      </w:r>
      <w:r>
        <w:rPr>
          <w:rFonts w:ascii="Trebuchet MS" w:hAnsi="Trebuchet MS"/>
          <w:spacing w:val="20"/>
          <w:w w:val="105"/>
          <w:sz w:val="12"/>
        </w:rPr>
        <w:t xml:space="preserve"> </w:t>
      </w:r>
      <w:proofErr w:type="spellStart"/>
      <w:r>
        <w:rPr>
          <w:w w:val="105"/>
        </w:rPr>
        <w:t>Makovski</w:t>
      </w:r>
      <w:proofErr w:type="spellEnd"/>
      <w:r>
        <w:rPr>
          <w:w w:val="105"/>
        </w:rPr>
        <w:t>,</w:t>
      </w:r>
      <w:r>
        <w:rPr>
          <w:spacing w:val="3"/>
          <w:w w:val="105"/>
        </w:rPr>
        <w:t xml:space="preserve"> </w:t>
      </w:r>
      <w:r>
        <w:rPr>
          <w:w w:val="105"/>
        </w:rPr>
        <w:t>T.</w:t>
      </w:r>
      <w:r>
        <w:rPr>
          <w:spacing w:val="4"/>
          <w:w w:val="105"/>
        </w:rPr>
        <w:t xml:space="preserve"> </w:t>
      </w:r>
      <w:r>
        <w:rPr>
          <w:w w:val="105"/>
        </w:rPr>
        <w:t>(2018).</w:t>
      </w:r>
      <w:r>
        <w:rPr>
          <w:spacing w:val="25"/>
          <w:w w:val="105"/>
        </w:rPr>
        <w:t xml:space="preserve"> </w:t>
      </w:r>
      <w:r>
        <w:rPr>
          <w:w w:val="105"/>
        </w:rPr>
        <w:t>Meaning</w:t>
      </w:r>
      <w:r>
        <w:rPr>
          <w:spacing w:val="4"/>
          <w:w w:val="105"/>
        </w:rPr>
        <w:t xml:space="preserve"> </w:t>
      </w:r>
      <w:r>
        <w:rPr>
          <w:w w:val="105"/>
        </w:rPr>
        <w:t>in</w:t>
      </w:r>
      <w:r>
        <w:rPr>
          <w:spacing w:val="3"/>
          <w:w w:val="105"/>
        </w:rPr>
        <w:t xml:space="preserve"> </w:t>
      </w:r>
      <w:r>
        <w:rPr>
          <w:w w:val="105"/>
        </w:rPr>
        <w:t>learning:</w:t>
      </w:r>
      <w:r>
        <w:rPr>
          <w:spacing w:val="27"/>
          <w:w w:val="105"/>
        </w:rPr>
        <w:t xml:space="preserve"> </w:t>
      </w:r>
      <w:r>
        <w:rPr>
          <w:w w:val="105"/>
        </w:rPr>
        <w:t>Contextual</w:t>
      </w:r>
      <w:r>
        <w:rPr>
          <w:spacing w:val="3"/>
          <w:w w:val="105"/>
        </w:rPr>
        <w:t xml:space="preserve"> </w:t>
      </w:r>
      <w:r>
        <w:rPr>
          <w:w w:val="105"/>
        </w:rPr>
        <w:t>cueing</w:t>
      </w:r>
      <w:r>
        <w:rPr>
          <w:spacing w:val="4"/>
          <w:w w:val="105"/>
        </w:rPr>
        <w:t xml:space="preserve"> </w:t>
      </w:r>
      <w:r>
        <w:rPr>
          <w:w w:val="105"/>
        </w:rPr>
        <w:t>relies</w:t>
      </w:r>
      <w:r>
        <w:rPr>
          <w:spacing w:val="4"/>
          <w:w w:val="105"/>
        </w:rPr>
        <w:t xml:space="preserve"> </w:t>
      </w:r>
      <w:r>
        <w:rPr>
          <w:w w:val="105"/>
        </w:rPr>
        <w:t>on</w:t>
      </w:r>
      <w:r>
        <w:rPr>
          <w:spacing w:val="3"/>
          <w:w w:val="105"/>
        </w:rPr>
        <w:t xml:space="preserve"> </w:t>
      </w:r>
      <w:r>
        <w:rPr>
          <w:w w:val="105"/>
        </w:rPr>
        <w:t>objects’</w:t>
      </w:r>
      <w:r>
        <w:rPr>
          <w:spacing w:val="4"/>
          <w:w w:val="105"/>
        </w:rPr>
        <w:t xml:space="preserve"> </w:t>
      </w:r>
      <w:proofErr w:type="gramStart"/>
      <w:r>
        <w:rPr>
          <w:w w:val="105"/>
        </w:rPr>
        <w:t>visual</w:t>
      </w:r>
      <w:proofErr w:type="gramEnd"/>
    </w:p>
    <w:p w14:paraId="778C0605" w14:textId="77777777" w:rsidR="00735E2D" w:rsidRDefault="00735E2D">
      <w:pPr>
        <w:jc w:val="both"/>
        <w:sectPr w:rsidR="00735E2D">
          <w:pgSz w:w="12240" w:h="15840"/>
          <w:pgMar w:top="1360" w:right="1280" w:bottom="280" w:left="900" w:header="649" w:footer="0" w:gutter="0"/>
          <w:cols w:space="720"/>
        </w:sectPr>
      </w:pPr>
    </w:p>
    <w:p w14:paraId="51CFDA50" w14:textId="77777777" w:rsidR="00735E2D" w:rsidRDefault="00000000">
      <w:pPr>
        <w:tabs>
          <w:tab w:val="left" w:pos="891"/>
        </w:tabs>
        <w:spacing w:before="140"/>
        <w:ind w:left="150"/>
        <w:rPr>
          <w:sz w:val="24"/>
        </w:rPr>
      </w:pPr>
      <w:r>
        <w:rPr>
          <w:rFonts w:ascii="Trebuchet MS" w:hAnsi="Trebuchet MS"/>
          <w:w w:val="105"/>
          <w:sz w:val="12"/>
        </w:rPr>
        <w:lastRenderedPageBreak/>
        <w:t>653</w:t>
      </w:r>
      <w:r>
        <w:rPr>
          <w:rFonts w:ascii="Trebuchet MS" w:hAnsi="Trebuchet MS"/>
          <w:w w:val="105"/>
          <w:sz w:val="12"/>
        </w:rPr>
        <w:tab/>
      </w:r>
      <w:r>
        <w:rPr>
          <w:sz w:val="24"/>
        </w:rPr>
        <w:t>features</w:t>
      </w:r>
      <w:r>
        <w:rPr>
          <w:spacing w:val="38"/>
          <w:sz w:val="24"/>
        </w:rPr>
        <w:t xml:space="preserve"> </w:t>
      </w:r>
      <w:r>
        <w:rPr>
          <w:sz w:val="24"/>
        </w:rPr>
        <w:t>and</w:t>
      </w:r>
      <w:r>
        <w:rPr>
          <w:spacing w:val="38"/>
          <w:sz w:val="24"/>
        </w:rPr>
        <w:t xml:space="preserve"> </w:t>
      </w:r>
      <w:r>
        <w:rPr>
          <w:sz w:val="24"/>
        </w:rPr>
        <w:t>not</w:t>
      </w:r>
      <w:r>
        <w:rPr>
          <w:spacing w:val="37"/>
          <w:sz w:val="24"/>
        </w:rPr>
        <w:t xml:space="preserve"> </w:t>
      </w:r>
      <w:r>
        <w:rPr>
          <w:sz w:val="24"/>
        </w:rPr>
        <w:t>on</w:t>
      </w:r>
      <w:r>
        <w:rPr>
          <w:spacing w:val="38"/>
          <w:sz w:val="24"/>
        </w:rPr>
        <w:t xml:space="preserve"> </w:t>
      </w:r>
      <w:r>
        <w:rPr>
          <w:sz w:val="24"/>
        </w:rPr>
        <w:t>objects’</w:t>
      </w:r>
      <w:r>
        <w:rPr>
          <w:spacing w:val="38"/>
          <w:sz w:val="24"/>
        </w:rPr>
        <w:t xml:space="preserve"> </w:t>
      </w:r>
      <w:r>
        <w:rPr>
          <w:sz w:val="24"/>
        </w:rPr>
        <w:t>meaning.</w:t>
      </w:r>
      <w:r>
        <w:rPr>
          <w:spacing w:val="70"/>
          <w:sz w:val="24"/>
        </w:rPr>
        <w:t xml:space="preserve"> </w:t>
      </w:r>
      <w:r>
        <w:rPr>
          <w:i/>
          <w:sz w:val="24"/>
        </w:rPr>
        <w:t>Memory</w:t>
      </w:r>
      <w:r>
        <w:rPr>
          <w:i/>
          <w:spacing w:val="45"/>
          <w:sz w:val="24"/>
        </w:rPr>
        <w:t xml:space="preserve"> </w:t>
      </w:r>
      <w:r>
        <w:rPr>
          <w:i/>
          <w:sz w:val="24"/>
        </w:rPr>
        <w:t>&amp;</w:t>
      </w:r>
      <w:r>
        <w:rPr>
          <w:i/>
          <w:spacing w:val="44"/>
          <w:sz w:val="24"/>
        </w:rPr>
        <w:t xml:space="preserve"> </w:t>
      </w:r>
      <w:r>
        <w:rPr>
          <w:i/>
          <w:sz w:val="24"/>
        </w:rPr>
        <w:t>Cognition</w:t>
      </w:r>
      <w:r>
        <w:rPr>
          <w:sz w:val="24"/>
        </w:rPr>
        <w:t>,</w:t>
      </w:r>
      <w:r>
        <w:rPr>
          <w:spacing w:val="39"/>
          <w:sz w:val="24"/>
        </w:rPr>
        <w:t xml:space="preserve"> </w:t>
      </w:r>
      <w:r>
        <w:rPr>
          <w:i/>
          <w:sz w:val="24"/>
        </w:rPr>
        <w:t>46</w:t>
      </w:r>
      <w:r>
        <w:rPr>
          <w:i/>
          <w:spacing w:val="-20"/>
          <w:sz w:val="24"/>
        </w:rPr>
        <w:t xml:space="preserve"> </w:t>
      </w:r>
      <w:r>
        <w:rPr>
          <w:sz w:val="24"/>
        </w:rPr>
        <w:t>(1),</w:t>
      </w:r>
      <w:r>
        <w:rPr>
          <w:spacing w:val="37"/>
          <w:sz w:val="24"/>
        </w:rPr>
        <w:t xml:space="preserve"> </w:t>
      </w:r>
      <w:r>
        <w:rPr>
          <w:sz w:val="24"/>
        </w:rPr>
        <w:t>58–67.</w:t>
      </w:r>
    </w:p>
    <w:p w14:paraId="2DF70981" w14:textId="77777777" w:rsidR="00735E2D" w:rsidRDefault="00000000">
      <w:pPr>
        <w:pStyle w:val="BodyText"/>
        <w:tabs>
          <w:tab w:val="left" w:pos="891"/>
        </w:tabs>
      </w:pPr>
      <w:r>
        <w:rPr>
          <w:rFonts w:ascii="Trebuchet MS"/>
          <w:w w:val="105"/>
          <w:sz w:val="12"/>
        </w:rPr>
        <w:t>654</w:t>
      </w:r>
      <w:r>
        <w:rPr>
          <w:rFonts w:ascii="Trebuchet MS"/>
          <w:w w:val="105"/>
          <w:sz w:val="12"/>
        </w:rPr>
        <w:tab/>
      </w:r>
      <w:hyperlink r:id="rId123">
        <w:r>
          <w:rPr>
            <w:w w:val="105"/>
          </w:rPr>
          <w:t>https://doi.org/10.3758/s13421-017-0745-9</w:t>
        </w:r>
      </w:hyperlink>
    </w:p>
    <w:p w14:paraId="7934568D" w14:textId="77777777" w:rsidR="00735E2D" w:rsidRDefault="00000000">
      <w:pPr>
        <w:pStyle w:val="BodyText"/>
      </w:pPr>
      <w:r>
        <w:rPr>
          <w:rFonts w:ascii="Trebuchet MS"/>
          <w:sz w:val="12"/>
        </w:rPr>
        <w:t xml:space="preserve">655    </w:t>
      </w:r>
      <w:r>
        <w:rPr>
          <w:rFonts w:ascii="Trebuchet MS"/>
          <w:spacing w:val="19"/>
          <w:sz w:val="12"/>
        </w:rPr>
        <w:t xml:space="preserve"> </w:t>
      </w:r>
      <w:proofErr w:type="spellStart"/>
      <w:r>
        <w:rPr>
          <w:w w:val="105"/>
        </w:rPr>
        <w:t>Makovski</w:t>
      </w:r>
      <w:proofErr w:type="spellEnd"/>
      <w:r>
        <w:rPr>
          <w:w w:val="105"/>
        </w:rPr>
        <w:t>,</w:t>
      </w:r>
      <w:r>
        <w:rPr>
          <w:spacing w:val="7"/>
          <w:w w:val="105"/>
        </w:rPr>
        <w:t xml:space="preserve"> </w:t>
      </w:r>
      <w:r>
        <w:rPr>
          <w:w w:val="105"/>
        </w:rPr>
        <w:t>T.,</w:t>
      </w:r>
      <w:r>
        <w:rPr>
          <w:spacing w:val="7"/>
          <w:w w:val="105"/>
        </w:rPr>
        <w:t xml:space="preserve"> </w:t>
      </w:r>
      <w:r>
        <w:rPr>
          <w:w w:val="105"/>
        </w:rPr>
        <w:t>&amp;</w:t>
      </w:r>
      <w:r>
        <w:rPr>
          <w:spacing w:val="6"/>
          <w:w w:val="105"/>
        </w:rPr>
        <w:t xml:space="preserve"> </w:t>
      </w:r>
      <w:r>
        <w:rPr>
          <w:w w:val="105"/>
        </w:rPr>
        <w:t>Jiang,</w:t>
      </w:r>
      <w:r>
        <w:rPr>
          <w:spacing w:val="7"/>
          <w:w w:val="105"/>
        </w:rPr>
        <w:t xml:space="preserve"> </w:t>
      </w:r>
      <w:r>
        <w:rPr>
          <w:w w:val="105"/>
        </w:rPr>
        <w:t>Y.</w:t>
      </w:r>
      <w:r>
        <w:rPr>
          <w:spacing w:val="6"/>
          <w:w w:val="105"/>
        </w:rPr>
        <w:t xml:space="preserve"> </w:t>
      </w:r>
      <w:r>
        <w:rPr>
          <w:w w:val="105"/>
        </w:rPr>
        <w:t>V.</w:t>
      </w:r>
      <w:r>
        <w:rPr>
          <w:spacing w:val="6"/>
          <w:w w:val="105"/>
        </w:rPr>
        <w:t xml:space="preserve"> </w:t>
      </w:r>
      <w:r>
        <w:rPr>
          <w:w w:val="105"/>
        </w:rPr>
        <w:t>(2011).</w:t>
      </w:r>
      <w:r>
        <w:rPr>
          <w:spacing w:val="32"/>
          <w:w w:val="105"/>
        </w:rPr>
        <w:t xml:space="preserve"> </w:t>
      </w:r>
      <w:r>
        <w:rPr>
          <w:w w:val="105"/>
        </w:rPr>
        <w:t>Investigating</w:t>
      </w:r>
      <w:r>
        <w:rPr>
          <w:spacing w:val="6"/>
          <w:w w:val="105"/>
        </w:rPr>
        <w:t xml:space="preserve"> </w:t>
      </w:r>
      <w:r>
        <w:rPr>
          <w:w w:val="105"/>
        </w:rPr>
        <w:t>the</w:t>
      </w:r>
      <w:r>
        <w:rPr>
          <w:spacing w:val="5"/>
          <w:w w:val="105"/>
        </w:rPr>
        <w:t xml:space="preserve"> </w:t>
      </w:r>
      <w:r>
        <w:rPr>
          <w:w w:val="105"/>
        </w:rPr>
        <w:t>Role</w:t>
      </w:r>
      <w:r>
        <w:rPr>
          <w:spacing w:val="6"/>
          <w:w w:val="105"/>
        </w:rPr>
        <w:t xml:space="preserve"> </w:t>
      </w:r>
      <w:r>
        <w:rPr>
          <w:w w:val="105"/>
        </w:rPr>
        <w:t>of</w:t>
      </w:r>
      <w:r>
        <w:rPr>
          <w:spacing w:val="6"/>
          <w:w w:val="105"/>
        </w:rPr>
        <w:t xml:space="preserve"> </w:t>
      </w:r>
      <w:r>
        <w:rPr>
          <w:w w:val="105"/>
        </w:rPr>
        <w:t>Response</w:t>
      </w:r>
      <w:r>
        <w:rPr>
          <w:spacing w:val="6"/>
          <w:w w:val="105"/>
        </w:rPr>
        <w:t xml:space="preserve"> </w:t>
      </w:r>
      <w:r>
        <w:rPr>
          <w:w w:val="105"/>
        </w:rPr>
        <w:t>in</w:t>
      </w:r>
      <w:r>
        <w:rPr>
          <w:spacing w:val="6"/>
          <w:w w:val="105"/>
        </w:rPr>
        <w:t xml:space="preserve"> </w:t>
      </w:r>
      <w:r>
        <w:rPr>
          <w:w w:val="105"/>
        </w:rPr>
        <w:t>Spatial</w:t>
      </w:r>
      <w:r>
        <w:rPr>
          <w:spacing w:val="6"/>
          <w:w w:val="105"/>
        </w:rPr>
        <w:t xml:space="preserve"> </w:t>
      </w:r>
      <w:r>
        <w:rPr>
          <w:w w:val="105"/>
        </w:rPr>
        <w:t>Context</w:t>
      </w:r>
    </w:p>
    <w:p w14:paraId="67E9645E" w14:textId="77777777" w:rsidR="00735E2D" w:rsidRDefault="00000000">
      <w:pPr>
        <w:tabs>
          <w:tab w:val="left" w:pos="891"/>
        </w:tabs>
        <w:spacing w:before="202"/>
        <w:ind w:left="150"/>
        <w:rPr>
          <w:sz w:val="24"/>
        </w:rPr>
      </w:pPr>
      <w:r>
        <w:rPr>
          <w:rFonts w:ascii="Trebuchet MS" w:hAnsi="Trebuchet MS"/>
          <w:w w:val="105"/>
          <w:sz w:val="12"/>
        </w:rPr>
        <w:t>656</w:t>
      </w:r>
      <w:r>
        <w:rPr>
          <w:rFonts w:ascii="Trebuchet MS" w:hAnsi="Trebuchet MS"/>
          <w:w w:val="105"/>
          <w:sz w:val="12"/>
        </w:rPr>
        <w:tab/>
      </w:r>
      <w:r>
        <w:rPr>
          <w:sz w:val="24"/>
        </w:rPr>
        <w:t>Learning.</w:t>
      </w:r>
      <w:r>
        <w:rPr>
          <w:spacing w:val="65"/>
          <w:sz w:val="24"/>
        </w:rPr>
        <w:t xml:space="preserve"> </w:t>
      </w:r>
      <w:r>
        <w:rPr>
          <w:i/>
          <w:sz w:val="24"/>
        </w:rPr>
        <w:t>Quarterly</w:t>
      </w:r>
      <w:r>
        <w:rPr>
          <w:i/>
          <w:spacing w:val="40"/>
          <w:sz w:val="24"/>
        </w:rPr>
        <w:t xml:space="preserve"> </w:t>
      </w:r>
      <w:r>
        <w:rPr>
          <w:i/>
          <w:sz w:val="24"/>
        </w:rPr>
        <w:t>Journal</w:t>
      </w:r>
      <w:r>
        <w:rPr>
          <w:i/>
          <w:spacing w:val="40"/>
          <w:sz w:val="24"/>
        </w:rPr>
        <w:t xml:space="preserve"> </w:t>
      </w:r>
      <w:r>
        <w:rPr>
          <w:i/>
          <w:sz w:val="24"/>
        </w:rPr>
        <w:t>of</w:t>
      </w:r>
      <w:r>
        <w:rPr>
          <w:i/>
          <w:spacing w:val="41"/>
          <w:sz w:val="24"/>
        </w:rPr>
        <w:t xml:space="preserve"> </w:t>
      </w:r>
      <w:r>
        <w:rPr>
          <w:i/>
          <w:sz w:val="24"/>
        </w:rPr>
        <w:t>Experimental</w:t>
      </w:r>
      <w:r>
        <w:rPr>
          <w:i/>
          <w:spacing w:val="40"/>
          <w:sz w:val="24"/>
        </w:rPr>
        <w:t xml:space="preserve"> </w:t>
      </w:r>
      <w:r>
        <w:rPr>
          <w:i/>
          <w:sz w:val="24"/>
        </w:rPr>
        <w:t>Psychology</w:t>
      </w:r>
      <w:r>
        <w:rPr>
          <w:sz w:val="24"/>
        </w:rPr>
        <w:t>,</w:t>
      </w:r>
      <w:r>
        <w:rPr>
          <w:spacing w:val="34"/>
          <w:sz w:val="24"/>
        </w:rPr>
        <w:t xml:space="preserve"> </w:t>
      </w:r>
      <w:r>
        <w:rPr>
          <w:i/>
          <w:sz w:val="24"/>
        </w:rPr>
        <w:t>64</w:t>
      </w:r>
      <w:r>
        <w:rPr>
          <w:i/>
          <w:spacing w:val="-21"/>
          <w:sz w:val="24"/>
        </w:rPr>
        <w:t xml:space="preserve"> </w:t>
      </w:r>
      <w:r>
        <w:rPr>
          <w:sz w:val="24"/>
        </w:rPr>
        <w:t>(8),</w:t>
      </w:r>
      <w:r>
        <w:rPr>
          <w:spacing w:val="32"/>
          <w:sz w:val="24"/>
        </w:rPr>
        <w:t xml:space="preserve"> </w:t>
      </w:r>
      <w:r>
        <w:rPr>
          <w:sz w:val="24"/>
        </w:rPr>
        <w:t>1563–1579.</w:t>
      </w:r>
    </w:p>
    <w:p w14:paraId="7FBC61CE" w14:textId="77777777" w:rsidR="00735E2D" w:rsidRDefault="00000000">
      <w:pPr>
        <w:pStyle w:val="BodyText"/>
        <w:tabs>
          <w:tab w:val="left" w:pos="891"/>
        </w:tabs>
        <w:spacing w:before="203"/>
      </w:pPr>
      <w:r>
        <w:rPr>
          <w:rFonts w:ascii="Trebuchet MS"/>
          <w:w w:val="105"/>
          <w:sz w:val="12"/>
        </w:rPr>
        <w:t>657</w:t>
      </w:r>
      <w:r>
        <w:rPr>
          <w:rFonts w:ascii="Trebuchet MS"/>
          <w:w w:val="105"/>
          <w:sz w:val="12"/>
        </w:rPr>
        <w:tab/>
      </w:r>
      <w:hyperlink r:id="rId124">
        <w:r>
          <w:rPr>
            <w:w w:val="105"/>
          </w:rPr>
          <w:t>https://doi.org/10.1080/17470218.2011.564291</w:t>
        </w:r>
      </w:hyperlink>
    </w:p>
    <w:p w14:paraId="79011F1B" w14:textId="77777777" w:rsidR="00735E2D" w:rsidRDefault="00000000">
      <w:pPr>
        <w:pStyle w:val="BodyText"/>
      </w:pPr>
      <w:r>
        <w:rPr>
          <w:rFonts w:ascii="Trebuchet MS"/>
          <w:sz w:val="12"/>
        </w:rPr>
        <w:t xml:space="preserve">658    </w:t>
      </w:r>
      <w:r>
        <w:rPr>
          <w:rFonts w:ascii="Trebuchet MS"/>
          <w:spacing w:val="19"/>
          <w:sz w:val="12"/>
        </w:rPr>
        <w:t xml:space="preserve"> </w:t>
      </w:r>
      <w:r>
        <w:t>Manginelli,</w:t>
      </w:r>
      <w:r>
        <w:rPr>
          <w:spacing w:val="33"/>
        </w:rPr>
        <w:t xml:space="preserve"> </w:t>
      </w:r>
      <w:r>
        <w:t>A.</w:t>
      </w:r>
      <w:r>
        <w:rPr>
          <w:spacing w:val="34"/>
        </w:rPr>
        <w:t xml:space="preserve"> </w:t>
      </w:r>
      <w:r>
        <w:t>A.,</w:t>
      </w:r>
      <w:r>
        <w:rPr>
          <w:spacing w:val="32"/>
        </w:rPr>
        <w:t xml:space="preserve"> </w:t>
      </w:r>
      <w:r>
        <w:t>&amp;</w:t>
      </w:r>
      <w:r>
        <w:rPr>
          <w:spacing w:val="32"/>
        </w:rPr>
        <w:t xml:space="preserve"> </w:t>
      </w:r>
      <w:r>
        <w:t>Pollmann,</w:t>
      </w:r>
      <w:r>
        <w:rPr>
          <w:spacing w:val="33"/>
        </w:rPr>
        <w:t xml:space="preserve"> </w:t>
      </w:r>
      <w:r>
        <w:t>S.</w:t>
      </w:r>
      <w:r>
        <w:rPr>
          <w:spacing w:val="32"/>
        </w:rPr>
        <w:t xml:space="preserve"> </w:t>
      </w:r>
      <w:r>
        <w:t>(2009).</w:t>
      </w:r>
      <w:r>
        <w:rPr>
          <w:spacing w:val="63"/>
        </w:rPr>
        <w:t xml:space="preserve"> </w:t>
      </w:r>
      <w:r>
        <w:t>Misleading</w:t>
      </w:r>
      <w:r>
        <w:rPr>
          <w:spacing w:val="33"/>
        </w:rPr>
        <w:t xml:space="preserve"> </w:t>
      </w:r>
      <w:r>
        <w:t>contextual</w:t>
      </w:r>
      <w:r>
        <w:rPr>
          <w:spacing w:val="32"/>
        </w:rPr>
        <w:t xml:space="preserve"> </w:t>
      </w:r>
      <w:r>
        <w:t>cues:</w:t>
      </w:r>
      <w:r>
        <w:rPr>
          <w:spacing w:val="64"/>
        </w:rPr>
        <w:t xml:space="preserve"> </w:t>
      </w:r>
      <w:r>
        <w:t>How</w:t>
      </w:r>
      <w:r>
        <w:rPr>
          <w:spacing w:val="33"/>
        </w:rPr>
        <w:t xml:space="preserve"> </w:t>
      </w:r>
      <w:r>
        <w:t>do</w:t>
      </w:r>
      <w:r>
        <w:rPr>
          <w:spacing w:val="32"/>
        </w:rPr>
        <w:t xml:space="preserve"> </w:t>
      </w:r>
      <w:r>
        <w:t>they</w:t>
      </w:r>
      <w:r>
        <w:rPr>
          <w:spacing w:val="32"/>
        </w:rPr>
        <w:t xml:space="preserve"> </w:t>
      </w:r>
      <w:r>
        <w:t>affect</w:t>
      </w:r>
    </w:p>
    <w:p w14:paraId="3B135801" w14:textId="77777777" w:rsidR="00735E2D" w:rsidRDefault="00000000">
      <w:pPr>
        <w:tabs>
          <w:tab w:val="left" w:pos="891"/>
        </w:tabs>
        <w:spacing w:before="202"/>
        <w:ind w:left="150"/>
        <w:rPr>
          <w:sz w:val="24"/>
        </w:rPr>
      </w:pPr>
      <w:r>
        <w:rPr>
          <w:rFonts w:ascii="Trebuchet MS" w:hAnsi="Trebuchet MS"/>
          <w:sz w:val="12"/>
        </w:rPr>
        <w:t>659</w:t>
      </w:r>
      <w:r>
        <w:rPr>
          <w:rFonts w:ascii="Trebuchet MS" w:hAnsi="Trebuchet MS"/>
          <w:sz w:val="12"/>
        </w:rPr>
        <w:tab/>
      </w:r>
      <w:r>
        <w:rPr>
          <w:sz w:val="24"/>
        </w:rPr>
        <w:t>visual</w:t>
      </w:r>
      <w:r>
        <w:rPr>
          <w:spacing w:val="19"/>
          <w:sz w:val="24"/>
        </w:rPr>
        <w:t xml:space="preserve"> </w:t>
      </w:r>
      <w:proofErr w:type="gramStart"/>
      <w:r>
        <w:rPr>
          <w:sz w:val="24"/>
        </w:rPr>
        <w:t>search</w:t>
      </w:r>
      <w:proofErr w:type="gramEnd"/>
      <w:r>
        <w:rPr>
          <w:sz w:val="24"/>
        </w:rPr>
        <w:t>?</w:t>
      </w:r>
      <w:r>
        <w:rPr>
          <w:spacing w:val="47"/>
          <w:sz w:val="24"/>
        </w:rPr>
        <w:t xml:space="preserve"> </w:t>
      </w:r>
      <w:r>
        <w:rPr>
          <w:i/>
          <w:sz w:val="24"/>
        </w:rPr>
        <w:t>Psychological</w:t>
      </w:r>
      <w:r>
        <w:rPr>
          <w:i/>
          <w:spacing w:val="25"/>
          <w:sz w:val="24"/>
        </w:rPr>
        <w:t xml:space="preserve"> </w:t>
      </w:r>
      <w:r>
        <w:rPr>
          <w:i/>
          <w:sz w:val="24"/>
        </w:rPr>
        <w:t>Research</w:t>
      </w:r>
      <w:r>
        <w:rPr>
          <w:sz w:val="24"/>
        </w:rPr>
        <w:t>,</w:t>
      </w:r>
      <w:r>
        <w:rPr>
          <w:spacing w:val="20"/>
          <w:sz w:val="24"/>
        </w:rPr>
        <w:t xml:space="preserve"> </w:t>
      </w:r>
      <w:r>
        <w:rPr>
          <w:i/>
          <w:sz w:val="24"/>
        </w:rPr>
        <w:t>73</w:t>
      </w:r>
      <w:r>
        <w:rPr>
          <w:i/>
          <w:spacing w:val="-27"/>
          <w:sz w:val="24"/>
        </w:rPr>
        <w:t xml:space="preserve"> </w:t>
      </w:r>
      <w:r>
        <w:rPr>
          <w:sz w:val="24"/>
        </w:rPr>
        <w:t>(2),</w:t>
      </w:r>
      <w:r>
        <w:rPr>
          <w:spacing w:val="19"/>
          <w:sz w:val="24"/>
        </w:rPr>
        <w:t xml:space="preserve"> </w:t>
      </w:r>
      <w:r>
        <w:rPr>
          <w:sz w:val="24"/>
        </w:rPr>
        <w:t>212–221.</w:t>
      </w:r>
    </w:p>
    <w:p w14:paraId="7023E851" w14:textId="77777777" w:rsidR="00735E2D" w:rsidRDefault="00000000">
      <w:pPr>
        <w:pStyle w:val="BodyText"/>
        <w:tabs>
          <w:tab w:val="left" w:pos="891"/>
        </w:tabs>
      </w:pPr>
      <w:r>
        <w:rPr>
          <w:rFonts w:ascii="Trebuchet MS"/>
          <w:w w:val="105"/>
          <w:sz w:val="12"/>
        </w:rPr>
        <w:t>660</w:t>
      </w:r>
      <w:r>
        <w:rPr>
          <w:rFonts w:ascii="Trebuchet MS"/>
          <w:w w:val="105"/>
          <w:sz w:val="12"/>
        </w:rPr>
        <w:tab/>
      </w:r>
      <w:hyperlink r:id="rId125">
        <w:r>
          <w:rPr>
            <w:w w:val="105"/>
          </w:rPr>
          <w:t>https://doi.org/10.1007/s00426-008-0211-1</w:t>
        </w:r>
      </w:hyperlink>
    </w:p>
    <w:p w14:paraId="2C944FFB" w14:textId="77777777" w:rsidR="00735E2D" w:rsidRDefault="00000000">
      <w:pPr>
        <w:pStyle w:val="BodyText"/>
        <w:tabs>
          <w:tab w:val="left" w:pos="891"/>
        </w:tabs>
        <w:spacing w:line="415" w:lineRule="auto"/>
        <w:ind w:right="185"/>
      </w:pPr>
      <w:r>
        <w:rPr>
          <w:rFonts w:ascii="Trebuchet MS" w:hAnsi="Trebuchet MS"/>
          <w:sz w:val="12"/>
        </w:rPr>
        <w:t xml:space="preserve">661    </w:t>
      </w:r>
      <w:r>
        <w:rPr>
          <w:rFonts w:ascii="Trebuchet MS" w:hAnsi="Trebuchet MS"/>
          <w:spacing w:val="19"/>
          <w:sz w:val="12"/>
        </w:rPr>
        <w:t xml:space="preserve"> </w:t>
      </w:r>
      <w:r>
        <w:rPr>
          <w:w w:val="105"/>
        </w:rPr>
        <w:t>Olson,</w:t>
      </w:r>
      <w:r>
        <w:rPr>
          <w:spacing w:val="13"/>
          <w:w w:val="105"/>
        </w:rPr>
        <w:t xml:space="preserve"> </w:t>
      </w:r>
      <w:r>
        <w:rPr>
          <w:w w:val="105"/>
        </w:rPr>
        <w:t>I.</w:t>
      </w:r>
      <w:r>
        <w:rPr>
          <w:spacing w:val="13"/>
          <w:w w:val="105"/>
        </w:rPr>
        <w:t xml:space="preserve"> </w:t>
      </w:r>
      <w:r>
        <w:rPr>
          <w:w w:val="105"/>
        </w:rPr>
        <w:t>R.,</w:t>
      </w:r>
      <w:r>
        <w:rPr>
          <w:spacing w:val="12"/>
          <w:w w:val="105"/>
        </w:rPr>
        <w:t xml:space="preserve"> </w:t>
      </w:r>
      <w:r>
        <w:rPr>
          <w:w w:val="105"/>
        </w:rPr>
        <w:t>&amp;</w:t>
      </w:r>
      <w:r>
        <w:rPr>
          <w:spacing w:val="14"/>
          <w:w w:val="105"/>
        </w:rPr>
        <w:t xml:space="preserve"> </w:t>
      </w:r>
      <w:r>
        <w:rPr>
          <w:w w:val="105"/>
        </w:rPr>
        <w:t>Chun,</w:t>
      </w:r>
      <w:r>
        <w:rPr>
          <w:spacing w:val="13"/>
          <w:w w:val="105"/>
        </w:rPr>
        <w:t xml:space="preserve"> </w:t>
      </w:r>
      <w:r>
        <w:rPr>
          <w:w w:val="105"/>
        </w:rPr>
        <w:t>M.</w:t>
      </w:r>
      <w:r>
        <w:rPr>
          <w:spacing w:val="13"/>
          <w:w w:val="105"/>
        </w:rPr>
        <w:t xml:space="preserve"> </w:t>
      </w:r>
      <w:r>
        <w:rPr>
          <w:w w:val="105"/>
        </w:rPr>
        <w:t>M.</w:t>
      </w:r>
      <w:r>
        <w:rPr>
          <w:spacing w:val="13"/>
          <w:w w:val="105"/>
        </w:rPr>
        <w:t xml:space="preserve"> </w:t>
      </w:r>
      <w:r>
        <w:rPr>
          <w:w w:val="105"/>
        </w:rPr>
        <w:t>(2002).</w:t>
      </w:r>
      <w:r>
        <w:rPr>
          <w:spacing w:val="39"/>
          <w:w w:val="105"/>
        </w:rPr>
        <w:t xml:space="preserve"> </w:t>
      </w:r>
      <w:r>
        <w:rPr>
          <w:w w:val="105"/>
        </w:rPr>
        <w:t>Perceptual</w:t>
      </w:r>
      <w:r>
        <w:rPr>
          <w:spacing w:val="13"/>
          <w:w w:val="105"/>
        </w:rPr>
        <w:t xml:space="preserve"> </w:t>
      </w:r>
      <w:r>
        <w:rPr>
          <w:w w:val="105"/>
        </w:rPr>
        <w:t>constraints</w:t>
      </w:r>
      <w:r>
        <w:rPr>
          <w:spacing w:val="14"/>
          <w:w w:val="105"/>
        </w:rPr>
        <w:t xml:space="preserve"> </w:t>
      </w:r>
      <w:r>
        <w:rPr>
          <w:w w:val="105"/>
        </w:rPr>
        <w:t>on</w:t>
      </w:r>
      <w:r>
        <w:rPr>
          <w:spacing w:val="12"/>
          <w:w w:val="105"/>
        </w:rPr>
        <w:t xml:space="preserve"> </w:t>
      </w:r>
      <w:r>
        <w:rPr>
          <w:w w:val="105"/>
        </w:rPr>
        <w:t>implicit</w:t>
      </w:r>
      <w:r>
        <w:rPr>
          <w:spacing w:val="12"/>
          <w:w w:val="105"/>
        </w:rPr>
        <w:t xml:space="preserve"> </w:t>
      </w:r>
      <w:r>
        <w:rPr>
          <w:w w:val="105"/>
        </w:rPr>
        <w:t>learning</w:t>
      </w:r>
      <w:r>
        <w:rPr>
          <w:spacing w:val="14"/>
          <w:w w:val="105"/>
        </w:rPr>
        <w:t xml:space="preserve"> </w:t>
      </w:r>
      <w:r>
        <w:rPr>
          <w:w w:val="105"/>
        </w:rPr>
        <w:t>of</w:t>
      </w:r>
      <w:r>
        <w:rPr>
          <w:spacing w:val="12"/>
          <w:w w:val="105"/>
        </w:rPr>
        <w:t xml:space="preserve"> </w:t>
      </w:r>
      <w:r>
        <w:rPr>
          <w:w w:val="105"/>
        </w:rPr>
        <w:t>spatial</w:t>
      </w:r>
      <w:r>
        <w:rPr>
          <w:spacing w:val="1"/>
          <w:w w:val="105"/>
        </w:rPr>
        <w:t xml:space="preserve"> </w:t>
      </w:r>
      <w:r>
        <w:rPr>
          <w:rFonts w:ascii="Trebuchet MS" w:hAnsi="Trebuchet MS"/>
          <w:w w:val="105"/>
          <w:sz w:val="12"/>
        </w:rPr>
        <w:t>662</w:t>
      </w:r>
      <w:r>
        <w:rPr>
          <w:rFonts w:ascii="Trebuchet MS" w:hAnsi="Trebuchet MS"/>
          <w:w w:val="105"/>
          <w:sz w:val="12"/>
        </w:rPr>
        <w:tab/>
      </w:r>
      <w:r>
        <w:rPr>
          <w:spacing w:val="-2"/>
          <w:w w:val="105"/>
        </w:rPr>
        <w:t>context.</w:t>
      </w:r>
      <w:r>
        <w:rPr>
          <w:spacing w:val="-1"/>
          <w:w w:val="105"/>
        </w:rPr>
        <w:t xml:space="preserve"> </w:t>
      </w:r>
      <w:r>
        <w:rPr>
          <w:i/>
          <w:spacing w:val="-2"/>
          <w:w w:val="105"/>
        </w:rPr>
        <w:t>Visual</w:t>
      </w:r>
      <w:r>
        <w:rPr>
          <w:i/>
          <w:spacing w:val="59"/>
          <w:w w:val="105"/>
        </w:rPr>
        <w:t xml:space="preserve"> </w:t>
      </w:r>
      <w:r>
        <w:rPr>
          <w:i/>
          <w:spacing w:val="-2"/>
          <w:w w:val="105"/>
        </w:rPr>
        <w:t>Cognition</w:t>
      </w:r>
      <w:r>
        <w:rPr>
          <w:spacing w:val="-2"/>
          <w:w w:val="105"/>
        </w:rPr>
        <w:t xml:space="preserve">, </w:t>
      </w:r>
      <w:r>
        <w:rPr>
          <w:i/>
          <w:spacing w:val="-2"/>
          <w:w w:val="105"/>
        </w:rPr>
        <w:t xml:space="preserve">9 </w:t>
      </w:r>
      <w:r>
        <w:rPr>
          <w:spacing w:val="-2"/>
          <w:w w:val="105"/>
        </w:rPr>
        <w:t>(3), 273–302.</w:t>
      </w:r>
      <w:r>
        <w:rPr>
          <w:spacing w:val="59"/>
          <w:w w:val="105"/>
        </w:rPr>
        <w:t xml:space="preserve"> </w:t>
      </w:r>
      <w:hyperlink r:id="rId126">
        <w:r>
          <w:rPr>
            <w:spacing w:val="-2"/>
            <w:w w:val="105"/>
          </w:rPr>
          <w:t>https://doi.org/10.1080/13506280042000162</w:t>
        </w:r>
      </w:hyperlink>
      <w:r>
        <w:rPr>
          <w:spacing w:val="-1"/>
          <w:w w:val="105"/>
        </w:rPr>
        <w:t xml:space="preserve"> </w:t>
      </w:r>
      <w:r>
        <w:rPr>
          <w:rFonts w:ascii="Trebuchet MS" w:hAnsi="Trebuchet MS"/>
          <w:sz w:val="12"/>
        </w:rPr>
        <w:t xml:space="preserve">663    </w:t>
      </w:r>
      <w:r>
        <w:rPr>
          <w:rFonts w:ascii="Trebuchet MS" w:hAnsi="Trebuchet MS"/>
          <w:spacing w:val="19"/>
          <w:sz w:val="12"/>
        </w:rPr>
        <w:t xml:space="preserve"> </w:t>
      </w:r>
      <w:proofErr w:type="spellStart"/>
      <w:r>
        <w:rPr>
          <w:w w:val="105"/>
        </w:rPr>
        <w:t>Rouder</w:t>
      </w:r>
      <w:proofErr w:type="spellEnd"/>
      <w:r>
        <w:rPr>
          <w:w w:val="105"/>
        </w:rPr>
        <w:t>,</w:t>
      </w:r>
      <w:r>
        <w:rPr>
          <w:spacing w:val="8"/>
          <w:w w:val="105"/>
        </w:rPr>
        <w:t xml:space="preserve"> </w:t>
      </w:r>
      <w:r>
        <w:rPr>
          <w:w w:val="105"/>
        </w:rPr>
        <w:t>J.</w:t>
      </w:r>
      <w:r>
        <w:rPr>
          <w:spacing w:val="8"/>
          <w:w w:val="105"/>
        </w:rPr>
        <w:t xml:space="preserve"> </w:t>
      </w:r>
      <w:r>
        <w:rPr>
          <w:w w:val="105"/>
        </w:rPr>
        <w:t>N.,</w:t>
      </w:r>
      <w:r>
        <w:rPr>
          <w:spacing w:val="8"/>
          <w:w w:val="105"/>
        </w:rPr>
        <w:t xml:space="preserve"> </w:t>
      </w:r>
      <w:r>
        <w:rPr>
          <w:w w:val="105"/>
        </w:rPr>
        <w:t>Morey,</w:t>
      </w:r>
      <w:r>
        <w:rPr>
          <w:spacing w:val="8"/>
          <w:w w:val="105"/>
        </w:rPr>
        <w:t xml:space="preserve"> </w:t>
      </w:r>
      <w:r>
        <w:rPr>
          <w:w w:val="105"/>
        </w:rPr>
        <w:t>R.</w:t>
      </w:r>
      <w:r>
        <w:rPr>
          <w:spacing w:val="7"/>
          <w:w w:val="105"/>
        </w:rPr>
        <w:t xml:space="preserve"> </w:t>
      </w:r>
      <w:r>
        <w:rPr>
          <w:w w:val="105"/>
        </w:rPr>
        <w:t>D.,</w:t>
      </w:r>
      <w:r>
        <w:rPr>
          <w:spacing w:val="9"/>
          <w:w w:val="105"/>
        </w:rPr>
        <w:t xml:space="preserve"> </w:t>
      </w:r>
      <w:r>
        <w:rPr>
          <w:w w:val="105"/>
        </w:rPr>
        <w:t>Verhagen,</w:t>
      </w:r>
      <w:r>
        <w:rPr>
          <w:spacing w:val="8"/>
          <w:w w:val="105"/>
        </w:rPr>
        <w:t xml:space="preserve"> </w:t>
      </w:r>
      <w:r>
        <w:rPr>
          <w:w w:val="105"/>
        </w:rPr>
        <w:t>J.,</w:t>
      </w:r>
      <w:r>
        <w:rPr>
          <w:spacing w:val="8"/>
          <w:w w:val="105"/>
        </w:rPr>
        <w:t xml:space="preserve"> </w:t>
      </w:r>
      <w:r>
        <w:rPr>
          <w:w w:val="105"/>
        </w:rPr>
        <w:t>Swagman,</w:t>
      </w:r>
      <w:r>
        <w:rPr>
          <w:spacing w:val="9"/>
          <w:w w:val="105"/>
        </w:rPr>
        <w:t xml:space="preserve"> </w:t>
      </w:r>
      <w:r>
        <w:rPr>
          <w:w w:val="105"/>
        </w:rPr>
        <w:t>A.</w:t>
      </w:r>
      <w:r>
        <w:rPr>
          <w:spacing w:val="7"/>
          <w:w w:val="105"/>
        </w:rPr>
        <w:t xml:space="preserve"> </w:t>
      </w:r>
      <w:r>
        <w:rPr>
          <w:w w:val="105"/>
        </w:rPr>
        <w:t>R.,</w:t>
      </w:r>
      <w:r>
        <w:rPr>
          <w:spacing w:val="8"/>
          <w:w w:val="105"/>
        </w:rPr>
        <w:t xml:space="preserve"> </w:t>
      </w:r>
      <w:r>
        <w:rPr>
          <w:w w:val="105"/>
        </w:rPr>
        <w:t>&amp;</w:t>
      </w:r>
      <w:r>
        <w:rPr>
          <w:spacing w:val="8"/>
          <w:w w:val="105"/>
        </w:rPr>
        <w:t xml:space="preserve"> </w:t>
      </w:r>
      <w:proofErr w:type="spellStart"/>
      <w:r>
        <w:rPr>
          <w:w w:val="105"/>
        </w:rPr>
        <w:t>Wagenmakers</w:t>
      </w:r>
      <w:proofErr w:type="spellEnd"/>
      <w:r>
        <w:rPr>
          <w:w w:val="105"/>
        </w:rPr>
        <w:t>,</w:t>
      </w:r>
      <w:r>
        <w:rPr>
          <w:spacing w:val="8"/>
          <w:w w:val="105"/>
        </w:rPr>
        <w:t xml:space="preserve"> </w:t>
      </w:r>
      <w:r>
        <w:rPr>
          <w:w w:val="105"/>
        </w:rPr>
        <w:t>E.-J.</w:t>
      </w:r>
      <w:r>
        <w:rPr>
          <w:spacing w:val="9"/>
          <w:w w:val="105"/>
        </w:rPr>
        <w:t xml:space="preserve"> </w:t>
      </w:r>
      <w:r>
        <w:rPr>
          <w:w w:val="105"/>
        </w:rPr>
        <w:t>(2017).</w:t>
      </w:r>
      <w:r>
        <w:rPr>
          <w:spacing w:val="-60"/>
          <w:w w:val="105"/>
        </w:rPr>
        <w:t xml:space="preserve"> </w:t>
      </w:r>
      <w:r>
        <w:rPr>
          <w:rFonts w:ascii="Trebuchet MS" w:hAnsi="Trebuchet MS"/>
          <w:w w:val="105"/>
          <w:sz w:val="12"/>
        </w:rPr>
        <w:t>664</w:t>
      </w:r>
      <w:r>
        <w:rPr>
          <w:rFonts w:ascii="Trebuchet MS" w:hAnsi="Trebuchet MS"/>
          <w:w w:val="105"/>
          <w:sz w:val="12"/>
        </w:rPr>
        <w:tab/>
      </w:r>
      <w:r>
        <w:t>Bayesian</w:t>
      </w:r>
      <w:r>
        <w:rPr>
          <w:spacing w:val="21"/>
        </w:rPr>
        <w:t xml:space="preserve"> </w:t>
      </w:r>
      <w:r>
        <w:t>analysis</w:t>
      </w:r>
      <w:r>
        <w:rPr>
          <w:spacing w:val="20"/>
        </w:rPr>
        <w:t xml:space="preserve"> </w:t>
      </w:r>
      <w:r>
        <w:t>of</w:t>
      </w:r>
      <w:r>
        <w:rPr>
          <w:spacing w:val="21"/>
        </w:rPr>
        <w:t xml:space="preserve"> </w:t>
      </w:r>
      <w:r>
        <w:t>factorial</w:t>
      </w:r>
      <w:r>
        <w:rPr>
          <w:spacing w:val="21"/>
        </w:rPr>
        <w:t xml:space="preserve"> </w:t>
      </w:r>
      <w:r>
        <w:t>designs.</w:t>
      </w:r>
      <w:r>
        <w:rPr>
          <w:spacing w:val="48"/>
        </w:rPr>
        <w:t xml:space="preserve"> </w:t>
      </w:r>
      <w:r>
        <w:rPr>
          <w:i/>
        </w:rPr>
        <w:t>Psychological</w:t>
      </w:r>
      <w:r>
        <w:rPr>
          <w:i/>
          <w:spacing w:val="26"/>
        </w:rPr>
        <w:t xml:space="preserve"> </w:t>
      </w:r>
      <w:r>
        <w:rPr>
          <w:i/>
        </w:rPr>
        <w:t>Methods</w:t>
      </w:r>
      <w:r>
        <w:t>,</w:t>
      </w:r>
      <w:r>
        <w:rPr>
          <w:spacing w:val="21"/>
        </w:rPr>
        <w:t xml:space="preserve"> </w:t>
      </w:r>
      <w:r>
        <w:rPr>
          <w:i/>
        </w:rPr>
        <w:t>22</w:t>
      </w:r>
      <w:r>
        <w:rPr>
          <w:i/>
          <w:spacing w:val="-26"/>
        </w:rPr>
        <w:t xml:space="preserve"> </w:t>
      </w:r>
      <w:r>
        <w:t>(2),</w:t>
      </w:r>
      <w:r>
        <w:rPr>
          <w:spacing w:val="20"/>
        </w:rPr>
        <w:t xml:space="preserve"> </w:t>
      </w:r>
      <w:r>
        <w:t>304–321.</w:t>
      </w:r>
    </w:p>
    <w:p w14:paraId="50CD2108" w14:textId="77777777" w:rsidR="00735E2D" w:rsidRDefault="00000000">
      <w:pPr>
        <w:pStyle w:val="BodyText"/>
        <w:tabs>
          <w:tab w:val="left" w:pos="891"/>
        </w:tabs>
        <w:spacing w:before="3"/>
      </w:pPr>
      <w:r>
        <w:rPr>
          <w:rFonts w:ascii="Trebuchet MS"/>
          <w:w w:val="105"/>
          <w:sz w:val="12"/>
        </w:rPr>
        <w:t>665</w:t>
      </w:r>
      <w:r>
        <w:rPr>
          <w:rFonts w:ascii="Trebuchet MS"/>
          <w:w w:val="105"/>
          <w:sz w:val="12"/>
        </w:rPr>
        <w:tab/>
      </w:r>
      <w:hyperlink r:id="rId127">
        <w:r>
          <w:rPr>
            <w:w w:val="105"/>
          </w:rPr>
          <w:t>https://doi.org/10.1037/met0000057</w:t>
        </w:r>
      </w:hyperlink>
    </w:p>
    <w:p w14:paraId="6879095E" w14:textId="77777777" w:rsidR="00735E2D" w:rsidRDefault="00000000">
      <w:pPr>
        <w:tabs>
          <w:tab w:val="left" w:pos="891"/>
        </w:tabs>
        <w:spacing w:before="202" w:line="415" w:lineRule="auto"/>
        <w:ind w:left="150" w:right="798"/>
        <w:rPr>
          <w:sz w:val="24"/>
        </w:rPr>
      </w:pPr>
      <w:r>
        <w:rPr>
          <w:rFonts w:ascii="Trebuchet MS" w:hAnsi="Trebuchet MS"/>
          <w:sz w:val="12"/>
        </w:rPr>
        <w:t xml:space="preserve">666    </w:t>
      </w:r>
      <w:r>
        <w:rPr>
          <w:rFonts w:ascii="Trebuchet MS" w:hAnsi="Trebuchet MS"/>
          <w:spacing w:val="19"/>
          <w:sz w:val="12"/>
        </w:rPr>
        <w:t xml:space="preserve"> </w:t>
      </w:r>
      <w:r>
        <w:rPr>
          <w:w w:val="105"/>
          <w:sz w:val="24"/>
        </w:rPr>
        <w:t>Sewell, D. K.,</w:t>
      </w:r>
      <w:r>
        <w:rPr>
          <w:spacing w:val="-1"/>
          <w:w w:val="105"/>
          <w:sz w:val="24"/>
        </w:rPr>
        <w:t xml:space="preserve"> </w:t>
      </w:r>
      <w:proofErr w:type="spellStart"/>
      <w:r>
        <w:rPr>
          <w:w w:val="105"/>
          <w:sz w:val="24"/>
        </w:rPr>
        <w:t>Colagiuri</w:t>
      </w:r>
      <w:proofErr w:type="spellEnd"/>
      <w:r>
        <w:rPr>
          <w:w w:val="105"/>
          <w:sz w:val="24"/>
        </w:rPr>
        <w:t>, B., &amp; Livesey,</w:t>
      </w:r>
      <w:r>
        <w:rPr>
          <w:spacing w:val="-1"/>
          <w:w w:val="105"/>
          <w:sz w:val="24"/>
        </w:rPr>
        <w:t xml:space="preserve"> </w:t>
      </w:r>
      <w:r>
        <w:rPr>
          <w:w w:val="105"/>
          <w:sz w:val="24"/>
        </w:rPr>
        <w:t>E. J. (2018).</w:t>
      </w:r>
      <w:r>
        <w:rPr>
          <w:spacing w:val="20"/>
          <w:w w:val="105"/>
          <w:sz w:val="24"/>
        </w:rPr>
        <w:t xml:space="preserve"> </w:t>
      </w:r>
      <w:r>
        <w:rPr>
          <w:w w:val="105"/>
          <w:sz w:val="24"/>
        </w:rPr>
        <w:t>Response time modeling reveals</w:t>
      </w:r>
      <w:r>
        <w:rPr>
          <w:spacing w:val="-60"/>
          <w:w w:val="105"/>
          <w:sz w:val="24"/>
        </w:rPr>
        <w:t xml:space="preserve"> </w:t>
      </w:r>
      <w:r>
        <w:rPr>
          <w:rFonts w:ascii="Trebuchet MS" w:hAnsi="Trebuchet MS"/>
          <w:w w:val="105"/>
          <w:sz w:val="12"/>
        </w:rPr>
        <w:t>667</w:t>
      </w:r>
      <w:r>
        <w:rPr>
          <w:rFonts w:ascii="Trebuchet MS" w:hAnsi="Trebuchet MS"/>
          <w:w w:val="105"/>
          <w:sz w:val="12"/>
        </w:rPr>
        <w:tab/>
      </w:r>
      <w:r>
        <w:rPr>
          <w:sz w:val="24"/>
        </w:rPr>
        <w:t>multiple</w:t>
      </w:r>
      <w:r>
        <w:rPr>
          <w:spacing w:val="60"/>
          <w:sz w:val="24"/>
        </w:rPr>
        <w:t xml:space="preserve"> </w:t>
      </w:r>
      <w:r>
        <w:rPr>
          <w:sz w:val="24"/>
        </w:rPr>
        <w:t>contextual</w:t>
      </w:r>
      <w:r>
        <w:rPr>
          <w:spacing w:val="60"/>
          <w:sz w:val="24"/>
        </w:rPr>
        <w:t xml:space="preserve"> </w:t>
      </w:r>
      <w:r>
        <w:rPr>
          <w:sz w:val="24"/>
        </w:rPr>
        <w:t>cuing</w:t>
      </w:r>
      <w:r>
        <w:rPr>
          <w:spacing w:val="60"/>
          <w:sz w:val="24"/>
        </w:rPr>
        <w:t xml:space="preserve"> </w:t>
      </w:r>
      <w:r>
        <w:rPr>
          <w:sz w:val="24"/>
        </w:rPr>
        <w:t xml:space="preserve">mechanisms.   </w:t>
      </w:r>
      <w:r>
        <w:rPr>
          <w:i/>
          <w:sz w:val="24"/>
        </w:rPr>
        <w:t>Psychonomic</w:t>
      </w:r>
      <w:r>
        <w:rPr>
          <w:i/>
          <w:spacing w:val="60"/>
          <w:sz w:val="24"/>
        </w:rPr>
        <w:t xml:space="preserve"> </w:t>
      </w:r>
      <w:r>
        <w:rPr>
          <w:i/>
          <w:sz w:val="24"/>
        </w:rPr>
        <w:t>Bulletin</w:t>
      </w:r>
      <w:r>
        <w:rPr>
          <w:i/>
          <w:spacing w:val="60"/>
          <w:sz w:val="24"/>
        </w:rPr>
        <w:t xml:space="preserve"> </w:t>
      </w:r>
      <w:r>
        <w:rPr>
          <w:i/>
          <w:sz w:val="24"/>
        </w:rPr>
        <w:t>&amp;</w:t>
      </w:r>
      <w:r>
        <w:rPr>
          <w:i/>
          <w:spacing w:val="60"/>
          <w:sz w:val="24"/>
        </w:rPr>
        <w:t xml:space="preserve"> </w:t>
      </w:r>
      <w:r>
        <w:rPr>
          <w:i/>
          <w:sz w:val="24"/>
        </w:rPr>
        <w:t>Review</w:t>
      </w:r>
      <w:r>
        <w:rPr>
          <w:sz w:val="24"/>
        </w:rPr>
        <w:t>,</w:t>
      </w:r>
      <w:r>
        <w:rPr>
          <w:spacing w:val="60"/>
          <w:sz w:val="24"/>
        </w:rPr>
        <w:t xml:space="preserve"> </w:t>
      </w:r>
      <w:r>
        <w:rPr>
          <w:i/>
          <w:sz w:val="24"/>
        </w:rPr>
        <w:t xml:space="preserve">25 </w:t>
      </w:r>
      <w:r>
        <w:rPr>
          <w:sz w:val="24"/>
        </w:rPr>
        <w:t>(5),</w:t>
      </w:r>
      <w:r>
        <w:rPr>
          <w:spacing w:val="1"/>
          <w:sz w:val="24"/>
        </w:rPr>
        <w:t xml:space="preserve"> </w:t>
      </w:r>
      <w:r>
        <w:rPr>
          <w:rFonts w:ascii="Trebuchet MS" w:hAnsi="Trebuchet MS"/>
          <w:w w:val="105"/>
          <w:sz w:val="12"/>
        </w:rPr>
        <w:t>668</w:t>
      </w:r>
      <w:r>
        <w:rPr>
          <w:rFonts w:ascii="Trebuchet MS" w:hAnsi="Trebuchet MS"/>
          <w:w w:val="105"/>
          <w:sz w:val="12"/>
        </w:rPr>
        <w:tab/>
      </w:r>
      <w:r>
        <w:rPr>
          <w:w w:val="105"/>
          <w:sz w:val="24"/>
        </w:rPr>
        <w:t>1644–1665.</w:t>
      </w:r>
      <w:r>
        <w:rPr>
          <w:spacing w:val="37"/>
          <w:w w:val="105"/>
          <w:sz w:val="24"/>
        </w:rPr>
        <w:t xml:space="preserve"> </w:t>
      </w:r>
      <w:hyperlink r:id="rId128">
        <w:r>
          <w:rPr>
            <w:w w:val="105"/>
            <w:sz w:val="24"/>
          </w:rPr>
          <w:t>https://doi.org/10.3758/s13423-017-1364-y</w:t>
        </w:r>
      </w:hyperlink>
    </w:p>
    <w:p w14:paraId="066956B6" w14:textId="77777777" w:rsidR="00735E2D" w:rsidRDefault="00000000">
      <w:pPr>
        <w:pStyle w:val="BodyText"/>
        <w:spacing w:before="3"/>
      </w:pPr>
      <w:r>
        <w:rPr>
          <w:rFonts w:ascii="Trebuchet MS"/>
          <w:sz w:val="12"/>
        </w:rPr>
        <w:t xml:space="preserve">669    </w:t>
      </w:r>
      <w:r>
        <w:rPr>
          <w:rFonts w:ascii="Trebuchet MS"/>
          <w:spacing w:val="19"/>
          <w:sz w:val="12"/>
        </w:rPr>
        <w:t xml:space="preserve"> </w:t>
      </w:r>
      <w:r>
        <w:rPr>
          <w:w w:val="105"/>
        </w:rPr>
        <w:t>Smyth,</w:t>
      </w:r>
      <w:r>
        <w:rPr>
          <w:spacing w:val="9"/>
          <w:w w:val="105"/>
        </w:rPr>
        <w:t xml:space="preserve"> </w:t>
      </w:r>
      <w:r>
        <w:rPr>
          <w:w w:val="105"/>
        </w:rPr>
        <w:t>A.</w:t>
      </w:r>
      <w:r>
        <w:rPr>
          <w:spacing w:val="10"/>
          <w:w w:val="105"/>
        </w:rPr>
        <w:t xml:space="preserve"> </w:t>
      </w:r>
      <w:r>
        <w:rPr>
          <w:w w:val="105"/>
        </w:rPr>
        <w:t>C.,</w:t>
      </w:r>
      <w:r>
        <w:rPr>
          <w:spacing w:val="10"/>
          <w:w w:val="105"/>
        </w:rPr>
        <w:t xml:space="preserve"> </w:t>
      </w:r>
      <w:r>
        <w:rPr>
          <w:w w:val="105"/>
        </w:rPr>
        <w:t>&amp;</w:t>
      </w:r>
      <w:r>
        <w:rPr>
          <w:spacing w:val="9"/>
          <w:w w:val="105"/>
        </w:rPr>
        <w:t xml:space="preserve"> </w:t>
      </w:r>
      <w:r>
        <w:rPr>
          <w:w w:val="105"/>
        </w:rPr>
        <w:t>Shanks,</w:t>
      </w:r>
      <w:r>
        <w:rPr>
          <w:spacing w:val="10"/>
          <w:w w:val="105"/>
        </w:rPr>
        <w:t xml:space="preserve"> </w:t>
      </w:r>
      <w:r>
        <w:rPr>
          <w:w w:val="105"/>
        </w:rPr>
        <w:t>D.</w:t>
      </w:r>
      <w:r>
        <w:rPr>
          <w:spacing w:val="9"/>
          <w:w w:val="105"/>
        </w:rPr>
        <w:t xml:space="preserve"> </w:t>
      </w:r>
      <w:r>
        <w:rPr>
          <w:w w:val="105"/>
        </w:rPr>
        <w:t>R.</w:t>
      </w:r>
      <w:r>
        <w:rPr>
          <w:spacing w:val="9"/>
          <w:w w:val="105"/>
        </w:rPr>
        <w:t xml:space="preserve"> </w:t>
      </w:r>
      <w:r>
        <w:rPr>
          <w:w w:val="105"/>
        </w:rPr>
        <w:t>(2008).</w:t>
      </w:r>
      <w:r>
        <w:rPr>
          <w:spacing w:val="33"/>
          <w:w w:val="105"/>
        </w:rPr>
        <w:t xml:space="preserve"> </w:t>
      </w:r>
      <w:r>
        <w:rPr>
          <w:w w:val="105"/>
        </w:rPr>
        <w:t>Awareness</w:t>
      </w:r>
      <w:r>
        <w:rPr>
          <w:spacing w:val="10"/>
          <w:w w:val="105"/>
        </w:rPr>
        <w:t xml:space="preserve"> </w:t>
      </w:r>
      <w:r>
        <w:rPr>
          <w:w w:val="105"/>
        </w:rPr>
        <w:t>in</w:t>
      </w:r>
      <w:r>
        <w:rPr>
          <w:spacing w:val="9"/>
          <w:w w:val="105"/>
        </w:rPr>
        <w:t xml:space="preserve"> </w:t>
      </w:r>
      <w:r>
        <w:rPr>
          <w:w w:val="105"/>
        </w:rPr>
        <w:t>contextual</w:t>
      </w:r>
      <w:r>
        <w:rPr>
          <w:spacing w:val="9"/>
          <w:w w:val="105"/>
        </w:rPr>
        <w:t xml:space="preserve"> </w:t>
      </w:r>
      <w:r>
        <w:rPr>
          <w:w w:val="105"/>
        </w:rPr>
        <w:t>cuing</w:t>
      </w:r>
      <w:r>
        <w:rPr>
          <w:spacing w:val="10"/>
          <w:w w:val="105"/>
        </w:rPr>
        <w:t xml:space="preserve"> </w:t>
      </w:r>
      <w:r>
        <w:rPr>
          <w:w w:val="105"/>
        </w:rPr>
        <w:t>with</w:t>
      </w:r>
      <w:r>
        <w:rPr>
          <w:spacing w:val="10"/>
          <w:w w:val="105"/>
        </w:rPr>
        <w:t xml:space="preserve"> </w:t>
      </w:r>
      <w:r>
        <w:rPr>
          <w:w w:val="105"/>
        </w:rPr>
        <w:t>extended</w:t>
      </w:r>
      <w:r>
        <w:rPr>
          <w:spacing w:val="9"/>
          <w:w w:val="105"/>
        </w:rPr>
        <w:t xml:space="preserve"> </w:t>
      </w:r>
      <w:r>
        <w:rPr>
          <w:w w:val="105"/>
        </w:rPr>
        <w:t>and</w:t>
      </w:r>
    </w:p>
    <w:p w14:paraId="12302563" w14:textId="77777777" w:rsidR="00735E2D" w:rsidRDefault="00000000">
      <w:pPr>
        <w:tabs>
          <w:tab w:val="left" w:pos="891"/>
        </w:tabs>
        <w:spacing w:before="202"/>
        <w:ind w:left="150"/>
        <w:rPr>
          <w:sz w:val="24"/>
        </w:rPr>
      </w:pPr>
      <w:r>
        <w:rPr>
          <w:rFonts w:ascii="Trebuchet MS" w:hAnsi="Trebuchet MS"/>
          <w:w w:val="105"/>
          <w:sz w:val="12"/>
        </w:rPr>
        <w:t>670</w:t>
      </w:r>
      <w:r>
        <w:rPr>
          <w:rFonts w:ascii="Trebuchet MS" w:hAnsi="Trebuchet MS"/>
          <w:w w:val="105"/>
          <w:sz w:val="12"/>
        </w:rPr>
        <w:tab/>
      </w:r>
      <w:r>
        <w:rPr>
          <w:sz w:val="24"/>
        </w:rPr>
        <w:t>concurrent</w:t>
      </w:r>
      <w:r>
        <w:rPr>
          <w:spacing w:val="39"/>
          <w:sz w:val="24"/>
        </w:rPr>
        <w:t xml:space="preserve"> </w:t>
      </w:r>
      <w:r>
        <w:rPr>
          <w:sz w:val="24"/>
        </w:rPr>
        <w:t>explicit</w:t>
      </w:r>
      <w:r>
        <w:rPr>
          <w:spacing w:val="41"/>
          <w:sz w:val="24"/>
        </w:rPr>
        <w:t xml:space="preserve"> </w:t>
      </w:r>
      <w:r>
        <w:rPr>
          <w:sz w:val="24"/>
        </w:rPr>
        <w:t>tests.</w:t>
      </w:r>
      <w:r>
        <w:rPr>
          <w:spacing w:val="73"/>
          <w:sz w:val="24"/>
        </w:rPr>
        <w:t xml:space="preserve"> </w:t>
      </w:r>
      <w:r>
        <w:rPr>
          <w:i/>
          <w:sz w:val="24"/>
        </w:rPr>
        <w:t>Memory</w:t>
      </w:r>
      <w:r>
        <w:rPr>
          <w:i/>
          <w:spacing w:val="47"/>
          <w:sz w:val="24"/>
        </w:rPr>
        <w:t xml:space="preserve"> </w:t>
      </w:r>
      <w:r>
        <w:rPr>
          <w:i/>
          <w:sz w:val="24"/>
        </w:rPr>
        <w:t>&amp;</w:t>
      </w:r>
      <w:r>
        <w:rPr>
          <w:i/>
          <w:spacing w:val="47"/>
          <w:sz w:val="24"/>
        </w:rPr>
        <w:t xml:space="preserve"> </w:t>
      </w:r>
      <w:r>
        <w:rPr>
          <w:i/>
          <w:sz w:val="24"/>
        </w:rPr>
        <w:t>Cognition</w:t>
      </w:r>
      <w:r>
        <w:rPr>
          <w:sz w:val="24"/>
        </w:rPr>
        <w:t>,</w:t>
      </w:r>
      <w:r>
        <w:rPr>
          <w:spacing w:val="40"/>
          <w:sz w:val="24"/>
        </w:rPr>
        <w:t xml:space="preserve"> </w:t>
      </w:r>
      <w:r>
        <w:rPr>
          <w:i/>
          <w:sz w:val="24"/>
        </w:rPr>
        <w:t>36</w:t>
      </w:r>
      <w:r>
        <w:rPr>
          <w:i/>
          <w:spacing w:val="-18"/>
          <w:sz w:val="24"/>
        </w:rPr>
        <w:t xml:space="preserve"> </w:t>
      </w:r>
      <w:r>
        <w:rPr>
          <w:sz w:val="24"/>
        </w:rPr>
        <w:t>(2),</w:t>
      </w:r>
      <w:r>
        <w:rPr>
          <w:spacing w:val="39"/>
          <w:sz w:val="24"/>
        </w:rPr>
        <w:t xml:space="preserve"> </w:t>
      </w:r>
      <w:r>
        <w:rPr>
          <w:sz w:val="24"/>
        </w:rPr>
        <w:t>403–415.</w:t>
      </w:r>
    </w:p>
    <w:p w14:paraId="5C171351" w14:textId="77777777" w:rsidR="00735E2D" w:rsidRDefault="00000000">
      <w:pPr>
        <w:pStyle w:val="BodyText"/>
        <w:tabs>
          <w:tab w:val="left" w:pos="891"/>
        </w:tabs>
      </w:pPr>
      <w:r>
        <w:rPr>
          <w:rFonts w:ascii="Trebuchet MS"/>
          <w:w w:val="105"/>
          <w:sz w:val="12"/>
        </w:rPr>
        <w:t>671</w:t>
      </w:r>
      <w:r>
        <w:rPr>
          <w:rFonts w:ascii="Trebuchet MS"/>
          <w:w w:val="105"/>
          <w:sz w:val="12"/>
        </w:rPr>
        <w:tab/>
      </w:r>
      <w:hyperlink r:id="rId129">
        <w:r>
          <w:rPr>
            <w:w w:val="105"/>
          </w:rPr>
          <w:t>https://doi.org/10.3758/MC.36.2.403</w:t>
        </w:r>
      </w:hyperlink>
    </w:p>
    <w:p w14:paraId="7C4CE7C8" w14:textId="77777777" w:rsidR="00735E2D" w:rsidRDefault="00000000">
      <w:pPr>
        <w:pStyle w:val="BodyText"/>
      </w:pPr>
      <w:r>
        <w:rPr>
          <w:rFonts w:ascii="Trebuchet MS"/>
          <w:sz w:val="12"/>
        </w:rPr>
        <w:t xml:space="preserve">672    </w:t>
      </w:r>
      <w:r>
        <w:rPr>
          <w:rFonts w:ascii="Trebuchet MS"/>
          <w:spacing w:val="19"/>
          <w:sz w:val="12"/>
        </w:rPr>
        <w:t xml:space="preserve"> </w:t>
      </w:r>
      <w:r>
        <w:rPr>
          <w:w w:val="105"/>
        </w:rPr>
        <w:t>Tseng,</w:t>
      </w:r>
      <w:r>
        <w:rPr>
          <w:spacing w:val="5"/>
          <w:w w:val="105"/>
        </w:rPr>
        <w:t xml:space="preserve"> </w:t>
      </w:r>
      <w:r>
        <w:rPr>
          <w:w w:val="105"/>
        </w:rPr>
        <w:t>Y.-C.,</w:t>
      </w:r>
      <w:r>
        <w:rPr>
          <w:spacing w:val="3"/>
          <w:w w:val="105"/>
        </w:rPr>
        <w:t xml:space="preserve"> </w:t>
      </w:r>
      <w:r>
        <w:rPr>
          <w:w w:val="105"/>
        </w:rPr>
        <w:t>&amp;</w:t>
      </w:r>
      <w:r>
        <w:rPr>
          <w:spacing w:val="3"/>
          <w:w w:val="105"/>
        </w:rPr>
        <w:t xml:space="preserve"> </w:t>
      </w:r>
      <w:r>
        <w:rPr>
          <w:w w:val="105"/>
        </w:rPr>
        <w:t>Li,</w:t>
      </w:r>
      <w:r>
        <w:rPr>
          <w:spacing w:val="4"/>
          <w:w w:val="105"/>
        </w:rPr>
        <w:t xml:space="preserve"> </w:t>
      </w:r>
      <w:r>
        <w:rPr>
          <w:w w:val="105"/>
        </w:rPr>
        <w:t>C.-S.</w:t>
      </w:r>
      <w:r>
        <w:rPr>
          <w:spacing w:val="5"/>
          <w:w w:val="105"/>
        </w:rPr>
        <w:t xml:space="preserve"> </w:t>
      </w:r>
      <w:r>
        <w:rPr>
          <w:w w:val="105"/>
        </w:rPr>
        <w:t>R.</w:t>
      </w:r>
      <w:r>
        <w:rPr>
          <w:spacing w:val="3"/>
          <w:w w:val="105"/>
        </w:rPr>
        <w:t xml:space="preserve"> </w:t>
      </w:r>
      <w:r>
        <w:rPr>
          <w:w w:val="105"/>
        </w:rPr>
        <w:t>(2004).</w:t>
      </w:r>
      <w:r>
        <w:rPr>
          <w:spacing w:val="27"/>
          <w:w w:val="105"/>
        </w:rPr>
        <w:t xml:space="preserve"> </w:t>
      </w:r>
      <w:r>
        <w:rPr>
          <w:w w:val="105"/>
        </w:rPr>
        <w:t>Oculomotor</w:t>
      </w:r>
      <w:r>
        <w:rPr>
          <w:spacing w:val="4"/>
          <w:w w:val="105"/>
        </w:rPr>
        <w:t xml:space="preserve"> </w:t>
      </w:r>
      <w:r>
        <w:rPr>
          <w:w w:val="105"/>
        </w:rPr>
        <w:t>correlates</w:t>
      </w:r>
      <w:r>
        <w:rPr>
          <w:spacing w:val="4"/>
          <w:w w:val="105"/>
        </w:rPr>
        <w:t xml:space="preserve"> </w:t>
      </w:r>
      <w:r>
        <w:rPr>
          <w:w w:val="105"/>
        </w:rPr>
        <w:t>of</w:t>
      </w:r>
      <w:r>
        <w:rPr>
          <w:spacing w:val="3"/>
          <w:w w:val="105"/>
        </w:rPr>
        <w:t xml:space="preserve"> </w:t>
      </w:r>
      <w:r>
        <w:rPr>
          <w:w w:val="105"/>
        </w:rPr>
        <w:t>context-guided</w:t>
      </w:r>
      <w:r>
        <w:rPr>
          <w:spacing w:val="4"/>
          <w:w w:val="105"/>
        </w:rPr>
        <w:t xml:space="preserve"> </w:t>
      </w:r>
      <w:r>
        <w:rPr>
          <w:w w:val="105"/>
        </w:rPr>
        <w:t>learning</w:t>
      </w:r>
      <w:r>
        <w:rPr>
          <w:spacing w:val="4"/>
          <w:w w:val="105"/>
        </w:rPr>
        <w:t xml:space="preserve"> </w:t>
      </w:r>
      <w:r>
        <w:rPr>
          <w:w w:val="105"/>
        </w:rPr>
        <w:t>in</w:t>
      </w:r>
    </w:p>
    <w:p w14:paraId="2D64F04C" w14:textId="77777777" w:rsidR="00735E2D" w:rsidRDefault="00000000">
      <w:pPr>
        <w:tabs>
          <w:tab w:val="left" w:pos="891"/>
        </w:tabs>
        <w:spacing w:before="202"/>
        <w:ind w:left="150"/>
        <w:rPr>
          <w:sz w:val="24"/>
        </w:rPr>
      </w:pPr>
      <w:r>
        <w:rPr>
          <w:rFonts w:ascii="Trebuchet MS" w:hAnsi="Trebuchet MS"/>
          <w:sz w:val="12"/>
        </w:rPr>
        <w:t>673</w:t>
      </w:r>
      <w:r>
        <w:rPr>
          <w:rFonts w:ascii="Trebuchet MS" w:hAnsi="Trebuchet MS"/>
          <w:sz w:val="12"/>
        </w:rPr>
        <w:tab/>
      </w:r>
      <w:r>
        <w:rPr>
          <w:sz w:val="24"/>
        </w:rPr>
        <w:t>visual</w:t>
      </w:r>
      <w:r>
        <w:rPr>
          <w:spacing w:val="28"/>
          <w:sz w:val="24"/>
        </w:rPr>
        <w:t xml:space="preserve"> </w:t>
      </w:r>
      <w:proofErr w:type="gramStart"/>
      <w:r>
        <w:rPr>
          <w:sz w:val="24"/>
        </w:rPr>
        <w:t>search</w:t>
      </w:r>
      <w:proofErr w:type="gramEnd"/>
      <w:r>
        <w:rPr>
          <w:sz w:val="24"/>
        </w:rPr>
        <w:t xml:space="preserve">.  </w:t>
      </w:r>
      <w:r>
        <w:rPr>
          <w:i/>
          <w:sz w:val="24"/>
        </w:rPr>
        <w:t>Perception</w:t>
      </w:r>
      <w:r>
        <w:rPr>
          <w:i/>
          <w:spacing w:val="35"/>
          <w:sz w:val="24"/>
        </w:rPr>
        <w:t xml:space="preserve"> </w:t>
      </w:r>
      <w:r>
        <w:rPr>
          <w:i/>
          <w:sz w:val="24"/>
        </w:rPr>
        <w:t>&amp;</w:t>
      </w:r>
      <w:r>
        <w:rPr>
          <w:i/>
          <w:spacing w:val="35"/>
          <w:sz w:val="24"/>
        </w:rPr>
        <w:t xml:space="preserve"> </w:t>
      </w:r>
      <w:r>
        <w:rPr>
          <w:i/>
          <w:sz w:val="24"/>
        </w:rPr>
        <w:t>Psychophysics</w:t>
      </w:r>
      <w:r>
        <w:rPr>
          <w:sz w:val="24"/>
        </w:rPr>
        <w:t>,</w:t>
      </w:r>
      <w:r>
        <w:rPr>
          <w:spacing w:val="30"/>
          <w:sz w:val="24"/>
        </w:rPr>
        <w:t xml:space="preserve"> </w:t>
      </w:r>
      <w:r>
        <w:rPr>
          <w:i/>
          <w:sz w:val="24"/>
        </w:rPr>
        <w:t>66</w:t>
      </w:r>
      <w:r>
        <w:rPr>
          <w:i/>
          <w:spacing w:val="-23"/>
          <w:sz w:val="24"/>
        </w:rPr>
        <w:t xml:space="preserve"> </w:t>
      </w:r>
      <w:r>
        <w:rPr>
          <w:sz w:val="24"/>
        </w:rPr>
        <w:t>(8),</w:t>
      </w:r>
      <w:r>
        <w:rPr>
          <w:spacing w:val="28"/>
          <w:sz w:val="24"/>
        </w:rPr>
        <w:t xml:space="preserve"> </w:t>
      </w:r>
      <w:r>
        <w:rPr>
          <w:sz w:val="24"/>
        </w:rPr>
        <w:t>1363–1378.</w:t>
      </w:r>
    </w:p>
    <w:p w14:paraId="14636B34" w14:textId="77777777" w:rsidR="00735E2D" w:rsidRDefault="00000000">
      <w:pPr>
        <w:pStyle w:val="BodyText"/>
        <w:tabs>
          <w:tab w:val="left" w:pos="891"/>
        </w:tabs>
      </w:pPr>
      <w:r>
        <w:rPr>
          <w:rFonts w:ascii="Trebuchet MS"/>
          <w:w w:val="105"/>
          <w:sz w:val="12"/>
        </w:rPr>
        <w:t>674</w:t>
      </w:r>
      <w:r>
        <w:rPr>
          <w:rFonts w:ascii="Trebuchet MS"/>
          <w:w w:val="105"/>
          <w:sz w:val="12"/>
        </w:rPr>
        <w:tab/>
      </w:r>
      <w:hyperlink r:id="rId130">
        <w:r>
          <w:rPr>
            <w:w w:val="105"/>
          </w:rPr>
          <w:t>https://doi.org/10.3758/BF03195004</w:t>
        </w:r>
      </w:hyperlink>
    </w:p>
    <w:p w14:paraId="45146A54" w14:textId="77777777" w:rsidR="00735E2D" w:rsidRDefault="00000000">
      <w:pPr>
        <w:pStyle w:val="BodyText"/>
        <w:spacing w:before="203"/>
      </w:pPr>
      <w:r>
        <w:rPr>
          <w:rFonts w:ascii="Trebuchet MS"/>
          <w:sz w:val="12"/>
        </w:rPr>
        <w:t xml:space="preserve">675    </w:t>
      </w:r>
      <w:r>
        <w:rPr>
          <w:rFonts w:ascii="Trebuchet MS"/>
          <w:spacing w:val="19"/>
          <w:sz w:val="12"/>
        </w:rPr>
        <w:t xml:space="preserve"> </w:t>
      </w:r>
      <w:r>
        <w:rPr>
          <w:w w:val="105"/>
        </w:rPr>
        <w:t>Vadillo,</w:t>
      </w:r>
      <w:r>
        <w:rPr>
          <w:spacing w:val="3"/>
          <w:w w:val="105"/>
        </w:rPr>
        <w:t xml:space="preserve"> </w:t>
      </w:r>
      <w:r>
        <w:rPr>
          <w:w w:val="105"/>
        </w:rPr>
        <w:t>M.</w:t>
      </w:r>
      <w:r>
        <w:rPr>
          <w:spacing w:val="3"/>
          <w:w w:val="105"/>
        </w:rPr>
        <w:t xml:space="preserve"> </w:t>
      </w:r>
      <w:r>
        <w:rPr>
          <w:w w:val="105"/>
        </w:rPr>
        <w:t>A.,</w:t>
      </w:r>
      <w:r>
        <w:rPr>
          <w:spacing w:val="3"/>
          <w:w w:val="105"/>
        </w:rPr>
        <w:t xml:space="preserve"> </w:t>
      </w:r>
      <w:r>
        <w:rPr>
          <w:w w:val="105"/>
        </w:rPr>
        <w:t>Konstantinidis,</w:t>
      </w:r>
      <w:r>
        <w:rPr>
          <w:spacing w:val="3"/>
          <w:w w:val="105"/>
        </w:rPr>
        <w:t xml:space="preserve"> </w:t>
      </w:r>
      <w:r>
        <w:rPr>
          <w:w w:val="105"/>
        </w:rPr>
        <w:t>E.,</w:t>
      </w:r>
      <w:r>
        <w:rPr>
          <w:spacing w:val="3"/>
          <w:w w:val="105"/>
        </w:rPr>
        <w:t xml:space="preserve"> </w:t>
      </w:r>
      <w:r>
        <w:rPr>
          <w:w w:val="105"/>
        </w:rPr>
        <w:t>&amp;</w:t>
      </w:r>
      <w:r>
        <w:rPr>
          <w:spacing w:val="2"/>
          <w:w w:val="105"/>
        </w:rPr>
        <w:t xml:space="preserve"> </w:t>
      </w:r>
      <w:r>
        <w:rPr>
          <w:w w:val="105"/>
        </w:rPr>
        <w:t>Shanks,</w:t>
      </w:r>
      <w:r>
        <w:rPr>
          <w:spacing w:val="3"/>
          <w:w w:val="105"/>
        </w:rPr>
        <w:t xml:space="preserve"> </w:t>
      </w:r>
      <w:r>
        <w:rPr>
          <w:w w:val="105"/>
        </w:rPr>
        <w:t>D.</w:t>
      </w:r>
      <w:r>
        <w:rPr>
          <w:spacing w:val="2"/>
          <w:w w:val="105"/>
        </w:rPr>
        <w:t xml:space="preserve"> </w:t>
      </w:r>
      <w:r>
        <w:rPr>
          <w:w w:val="105"/>
        </w:rPr>
        <w:t>R.</w:t>
      </w:r>
      <w:r>
        <w:rPr>
          <w:spacing w:val="2"/>
          <w:w w:val="105"/>
        </w:rPr>
        <w:t xml:space="preserve"> </w:t>
      </w:r>
      <w:r>
        <w:rPr>
          <w:w w:val="105"/>
        </w:rPr>
        <w:t>(2016).</w:t>
      </w:r>
      <w:r>
        <w:rPr>
          <w:spacing w:val="25"/>
          <w:w w:val="105"/>
        </w:rPr>
        <w:t xml:space="preserve"> </w:t>
      </w:r>
      <w:r>
        <w:rPr>
          <w:w w:val="105"/>
        </w:rPr>
        <w:t>Underpowered</w:t>
      </w:r>
      <w:r>
        <w:rPr>
          <w:spacing w:val="2"/>
          <w:w w:val="105"/>
        </w:rPr>
        <w:t xml:space="preserve"> </w:t>
      </w:r>
      <w:r>
        <w:rPr>
          <w:w w:val="105"/>
        </w:rPr>
        <w:t>samples,</w:t>
      </w:r>
      <w:r>
        <w:rPr>
          <w:spacing w:val="3"/>
          <w:w w:val="105"/>
        </w:rPr>
        <w:t xml:space="preserve"> </w:t>
      </w:r>
      <w:r>
        <w:rPr>
          <w:w w:val="105"/>
        </w:rPr>
        <w:t>false</w:t>
      </w:r>
    </w:p>
    <w:p w14:paraId="3B3FFA73" w14:textId="77777777" w:rsidR="00735E2D" w:rsidRDefault="00000000">
      <w:pPr>
        <w:tabs>
          <w:tab w:val="left" w:pos="891"/>
        </w:tabs>
        <w:spacing w:before="202"/>
        <w:ind w:left="150"/>
        <w:rPr>
          <w:sz w:val="24"/>
        </w:rPr>
      </w:pPr>
      <w:r>
        <w:rPr>
          <w:rFonts w:ascii="Trebuchet MS" w:hAnsi="Trebuchet MS"/>
          <w:w w:val="105"/>
          <w:sz w:val="12"/>
        </w:rPr>
        <w:t>676</w:t>
      </w:r>
      <w:r>
        <w:rPr>
          <w:rFonts w:ascii="Trebuchet MS" w:hAnsi="Trebuchet MS"/>
          <w:w w:val="105"/>
          <w:sz w:val="12"/>
        </w:rPr>
        <w:tab/>
      </w:r>
      <w:r>
        <w:rPr>
          <w:sz w:val="24"/>
        </w:rPr>
        <w:t>negatives,</w:t>
      </w:r>
      <w:r>
        <w:rPr>
          <w:spacing w:val="43"/>
          <w:sz w:val="24"/>
        </w:rPr>
        <w:t xml:space="preserve"> </w:t>
      </w:r>
      <w:r>
        <w:rPr>
          <w:sz w:val="24"/>
        </w:rPr>
        <w:t>and</w:t>
      </w:r>
      <w:r>
        <w:rPr>
          <w:spacing w:val="43"/>
          <w:sz w:val="24"/>
        </w:rPr>
        <w:t xml:space="preserve"> </w:t>
      </w:r>
      <w:r>
        <w:rPr>
          <w:sz w:val="24"/>
        </w:rPr>
        <w:t>unconscious</w:t>
      </w:r>
      <w:r>
        <w:rPr>
          <w:spacing w:val="43"/>
          <w:sz w:val="24"/>
        </w:rPr>
        <w:t xml:space="preserve"> </w:t>
      </w:r>
      <w:r>
        <w:rPr>
          <w:sz w:val="24"/>
        </w:rPr>
        <w:t>learning.</w:t>
      </w:r>
      <w:r>
        <w:rPr>
          <w:spacing w:val="77"/>
          <w:sz w:val="24"/>
        </w:rPr>
        <w:t xml:space="preserve"> </w:t>
      </w:r>
      <w:r>
        <w:rPr>
          <w:i/>
          <w:sz w:val="24"/>
        </w:rPr>
        <w:t>Psychonomic</w:t>
      </w:r>
      <w:r>
        <w:rPr>
          <w:i/>
          <w:spacing w:val="51"/>
          <w:sz w:val="24"/>
        </w:rPr>
        <w:t xml:space="preserve"> </w:t>
      </w:r>
      <w:r>
        <w:rPr>
          <w:i/>
          <w:sz w:val="24"/>
        </w:rPr>
        <w:t>Bulletin</w:t>
      </w:r>
      <w:r>
        <w:rPr>
          <w:i/>
          <w:spacing w:val="50"/>
          <w:sz w:val="24"/>
        </w:rPr>
        <w:t xml:space="preserve"> </w:t>
      </w:r>
      <w:r>
        <w:rPr>
          <w:i/>
          <w:sz w:val="24"/>
        </w:rPr>
        <w:t>&amp;</w:t>
      </w:r>
      <w:r>
        <w:rPr>
          <w:i/>
          <w:spacing w:val="50"/>
          <w:sz w:val="24"/>
        </w:rPr>
        <w:t xml:space="preserve"> </w:t>
      </w:r>
      <w:r>
        <w:rPr>
          <w:i/>
          <w:sz w:val="24"/>
        </w:rPr>
        <w:t>Review</w:t>
      </w:r>
      <w:r>
        <w:rPr>
          <w:sz w:val="24"/>
        </w:rPr>
        <w:t>,</w:t>
      </w:r>
      <w:r>
        <w:rPr>
          <w:spacing w:val="44"/>
          <w:sz w:val="24"/>
        </w:rPr>
        <w:t xml:space="preserve"> </w:t>
      </w:r>
      <w:r>
        <w:rPr>
          <w:i/>
          <w:sz w:val="24"/>
        </w:rPr>
        <w:t>23</w:t>
      </w:r>
      <w:r>
        <w:rPr>
          <w:i/>
          <w:spacing w:val="-17"/>
          <w:sz w:val="24"/>
        </w:rPr>
        <w:t xml:space="preserve"> </w:t>
      </w:r>
      <w:r>
        <w:rPr>
          <w:sz w:val="24"/>
        </w:rPr>
        <w:t>(1),</w:t>
      </w:r>
      <w:r>
        <w:rPr>
          <w:spacing w:val="42"/>
          <w:sz w:val="24"/>
        </w:rPr>
        <w:t xml:space="preserve"> </w:t>
      </w:r>
      <w:r>
        <w:rPr>
          <w:sz w:val="24"/>
        </w:rPr>
        <w:t>87–102.</w:t>
      </w:r>
    </w:p>
    <w:p w14:paraId="2077D0C4" w14:textId="77777777" w:rsidR="00735E2D" w:rsidRDefault="00000000">
      <w:pPr>
        <w:pStyle w:val="BodyText"/>
        <w:tabs>
          <w:tab w:val="left" w:pos="891"/>
        </w:tabs>
      </w:pPr>
      <w:r>
        <w:rPr>
          <w:rFonts w:ascii="Trebuchet MS"/>
          <w:w w:val="105"/>
          <w:sz w:val="12"/>
        </w:rPr>
        <w:t>677</w:t>
      </w:r>
      <w:r>
        <w:rPr>
          <w:rFonts w:ascii="Trebuchet MS"/>
          <w:w w:val="105"/>
          <w:sz w:val="12"/>
        </w:rPr>
        <w:tab/>
      </w:r>
      <w:hyperlink r:id="rId131">
        <w:r>
          <w:rPr>
            <w:w w:val="105"/>
          </w:rPr>
          <w:t>https://doi.org/10.3758/s13423-015-0892-6</w:t>
        </w:r>
      </w:hyperlink>
    </w:p>
    <w:p w14:paraId="2F90B184" w14:textId="77777777" w:rsidR="00735E2D" w:rsidRDefault="00000000">
      <w:pPr>
        <w:pStyle w:val="BodyText"/>
      </w:pPr>
      <w:r>
        <w:rPr>
          <w:rFonts w:ascii="Trebuchet MS"/>
          <w:sz w:val="12"/>
        </w:rPr>
        <w:t xml:space="preserve">678    </w:t>
      </w:r>
      <w:r>
        <w:rPr>
          <w:rFonts w:ascii="Trebuchet MS"/>
          <w:spacing w:val="19"/>
          <w:sz w:val="12"/>
        </w:rPr>
        <w:t xml:space="preserve"> </w:t>
      </w:r>
      <w:r>
        <w:rPr>
          <w:w w:val="110"/>
        </w:rPr>
        <w:t>Vickery,</w:t>
      </w:r>
      <w:r>
        <w:rPr>
          <w:spacing w:val="-11"/>
          <w:w w:val="110"/>
        </w:rPr>
        <w:t xml:space="preserve"> </w:t>
      </w:r>
      <w:r>
        <w:rPr>
          <w:w w:val="110"/>
        </w:rPr>
        <w:t>T.</w:t>
      </w:r>
      <w:r>
        <w:rPr>
          <w:spacing w:val="-10"/>
          <w:w w:val="110"/>
        </w:rPr>
        <w:t xml:space="preserve"> </w:t>
      </w:r>
      <w:r>
        <w:rPr>
          <w:w w:val="110"/>
        </w:rPr>
        <w:t>J.,</w:t>
      </w:r>
      <w:r>
        <w:rPr>
          <w:spacing w:val="-11"/>
          <w:w w:val="110"/>
        </w:rPr>
        <w:t xml:space="preserve"> </w:t>
      </w:r>
      <w:r>
        <w:rPr>
          <w:w w:val="110"/>
        </w:rPr>
        <w:t>King,</w:t>
      </w:r>
      <w:r>
        <w:rPr>
          <w:spacing w:val="-10"/>
          <w:w w:val="110"/>
        </w:rPr>
        <w:t xml:space="preserve"> </w:t>
      </w:r>
      <w:r>
        <w:rPr>
          <w:w w:val="110"/>
        </w:rPr>
        <w:t>L.-W.,</w:t>
      </w:r>
      <w:r>
        <w:rPr>
          <w:spacing w:val="-10"/>
          <w:w w:val="110"/>
        </w:rPr>
        <w:t xml:space="preserve"> </w:t>
      </w:r>
      <w:r>
        <w:rPr>
          <w:w w:val="110"/>
        </w:rPr>
        <w:t>&amp;</w:t>
      </w:r>
      <w:r>
        <w:rPr>
          <w:spacing w:val="-11"/>
          <w:w w:val="110"/>
        </w:rPr>
        <w:t xml:space="preserve"> </w:t>
      </w:r>
      <w:r>
        <w:rPr>
          <w:w w:val="110"/>
        </w:rPr>
        <w:t>Jiang,</w:t>
      </w:r>
      <w:r>
        <w:rPr>
          <w:spacing w:val="-11"/>
          <w:w w:val="110"/>
        </w:rPr>
        <w:t xml:space="preserve"> </w:t>
      </w:r>
      <w:r>
        <w:rPr>
          <w:w w:val="110"/>
        </w:rPr>
        <w:t>Y.</w:t>
      </w:r>
      <w:r>
        <w:rPr>
          <w:spacing w:val="-10"/>
          <w:w w:val="110"/>
        </w:rPr>
        <w:t xml:space="preserve"> </w:t>
      </w:r>
      <w:r>
        <w:rPr>
          <w:w w:val="110"/>
        </w:rPr>
        <w:t>(2005).</w:t>
      </w:r>
      <w:r>
        <w:rPr>
          <w:spacing w:val="8"/>
          <w:w w:val="110"/>
        </w:rPr>
        <w:t xml:space="preserve"> </w:t>
      </w:r>
      <w:r>
        <w:rPr>
          <w:w w:val="110"/>
        </w:rPr>
        <w:t>Setting</w:t>
      </w:r>
      <w:r>
        <w:rPr>
          <w:spacing w:val="-11"/>
          <w:w w:val="110"/>
        </w:rPr>
        <w:t xml:space="preserve"> </w:t>
      </w:r>
      <w:r>
        <w:rPr>
          <w:w w:val="110"/>
        </w:rPr>
        <w:t>up</w:t>
      </w:r>
      <w:r>
        <w:rPr>
          <w:spacing w:val="-10"/>
          <w:w w:val="110"/>
        </w:rPr>
        <w:t xml:space="preserve"> </w:t>
      </w:r>
      <w:r>
        <w:rPr>
          <w:w w:val="110"/>
        </w:rPr>
        <w:t>the</w:t>
      </w:r>
      <w:r>
        <w:rPr>
          <w:spacing w:val="-11"/>
          <w:w w:val="110"/>
        </w:rPr>
        <w:t xml:space="preserve"> </w:t>
      </w:r>
      <w:r>
        <w:rPr>
          <w:w w:val="110"/>
        </w:rPr>
        <w:t>target</w:t>
      </w:r>
      <w:r>
        <w:rPr>
          <w:spacing w:val="-11"/>
          <w:w w:val="110"/>
        </w:rPr>
        <w:t xml:space="preserve"> </w:t>
      </w:r>
      <w:r>
        <w:rPr>
          <w:w w:val="110"/>
        </w:rPr>
        <w:t>template</w:t>
      </w:r>
      <w:r>
        <w:rPr>
          <w:spacing w:val="-11"/>
          <w:w w:val="110"/>
        </w:rPr>
        <w:t xml:space="preserve"> </w:t>
      </w:r>
      <w:r>
        <w:rPr>
          <w:w w:val="110"/>
        </w:rPr>
        <w:t>in</w:t>
      </w:r>
      <w:r>
        <w:rPr>
          <w:spacing w:val="-10"/>
          <w:w w:val="110"/>
        </w:rPr>
        <w:t xml:space="preserve"> </w:t>
      </w:r>
      <w:r>
        <w:rPr>
          <w:w w:val="110"/>
        </w:rPr>
        <w:t>visual</w:t>
      </w:r>
    </w:p>
    <w:p w14:paraId="5CF6E546" w14:textId="77777777" w:rsidR="00735E2D" w:rsidRDefault="00000000">
      <w:pPr>
        <w:tabs>
          <w:tab w:val="left" w:pos="891"/>
        </w:tabs>
        <w:spacing w:before="202"/>
        <w:ind w:left="150"/>
        <w:rPr>
          <w:sz w:val="24"/>
        </w:rPr>
      </w:pPr>
      <w:r>
        <w:rPr>
          <w:rFonts w:ascii="Trebuchet MS"/>
          <w:w w:val="105"/>
          <w:sz w:val="12"/>
        </w:rPr>
        <w:t>679</w:t>
      </w:r>
      <w:r>
        <w:rPr>
          <w:rFonts w:ascii="Trebuchet MS"/>
          <w:w w:val="105"/>
          <w:sz w:val="12"/>
        </w:rPr>
        <w:tab/>
      </w:r>
      <w:proofErr w:type="gramStart"/>
      <w:r>
        <w:rPr>
          <w:w w:val="105"/>
          <w:sz w:val="24"/>
        </w:rPr>
        <w:t>search</w:t>
      </w:r>
      <w:proofErr w:type="gramEnd"/>
      <w:r>
        <w:rPr>
          <w:w w:val="105"/>
          <w:sz w:val="24"/>
        </w:rPr>
        <w:t>.</w:t>
      </w:r>
      <w:r>
        <w:rPr>
          <w:spacing w:val="54"/>
          <w:w w:val="105"/>
          <w:sz w:val="24"/>
        </w:rPr>
        <w:t xml:space="preserve"> </w:t>
      </w:r>
      <w:r>
        <w:rPr>
          <w:i/>
          <w:w w:val="105"/>
          <w:sz w:val="24"/>
        </w:rPr>
        <w:t>Journal</w:t>
      </w:r>
      <w:r>
        <w:rPr>
          <w:i/>
          <w:spacing w:val="31"/>
          <w:w w:val="105"/>
          <w:sz w:val="24"/>
        </w:rPr>
        <w:t xml:space="preserve"> </w:t>
      </w:r>
      <w:r>
        <w:rPr>
          <w:i/>
          <w:w w:val="105"/>
          <w:sz w:val="24"/>
        </w:rPr>
        <w:t>of</w:t>
      </w:r>
      <w:r>
        <w:rPr>
          <w:i/>
          <w:spacing w:val="31"/>
          <w:w w:val="105"/>
          <w:sz w:val="24"/>
        </w:rPr>
        <w:t xml:space="preserve"> </w:t>
      </w:r>
      <w:r>
        <w:rPr>
          <w:i/>
          <w:w w:val="105"/>
          <w:sz w:val="24"/>
        </w:rPr>
        <w:t>Vision</w:t>
      </w:r>
      <w:r>
        <w:rPr>
          <w:w w:val="105"/>
          <w:sz w:val="24"/>
        </w:rPr>
        <w:t>,</w:t>
      </w:r>
      <w:r>
        <w:rPr>
          <w:spacing w:val="26"/>
          <w:w w:val="105"/>
          <w:sz w:val="24"/>
        </w:rPr>
        <w:t xml:space="preserve"> </w:t>
      </w:r>
      <w:r>
        <w:rPr>
          <w:i/>
          <w:w w:val="105"/>
          <w:sz w:val="24"/>
        </w:rPr>
        <w:t>5</w:t>
      </w:r>
      <w:r>
        <w:rPr>
          <w:i/>
          <w:spacing w:val="-27"/>
          <w:w w:val="105"/>
          <w:sz w:val="24"/>
        </w:rPr>
        <w:t xml:space="preserve"> </w:t>
      </w:r>
      <w:r>
        <w:rPr>
          <w:w w:val="105"/>
          <w:sz w:val="24"/>
        </w:rPr>
        <w:t>(1),</w:t>
      </w:r>
      <w:r>
        <w:rPr>
          <w:spacing w:val="25"/>
          <w:w w:val="105"/>
          <w:sz w:val="24"/>
        </w:rPr>
        <w:t xml:space="preserve"> </w:t>
      </w:r>
      <w:r>
        <w:rPr>
          <w:w w:val="105"/>
          <w:sz w:val="24"/>
        </w:rPr>
        <w:t>8.</w:t>
      </w:r>
      <w:r>
        <w:rPr>
          <w:spacing w:val="54"/>
          <w:w w:val="105"/>
          <w:sz w:val="24"/>
        </w:rPr>
        <w:t xml:space="preserve"> </w:t>
      </w:r>
      <w:hyperlink r:id="rId132">
        <w:r>
          <w:rPr>
            <w:w w:val="105"/>
            <w:sz w:val="24"/>
          </w:rPr>
          <w:t>https://doi.org/10.1167/5.1.8</w:t>
        </w:r>
      </w:hyperlink>
    </w:p>
    <w:p w14:paraId="06C6A3D9" w14:textId="77777777" w:rsidR="00735E2D" w:rsidRDefault="00735E2D">
      <w:pPr>
        <w:rPr>
          <w:sz w:val="24"/>
        </w:rPr>
        <w:sectPr w:rsidR="00735E2D">
          <w:pgSz w:w="12240" w:h="15840"/>
          <w:pgMar w:top="1360" w:right="1280" w:bottom="280" w:left="900" w:header="649" w:footer="0" w:gutter="0"/>
          <w:cols w:space="720"/>
        </w:sectPr>
      </w:pPr>
    </w:p>
    <w:p w14:paraId="0D886126" w14:textId="77777777" w:rsidR="00735E2D" w:rsidRDefault="00000000">
      <w:pPr>
        <w:pStyle w:val="BodyText"/>
        <w:spacing w:before="140"/>
      </w:pPr>
      <w:r>
        <w:rPr>
          <w:rFonts w:ascii="Trebuchet MS" w:hAnsi="Trebuchet MS"/>
          <w:sz w:val="12"/>
        </w:rPr>
        <w:lastRenderedPageBreak/>
        <w:t xml:space="preserve">680    </w:t>
      </w:r>
      <w:r>
        <w:rPr>
          <w:rFonts w:ascii="Trebuchet MS" w:hAnsi="Trebuchet MS"/>
          <w:spacing w:val="19"/>
          <w:sz w:val="12"/>
        </w:rPr>
        <w:t xml:space="preserve"> </w:t>
      </w:r>
      <w:r>
        <w:rPr>
          <w:w w:val="105"/>
        </w:rPr>
        <w:t>Võ,</w:t>
      </w:r>
      <w:r>
        <w:rPr>
          <w:spacing w:val="-5"/>
          <w:w w:val="105"/>
        </w:rPr>
        <w:t xml:space="preserve"> </w:t>
      </w:r>
      <w:r>
        <w:rPr>
          <w:w w:val="105"/>
        </w:rPr>
        <w:t>M.</w:t>
      </w:r>
      <w:r>
        <w:rPr>
          <w:spacing w:val="-6"/>
          <w:w w:val="105"/>
        </w:rPr>
        <w:t xml:space="preserve"> </w:t>
      </w:r>
      <w:r>
        <w:rPr>
          <w:w w:val="105"/>
        </w:rPr>
        <w:t>L.-H.,</w:t>
      </w:r>
      <w:r>
        <w:rPr>
          <w:spacing w:val="-5"/>
          <w:w w:val="105"/>
        </w:rPr>
        <w:t xml:space="preserve"> </w:t>
      </w:r>
      <w:r>
        <w:rPr>
          <w:w w:val="105"/>
        </w:rPr>
        <w:t>&amp;</w:t>
      </w:r>
      <w:r>
        <w:rPr>
          <w:spacing w:val="-7"/>
          <w:w w:val="105"/>
        </w:rPr>
        <w:t xml:space="preserve"> </w:t>
      </w:r>
      <w:r>
        <w:rPr>
          <w:w w:val="105"/>
        </w:rPr>
        <w:t>Wolfe,</w:t>
      </w:r>
      <w:r>
        <w:rPr>
          <w:spacing w:val="-4"/>
          <w:w w:val="105"/>
        </w:rPr>
        <w:t xml:space="preserve"> </w:t>
      </w:r>
      <w:r>
        <w:rPr>
          <w:w w:val="105"/>
        </w:rPr>
        <w:t>J.</w:t>
      </w:r>
      <w:r>
        <w:rPr>
          <w:spacing w:val="-7"/>
          <w:w w:val="105"/>
        </w:rPr>
        <w:t xml:space="preserve"> </w:t>
      </w:r>
      <w:r>
        <w:rPr>
          <w:w w:val="105"/>
        </w:rPr>
        <w:t>M.</w:t>
      </w:r>
      <w:r>
        <w:rPr>
          <w:spacing w:val="-6"/>
          <w:w w:val="105"/>
        </w:rPr>
        <w:t xml:space="preserve"> </w:t>
      </w:r>
      <w:r>
        <w:rPr>
          <w:w w:val="105"/>
        </w:rPr>
        <w:t>(2012).</w:t>
      </w:r>
      <w:r>
        <w:rPr>
          <w:spacing w:val="18"/>
          <w:w w:val="105"/>
        </w:rPr>
        <w:t xml:space="preserve"> </w:t>
      </w:r>
      <w:r>
        <w:rPr>
          <w:w w:val="105"/>
        </w:rPr>
        <w:t>When</w:t>
      </w:r>
      <w:r>
        <w:rPr>
          <w:spacing w:val="-6"/>
          <w:w w:val="105"/>
        </w:rPr>
        <w:t xml:space="preserve"> </w:t>
      </w:r>
      <w:r>
        <w:rPr>
          <w:w w:val="105"/>
        </w:rPr>
        <w:t>does</w:t>
      </w:r>
      <w:r>
        <w:rPr>
          <w:spacing w:val="-7"/>
          <w:w w:val="105"/>
        </w:rPr>
        <w:t xml:space="preserve"> </w:t>
      </w:r>
      <w:r>
        <w:rPr>
          <w:w w:val="105"/>
        </w:rPr>
        <w:t>repeated</w:t>
      </w:r>
      <w:r>
        <w:rPr>
          <w:spacing w:val="-6"/>
          <w:w w:val="105"/>
        </w:rPr>
        <w:t xml:space="preserve"> </w:t>
      </w:r>
      <w:r>
        <w:rPr>
          <w:w w:val="105"/>
        </w:rPr>
        <w:t>search</w:t>
      </w:r>
      <w:r>
        <w:rPr>
          <w:spacing w:val="-7"/>
          <w:w w:val="105"/>
        </w:rPr>
        <w:t xml:space="preserve"> </w:t>
      </w:r>
      <w:r>
        <w:rPr>
          <w:w w:val="105"/>
        </w:rPr>
        <w:t>in</w:t>
      </w:r>
      <w:r>
        <w:rPr>
          <w:spacing w:val="-7"/>
          <w:w w:val="105"/>
        </w:rPr>
        <w:t xml:space="preserve"> </w:t>
      </w:r>
      <w:r>
        <w:rPr>
          <w:w w:val="105"/>
        </w:rPr>
        <w:t>scenes</w:t>
      </w:r>
      <w:r>
        <w:rPr>
          <w:spacing w:val="-6"/>
          <w:w w:val="105"/>
        </w:rPr>
        <w:t xml:space="preserve"> </w:t>
      </w:r>
      <w:r>
        <w:rPr>
          <w:w w:val="105"/>
        </w:rPr>
        <w:t>involve</w:t>
      </w:r>
      <w:r>
        <w:rPr>
          <w:spacing w:val="-7"/>
          <w:w w:val="105"/>
        </w:rPr>
        <w:t xml:space="preserve"> </w:t>
      </w:r>
      <w:r>
        <w:rPr>
          <w:w w:val="105"/>
        </w:rPr>
        <w:t>memory?</w:t>
      </w:r>
    </w:p>
    <w:p w14:paraId="4403B3D0" w14:textId="77777777" w:rsidR="00735E2D" w:rsidRDefault="00000000">
      <w:pPr>
        <w:tabs>
          <w:tab w:val="left" w:pos="891"/>
        </w:tabs>
        <w:spacing w:before="202"/>
        <w:ind w:left="150"/>
        <w:rPr>
          <w:i/>
          <w:sz w:val="24"/>
        </w:rPr>
      </w:pPr>
      <w:r>
        <w:rPr>
          <w:rFonts w:ascii="Trebuchet MS"/>
          <w:w w:val="105"/>
          <w:sz w:val="12"/>
        </w:rPr>
        <w:t>681</w:t>
      </w:r>
      <w:r>
        <w:rPr>
          <w:rFonts w:ascii="Trebuchet MS"/>
          <w:w w:val="105"/>
          <w:sz w:val="12"/>
        </w:rPr>
        <w:tab/>
      </w:r>
      <w:r>
        <w:rPr>
          <w:w w:val="105"/>
          <w:sz w:val="24"/>
        </w:rPr>
        <w:t>Looking</w:t>
      </w:r>
      <w:r>
        <w:rPr>
          <w:spacing w:val="-2"/>
          <w:w w:val="105"/>
          <w:sz w:val="24"/>
        </w:rPr>
        <w:t xml:space="preserve"> </w:t>
      </w:r>
      <w:r>
        <w:rPr>
          <w:w w:val="105"/>
          <w:sz w:val="24"/>
        </w:rPr>
        <w:t>at versus</w:t>
      </w:r>
      <w:r>
        <w:rPr>
          <w:spacing w:val="-1"/>
          <w:w w:val="105"/>
          <w:sz w:val="24"/>
        </w:rPr>
        <w:t xml:space="preserve"> </w:t>
      </w:r>
      <w:r>
        <w:rPr>
          <w:w w:val="105"/>
          <w:sz w:val="24"/>
        </w:rPr>
        <w:t>looking for objects</w:t>
      </w:r>
      <w:r>
        <w:rPr>
          <w:spacing w:val="-1"/>
          <w:w w:val="105"/>
          <w:sz w:val="24"/>
        </w:rPr>
        <w:t xml:space="preserve"> </w:t>
      </w:r>
      <w:r>
        <w:rPr>
          <w:w w:val="105"/>
          <w:sz w:val="24"/>
        </w:rPr>
        <w:t>in scenes.</w:t>
      </w:r>
      <w:r>
        <w:rPr>
          <w:spacing w:val="20"/>
          <w:w w:val="105"/>
          <w:sz w:val="24"/>
        </w:rPr>
        <w:t xml:space="preserve"> </w:t>
      </w:r>
      <w:r>
        <w:rPr>
          <w:i/>
          <w:w w:val="105"/>
          <w:sz w:val="24"/>
        </w:rPr>
        <w:t>Journal</w:t>
      </w:r>
      <w:r>
        <w:rPr>
          <w:i/>
          <w:spacing w:val="4"/>
          <w:w w:val="105"/>
          <w:sz w:val="24"/>
        </w:rPr>
        <w:t xml:space="preserve"> </w:t>
      </w:r>
      <w:r>
        <w:rPr>
          <w:i/>
          <w:w w:val="105"/>
          <w:sz w:val="24"/>
        </w:rPr>
        <w:t>of</w:t>
      </w:r>
      <w:r>
        <w:rPr>
          <w:i/>
          <w:spacing w:val="3"/>
          <w:w w:val="105"/>
          <w:sz w:val="24"/>
        </w:rPr>
        <w:t xml:space="preserve"> </w:t>
      </w:r>
      <w:r>
        <w:rPr>
          <w:i/>
          <w:w w:val="105"/>
          <w:sz w:val="24"/>
        </w:rPr>
        <w:t>Experimental</w:t>
      </w:r>
      <w:r>
        <w:rPr>
          <w:i/>
          <w:spacing w:val="4"/>
          <w:w w:val="105"/>
          <w:sz w:val="24"/>
        </w:rPr>
        <w:t xml:space="preserve"> </w:t>
      </w:r>
      <w:r>
        <w:rPr>
          <w:i/>
          <w:w w:val="105"/>
          <w:sz w:val="24"/>
        </w:rPr>
        <w:t>Psychology.</w:t>
      </w:r>
    </w:p>
    <w:p w14:paraId="5D161790" w14:textId="77777777" w:rsidR="00735E2D" w:rsidRDefault="00000000">
      <w:pPr>
        <w:tabs>
          <w:tab w:val="left" w:pos="891"/>
        </w:tabs>
        <w:spacing w:before="202" w:line="415" w:lineRule="auto"/>
        <w:ind w:left="150" w:right="173"/>
        <w:rPr>
          <w:sz w:val="24"/>
        </w:rPr>
      </w:pPr>
      <w:r>
        <w:rPr>
          <w:rFonts w:ascii="Trebuchet MS" w:hAnsi="Trebuchet MS"/>
          <w:w w:val="105"/>
          <w:sz w:val="12"/>
        </w:rPr>
        <w:t>682</w:t>
      </w:r>
      <w:r>
        <w:rPr>
          <w:rFonts w:ascii="Trebuchet MS" w:hAnsi="Trebuchet MS"/>
          <w:w w:val="105"/>
          <w:sz w:val="12"/>
        </w:rPr>
        <w:tab/>
      </w:r>
      <w:r>
        <w:rPr>
          <w:i/>
          <w:spacing w:val="-1"/>
          <w:w w:val="105"/>
          <w:sz w:val="24"/>
        </w:rPr>
        <w:t>Human</w:t>
      </w:r>
      <w:r>
        <w:rPr>
          <w:i/>
          <w:w w:val="105"/>
          <w:sz w:val="24"/>
        </w:rPr>
        <w:t xml:space="preserve"> </w:t>
      </w:r>
      <w:r>
        <w:rPr>
          <w:i/>
          <w:spacing w:val="-1"/>
          <w:w w:val="105"/>
          <w:sz w:val="24"/>
        </w:rPr>
        <w:t>Perception</w:t>
      </w:r>
      <w:r>
        <w:rPr>
          <w:i/>
          <w:spacing w:val="61"/>
          <w:w w:val="105"/>
          <w:sz w:val="24"/>
        </w:rPr>
        <w:t xml:space="preserve"> </w:t>
      </w:r>
      <w:r>
        <w:rPr>
          <w:i/>
          <w:spacing w:val="-1"/>
          <w:w w:val="105"/>
          <w:sz w:val="24"/>
        </w:rPr>
        <w:t>and</w:t>
      </w:r>
      <w:r>
        <w:rPr>
          <w:i/>
          <w:spacing w:val="61"/>
          <w:w w:val="105"/>
          <w:sz w:val="24"/>
        </w:rPr>
        <w:t xml:space="preserve"> </w:t>
      </w:r>
      <w:r>
        <w:rPr>
          <w:i/>
          <w:spacing w:val="-1"/>
          <w:w w:val="105"/>
          <w:sz w:val="24"/>
        </w:rPr>
        <w:t>Performance</w:t>
      </w:r>
      <w:r>
        <w:rPr>
          <w:spacing w:val="-1"/>
          <w:w w:val="105"/>
          <w:sz w:val="24"/>
        </w:rPr>
        <w:t xml:space="preserve">, </w:t>
      </w:r>
      <w:r>
        <w:rPr>
          <w:i/>
          <w:spacing w:val="-1"/>
          <w:w w:val="105"/>
          <w:sz w:val="24"/>
        </w:rPr>
        <w:t xml:space="preserve">38 </w:t>
      </w:r>
      <w:r>
        <w:rPr>
          <w:spacing w:val="-1"/>
          <w:w w:val="105"/>
          <w:sz w:val="24"/>
        </w:rPr>
        <w:t>(1), 23–41.</w:t>
      </w:r>
      <w:r>
        <w:rPr>
          <w:spacing w:val="61"/>
          <w:w w:val="105"/>
          <w:sz w:val="24"/>
        </w:rPr>
        <w:t xml:space="preserve"> </w:t>
      </w:r>
      <w:hyperlink r:id="rId133">
        <w:r w:rsidRPr="00C52D66">
          <w:rPr>
            <w:spacing w:val="-1"/>
            <w:w w:val="105"/>
            <w:sz w:val="24"/>
            <w:lang w:val="es-ES"/>
          </w:rPr>
          <w:t>https://doi.org/10.1037/a0024147</w:t>
        </w:r>
      </w:hyperlink>
      <w:r w:rsidRPr="00C52D66">
        <w:rPr>
          <w:w w:val="105"/>
          <w:sz w:val="24"/>
          <w:lang w:val="es-ES"/>
        </w:rPr>
        <w:t xml:space="preserve"> </w:t>
      </w:r>
      <w:r w:rsidRPr="00C52D66">
        <w:rPr>
          <w:rFonts w:ascii="Trebuchet MS" w:hAnsi="Trebuchet MS"/>
          <w:sz w:val="12"/>
          <w:lang w:val="es-ES"/>
        </w:rPr>
        <w:t xml:space="preserve">683    </w:t>
      </w:r>
      <w:r w:rsidRPr="00C52D66">
        <w:rPr>
          <w:rFonts w:ascii="Trebuchet MS" w:hAnsi="Trebuchet MS"/>
          <w:spacing w:val="19"/>
          <w:sz w:val="12"/>
          <w:lang w:val="es-ES"/>
        </w:rPr>
        <w:t xml:space="preserve"> </w:t>
      </w:r>
      <w:proofErr w:type="spellStart"/>
      <w:r w:rsidRPr="00C52D66">
        <w:rPr>
          <w:w w:val="105"/>
          <w:sz w:val="24"/>
          <w:lang w:val="es-ES"/>
        </w:rPr>
        <w:t>Zellin</w:t>
      </w:r>
      <w:proofErr w:type="spellEnd"/>
      <w:r w:rsidRPr="00C52D66">
        <w:rPr>
          <w:w w:val="105"/>
          <w:sz w:val="24"/>
          <w:lang w:val="es-ES"/>
        </w:rPr>
        <w:t>,</w:t>
      </w:r>
      <w:r w:rsidRPr="00C52D66">
        <w:rPr>
          <w:spacing w:val="11"/>
          <w:w w:val="105"/>
          <w:sz w:val="24"/>
          <w:lang w:val="es-ES"/>
        </w:rPr>
        <w:t xml:space="preserve"> </w:t>
      </w:r>
      <w:r w:rsidRPr="00C52D66">
        <w:rPr>
          <w:w w:val="105"/>
          <w:sz w:val="24"/>
          <w:lang w:val="es-ES"/>
        </w:rPr>
        <w:t>M.,</w:t>
      </w:r>
      <w:r w:rsidRPr="00C52D66">
        <w:rPr>
          <w:spacing w:val="10"/>
          <w:w w:val="105"/>
          <w:sz w:val="24"/>
          <w:lang w:val="es-ES"/>
        </w:rPr>
        <w:t xml:space="preserve"> </w:t>
      </w:r>
      <w:proofErr w:type="spellStart"/>
      <w:r w:rsidRPr="00C52D66">
        <w:rPr>
          <w:w w:val="105"/>
          <w:sz w:val="24"/>
          <w:lang w:val="es-ES"/>
        </w:rPr>
        <w:t>von</w:t>
      </w:r>
      <w:proofErr w:type="spellEnd"/>
      <w:r w:rsidRPr="00C52D66">
        <w:rPr>
          <w:spacing w:val="9"/>
          <w:w w:val="105"/>
          <w:sz w:val="24"/>
          <w:lang w:val="es-ES"/>
        </w:rPr>
        <w:t xml:space="preserve"> </w:t>
      </w:r>
      <w:proofErr w:type="spellStart"/>
      <w:r w:rsidRPr="00C52D66">
        <w:rPr>
          <w:w w:val="105"/>
          <w:sz w:val="24"/>
          <w:lang w:val="es-ES"/>
        </w:rPr>
        <w:t>Muhlenen</w:t>
      </w:r>
      <w:proofErr w:type="spellEnd"/>
      <w:r w:rsidRPr="00C52D66">
        <w:rPr>
          <w:w w:val="105"/>
          <w:sz w:val="24"/>
          <w:lang w:val="es-ES"/>
        </w:rPr>
        <w:t>,</w:t>
      </w:r>
      <w:r w:rsidRPr="00C52D66">
        <w:rPr>
          <w:spacing w:val="11"/>
          <w:w w:val="105"/>
          <w:sz w:val="24"/>
          <w:lang w:val="es-ES"/>
        </w:rPr>
        <w:t xml:space="preserve"> </w:t>
      </w:r>
      <w:r w:rsidRPr="00C52D66">
        <w:rPr>
          <w:w w:val="105"/>
          <w:sz w:val="24"/>
          <w:lang w:val="es-ES"/>
        </w:rPr>
        <w:t>A.,</w:t>
      </w:r>
      <w:r w:rsidRPr="00C52D66">
        <w:rPr>
          <w:spacing w:val="10"/>
          <w:w w:val="105"/>
          <w:sz w:val="24"/>
          <w:lang w:val="es-ES"/>
        </w:rPr>
        <w:t xml:space="preserve"> </w:t>
      </w:r>
      <w:proofErr w:type="spellStart"/>
      <w:r w:rsidRPr="00C52D66">
        <w:rPr>
          <w:w w:val="105"/>
          <w:sz w:val="24"/>
          <w:lang w:val="es-ES"/>
        </w:rPr>
        <w:t>Muller</w:t>
      </w:r>
      <w:proofErr w:type="spellEnd"/>
      <w:r w:rsidRPr="00C52D66">
        <w:rPr>
          <w:w w:val="105"/>
          <w:sz w:val="24"/>
          <w:lang w:val="es-ES"/>
        </w:rPr>
        <w:t>,</w:t>
      </w:r>
      <w:r w:rsidRPr="00C52D66">
        <w:rPr>
          <w:spacing w:val="10"/>
          <w:w w:val="105"/>
          <w:sz w:val="24"/>
          <w:lang w:val="es-ES"/>
        </w:rPr>
        <w:t xml:space="preserve"> </w:t>
      </w:r>
      <w:r w:rsidRPr="00C52D66">
        <w:rPr>
          <w:w w:val="105"/>
          <w:sz w:val="24"/>
          <w:lang w:val="es-ES"/>
        </w:rPr>
        <w:t>H.</w:t>
      </w:r>
      <w:r w:rsidRPr="00C52D66">
        <w:rPr>
          <w:spacing w:val="9"/>
          <w:w w:val="105"/>
          <w:sz w:val="24"/>
          <w:lang w:val="es-ES"/>
        </w:rPr>
        <w:t xml:space="preserve"> </w:t>
      </w:r>
      <w:r w:rsidRPr="00C52D66">
        <w:rPr>
          <w:w w:val="105"/>
          <w:sz w:val="24"/>
          <w:lang w:val="es-ES"/>
        </w:rPr>
        <w:t>J.,</w:t>
      </w:r>
      <w:r w:rsidRPr="00C52D66">
        <w:rPr>
          <w:spacing w:val="11"/>
          <w:w w:val="105"/>
          <w:sz w:val="24"/>
          <w:lang w:val="es-ES"/>
        </w:rPr>
        <w:t xml:space="preserve"> </w:t>
      </w:r>
      <w:r w:rsidRPr="00C52D66">
        <w:rPr>
          <w:w w:val="105"/>
          <w:sz w:val="24"/>
          <w:lang w:val="es-ES"/>
        </w:rPr>
        <w:t>&amp;</w:t>
      </w:r>
      <w:r w:rsidRPr="00C52D66">
        <w:rPr>
          <w:spacing w:val="9"/>
          <w:w w:val="105"/>
          <w:sz w:val="24"/>
          <w:lang w:val="es-ES"/>
        </w:rPr>
        <w:t xml:space="preserve"> </w:t>
      </w:r>
      <w:proofErr w:type="spellStart"/>
      <w:r w:rsidRPr="00C52D66">
        <w:rPr>
          <w:w w:val="105"/>
          <w:sz w:val="24"/>
          <w:lang w:val="es-ES"/>
        </w:rPr>
        <w:t>Conci</w:t>
      </w:r>
      <w:proofErr w:type="spellEnd"/>
      <w:r w:rsidRPr="00C52D66">
        <w:rPr>
          <w:w w:val="105"/>
          <w:sz w:val="24"/>
          <w:lang w:val="es-ES"/>
        </w:rPr>
        <w:t>,</w:t>
      </w:r>
      <w:r w:rsidRPr="00C52D66">
        <w:rPr>
          <w:spacing w:val="10"/>
          <w:w w:val="105"/>
          <w:sz w:val="24"/>
          <w:lang w:val="es-ES"/>
        </w:rPr>
        <w:t xml:space="preserve"> </w:t>
      </w:r>
      <w:r w:rsidRPr="00C52D66">
        <w:rPr>
          <w:w w:val="105"/>
          <w:sz w:val="24"/>
          <w:lang w:val="es-ES"/>
        </w:rPr>
        <w:t>M.</w:t>
      </w:r>
      <w:r w:rsidRPr="00C52D66">
        <w:rPr>
          <w:spacing w:val="11"/>
          <w:w w:val="105"/>
          <w:sz w:val="24"/>
          <w:lang w:val="es-ES"/>
        </w:rPr>
        <w:t xml:space="preserve"> </w:t>
      </w:r>
      <w:r w:rsidRPr="00C52D66">
        <w:rPr>
          <w:w w:val="105"/>
          <w:sz w:val="24"/>
          <w:lang w:val="es-ES"/>
        </w:rPr>
        <w:t>(2013).</w:t>
      </w:r>
      <w:r w:rsidRPr="00C52D66">
        <w:rPr>
          <w:spacing w:val="33"/>
          <w:w w:val="105"/>
          <w:sz w:val="24"/>
          <w:lang w:val="es-ES"/>
        </w:rPr>
        <w:t xml:space="preserve"> </w:t>
      </w:r>
      <w:r>
        <w:rPr>
          <w:w w:val="105"/>
          <w:sz w:val="24"/>
        </w:rPr>
        <w:t>Statistical</w:t>
      </w:r>
      <w:r>
        <w:rPr>
          <w:spacing w:val="10"/>
          <w:w w:val="105"/>
          <w:sz w:val="24"/>
        </w:rPr>
        <w:t xml:space="preserve"> </w:t>
      </w:r>
      <w:r>
        <w:rPr>
          <w:w w:val="105"/>
          <w:sz w:val="24"/>
        </w:rPr>
        <w:t>learning</w:t>
      </w:r>
      <w:r>
        <w:rPr>
          <w:spacing w:val="9"/>
          <w:w w:val="105"/>
          <w:sz w:val="24"/>
        </w:rPr>
        <w:t xml:space="preserve"> </w:t>
      </w:r>
      <w:r>
        <w:rPr>
          <w:w w:val="105"/>
          <w:sz w:val="24"/>
        </w:rPr>
        <w:t>in</w:t>
      </w:r>
      <w:r>
        <w:rPr>
          <w:spacing w:val="10"/>
          <w:w w:val="105"/>
          <w:sz w:val="24"/>
        </w:rPr>
        <w:t xml:space="preserve"> </w:t>
      </w:r>
      <w:r>
        <w:rPr>
          <w:w w:val="105"/>
          <w:sz w:val="24"/>
        </w:rPr>
        <w:t>the</w:t>
      </w:r>
      <w:r>
        <w:rPr>
          <w:spacing w:val="-60"/>
          <w:w w:val="105"/>
          <w:sz w:val="24"/>
        </w:rPr>
        <w:t xml:space="preserve"> </w:t>
      </w:r>
      <w:r>
        <w:rPr>
          <w:rFonts w:ascii="Trebuchet MS" w:hAnsi="Trebuchet MS"/>
          <w:w w:val="105"/>
          <w:sz w:val="12"/>
        </w:rPr>
        <w:t>684</w:t>
      </w:r>
      <w:r>
        <w:rPr>
          <w:rFonts w:ascii="Trebuchet MS" w:hAnsi="Trebuchet MS"/>
          <w:w w:val="105"/>
          <w:sz w:val="12"/>
        </w:rPr>
        <w:tab/>
      </w:r>
      <w:r>
        <w:rPr>
          <w:w w:val="105"/>
          <w:sz w:val="24"/>
        </w:rPr>
        <w:t>past</w:t>
      </w:r>
      <w:r>
        <w:rPr>
          <w:spacing w:val="14"/>
          <w:w w:val="105"/>
          <w:sz w:val="24"/>
        </w:rPr>
        <w:t xml:space="preserve"> </w:t>
      </w:r>
      <w:r>
        <w:rPr>
          <w:w w:val="105"/>
          <w:sz w:val="24"/>
        </w:rPr>
        <w:t>modulates</w:t>
      </w:r>
      <w:r>
        <w:rPr>
          <w:spacing w:val="15"/>
          <w:w w:val="105"/>
          <w:sz w:val="24"/>
        </w:rPr>
        <w:t xml:space="preserve"> </w:t>
      </w:r>
      <w:r>
        <w:rPr>
          <w:w w:val="105"/>
          <w:sz w:val="24"/>
        </w:rPr>
        <w:t>contextual</w:t>
      </w:r>
      <w:r>
        <w:rPr>
          <w:spacing w:val="15"/>
          <w:w w:val="105"/>
          <w:sz w:val="24"/>
        </w:rPr>
        <w:t xml:space="preserve"> </w:t>
      </w:r>
      <w:r>
        <w:rPr>
          <w:w w:val="105"/>
          <w:sz w:val="24"/>
        </w:rPr>
        <w:t>cueing</w:t>
      </w:r>
      <w:r>
        <w:rPr>
          <w:spacing w:val="15"/>
          <w:w w:val="105"/>
          <w:sz w:val="24"/>
        </w:rPr>
        <w:t xml:space="preserve"> </w:t>
      </w:r>
      <w:r>
        <w:rPr>
          <w:w w:val="105"/>
          <w:sz w:val="24"/>
        </w:rPr>
        <w:t>in</w:t>
      </w:r>
      <w:r>
        <w:rPr>
          <w:spacing w:val="15"/>
          <w:w w:val="105"/>
          <w:sz w:val="24"/>
        </w:rPr>
        <w:t xml:space="preserve"> </w:t>
      </w:r>
      <w:r>
        <w:rPr>
          <w:w w:val="105"/>
          <w:sz w:val="24"/>
        </w:rPr>
        <w:t>the</w:t>
      </w:r>
      <w:r>
        <w:rPr>
          <w:spacing w:val="14"/>
          <w:w w:val="105"/>
          <w:sz w:val="24"/>
        </w:rPr>
        <w:t xml:space="preserve"> </w:t>
      </w:r>
      <w:r>
        <w:rPr>
          <w:w w:val="105"/>
          <w:sz w:val="24"/>
        </w:rPr>
        <w:t>future.</w:t>
      </w:r>
      <w:r>
        <w:rPr>
          <w:spacing w:val="40"/>
          <w:w w:val="105"/>
          <w:sz w:val="24"/>
        </w:rPr>
        <w:t xml:space="preserve"> </w:t>
      </w:r>
      <w:r>
        <w:rPr>
          <w:i/>
          <w:w w:val="105"/>
          <w:sz w:val="24"/>
        </w:rPr>
        <w:t>Journal</w:t>
      </w:r>
      <w:r>
        <w:rPr>
          <w:i/>
          <w:spacing w:val="20"/>
          <w:w w:val="105"/>
          <w:sz w:val="24"/>
        </w:rPr>
        <w:t xml:space="preserve"> </w:t>
      </w:r>
      <w:r>
        <w:rPr>
          <w:i/>
          <w:w w:val="105"/>
          <w:sz w:val="24"/>
        </w:rPr>
        <w:t>of</w:t>
      </w:r>
      <w:r>
        <w:rPr>
          <w:i/>
          <w:spacing w:val="20"/>
          <w:w w:val="105"/>
          <w:sz w:val="24"/>
        </w:rPr>
        <w:t xml:space="preserve"> </w:t>
      </w:r>
      <w:r>
        <w:rPr>
          <w:i/>
          <w:w w:val="105"/>
          <w:sz w:val="24"/>
        </w:rPr>
        <w:t>Vision</w:t>
      </w:r>
      <w:r>
        <w:rPr>
          <w:w w:val="105"/>
          <w:sz w:val="24"/>
        </w:rPr>
        <w:t>,</w:t>
      </w:r>
      <w:r>
        <w:rPr>
          <w:spacing w:val="16"/>
          <w:w w:val="105"/>
          <w:sz w:val="24"/>
        </w:rPr>
        <w:t xml:space="preserve"> </w:t>
      </w:r>
      <w:r>
        <w:rPr>
          <w:i/>
          <w:w w:val="105"/>
          <w:sz w:val="24"/>
        </w:rPr>
        <w:t>13</w:t>
      </w:r>
      <w:r>
        <w:rPr>
          <w:i/>
          <w:spacing w:val="-31"/>
          <w:w w:val="105"/>
          <w:sz w:val="24"/>
        </w:rPr>
        <w:t xml:space="preserve"> </w:t>
      </w:r>
      <w:r>
        <w:rPr>
          <w:w w:val="105"/>
          <w:sz w:val="24"/>
        </w:rPr>
        <w:t>(3),</w:t>
      </w:r>
      <w:r>
        <w:rPr>
          <w:spacing w:val="14"/>
          <w:w w:val="105"/>
          <w:sz w:val="24"/>
        </w:rPr>
        <w:t xml:space="preserve"> </w:t>
      </w:r>
      <w:r>
        <w:rPr>
          <w:w w:val="105"/>
          <w:sz w:val="24"/>
        </w:rPr>
        <w:t>19–19.</w:t>
      </w:r>
    </w:p>
    <w:p w14:paraId="3392E9D2" w14:textId="77777777" w:rsidR="00735E2D" w:rsidRDefault="00000000">
      <w:pPr>
        <w:pStyle w:val="BodyText"/>
        <w:tabs>
          <w:tab w:val="left" w:pos="891"/>
        </w:tabs>
        <w:spacing w:before="2"/>
      </w:pPr>
      <w:r>
        <w:rPr>
          <w:rFonts w:ascii="Trebuchet MS"/>
          <w:w w:val="105"/>
          <w:sz w:val="12"/>
        </w:rPr>
        <w:t>685</w:t>
      </w:r>
      <w:r>
        <w:rPr>
          <w:rFonts w:ascii="Trebuchet MS"/>
          <w:w w:val="105"/>
          <w:sz w:val="12"/>
        </w:rPr>
        <w:tab/>
      </w:r>
      <w:hyperlink r:id="rId134">
        <w:r>
          <w:rPr>
            <w:w w:val="105"/>
          </w:rPr>
          <w:t>https://doi.org/10.1167/13.3.19</w:t>
        </w:r>
      </w:hyperlink>
    </w:p>
    <w:sectPr w:rsidR="00735E2D">
      <w:pgSz w:w="12240" w:h="15840"/>
      <w:pgMar w:top="1360" w:right="1280" w:bottom="280" w:left="900" w:header="649"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LUQUE RUIZ" w:date="2023-07-21T10:16:00Z" w:initials="DLR">
    <w:p w14:paraId="606FFA65" w14:textId="494E7021" w:rsidR="004966D4" w:rsidRDefault="004966D4">
      <w:pPr>
        <w:pStyle w:val="CommentText"/>
      </w:pPr>
      <w:r>
        <w:rPr>
          <w:rStyle w:val="CommentReference"/>
        </w:rPr>
        <w:annotationRef/>
      </w:r>
      <w:r>
        <w:t>It seems that some words are in US English (cuing) and others in UK English (like this one)</w:t>
      </w:r>
    </w:p>
  </w:comment>
  <w:comment w:id="1" w:author="Beesley, Tom" w:date="2023-07-25T17:02:00Z" w:initials="BT">
    <w:p w14:paraId="7EA60BA5" w14:textId="4BB91517" w:rsidR="008D31C0" w:rsidRDefault="008D31C0">
      <w:pPr>
        <w:pStyle w:val="CommentText"/>
      </w:pPr>
      <w:r>
        <w:rPr>
          <w:rStyle w:val="CommentReference"/>
        </w:rPr>
        <w:annotationRef/>
      </w:r>
      <w:r>
        <w:t xml:space="preserve">I’ve always used cuing. </w:t>
      </w:r>
    </w:p>
  </w:comment>
  <w:comment w:id="2" w:author="DAVID LUQUE RUIZ" w:date="2023-07-21T10:06:00Z" w:initials="DLR">
    <w:p w14:paraId="3DAB5A41" w14:textId="514B4367" w:rsidR="00D14C85" w:rsidRDefault="00D14C85">
      <w:pPr>
        <w:pStyle w:val="CommentText"/>
      </w:pPr>
      <w:r>
        <w:rPr>
          <w:rStyle w:val="CommentReference"/>
        </w:rPr>
        <w:annotationRef/>
      </w:r>
      <w:r>
        <w:t>Sorry for my ignorance, what is the meaning of this word? I can’t find it. Is maybe an archaic word?</w:t>
      </w:r>
    </w:p>
  </w:comment>
  <w:comment w:id="3" w:author="Beesley, Tom" w:date="2023-07-25T17:02:00Z" w:initials="BT">
    <w:p w14:paraId="51EFA667" w14:textId="5C3B29DD" w:rsidR="008D31C0" w:rsidRDefault="008D31C0">
      <w:pPr>
        <w:pStyle w:val="CommentText"/>
      </w:pPr>
      <w:r>
        <w:rPr>
          <w:rStyle w:val="CommentReference"/>
        </w:rPr>
        <w:annotationRef/>
      </w:r>
      <w:r>
        <w:t xml:space="preserve">Sorry – spelling mistake. “Seamless - </w:t>
      </w:r>
      <w:r w:rsidRPr="008D31C0">
        <w:t>smooth and continuous, with no apparent gaps or spaces between one part and the next</w:t>
      </w:r>
      <w:r>
        <w:t>”</w:t>
      </w:r>
    </w:p>
  </w:comment>
  <w:comment w:id="6" w:author="DAVID LUQUE RUIZ" w:date="2023-07-21T10:08:00Z" w:initials="DLR">
    <w:p w14:paraId="3A220401" w14:textId="30628FC4" w:rsidR="00D14C85" w:rsidRDefault="00D14C85">
      <w:pPr>
        <w:pStyle w:val="CommentText"/>
      </w:pPr>
      <w:r>
        <w:rPr>
          <w:rStyle w:val="CommentReference"/>
        </w:rPr>
        <w:annotationRef/>
      </w:r>
      <w:r>
        <w:t>Do we need this adjective?</w:t>
      </w:r>
    </w:p>
  </w:comment>
  <w:comment w:id="8" w:author="DAVID LUQUE RUIZ" w:date="2023-07-21T10:09:00Z" w:initials="DLR">
    <w:p w14:paraId="06C8EDA1" w14:textId="4EDC01CA" w:rsidR="00D14C85" w:rsidRDefault="00D14C85">
      <w:pPr>
        <w:pStyle w:val="CommentText"/>
      </w:pPr>
      <w:r>
        <w:rPr>
          <w:rStyle w:val="CommentReference"/>
        </w:rPr>
        <w:annotationRef/>
      </w:r>
      <w:r>
        <w:t xml:space="preserve">This word implies some improvement in the search process. But, if I’m not wrong, that was not always the case. Please, consider to replace it into </w:t>
      </w:r>
      <w:r w:rsidR="00313F9E">
        <w:t>“affected” or something similar (</w:t>
      </w:r>
      <w:r w:rsidR="00C123E8">
        <w:t>neutral). The same comment applies for the next “facilitate”</w:t>
      </w:r>
    </w:p>
  </w:comment>
  <w:comment w:id="9" w:author="Beesley, Tom" w:date="2023-07-25T17:05:00Z" w:initials="BT">
    <w:p w14:paraId="67D3A6E8" w14:textId="1E92ED1E" w:rsidR="008D31C0" w:rsidRDefault="008D31C0">
      <w:pPr>
        <w:pStyle w:val="CommentText"/>
      </w:pPr>
      <w:r>
        <w:rPr>
          <w:rStyle w:val="CommentReference"/>
        </w:rPr>
        <w:annotationRef/>
      </w:r>
      <w:r>
        <w:t>Not sure I quite understand. The point is that the repeated configurations continue to have an influence. That is, even though the RTs are faster after the endogenous cue is used in the second phase, the RTs are faster for repeated over random configurations. What do you mean by “not always”?</w:t>
      </w:r>
    </w:p>
  </w:comment>
  <w:comment w:id="10" w:author="DAVID LUQUE RUIZ" w:date="2023-07-13T12:28:00Z" w:initials="DL">
    <w:p w14:paraId="36674FC6" w14:textId="77777777" w:rsidR="00C52D66" w:rsidRDefault="00C52D66" w:rsidP="002131CB">
      <w:pPr>
        <w:pStyle w:val="CommentText"/>
      </w:pPr>
      <w:r>
        <w:rPr>
          <w:rStyle w:val="CommentReference"/>
        </w:rPr>
        <w:annotationRef/>
      </w:r>
      <w:r>
        <w:t>Is it necessary to talk about the processes underlying CC at this point? I think that is better to start being theoretically agnostic</w:t>
      </w:r>
    </w:p>
  </w:comment>
  <w:comment w:id="11" w:author="Beesley, Tom" w:date="2023-07-25T17:07:00Z" w:initials="BT">
    <w:p w14:paraId="2D0B05D9" w14:textId="4837A34E" w:rsidR="008D31C0" w:rsidRDefault="008D31C0">
      <w:pPr>
        <w:pStyle w:val="CommentText"/>
      </w:pPr>
      <w:r>
        <w:rPr>
          <w:rStyle w:val="CommentReference"/>
        </w:rPr>
        <w:annotationRef/>
      </w:r>
      <w:r>
        <w:t>Hmmm. I’m not sure there is anything very contentious here. CC must involve memory – this is</w:t>
      </w:r>
      <w:r w:rsidRPr="008D31C0">
        <w:t xml:space="preserve"> </w:t>
      </w:r>
      <w:r>
        <w:t>indisputable. And so it must reflect a match between stimulus and the content of memory. I guess you could contest that this has an effect on search….</w:t>
      </w:r>
    </w:p>
  </w:comment>
  <w:comment w:id="12" w:author="DAVID LUQUE RUIZ" w:date="2023-07-13T12:28:00Z" w:initials="DL">
    <w:p w14:paraId="75255FAB" w14:textId="77777777" w:rsidR="00C52D66" w:rsidRDefault="00C52D66" w:rsidP="00ED47C7">
      <w:pPr>
        <w:pStyle w:val="CommentText"/>
      </w:pPr>
      <w:r>
        <w:rPr>
          <w:rStyle w:val="CommentReference"/>
        </w:rPr>
        <w:annotationRef/>
      </w:r>
      <w:r>
        <w:t>See previous comment</w:t>
      </w:r>
    </w:p>
  </w:comment>
  <w:comment w:id="13" w:author="Beesley, Tom" w:date="2023-07-25T17:09:00Z" w:initials="BT">
    <w:p w14:paraId="6F5E7EE9" w14:textId="3E5AA0EA" w:rsidR="008D31C0" w:rsidRDefault="008D31C0">
      <w:pPr>
        <w:pStyle w:val="CommentText"/>
      </w:pPr>
      <w:r>
        <w:rPr>
          <w:rStyle w:val="CommentReference"/>
        </w:rPr>
        <w:annotationRef/>
      </w:r>
      <w:r>
        <w:t>Participants do experience these conditions, typically?</w:t>
      </w:r>
    </w:p>
  </w:comment>
  <w:comment w:id="14" w:author="DAVID LUQUE RUIZ" w:date="2023-07-13T12:29:00Z" w:initials="DL">
    <w:p w14:paraId="547B1C11" w14:textId="77777777" w:rsidR="00C52D66" w:rsidRDefault="00C52D66" w:rsidP="00803E2C">
      <w:pPr>
        <w:pStyle w:val="CommentText"/>
      </w:pPr>
      <w:r>
        <w:rPr>
          <w:rStyle w:val="CommentReference"/>
        </w:rPr>
        <w:annotationRef/>
      </w:r>
      <w:r>
        <w:t>Same</w:t>
      </w:r>
    </w:p>
  </w:comment>
  <w:comment w:id="15" w:author="Beesley, Tom" w:date="2023-07-25T17:10:00Z" w:initials="BT">
    <w:p w14:paraId="18819DA7" w14:textId="50727A37" w:rsidR="008D31C0" w:rsidRDefault="008D31C0">
      <w:pPr>
        <w:pStyle w:val="CommentText"/>
      </w:pPr>
      <w:r>
        <w:rPr>
          <w:rStyle w:val="CommentReference"/>
        </w:rPr>
        <w:annotationRef/>
      </w:r>
      <w:r>
        <w:t xml:space="preserve">Again, the only contentious bit here is that it is driving search. I’m happy to change that if that is what you are challenging. </w:t>
      </w:r>
    </w:p>
  </w:comment>
  <w:comment w:id="16" w:author="DAVID LUQUE RUIZ" w:date="2023-07-13T12:30:00Z" w:initials="DL">
    <w:p w14:paraId="657BC69C" w14:textId="77777777" w:rsidR="00C52D66" w:rsidRDefault="00C52D66" w:rsidP="004A68AE">
      <w:pPr>
        <w:pStyle w:val="CommentText"/>
      </w:pPr>
      <w:r>
        <w:rPr>
          <w:rStyle w:val="CommentReference"/>
        </w:rPr>
        <w:annotationRef/>
      </w:r>
      <w:r>
        <w:t>In this first paragraph I would define CC in terms of the task and the usual result, without mentioning mental processes</w:t>
      </w:r>
    </w:p>
  </w:comment>
  <w:comment w:id="17" w:author="Beesley, Tom" w:date="2023-07-25T17:11:00Z" w:initials="BT">
    <w:p w14:paraId="7AE5013E" w14:textId="1AF7008A" w:rsidR="008D31C0" w:rsidRDefault="008D31C0">
      <w:pPr>
        <w:pStyle w:val="CommentText"/>
      </w:pPr>
      <w:r>
        <w:rPr>
          <w:rStyle w:val="CommentReference"/>
        </w:rPr>
        <w:annotationRef/>
      </w:r>
      <w:r>
        <w:t xml:space="preserve">See above my comments. Yes, happy to accept that there is debate about whether the result is search. But to describe in terms of the role of memory in visual search is the goal here. </w:t>
      </w:r>
    </w:p>
  </w:comment>
  <w:comment w:id="19" w:author="DAVID LUQUE RUIZ" w:date="2023-07-13T12:34:00Z" w:initials="DL">
    <w:p w14:paraId="74502A69" w14:textId="77777777" w:rsidR="00C52D66" w:rsidRDefault="00C52D66" w:rsidP="00866EA5">
      <w:pPr>
        <w:pStyle w:val="CommentText"/>
      </w:pPr>
      <w:r>
        <w:rPr>
          <w:rStyle w:val="CommentReference"/>
        </w:rPr>
        <w:annotationRef/>
      </w:r>
      <w:r>
        <w:t>I would say "cognitive"...Why only memory and attention? What about decision making and/or learning?</w:t>
      </w:r>
    </w:p>
  </w:comment>
  <w:comment w:id="21" w:author="DAVID LUQUE RUIZ" w:date="2023-07-13T12:44:00Z" w:initials="DL">
    <w:p w14:paraId="1717C69C" w14:textId="77777777" w:rsidR="003E6522" w:rsidRDefault="003E6522" w:rsidP="005065AE">
      <w:pPr>
        <w:pStyle w:val="CommentText"/>
      </w:pPr>
      <w:r>
        <w:rPr>
          <w:rStyle w:val="CommentReference"/>
        </w:rPr>
        <w:annotationRef/>
      </w:r>
      <w:r>
        <w:t>Here you write learned...</w:t>
      </w:r>
    </w:p>
  </w:comment>
  <w:comment w:id="22" w:author="DAVID LUQUE RUIZ" w:date="2023-07-13T12:42:00Z" w:initials="DL">
    <w:p w14:paraId="52C52FB9" w14:textId="0A7A1420" w:rsidR="00E5110A" w:rsidRDefault="00E5110A" w:rsidP="00D30AC8">
      <w:pPr>
        <w:pStyle w:val="CommentText"/>
      </w:pPr>
      <w:r>
        <w:rPr>
          <w:rStyle w:val="CommentReference"/>
        </w:rPr>
        <w:annotationRef/>
      </w:r>
      <w:r>
        <w:t>Should we add something about the third experiment?</w:t>
      </w:r>
    </w:p>
  </w:comment>
  <w:comment w:id="23" w:author="Beesley, Tom" w:date="2023-07-25T17:23:00Z" w:initials="BT">
    <w:p w14:paraId="0CE645D6" w14:textId="4524A2D5" w:rsidR="00514B00" w:rsidRDefault="00514B00">
      <w:pPr>
        <w:pStyle w:val="CommentText"/>
      </w:pPr>
      <w:r>
        <w:rPr>
          <w:rStyle w:val="CommentReference"/>
        </w:rPr>
        <w:annotationRef/>
      </w:r>
      <w:r>
        <w:t xml:space="preserve">I feel like these overall aims are fine here, but I’ll give it some thought when refining the next draft. </w:t>
      </w:r>
    </w:p>
  </w:comment>
  <w:comment w:id="26" w:author="DAVID LUQUE RUIZ" w:date="2023-07-13T12:44:00Z" w:initials="DL">
    <w:p w14:paraId="0862BDB6" w14:textId="77777777" w:rsidR="003E6522" w:rsidRDefault="003E6522" w:rsidP="007800FA">
      <w:pPr>
        <w:pStyle w:val="CommentText"/>
      </w:pPr>
      <w:r>
        <w:rPr>
          <w:rStyle w:val="CommentReference"/>
        </w:rPr>
        <w:annotationRef/>
      </w:r>
      <w:r>
        <w:t>...and here you write learnt</w:t>
      </w:r>
    </w:p>
  </w:comment>
  <w:comment w:id="27" w:author="DAVID LUQUE RUIZ" w:date="2023-07-13T12:47:00Z" w:initials="DL">
    <w:p w14:paraId="128E7447" w14:textId="77777777" w:rsidR="003E6522" w:rsidRDefault="003E6522" w:rsidP="00ED24D7">
      <w:pPr>
        <w:pStyle w:val="CommentText"/>
      </w:pPr>
      <w:r>
        <w:rPr>
          <w:rStyle w:val="CommentReference"/>
        </w:rPr>
        <w:annotationRef/>
      </w:r>
      <w:r>
        <w:t>Are there any reasons to expect the contrary? Is following the instruction against the CC bias?</w:t>
      </w:r>
    </w:p>
  </w:comment>
  <w:comment w:id="28" w:author="DAVID LUQUE RUIZ" w:date="2023-07-13T12:54:00Z" w:initials="DL">
    <w:p w14:paraId="5BDDD50B" w14:textId="77777777" w:rsidR="008D5D0E" w:rsidRDefault="008D5D0E" w:rsidP="00074D56">
      <w:pPr>
        <w:pStyle w:val="CommentText"/>
      </w:pPr>
      <w:r>
        <w:rPr>
          <w:rStyle w:val="CommentReference"/>
        </w:rPr>
        <w:annotationRef/>
      </w:r>
      <w:r>
        <w:t>I am suggesting a slightly more elaborate context so the reader can understand the rationale for the experimental question</w:t>
      </w:r>
    </w:p>
  </w:comment>
  <w:comment w:id="29" w:author="Beesley, Tom" w:date="2023-07-25T17:26:00Z" w:initials="BT">
    <w:p w14:paraId="18CFC35D" w14:textId="151D8CDA" w:rsidR="00514B00" w:rsidRDefault="00514B00">
      <w:pPr>
        <w:pStyle w:val="CommentText"/>
      </w:pPr>
      <w:r>
        <w:rPr>
          <w:rStyle w:val="CommentReference"/>
        </w:rPr>
        <w:annotationRef/>
      </w:r>
      <w:r>
        <w:t xml:space="preserve">This is a fair point. I don’t think we have any data to expect one result or the other here. It seems possible to me that following the cue may have entirely abolished the typical search behaviour that is seen. You might imagine that the pattern of search behaviour for a repeated pattern follows a sequence of eye-movements (a </w:t>
      </w:r>
      <w:r w:rsidR="003F2FDD">
        <w:t>“</w:t>
      </w:r>
      <w:r>
        <w:t>scanpath</w:t>
      </w:r>
      <w:r w:rsidR="003F2FDD">
        <w:t>”</w:t>
      </w:r>
      <w:r>
        <w:t xml:space="preserve">) across the display. Interruption of that search behaviour may then abolish the expression of the memorized search. </w:t>
      </w:r>
    </w:p>
    <w:p w14:paraId="21C3F6B5" w14:textId="77777777" w:rsidR="00514B00" w:rsidRDefault="00514B00">
      <w:pPr>
        <w:pStyle w:val="CommentText"/>
      </w:pPr>
    </w:p>
    <w:p w14:paraId="7BF60776" w14:textId="04BAADBD" w:rsidR="00FD6C60" w:rsidRDefault="003F2FDD">
      <w:pPr>
        <w:pStyle w:val="CommentText"/>
      </w:pPr>
      <w:r>
        <w:t>So perhaps the rationale could be strengthened by talking about the interruption of a learnt pattern of scanning. This is a relevant paper on that supposed process:</w:t>
      </w:r>
    </w:p>
    <w:p w14:paraId="5BCA04BC" w14:textId="77777777" w:rsidR="00FD6C60" w:rsidRDefault="00FD6C60">
      <w:pPr>
        <w:pStyle w:val="CommentText"/>
      </w:pPr>
    </w:p>
    <w:p w14:paraId="1EEC0666" w14:textId="3526C02F" w:rsidR="00FD6C60" w:rsidRDefault="00000000">
      <w:pPr>
        <w:pStyle w:val="CommentText"/>
      </w:pPr>
      <w:hyperlink r:id="rId1" w:history="1">
        <w:r w:rsidR="00FD6C60" w:rsidRPr="00BD1F0A">
          <w:rPr>
            <w:rStyle w:val="Hyperlink"/>
          </w:rPr>
          <w:t>https://journals.sagepub.com/doi/abs/10.1177/1071181311551046</w:t>
        </w:r>
      </w:hyperlink>
    </w:p>
    <w:p w14:paraId="2AA79E19" w14:textId="1A9895F1" w:rsidR="003F2FDD" w:rsidRDefault="003F2FDD">
      <w:pPr>
        <w:pStyle w:val="CommentText"/>
      </w:pPr>
    </w:p>
    <w:p w14:paraId="6ABD08CD" w14:textId="664E92AC" w:rsidR="003F2FDD" w:rsidRDefault="003F2FDD">
      <w:pPr>
        <w:pStyle w:val="CommentText"/>
      </w:pPr>
      <w:r>
        <w:t>I also reviewed a version of this recently for Visual Cognition which is relevant:</w:t>
      </w:r>
    </w:p>
    <w:p w14:paraId="2EC83205" w14:textId="6E3BA6AC" w:rsidR="003F2FDD" w:rsidRDefault="003F2FDD">
      <w:pPr>
        <w:pStyle w:val="CommentText"/>
      </w:pPr>
    </w:p>
    <w:p w14:paraId="0175F55F" w14:textId="07ED9DDC" w:rsidR="003F2FDD" w:rsidRDefault="00000000">
      <w:pPr>
        <w:pStyle w:val="CommentText"/>
      </w:pPr>
      <w:hyperlink r:id="rId2" w:history="1">
        <w:r w:rsidR="003F2FDD" w:rsidRPr="00BD1F0A">
          <w:rPr>
            <w:rStyle w:val="Hyperlink"/>
          </w:rPr>
          <w:t>https://europepmc.org/article/ppr/ppr616749</w:t>
        </w:r>
      </w:hyperlink>
      <w:r w:rsidR="003F2FDD">
        <w:t xml:space="preserve"> </w:t>
      </w:r>
    </w:p>
    <w:p w14:paraId="567D8C53" w14:textId="77777777" w:rsidR="00FD6C60" w:rsidRDefault="00FD6C60">
      <w:pPr>
        <w:pStyle w:val="CommentText"/>
      </w:pPr>
    </w:p>
    <w:p w14:paraId="72C9326D" w14:textId="2388E9C9" w:rsidR="00FD6C60" w:rsidRDefault="00FD6C60">
      <w:pPr>
        <w:pStyle w:val="CommentText"/>
      </w:pPr>
    </w:p>
  </w:comment>
  <w:comment w:id="30" w:author="DAVID LUQUE RUIZ" w:date="2023-07-13T12:55:00Z" w:initials="DL">
    <w:p w14:paraId="19F7403C" w14:textId="77777777" w:rsidR="008D5D0E" w:rsidRDefault="008D5D0E" w:rsidP="00CE281F">
      <w:pPr>
        <w:pStyle w:val="CommentText"/>
      </w:pPr>
      <w:r>
        <w:rPr>
          <w:rStyle w:val="CommentReference"/>
        </w:rPr>
        <w:annotationRef/>
      </w:r>
      <w:r>
        <w:t>Self-identified?</w:t>
      </w:r>
    </w:p>
  </w:comment>
  <w:comment w:id="31" w:author="Beesley, Tom" w:date="2023-07-25T17:50:00Z" w:initials="BT">
    <w:p w14:paraId="1E8081A0" w14:textId="41378B54" w:rsidR="003F2FDD" w:rsidRDefault="003F2FDD">
      <w:pPr>
        <w:pStyle w:val="CommentText"/>
      </w:pPr>
      <w:r>
        <w:rPr>
          <w:rStyle w:val="CommentReference"/>
        </w:rPr>
        <w:annotationRef/>
      </w:r>
      <w:r>
        <w:t xml:space="preserve">Well I didn’t identify them, that’s for sure. </w:t>
      </w:r>
    </w:p>
  </w:comment>
  <w:comment w:id="32" w:author="DAVID LUQUE RUIZ" w:date="2023-07-13T12:56:00Z" w:initials="DL">
    <w:p w14:paraId="3D381822" w14:textId="77777777" w:rsidR="008D5D0E" w:rsidRDefault="008D5D0E" w:rsidP="007004E9">
      <w:pPr>
        <w:pStyle w:val="CommentText"/>
      </w:pPr>
      <w:r>
        <w:rPr>
          <w:rStyle w:val="CommentReference"/>
        </w:rPr>
        <w:annotationRef/>
      </w:r>
      <w:r>
        <w:t>Wow! That is a great system!</w:t>
      </w:r>
    </w:p>
  </w:comment>
  <w:comment w:id="33" w:author="Tom Beesley" w:date="2023-07-26T14:32:00Z" w:initials="TB">
    <w:p w14:paraId="6FB25DA6" w14:textId="77777777" w:rsidR="007D1C01" w:rsidRDefault="007D1C01" w:rsidP="008B4356">
      <w:pPr>
        <w:pStyle w:val="CommentText"/>
      </w:pPr>
      <w:r>
        <w:rPr>
          <w:rStyle w:val="CommentReference"/>
        </w:rPr>
        <w:annotationRef/>
      </w:r>
      <w:r>
        <w:t xml:space="preserve">Yes but they only do about 10 hours, which is not enough for any sort of sample. </w:t>
      </w:r>
    </w:p>
  </w:comment>
  <w:comment w:id="34" w:author="DAVID LUQUE RUIZ" w:date="2023-07-13T12:59:00Z" w:initials="DL">
    <w:p w14:paraId="5F70B71E" w14:textId="7DC65782" w:rsidR="00365830" w:rsidRDefault="00365830" w:rsidP="00AE7045">
      <w:pPr>
        <w:pStyle w:val="CommentText"/>
      </w:pPr>
      <w:r>
        <w:rPr>
          <w:rStyle w:val="CommentReference"/>
        </w:rPr>
        <w:annotationRef/>
      </w:r>
      <w:r>
        <w:t>And for everybody else</w:t>
      </w:r>
    </w:p>
  </w:comment>
  <w:comment w:id="35" w:author="Tom Beesley" w:date="2023-07-26T14:32:00Z" w:initials="TB">
    <w:p w14:paraId="26D44072" w14:textId="77777777" w:rsidR="007D1C01" w:rsidRDefault="007D1C01" w:rsidP="000A73AC">
      <w:pPr>
        <w:pStyle w:val="CommentText"/>
      </w:pPr>
      <w:r>
        <w:rPr>
          <w:rStyle w:val="CommentReference"/>
        </w:rPr>
        <w:annotationRef/>
      </w:r>
      <w:r>
        <w:t>wow</w:t>
      </w:r>
    </w:p>
  </w:comment>
  <w:comment w:id="36" w:author="DAVID LUQUE RUIZ" w:date="2023-07-13T13:00:00Z" w:initials="DL">
    <w:p w14:paraId="796E4AF5" w14:textId="195A5818" w:rsidR="00365830" w:rsidRDefault="00365830" w:rsidP="00A96EC9">
      <w:pPr>
        <w:pStyle w:val="CommentText"/>
      </w:pPr>
      <w:r>
        <w:rPr>
          <w:rStyle w:val="CommentReference"/>
        </w:rPr>
        <w:annotationRef/>
      </w:r>
      <w:r>
        <w:t>delete</w:t>
      </w:r>
    </w:p>
  </w:comment>
  <w:comment w:id="38" w:author="DAVID LUQUE RUIZ" w:date="2023-07-13T13:02:00Z" w:initials="DL">
    <w:p w14:paraId="6395E85F" w14:textId="77777777" w:rsidR="00365830" w:rsidRDefault="00365830" w:rsidP="005D084B">
      <w:pPr>
        <w:pStyle w:val="CommentText"/>
      </w:pPr>
      <w:r>
        <w:rPr>
          <w:rStyle w:val="CommentReference"/>
        </w:rPr>
        <w:annotationRef/>
      </w:r>
      <w:r>
        <w:t>A figure would be useful for showing all this stuff</w:t>
      </w:r>
    </w:p>
  </w:comment>
  <w:comment w:id="39" w:author="Beesley, Tom [2]" w:date="2023-07-27T14:20:00Z" w:initials="BT">
    <w:p w14:paraId="014BFF85" w14:textId="77777777" w:rsidR="007751F3" w:rsidRDefault="007751F3" w:rsidP="00B33651">
      <w:pPr>
        <w:pStyle w:val="CommentText"/>
      </w:pPr>
      <w:r>
        <w:rPr>
          <w:rStyle w:val="CommentReference"/>
        </w:rPr>
        <w:annotationRef/>
      </w:r>
      <w:r>
        <w:rPr>
          <w:lang w:val="en-GB"/>
        </w:rPr>
        <w:t>Your wish is my command</w:t>
      </w:r>
    </w:p>
  </w:comment>
  <w:comment w:id="41" w:author="DAVID LUQUE RUIZ" w:date="2023-07-13T13:06:00Z" w:initials="DL">
    <w:p w14:paraId="6D4AE318" w14:textId="15BAB643" w:rsidR="00365830" w:rsidRDefault="00365830" w:rsidP="00F43369">
      <w:pPr>
        <w:pStyle w:val="CommentText"/>
      </w:pPr>
      <w:r>
        <w:rPr>
          <w:rStyle w:val="CommentReference"/>
        </w:rPr>
        <w:annotationRef/>
      </w:r>
      <w:r>
        <w:t>You do not use this "," consistently</w:t>
      </w:r>
    </w:p>
  </w:comment>
  <w:comment w:id="42" w:author="Beesley, Tom [2]" w:date="2023-07-27T14:21:00Z" w:initials="BT">
    <w:p w14:paraId="170A7E14" w14:textId="77777777" w:rsidR="007751F3" w:rsidRDefault="007751F3" w:rsidP="003377F7">
      <w:pPr>
        <w:pStyle w:val="CommentText"/>
      </w:pPr>
      <w:r>
        <w:rPr>
          <w:rStyle w:val="CommentReference"/>
        </w:rPr>
        <w:annotationRef/>
      </w:r>
      <w:r>
        <w:rPr>
          <w:lang w:val="en-GB"/>
        </w:rPr>
        <w:t>amazing</w:t>
      </w:r>
    </w:p>
  </w:comment>
  <w:comment w:id="43" w:author="DAVID LUQUE RUIZ" w:date="2023-07-13T13:05:00Z" w:initials="DL">
    <w:p w14:paraId="4590468B" w14:textId="76055713" w:rsidR="00365830" w:rsidRDefault="00365830" w:rsidP="00FF77B5">
      <w:pPr>
        <w:pStyle w:val="CommentText"/>
      </w:pPr>
      <w:r>
        <w:rPr>
          <w:rStyle w:val="CommentReference"/>
        </w:rPr>
        <w:annotationRef/>
      </w:r>
      <w:r>
        <w:t>In these cases the RSI = 4000ms?</w:t>
      </w:r>
    </w:p>
  </w:comment>
  <w:comment w:id="44" w:author="Beesley, Tom [2]" w:date="2023-07-27T14:22:00Z" w:initials="BT">
    <w:p w14:paraId="41D36419" w14:textId="77777777" w:rsidR="007751F3" w:rsidRDefault="007751F3" w:rsidP="00882AD6">
      <w:pPr>
        <w:pStyle w:val="CommentText"/>
      </w:pPr>
      <w:r>
        <w:rPr>
          <w:rStyle w:val="CommentReference"/>
        </w:rPr>
        <w:annotationRef/>
      </w:r>
      <w:r>
        <w:rPr>
          <w:lang w:val="en-GB"/>
        </w:rPr>
        <w:t>I will change to ITI</w:t>
      </w:r>
    </w:p>
  </w:comment>
  <w:comment w:id="45" w:author="DAVID LUQUE RUIZ" w:date="2023-07-13T13:07:00Z" w:initials="DL">
    <w:p w14:paraId="6B852E3F" w14:textId="5483A309" w:rsidR="00365830" w:rsidRDefault="00365830" w:rsidP="001C5EE2">
      <w:pPr>
        <w:pStyle w:val="CommentText"/>
      </w:pPr>
      <w:r>
        <w:rPr>
          <w:rStyle w:val="CommentReference"/>
        </w:rPr>
        <w:annotationRef/>
      </w:r>
      <w:r>
        <w:t>How long is the RSI if there is no response? Technically, you cannot use the term RSI in these cases</w:t>
      </w:r>
    </w:p>
  </w:comment>
  <w:comment w:id="46" w:author="Beesley, Tom [2]" w:date="2023-07-27T14:40:00Z" w:initials="BT">
    <w:p w14:paraId="6E575D89" w14:textId="77777777" w:rsidR="00112523" w:rsidRDefault="00112523" w:rsidP="00246D6D">
      <w:pPr>
        <w:pStyle w:val="CommentText"/>
      </w:pPr>
      <w:r>
        <w:rPr>
          <w:rStyle w:val="CommentReference"/>
        </w:rPr>
        <w:annotationRef/>
      </w:r>
      <w:r>
        <w:rPr>
          <w:lang w:val="en-GB"/>
        </w:rPr>
        <w:t>Changed to ITI</w:t>
      </w:r>
    </w:p>
  </w:comment>
  <w:comment w:id="47" w:author="DAVID LUQUE RUIZ" w:date="2023-07-13T13:09:00Z" w:initials="DL">
    <w:p w14:paraId="7A7947EB" w14:textId="0481C995" w:rsidR="009A55EF" w:rsidRDefault="009A55EF" w:rsidP="00460094">
      <w:pPr>
        <w:pStyle w:val="CommentText"/>
      </w:pPr>
      <w:r>
        <w:rPr>
          <w:rStyle w:val="CommentReference"/>
        </w:rPr>
        <w:annotationRef/>
      </w:r>
      <w:r>
        <w:t>Maybe is a good idea to say the proportion of timeouts for these participants and how many SD were away from the mean. The same for all the outliers</w:t>
      </w:r>
    </w:p>
  </w:comment>
  <w:comment w:id="48" w:author="Beesley, Tom [2]" w:date="2023-07-27T14:41:00Z" w:initials="BT">
    <w:p w14:paraId="05032724" w14:textId="77777777" w:rsidR="00112523" w:rsidRDefault="00112523" w:rsidP="00426EC3">
      <w:pPr>
        <w:pStyle w:val="CommentText"/>
      </w:pPr>
      <w:r>
        <w:rPr>
          <w:rStyle w:val="CommentReference"/>
        </w:rPr>
        <w:annotationRef/>
      </w:r>
      <w:r>
        <w:rPr>
          <w:lang w:val="en-GB"/>
        </w:rPr>
        <w:t xml:space="preserve">As the first sentence states, they are more than 2.5 SDs. </w:t>
      </w:r>
    </w:p>
  </w:comment>
  <w:comment w:id="49" w:author="DAVID LUQUE RUIZ" w:date="2023-07-13T13:10:00Z" w:initials="DL">
    <w:p w14:paraId="75504986" w14:textId="14BA4E5B" w:rsidR="009A55EF" w:rsidRDefault="009A55EF" w:rsidP="008C2BB3">
      <w:pPr>
        <w:pStyle w:val="CommentText"/>
      </w:pPr>
      <w:r>
        <w:rPr>
          <w:rStyle w:val="CommentReference"/>
        </w:rPr>
        <w:annotationRef/>
      </w:r>
      <w:r>
        <w:t>What do you mean with "unusual"?</w:t>
      </w:r>
    </w:p>
  </w:comment>
  <w:comment w:id="50" w:author="Beesley, Tom [2]" w:date="2023-07-27T14:42:00Z" w:initials="BT">
    <w:p w14:paraId="2F4B4A59" w14:textId="77777777" w:rsidR="00112523" w:rsidRDefault="00112523" w:rsidP="009C29B8">
      <w:pPr>
        <w:pStyle w:val="CommentText"/>
      </w:pPr>
      <w:r>
        <w:rPr>
          <w:rStyle w:val="CommentReference"/>
        </w:rPr>
        <w:annotationRef/>
      </w:r>
      <w:r>
        <w:rPr>
          <w:lang w:val="en-GB"/>
        </w:rPr>
        <w:t>Greater than 2.5 SDs</w:t>
      </w:r>
    </w:p>
  </w:comment>
  <w:comment w:id="51" w:author="Beesley, Tom [2]" w:date="2023-07-27T14:42:00Z" w:initials="BT">
    <w:p w14:paraId="603B475E" w14:textId="77777777" w:rsidR="00112523" w:rsidRDefault="00112523" w:rsidP="00463C46">
      <w:pPr>
        <w:pStyle w:val="CommentText"/>
      </w:pPr>
      <w:r>
        <w:rPr>
          <w:rStyle w:val="CommentReference"/>
        </w:rPr>
        <w:annotationRef/>
      </w:r>
      <w:r>
        <w:rPr>
          <w:lang w:val="en-GB"/>
        </w:rPr>
        <w:t>I've added this</w:t>
      </w:r>
    </w:p>
  </w:comment>
  <w:comment w:id="52" w:author="DAVID LUQUE RUIZ" w:date="2023-07-13T13:11:00Z" w:initials="DL">
    <w:p w14:paraId="345F5B96" w14:textId="7341A121" w:rsidR="009A55EF" w:rsidRDefault="009A55EF" w:rsidP="00D30D51">
      <w:pPr>
        <w:pStyle w:val="CommentText"/>
      </w:pPr>
      <w:r>
        <w:rPr>
          <w:rStyle w:val="CommentReference"/>
        </w:rPr>
        <w:annotationRef/>
      </w:r>
      <w:r>
        <w:t>I usually see this information as part of the footnote</w:t>
      </w:r>
    </w:p>
  </w:comment>
  <w:comment w:id="53" w:author="Beesley, Tom [2]" w:date="2023-07-27T14:43:00Z" w:initials="BT">
    <w:p w14:paraId="5CB82316" w14:textId="77777777" w:rsidR="00112523" w:rsidRDefault="00112523" w:rsidP="001B712C">
      <w:pPr>
        <w:pStyle w:val="CommentText"/>
      </w:pPr>
      <w:r>
        <w:rPr>
          <w:rStyle w:val="CommentReference"/>
        </w:rPr>
        <w:annotationRef/>
      </w:r>
      <w:r>
        <w:rPr>
          <w:lang w:val="en-GB"/>
        </w:rPr>
        <w:t>OK I will put that in the figure caption</w:t>
      </w:r>
    </w:p>
  </w:comment>
  <w:comment w:id="57" w:author="DAVID LUQUE RUIZ" w:date="2023-07-13T13:12:00Z" w:initials="DL">
    <w:p w14:paraId="558F9B0A" w14:textId="26E264C0" w:rsidR="00BE4E6D" w:rsidRDefault="00BE4E6D" w:rsidP="00997647">
      <w:pPr>
        <w:pStyle w:val="CommentText"/>
      </w:pPr>
      <w:r>
        <w:rPr>
          <w:rStyle w:val="CommentReference"/>
        </w:rPr>
        <w:annotationRef/>
      </w:r>
      <w:r>
        <w:t>"Rapid" as compared to …?</w:t>
      </w:r>
    </w:p>
  </w:comment>
  <w:comment w:id="58" w:author="Beesley, Tom [2]" w:date="2023-07-27T15:01:00Z" w:initials="BT">
    <w:p w14:paraId="33AAC8F9" w14:textId="77777777" w:rsidR="00015876" w:rsidRDefault="00015876" w:rsidP="00E81C28">
      <w:pPr>
        <w:pStyle w:val="CommentText"/>
      </w:pPr>
      <w:r>
        <w:rPr>
          <w:rStyle w:val="CommentReference"/>
        </w:rPr>
        <w:annotationRef/>
      </w:r>
      <w:r>
        <w:rPr>
          <w:lang w:val="en-GB"/>
        </w:rPr>
        <w:t>changed</w:t>
      </w:r>
    </w:p>
  </w:comment>
  <w:comment w:id="59" w:author="DAVID LUQUE RUIZ" w:date="2023-07-13T13:13:00Z" w:initials="DL">
    <w:p w14:paraId="2C5039C2" w14:textId="120CC7CD" w:rsidR="00BE4E6D" w:rsidRDefault="00BE4E6D" w:rsidP="00D01CBC">
      <w:pPr>
        <w:pStyle w:val="CommentText"/>
      </w:pPr>
      <w:r>
        <w:rPr>
          <w:rStyle w:val="CommentReference"/>
        </w:rPr>
        <w:annotationRef/>
      </w:r>
      <w:r>
        <w:t>This is a bit too dramatic</w:t>
      </w:r>
    </w:p>
  </w:comment>
  <w:comment w:id="60" w:author="Beesley, Tom [2]" w:date="2023-07-27T15:01:00Z" w:initials="BT">
    <w:p w14:paraId="63C9E050" w14:textId="77777777" w:rsidR="00015876" w:rsidRDefault="00015876" w:rsidP="00BD314A">
      <w:pPr>
        <w:pStyle w:val="CommentText"/>
      </w:pPr>
      <w:r>
        <w:rPr>
          <w:rStyle w:val="CommentReference"/>
        </w:rPr>
        <w:annotationRef/>
      </w:r>
      <w:r>
        <w:rPr>
          <w:lang w:val="en-GB"/>
        </w:rPr>
        <w:t>changed</w:t>
      </w:r>
    </w:p>
  </w:comment>
  <w:comment w:id="54" w:author="DAVID LUQUE RUIZ" w:date="2023-07-13T13:15:00Z" w:initials="DL">
    <w:p w14:paraId="0AF3225C" w14:textId="0AD7B06D" w:rsidR="00413E15" w:rsidRDefault="00413E15" w:rsidP="00AD219B">
      <w:pPr>
        <w:pStyle w:val="CommentText"/>
      </w:pPr>
      <w:r>
        <w:rPr>
          <w:rStyle w:val="CommentReference"/>
        </w:rPr>
        <w:annotationRef/>
      </w:r>
      <w:r>
        <w:t>Delete? And combine this paragraph and the next</w:t>
      </w:r>
    </w:p>
  </w:comment>
  <w:comment w:id="55" w:author="DAVID LUQUE RUIZ" w:date="2023-07-13T13:15:00Z" w:initials="DL">
    <w:p w14:paraId="210C5F75" w14:textId="77777777" w:rsidR="00413E15" w:rsidRDefault="00413E15" w:rsidP="00294326">
      <w:pPr>
        <w:pStyle w:val="CommentText"/>
      </w:pPr>
      <w:r>
        <w:rPr>
          <w:rStyle w:val="CommentReference"/>
        </w:rPr>
        <w:annotationRef/>
      </w:r>
      <w:r>
        <w:t>Combine = merge (sorry)</w:t>
      </w:r>
    </w:p>
  </w:comment>
  <w:comment w:id="56" w:author="Beesley, Tom [2]" w:date="2023-07-27T15:33:00Z" w:initials="BT">
    <w:p w14:paraId="099B15EB" w14:textId="77777777" w:rsidR="002057E4" w:rsidRDefault="002057E4" w:rsidP="00772ECE">
      <w:pPr>
        <w:pStyle w:val="CommentText"/>
      </w:pPr>
      <w:r>
        <w:rPr>
          <w:rStyle w:val="CommentReference"/>
        </w:rPr>
        <w:annotationRef/>
      </w:r>
      <w:r>
        <w:rPr>
          <w:lang w:val="en-GB"/>
        </w:rPr>
        <w:t>I'm not quite sure why you want to delete this. I would typically describe the pattern of data in this way before I present the statistical analysis</w:t>
      </w:r>
    </w:p>
  </w:comment>
  <w:comment w:id="61" w:author="DAVID LUQUE RUIZ" w:date="2023-07-13T13:16:00Z" w:initials="DL">
    <w:p w14:paraId="0A91CC6A" w14:textId="00B379CE" w:rsidR="00BB1F3D" w:rsidRDefault="00BB1F3D" w:rsidP="006B6B53">
      <w:pPr>
        <w:pStyle w:val="CommentText"/>
      </w:pPr>
      <w:r>
        <w:rPr>
          <w:rStyle w:val="CommentReference"/>
        </w:rPr>
        <w:annotationRef/>
      </w:r>
      <w:r>
        <w:t>Analyzed?</w:t>
      </w:r>
    </w:p>
  </w:comment>
  <w:comment w:id="62" w:author="Beesley, Tom [2]" w:date="2023-07-27T15:34:00Z" w:initials="BT">
    <w:p w14:paraId="05A70D94" w14:textId="77777777" w:rsidR="002057E4" w:rsidRDefault="002057E4" w:rsidP="00E3480E">
      <w:pPr>
        <w:pStyle w:val="CommentText"/>
      </w:pPr>
      <w:r>
        <w:rPr>
          <w:rStyle w:val="CommentReference"/>
        </w:rPr>
        <w:annotationRef/>
      </w:r>
      <w:r>
        <w:rPr>
          <w:lang w:val="en-GB"/>
        </w:rPr>
        <w:t>changed</w:t>
      </w:r>
    </w:p>
  </w:comment>
  <w:comment w:id="63" w:author="DAVID LUQUE RUIZ" w:date="2023-07-13T13:22:00Z" w:initials="DL">
    <w:p w14:paraId="6BC38108" w14:textId="10CB228A" w:rsidR="00241100" w:rsidRDefault="00241100" w:rsidP="00481FC2">
      <w:pPr>
        <w:pStyle w:val="CommentText"/>
      </w:pPr>
      <w:r>
        <w:rPr>
          <w:rStyle w:val="CommentReference"/>
        </w:rPr>
        <w:annotationRef/>
      </w:r>
      <w:r>
        <w:t>Is this a R function?</w:t>
      </w:r>
    </w:p>
  </w:comment>
  <w:comment w:id="64" w:author="Beesley, Tom [2]" w:date="2023-07-27T15:34:00Z" w:initials="BT">
    <w:p w14:paraId="10772C3C" w14:textId="77777777" w:rsidR="002057E4" w:rsidRDefault="002057E4" w:rsidP="008D67CD">
      <w:pPr>
        <w:pStyle w:val="CommentText"/>
      </w:pPr>
      <w:r>
        <w:rPr>
          <w:rStyle w:val="CommentReference"/>
        </w:rPr>
        <w:annotationRef/>
      </w:r>
      <w:r>
        <w:rPr>
          <w:lang w:val="en-GB"/>
        </w:rPr>
        <w:t>Yes added "in R"</w:t>
      </w:r>
    </w:p>
  </w:comment>
  <w:comment w:id="65" w:author="DAVID LUQUE RUIZ" w:date="2023-07-21T11:09:00Z" w:initials="DLR">
    <w:p w14:paraId="5FEB3CF2" w14:textId="15BA0A16" w:rsidR="004A77E5" w:rsidRDefault="004A77E5">
      <w:pPr>
        <w:pStyle w:val="CommentText"/>
      </w:pPr>
      <w:r>
        <w:rPr>
          <w:rStyle w:val="CommentReference"/>
        </w:rPr>
        <w:annotationRef/>
      </w:r>
      <w:r>
        <w:t>Please replace x with multiplication signs</w:t>
      </w:r>
    </w:p>
  </w:comment>
  <w:comment w:id="66" w:author="Beesley, Tom [2]" w:date="2023-07-27T16:31:00Z" w:initials="BT">
    <w:p w14:paraId="7AFADD97" w14:textId="77777777" w:rsidR="00B47663" w:rsidRDefault="00B47663" w:rsidP="00992031">
      <w:pPr>
        <w:pStyle w:val="CommentText"/>
      </w:pPr>
      <w:r>
        <w:rPr>
          <w:rStyle w:val="CommentReference"/>
        </w:rPr>
        <w:annotationRef/>
      </w:r>
      <w:r>
        <w:rPr>
          <w:lang w:val="en-GB"/>
        </w:rPr>
        <w:t>Changed in ms</w:t>
      </w:r>
    </w:p>
  </w:comment>
  <w:comment w:id="70" w:author="DAVID LUQUE RUIZ" w:date="2023-07-13T13:23:00Z" w:initials="DL">
    <w:p w14:paraId="618C199F" w14:textId="14D482DC" w:rsidR="00241100" w:rsidRDefault="00241100" w:rsidP="00F06394">
      <w:pPr>
        <w:pStyle w:val="CommentText"/>
      </w:pPr>
      <w:r>
        <w:rPr>
          <w:rStyle w:val="CommentReference"/>
        </w:rPr>
        <w:annotationRef/>
      </w:r>
      <w:r>
        <w:t>I was expecting more information about the prior in this footnote</w:t>
      </w:r>
    </w:p>
  </w:comment>
  <w:comment w:id="71" w:author="Beesley, Tom [2]" w:date="2023-07-27T16:43:00Z" w:initials="BT">
    <w:p w14:paraId="55F12CB4" w14:textId="77777777" w:rsidR="00E54319" w:rsidRDefault="00E54319" w:rsidP="00BA6C5B">
      <w:pPr>
        <w:pStyle w:val="CommentText"/>
      </w:pPr>
      <w:r>
        <w:rPr>
          <w:rStyle w:val="CommentReference"/>
        </w:rPr>
        <w:annotationRef/>
      </w:r>
      <w:r>
        <w:rPr>
          <w:lang w:val="en-GB"/>
        </w:rPr>
        <w:t xml:space="preserve">I have updated the position of the footnote and added some details about the default priors used by the function. </w:t>
      </w:r>
    </w:p>
  </w:comment>
  <w:comment w:id="73" w:author="DAVID LUQUE RUIZ" w:date="2023-07-13T13:17:00Z" w:initials="DL">
    <w:p w14:paraId="2D502301" w14:textId="086E49FE" w:rsidR="00BB1F3D" w:rsidRPr="00D14C85" w:rsidRDefault="00BB1F3D" w:rsidP="00787844">
      <w:pPr>
        <w:pStyle w:val="CommentText"/>
        <w:rPr>
          <w:lang w:val="es-ES"/>
        </w:rPr>
      </w:pPr>
      <w:r>
        <w:rPr>
          <w:rStyle w:val="CommentReference"/>
        </w:rPr>
        <w:annotationRef/>
      </w:r>
      <w:r w:rsidRPr="00D14C85">
        <w:rPr>
          <w:lang w:val="es-ES"/>
        </w:rPr>
        <w:t>Nice</w:t>
      </w:r>
    </w:p>
  </w:comment>
  <w:comment w:id="74" w:author="Beesley, Tom [2]" w:date="2023-07-27T16:43:00Z" w:initials="BT">
    <w:p w14:paraId="1D316700" w14:textId="77777777" w:rsidR="00E54319" w:rsidRDefault="00E54319" w:rsidP="00CD271B">
      <w:pPr>
        <w:pStyle w:val="CommentText"/>
      </w:pPr>
      <w:r>
        <w:rPr>
          <w:rStyle w:val="CommentReference"/>
        </w:rPr>
        <w:annotationRef/>
      </w:r>
      <w:r>
        <w:rPr>
          <w:lang w:val="en-GB"/>
        </w:rPr>
        <w:t>I'm glad my incompetence amuses you</w:t>
      </w:r>
    </w:p>
  </w:comment>
  <w:comment w:id="77" w:author="DAVID LUQUE RUIZ" w:date="2023-07-21T11:26:00Z" w:initials="DLR">
    <w:p w14:paraId="02102B1A" w14:textId="664A689D" w:rsidR="00216A3E" w:rsidRDefault="00216A3E">
      <w:pPr>
        <w:pStyle w:val="CommentText"/>
      </w:pPr>
      <w:r>
        <w:rPr>
          <w:rStyle w:val="CommentReference"/>
        </w:rPr>
        <w:annotationRef/>
      </w:r>
      <w:r>
        <w:t>Could we add the phase 2 averaged RT in bars? (collapsing by Epoch). It is not super easy to see the results</w:t>
      </w:r>
    </w:p>
  </w:comment>
  <w:comment w:id="78" w:author="Beesley, Tom [2]" w:date="2023-07-27T20:35:00Z" w:initials="BT">
    <w:p w14:paraId="2BC54D03" w14:textId="77777777" w:rsidR="005019C6" w:rsidRDefault="005019C6" w:rsidP="00C02111">
      <w:pPr>
        <w:pStyle w:val="CommentText"/>
      </w:pPr>
      <w:r>
        <w:rPr>
          <w:rStyle w:val="CommentReference"/>
        </w:rPr>
        <w:annotationRef/>
      </w:r>
      <w:r>
        <w:rPr>
          <w:lang w:val="en-GB"/>
        </w:rPr>
        <w:t>I've added this as a sub plot</w:t>
      </w:r>
    </w:p>
  </w:comment>
  <w:comment w:id="79" w:author="DAVID LUQUE RUIZ" w:date="2023-07-21T11:10:00Z" w:initials="DLR">
    <w:p w14:paraId="5E3CF324" w14:textId="5829053E" w:rsidR="004A77E5" w:rsidRDefault="004A77E5">
      <w:pPr>
        <w:pStyle w:val="CommentText"/>
      </w:pPr>
      <w:r>
        <w:rPr>
          <w:rStyle w:val="CommentReference"/>
        </w:rPr>
        <w:annotationRef/>
      </w:r>
      <w:r>
        <w:t>Nice figure! Some comments: It may be a good idea to use the shape of the dots also, so “circles” are repeated conditions and “triangles” are the randoms. Also, please consider to make the text in the figure a bit larger.</w:t>
      </w:r>
    </w:p>
  </w:comment>
  <w:comment w:id="80" w:author="Tom Beesley" w:date="2023-07-28T15:17:00Z" w:initials="TB">
    <w:p w14:paraId="6328688E" w14:textId="77777777" w:rsidR="00182704" w:rsidRDefault="00182704" w:rsidP="008231BD">
      <w:pPr>
        <w:pStyle w:val="CommentText"/>
      </w:pPr>
      <w:r>
        <w:rPr>
          <w:rStyle w:val="CommentReference"/>
        </w:rPr>
        <w:annotationRef/>
      </w:r>
      <w:r>
        <w:t>I have now presented this as two factors (configuration and target position) and the analysis is conducted with these two factors</w:t>
      </w:r>
    </w:p>
  </w:comment>
  <w:comment w:id="81" w:author="DAVID LUQUE RUIZ" w:date="2023-07-21T11:15:00Z" w:initials="DLR">
    <w:p w14:paraId="0B858DB0" w14:textId="6B054644" w:rsidR="004A77E5" w:rsidRDefault="004A77E5">
      <w:pPr>
        <w:pStyle w:val="CommentText"/>
        <w:rPr>
          <w:rFonts w:ascii="Segoe UI" w:hAnsi="Segoe UI" w:cs="Segoe UI"/>
          <w:color w:val="222222"/>
          <w:shd w:val="clear" w:color="auto" w:fill="FFFFFF"/>
        </w:rPr>
      </w:pPr>
      <w:r>
        <w:rPr>
          <w:rStyle w:val="CommentReference"/>
        </w:rPr>
        <w:annotationRef/>
      </w:r>
      <w:r>
        <w:t xml:space="preserve">I wonder if the use of adjectives for the </w:t>
      </w:r>
      <w:r w:rsidR="00216A3E">
        <w:t xml:space="preserve">magnitude of the </w:t>
      </w:r>
      <w:r>
        <w:t xml:space="preserve">effects is being consistent. Please consider to use a guide, like the one stablished by </w:t>
      </w:r>
      <w:r>
        <w:rPr>
          <w:rFonts w:ascii="Segoe UI" w:hAnsi="Segoe UI" w:cs="Segoe UI"/>
          <w:color w:val="222222"/>
          <w:shd w:val="clear" w:color="auto" w:fill="FFFFFF"/>
        </w:rPr>
        <w:t>Wetzels, R. et al. Statistical evidence in experimental psychology: An empirical comparison using 855 t tests. </w:t>
      </w:r>
      <w:r>
        <w:rPr>
          <w:rFonts w:ascii="Segoe UI" w:hAnsi="Segoe UI" w:cs="Segoe UI"/>
          <w:i/>
          <w:iCs/>
          <w:color w:val="222222"/>
          <w:shd w:val="clear" w:color="auto" w:fill="FFFFFF"/>
        </w:rPr>
        <w:t>Perspect Psychol Sci</w:t>
      </w:r>
      <w:r>
        <w:rPr>
          <w:rFonts w:ascii="Segoe UI" w:hAnsi="Segoe UI" w:cs="Segoe UI"/>
          <w:color w:val="222222"/>
          <w:shd w:val="clear" w:color="auto" w:fill="FFFFFF"/>
        </w:rPr>
        <w:t>. </w:t>
      </w:r>
      <w:r>
        <w:rPr>
          <w:rFonts w:ascii="Segoe UI" w:hAnsi="Segoe UI" w:cs="Segoe UI"/>
          <w:b/>
          <w:bCs/>
          <w:color w:val="222222"/>
          <w:shd w:val="clear" w:color="auto" w:fill="FFFFFF"/>
        </w:rPr>
        <w:t>6</w:t>
      </w:r>
      <w:r>
        <w:rPr>
          <w:rFonts w:ascii="Segoe UI" w:hAnsi="Segoe UI" w:cs="Segoe UI"/>
          <w:color w:val="222222"/>
          <w:shd w:val="clear" w:color="auto" w:fill="FFFFFF"/>
        </w:rPr>
        <w:t>, 291–298 (2011)</w:t>
      </w:r>
    </w:p>
    <w:p w14:paraId="66731DA6" w14:textId="5D29F549" w:rsidR="004A77E5" w:rsidRDefault="004A77E5">
      <w:pPr>
        <w:pStyle w:val="CommentText"/>
      </w:pPr>
      <w:r>
        <w:rPr>
          <w:rFonts w:ascii="Segoe UI" w:hAnsi="Segoe UI" w:cs="Segoe UI"/>
          <w:color w:val="222222"/>
          <w:shd w:val="clear" w:color="auto" w:fill="FFFFFF"/>
        </w:rPr>
        <w:t>From my 2017 paper: “</w:t>
      </w:r>
      <w:r>
        <w:rPr>
          <w:rFonts w:ascii="Segoe UI" w:hAnsi="Segoe UI" w:cs="Segoe UI"/>
          <w:color w:val="222222"/>
          <w:sz w:val="27"/>
          <w:szCs w:val="27"/>
          <w:shd w:val="clear" w:color="auto" w:fill="FFFFFF"/>
        </w:rPr>
        <w:t>A BF</w:t>
      </w:r>
      <w:r>
        <w:rPr>
          <w:rFonts w:ascii="Segoe UI" w:hAnsi="Segoe UI" w:cs="Segoe UI"/>
          <w:color w:val="222222"/>
          <w:shd w:val="clear" w:color="auto" w:fill="FFFFFF"/>
          <w:vertAlign w:val="subscript"/>
        </w:rPr>
        <w:t>01</w:t>
      </w:r>
      <w:r>
        <w:rPr>
          <w:rFonts w:ascii="Segoe UI" w:hAnsi="Segoe UI" w:cs="Segoe UI"/>
          <w:color w:val="222222"/>
          <w:sz w:val="27"/>
          <w:szCs w:val="27"/>
          <w:shd w:val="clear" w:color="auto" w:fill="FFFFFF"/>
        </w:rPr>
        <w:t> larger than 3 is usually considered to reflect substantial support for the null hypothesis and a value larger than 10 strong support. Conversely, values lower than 1/3 are considered substantial evidence and values lower than 1/10 strong support for the alternative hypothesis”</w:t>
      </w:r>
    </w:p>
  </w:comment>
  <w:comment w:id="82" w:author="Tom Beesley" w:date="2023-08-08T12:42:00Z" w:initials="TB">
    <w:p w14:paraId="3B4EF274" w14:textId="77777777" w:rsidR="00550383" w:rsidRDefault="00550383" w:rsidP="00ED68AD">
      <w:pPr>
        <w:pStyle w:val="CommentText"/>
      </w:pPr>
      <w:r>
        <w:rPr>
          <w:rStyle w:val="CommentReference"/>
        </w:rPr>
        <w:annotationRef/>
      </w:r>
      <w:r>
        <w:t xml:space="preserve">I have now added a reference to this paper and have tried to use the terms "substantial" and "strong". I do not particularly like "anecdotal" and find it less useful - I prefer to report these as lacking evidence either way; BFs &gt;1/3 and &lt; 3 are treated as not providing meaningful evidence.  </w:t>
      </w:r>
    </w:p>
  </w:comment>
  <w:comment w:id="83" w:author="DAVID LUQUE RUIZ" w:date="2023-07-21T11:19:00Z" w:initials="DLR">
    <w:p w14:paraId="6FB30051" w14:textId="2C15A6ED" w:rsidR="00216A3E" w:rsidRDefault="00216A3E">
      <w:pPr>
        <w:pStyle w:val="CommentText"/>
      </w:pPr>
      <w:r>
        <w:rPr>
          <w:rStyle w:val="CommentReference"/>
        </w:rPr>
        <w:annotationRef/>
      </w:r>
      <w:r>
        <w:t>Maybe you don’t need to mention the R functions that you used. I am assuming that these results are independent of the specific function that you use.</w:t>
      </w:r>
    </w:p>
  </w:comment>
  <w:comment w:id="84" w:author="Tom Beesley" w:date="2023-08-08T12:44:00Z" w:initials="TB">
    <w:p w14:paraId="021B7E4C" w14:textId="77777777" w:rsidR="00550383" w:rsidRDefault="00550383" w:rsidP="009A7293">
      <w:pPr>
        <w:pStyle w:val="CommentText"/>
      </w:pPr>
      <w:r>
        <w:rPr>
          <w:rStyle w:val="CommentReference"/>
        </w:rPr>
        <w:annotationRef/>
      </w:r>
      <w:r>
        <w:t xml:space="preserve">I don't think the results are particularly independent actually. For transparency and reproducibility I think reference to the function is important. It's not like when using SPSS/Jasp for anova. Here there is randomness to the analysis, so no two results will be exactly the same, even with the same function used. Hence the % error reported to provide an estimate of the uncertainty around the statistic. </w:t>
      </w:r>
    </w:p>
  </w:comment>
  <w:comment w:id="85" w:author="DAVID LUQUE RUIZ" w:date="2023-07-21T11:20:00Z" w:initials="DLR">
    <w:p w14:paraId="5D883FE1" w14:textId="7389E4F0" w:rsidR="00216A3E" w:rsidRDefault="00216A3E">
      <w:pPr>
        <w:pStyle w:val="CommentText"/>
      </w:pPr>
      <w:r>
        <w:rPr>
          <w:rStyle w:val="CommentReference"/>
        </w:rPr>
        <w:annotationRef/>
      </w:r>
      <w:r>
        <w:t>Maybe you need to report this value.I don’t know which one is the default prior for this function.</w:t>
      </w:r>
    </w:p>
  </w:comment>
  <w:comment w:id="86" w:author="DAVID LUQUE RUIZ" w:date="2023-07-21T11:21:00Z" w:initials="DLR">
    <w:p w14:paraId="67398934" w14:textId="1AF5FC5A" w:rsidR="00216A3E" w:rsidRDefault="00216A3E">
      <w:pPr>
        <w:pStyle w:val="CommentText"/>
      </w:pPr>
      <w:r>
        <w:rPr>
          <w:rStyle w:val="CommentReference"/>
        </w:rPr>
        <w:annotationRef/>
      </w:r>
      <w:r>
        <w:t>Even better, you can include an “analyses” part before the results including all the technical information for your analyses</w:t>
      </w:r>
    </w:p>
  </w:comment>
  <w:comment w:id="87" w:author="Tom Beesley" w:date="2023-08-08T13:54:00Z" w:initials="TB">
    <w:p w14:paraId="01DE00F8" w14:textId="77777777" w:rsidR="00B83300" w:rsidRDefault="00B83300" w:rsidP="00495713">
      <w:pPr>
        <w:pStyle w:val="CommentText"/>
      </w:pPr>
      <w:r>
        <w:rPr>
          <w:rStyle w:val="CommentReference"/>
        </w:rPr>
        <w:annotationRef/>
      </w:r>
      <w:r>
        <w:t xml:space="preserve">I think this is fine. Reported the function used, readers can find out more information if it is meaningful to them. </w:t>
      </w:r>
    </w:p>
  </w:comment>
  <w:comment w:id="88" w:author="DAVID LUQUE RUIZ" w:date="2023-07-21T11:23:00Z" w:initials="DLR">
    <w:p w14:paraId="2D19D422" w14:textId="28E49D35" w:rsidR="00216A3E" w:rsidRDefault="00216A3E">
      <w:pPr>
        <w:pStyle w:val="CommentText"/>
      </w:pPr>
      <w:r>
        <w:rPr>
          <w:rStyle w:val="CommentReference"/>
        </w:rPr>
        <w:annotationRef/>
      </w:r>
      <w:r>
        <w:t>p</w:t>
      </w:r>
    </w:p>
  </w:comment>
  <w:comment w:id="89" w:author="Tom Beesley" w:date="2023-08-08T13:52:00Z" w:initials="TB">
    <w:p w14:paraId="456259BB" w14:textId="77777777" w:rsidR="00B83300" w:rsidRDefault="00B83300" w:rsidP="00705422">
      <w:pPr>
        <w:pStyle w:val="CommentText"/>
      </w:pPr>
      <w:r>
        <w:rPr>
          <w:rStyle w:val="CommentReference"/>
        </w:rPr>
        <w:annotationRef/>
      </w:r>
      <w:r>
        <w:t>corrected</w:t>
      </w:r>
    </w:p>
  </w:comment>
  <w:comment w:id="90" w:author="DAVID LUQUE RUIZ" w:date="2023-07-21T11:24:00Z" w:initials="DLR">
    <w:p w14:paraId="6B5ABC16" w14:textId="749B79A1" w:rsidR="00216A3E" w:rsidRDefault="00216A3E">
      <w:pPr>
        <w:pStyle w:val="CommentText"/>
      </w:pPr>
      <w:r>
        <w:rPr>
          <w:rStyle w:val="CommentReference"/>
        </w:rPr>
        <w:annotationRef/>
      </w:r>
      <w:r>
        <w:t>delete? If you say “we observed CC” that means the comparison between repeated and random conf</w:t>
      </w:r>
    </w:p>
  </w:comment>
  <w:comment w:id="91" w:author="Tom Beesley" w:date="2023-08-08T13:55:00Z" w:initials="TB">
    <w:p w14:paraId="6E508683" w14:textId="77777777" w:rsidR="00B83300" w:rsidRDefault="00B83300" w:rsidP="00A557C6">
      <w:pPr>
        <w:pStyle w:val="CommentText"/>
      </w:pPr>
      <w:r>
        <w:rPr>
          <w:rStyle w:val="CommentReference"/>
        </w:rPr>
        <w:annotationRef/>
      </w:r>
      <w:r>
        <w:t>The important thing here is that we observed this for the rep consistent trials, so I think this is important to keep</w:t>
      </w:r>
    </w:p>
  </w:comment>
  <w:comment w:id="92" w:author="DAVID LUQUE RUIZ" w:date="2023-07-21T11:34:00Z" w:initials="DLR">
    <w:p w14:paraId="0C5BC928" w14:textId="0766D5D0" w:rsidR="00475E19" w:rsidRDefault="00475E19">
      <w:pPr>
        <w:pStyle w:val="CommentText"/>
      </w:pPr>
      <w:r>
        <w:rPr>
          <w:rStyle w:val="CommentReference"/>
        </w:rPr>
        <w:annotationRef/>
      </w:r>
      <w:r>
        <w:t>I see. Sorry, I did not remember the results correctly so maybe some of my early comments are not valid (I thought that the configuration did produce an impairment in repeated</w:t>
      </w:r>
      <w:r w:rsidR="00BC7F74">
        <w:t>-inconsistent</w:t>
      </w:r>
      <w:r>
        <w:t xml:space="preserve"> trials)</w:t>
      </w:r>
    </w:p>
  </w:comment>
  <w:comment w:id="93" w:author="Tom Beesley" w:date="2023-08-08T13:56:00Z" w:initials="TB">
    <w:p w14:paraId="193E735E" w14:textId="77777777" w:rsidR="00B83300" w:rsidRDefault="00B83300" w:rsidP="00715583">
      <w:pPr>
        <w:pStyle w:val="CommentText"/>
      </w:pPr>
      <w:r>
        <w:rPr>
          <w:rStyle w:val="CommentReference"/>
        </w:rPr>
        <w:annotationRef/>
      </w:r>
      <w:r>
        <w:t>ok</w:t>
      </w:r>
    </w:p>
  </w:comment>
  <w:comment w:id="95" w:author="DAVID LUQUE RUIZ" w:date="2023-07-21T11:39:00Z" w:initials="DLR">
    <w:p w14:paraId="713827E3" w14:textId="0A44F46D" w:rsidR="00F2655D" w:rsidRDefault="00F2655D">
      <w:pPr>
        <w:pStyle w:val="CommentText"/>
      </w:pPr>
      <w:r>
        <w:rPr>
          <w:rStyle w:val="CommentReference"/>
        </w:rPr>
        <w:annotationRef/>
      </w:r>
      <w:r>
        <w:t>Maybe add something about what makes this experiment different/interesting as compared to the previous studies that you just described?</w:t>
      </w:r>
    </w:p>
  </w:comment>
  <w:comment w:id="96" w:author="DAVID LUQUE RUIZ" w:date="2023-07-21T11:41:00Z" w:initials="DLR">
    <w:p w14:paraId="5C420B81" w14:textId="43493440" w:rsidR="00F2655D" w:rsidRDefault="00F2655D">
      <w:pPr>
        <w:pStyle w:val="CommentText"/>
      </w:pPr>
      <w:r>
        <w:rPr>
          <w:rStyle w:val="CommentReference"/>
        </w:rPr>
        <w:annotationRef/>
      </w:r>
      <w:r>
        <w:t>Some journals are going to ask about a priori power analysis for sample determination.</w:t>
      </w:r>
    </w:p>
  </w:comment>
  <w:comment w:id="97" w:author="Tom Beesley" w:date="2023-08-08T14:01:00Z" w:initials="TB">
    <w:p w14:paraId="59F63D11" w14:textId="77777777" w:rsidR="00B83300" w:rsidRDefault="00B83300" w:rsidP="00BB6411">
      <w:pPr>
        <w:pStyle w:val="CommentText"/>
      </w:pPr>
      <w:r>
        <w:rPr>
          <w:rStyle w:val="CommentReference"/>
        </w:rPr>
        <w:annotationRef/>
      </w:r>
      <w:r>
        <w:t xml:space="preserve">Since we are using only Bayesian analysis, we are no longer concerned with controlling  type 1 error rates. This is one of the major advantages - you can just keep collecting data until you are satisfied that the data lead to a meaningful conclusion on your hypotheses. </w:t>
      </w:r>
    </w:p>
  </w:comment>
  <w:comment w:id="99" w:author="DAVID LUQUE RUIZ" w:date="2023-07-21T11:46:00Z" w:initials="DLR">
    <w:p w14:paraId="783CB1A4" w14:textId="56A4E4A6" w:rsidR="00F2655D" w:rsidRDefault="00F2655D">
      <w:pPr>
        <w:pStyle w:val="CommentText"/>
      </w:pPr>
      <w:r>
        <w:rPr>
          <w:rStyle w:val="CommentReference"/>
        </w:rPr>
        <w:annotationRef/>
      </w:r>
      <w:r>
        <w:t>Why before? We do not know the temporal order of these processes, only its final outcome (faster RT), right?</w:t>
      </w:r>
    </w:p>
  </w:comment>
  <w:comment w:id="100" w:author="DAVID LUQUE RUIZ" w:date="2023-07-21T11:47:00Z" w:initials="DLR">
    <w:p w14:paraId="4BCBDDAD" w14:textId="1A0B533D" w:rsidR="00F2655D" w:rsidRDefault="00F2655D">
      <w:pPr>
        <w:pStyle w:val="CommentText"/>
      </w:pPr>
      <w:r>
        <w:rPr>
          <w:rStyle w:val="CommentReference"/>
        </w:rPr>
        <w:annotationRef/>
      </w:r>
      <w:r>
        <w:t xml:space="preserve">Why? I think that you do not have evidence about what distractors guided </w:t>
      </w:r>
      <w:r w:rsidR="005E4E0C">
        <w:t>visual search or not</w:t>
      </w:r>
    </w:p>
  </w:comment>
  <w:comment w:id="101" w:author="DAVID LUQUE RUIZ" w:date="2023-07-21T11:48:00Z" w:initials="DLR">
    <w:p w14:paraId="65A4F235" w14:textId="10D1680E" w:rsidR="005E4E0C" w:rsidRDefault="005E4E0C">
      <w:pPr>
        <w:pStyle w:val="CommentText"/>
      </w:pPr>
      <w:r>
        <w:rPr>
          <w:rStyle w:val="CommentReference"/>
        </w:rPr>
        <w:annotationRef/>
      </w:r>
      <w:r>
        <w:t xml:space="preserve">Not really. Maybe the extra RT was used for looking through the window or mind wandering </w:t>
      </w:r>
    </w:p>
  </w:comment>
  <w:comment w:id="102" w:author="DAVID LUQUE RUIZ" w:date="2023-07-21T11:50:00Z" w:initials="DLR">
    <w:p w14:paraId="7FCE6C5A" w14:textId="2041D53B" w:rsidR="005E4E0C" w:rsidRDefault="005E4E0C">
      <w:pPr>
        <w:pStyle w:val="CommentText"/>
      </w:pPr>
      <w:r>
        <w:rPr>
          <w:rStyle w:val="CommentReference"/>
        </w:rPr>
        <w:annotationRef/>
      </w:r>
      <w:r>
        <w:t>I think that the ideas that you introduced in this discussion are just hypothesis that you will explore in Experiment 3. However, I think that you describe them as facts, in a very strong way (“inevitably”).</w:t>
      </w:r>
    </w:p>
  </w:comment>
  <w:comment w:id="103" w:author="Beesley, Tom [2]" w:date="2023-08-09T14:52:00Z" w:initials="BT">
    <w:p w14:paraId="16963313" w14:textId="77777777" w:rsidR="00A554CC" w:rsidRDefault="00A554CC" w:rsidP="009055A8">
      <w:pPr>
        <w:pStyle w:val="CommentText"/>
      </w:pPr>
      <w:r>
        <w:rPr>
          <w:rStyle w:val="CommentReference"/>
        </w:rPr>
        <w:annotationRef/>
      </w:r>
      <w:r>
        <w:rPr>
          <w:lang w:val="en-GB"/>
        </w:rPr>
        <w:t xml:space="preserve">I think you're right and I think this is a nice way to present this. I've revised this paragraph quite a bit. </w:t>
      </w:r>
    </w:p>
  </w:comment>
  <w:comment w:id="105" w:author="DAVID LUQUE RUIZ" w:date="2023-07-21T11:55:00Z" w:initials="DLR">
    <w:p w14:paraId="70B3CDD9" w14:textId="34D26E32" w:rsidR="007F0F87" w:rsidRDefault="007F0F87">
      <w:pPr>
        <w:pStyle w:val="CommentText"/>
      </w:pPr>
      <w:r>
        <w:rPr>
          <w:rStyle w:val="CommentReference"/>
        </w:rPr>
        <w:annotationRef/>
      </w:r>
      <w:r>
        <w:t>Neat</w:t>
      </w:r>
    </w:p>
  </w:comment>
  <w:comment w:id="106" w:author="DAVID LUQUE RUIZ" w:date="2023-07-21T11:56:00Z" w:initials="DLR">
    <w:p w14:paraId="1E9017B8" w14:textId="6C8C664E" w:rsidR="00572F94" w:rsidRDefault="00572F94">
      <w:pPr>
        <w:pStyle w:val="CommentText"/>
      </w:pPr>
      <w:r>
        <w:rPr>
          <w:rStyle w:val="CommentReference"/>
        </w:rPr>
        <w:annotationRef/>
      </w:r>
      <w:r>
        <w:t>I wonder if such process could explain our data from Luque et al 2021. It would be very cool to repeat the same experiments while measuring eye movements.</w:t>
      </w:r>
    </w:p>
  </w:comment>
  <w:comment w:id="107" w:author="DAVID LUQUE RUIZ" w:date="2023-07-21T11:58:00Z" w:initials="DLR">
    <w:p w14:paraId="0944B59A" w14:textId="550C2D53" w:rsidR="002F46D8" w:rsidRDefault="002F46D8">
      <w:pPr>
        <w:pStyle w:val="CommentText"/>
      </w:pPr>
      <w:r>
        <w:rPr>
          <w:rStyle w:val="CommentReference"/>
        </w:rPr>
        <w:annotationRef/>
      </w:r>
      <w:r>
        <w:t>May</w:t>
      </w:r>
    </w:p>
  </w:comment>
  <w:comment w:id="108" w:author="Tom Beesley" w:date="2023-08-23T11:55:00Z" w:initials="TB">
    <w:p w14:paraId="4F6C06CD" w14:textId="77777777" w:rsidR="00816F4D" w:rsidRDefault="00816F4D" w:rsidP="009F64C1">
      <w:pPr>
        <w:pStyle w:val="CommentText"/>
      </w:pPr>
      <w:r>
        <w:rPr>
          <w:rStyle w:val="CommentReference"/>
        </w:rPr>
        <w:annotationRef/>
      </w:r>
      <w:r>
        <w:t>changed</w:t>
      </w:r>
    </w:p>
  </w:comment>
  <w:comment w:id="113" w:author="DAVID LUQUE RUIZ" w:date="2023-07-21T12:03:00Z" w:initials="DLR">
    <w:p w14:paraId="44E93346" w14:textId="6E5A9D5F" w:rsidR="00677065" w:rsidRDefault="00677065">
      <w:pPr>
        <w:pStyle w:val="CommentText"/>
      </w:pPr>
      <w:r>
        <w:rPr>
          <w:rStyle w:val="CommentReference"/>
        </w:rPr>
        <w:annotationRef/>
      </w:r>
      <w:r>
        <w:t>Italics are needed?</w:t>
      </w:r>
    </w:p>
  </w:comment>
  <w:comment w:id="114" w:author="Beesley, Tom [2]" w:date="2023-08-10T10:30:00Z" w:initials="BT">
    <w:p w14:paraId="60FAAA65" w14:textId="77777777" w:rsidR="00D17A7E" w:rsidRDefault="00D17A7E" w:rsidP="00E3777C">
      <w:pPr>
        <w:pStyle w:val="CommentText"/>
      </w:pPr>
      <w:r>
        <w:rPr>
          <w:rStyle w:val="CommentReference"/>
        </w:rPr>
        <w:annotationRef/>
      </w:r>
      <w:r>
        <w:rPr>
          <w:lang w:val="en-GB"/>
        </w:rPr>
        <w:t>I think so. To stress the difference between this potentially smaller effect and that seen for proximal configurations</w:t>
      </w:r>
    </w:p>
  </w:comment>
  <w:comment w:id="119" w:author="DAVID LUQUE RUIZ" w:date="2023-07-21T12:04:00Z" w:initials="DLR">
    <w:p w14:paraId="0DA6A8CD" w14:textId="46FBE817" w:rsidR="00677065" w:rsidRDefault="00677065">
      <w:pPr>
        <w:pStyle w:val="CommentText"/>
      </w:pPr>
      <w:r>
        <w:rPr>
          <w:rStyle w:val="CommentReference"/>
        </w:rPr>
        <w:annotationRef/>
      </w:r>
      <w:r>
        <w:t xml:space="preserve">We need to make the figures more consistent between them. For this one, the colors are somehow more transparent. A clever use of the shapes of the dots could make the figure more easily understandable. </w:t>
      </w:r>
    </w:p>
  </w:comment>
  <w:comment w:id="120" w:author="Beesley, Tom [2]" w:date="2023-08-10T10:33:00Z" w:initials="BT">
    <w:p w14:paraId="52007C79" w14:textId="77777777" w:rsidR="00D17A7E" w:rsidRDefault="00D17A7E" w:rsidP="00A81FA6">
      <w:pPr>
        <w:pStyle w:val="CommentText"/>
      </w:pPr>
      <w:r>
        <w:rPr>
          <w:rStyle w:val="CommentReference"/>
        </w:rPr>
        <w:annotationRef/>
      </w:r>
      <w:r>
        <w:rPr>
          <w:lang w:val="en-GB"/>
        </w:rPr>
        <w:t xml:space="preserve">Yes, the transparency here was a mistake. I was playing around with it see if it made the error bars more clear (it does). I don't believe adding different symbols really helps here, since there is only one trial type variable, which is easily portrayed with the colours.  </w:t>
      </w:r>
    </w:p>
  </w:comment>
  <w:comment w:id="121" w:author="DAVID LUQUE RUIZ" w:date="2023-07-21T12:08:00Z" w:initials="DLR">
    <w:p w14:paraId="4CBBEE39" w14:textId="1A090396" w:rsidR="00944BC3" w:rsidRDefault="00944BC3">
      <w:pPr>
        <w:pStyle w:val="CommentText"/>
      </w:pPr>
      <w:r>
        <w:rPr>
          <w:rStyle w:val="CommentReference"/>
        </w:rPr>
        <w:annotationRef/>
      </w:r>
      <w:r>
        <w:t>Unexpected result?</w:t>
      </w:r>
    </w:p>
  </w:comment>
  <w:comment w:id="122" w:author="Tom Beesley" w:date="2023-08-23T14:02:00Z" w:initials="TB">
    <w:p w14:paraId="241D80C8" w14:textId="77777777" w:rsidR="00F9058C" w:rsidRDefault="00F9058C" w:rsidP="00484BB3">
      <w:pPr>
        <w:pStyle w:val="CommentText"/>
      </w:pPr>
      <w:r>
        <w:rPr>
          <w:rStyle w:val="CommentReference"/>
        </w:rPr>
        <w:annotationRef/>
      </w:r>
      <w:r>
        <w:t>I have highlighted this in the discussion</w:t>
      </w:r>
    </w:p>
  </w:comment>
  <w:comment w:id="126" w:author="DAVID LUQUE RUIZ" w:date="2023-07-21T12:23:00Z" w:initials="DLR">
    <w:p w14:paraId="57DD7C16" w14:textId="40C15E2D" w:rsidR="00CB4D62" w:rsidRDefault="00CB4D62">
      <w:pPr>
        <w:pStyle w:val="CommentText"/>
      </w:pPr>
      <w:r>
        <w:rPr>
          <w:rStyle w:val="CommentReference"/>
        </w:rPr>
        <w:annotationRef/>
      </w:r>
      <w:r>
        <w:t>You may add other, less strict, characterizations, and discuss if under these other frameworks your results support automatic processing.</w:t>
      </w:r>
    </w:p>
  </w:comment>
  <w:comment w:id="127" w:author="DAVID LUQUE RUIZ" w:date="2023-07-21T12:17:00Z" w:initials="DLR">
    <w:p w14:paraId="31FEAB48" w14:textId="2D51C3EE" w:rsidR="00944BC3" w:rsidRDefault="00944BC3">
      <w:pPr>
        <w:pStyle w:val="CommentText"/>
      </w:pPr>
      <w:r>
        <w:rPr>
          <w:rStyle w:val="CommentReference"/>
        </w:rPr>
        <w:annotationRef/>
      </w:r>
      <w:r w:rsidR="00CB4D62">
        <w:t xml:space="preserve">Why stimulus-driven? Maybe CC is also top-down? </w:t>
      </w:r>
    </w:p>
  </w:comment>
  <w:comment w:id="128" w:author="DAVID LUQUE RUIZ" w:date="2023-07-21T12:25:00Z" w:initials="DLR">
    <w:p w14:paraId="172C3054" w14:textId="1011ED7E" w:rsidR="00CB4D62" w:rsidRDefault="00CB4D62">
      <w:pPr>
        <w:pStyle w:val="CommentText"/>
      </w:pPr>
      <w:r>
        <w:rPr>
          <w:rStyle w:val="CommentReference"/>
        </w:rPr>
        <w:annotationRef/>
      </w:r>
      <w:r>
        <w:t>Can we say something about the temporal order of the processes involved here? Can we say that there are two processes involved here?</w:t>
      </w:r>
    </w:p>
  </w:comment>
  <w:comment w:id="129" w:author="Tom Beesley" w:date="2023-08-23T15:44:00Z" w:initials="TB">
    <w:p w14:paraId="12B0BF8D" w14:textId="77777777" w:rsidR="0051753B" w:rsidRDefault="0051753B" w:rsidP="00124E67">
      <w:pPr>
        <w:pStyle w:val="CommentText"/>
      </w:pPr>
      <w:r>
        <w:rPr>
          <w:rStyle w:val="CommentReference"/>
        </w:rPr>
        <w:annotationRef/>
      </w:r>
      <w:r>
        <w:t>I think my new version addresses this a little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FFA65" w15:done="0"/>
  <w15:commentEx w15:paraId="7EA60BA5" w15:paraIdParent="606FFA65" w15:done="0"/>
  <w15:commentEx w15:paraId="3DAB5A41" w15:done="0"/>
  <w15:commentEx w15:paraId="51EFA667" w15:paraIdParent="3DAB5A41" w15:done="0"/>
  <w15:commentEx w15:paraId="3A220401" w15:done="0"/>
  <w15:commentEx w15:paraId="06C8EDA1" w15:done="0"/>
  <w15:commentEx w15:paraId="67D3A6E8" w15:paraIdParent="06C8EDA1" w15:done="0"/>
  <w15:commentEx w15:paraId="36674FC6" w15:done="0"/>
  <w15:commentEx w15:paraId="2D0B05D9" w15:paraIdParent="36674FC6" w15:done="0"/>
  <w15:commentEx w15:paraId="75255FAB" w15:done="0"/>
  <w15:commentEx w15:paraId="6F5E7EE9" w15:paraIdParent="75255FAB" w15:done="0"/>
  <w15:commentEx w15:paraId="547B1C11" w15:done="0"/>
  <w15:commentEx w15:paraId="18819DA7" w15:paraIdParent="547B1C11" w15:done="0"/>
  <w15:commentEx w15:paraId="657BC69C" w15:done="0"/>
  <w15:commentEx w15:paraId="7AE5013E" w15:paraIdParent="657BC69C" w15:done="0"/>
  <w15:commentEx w15:paraId="74502A69" w15:done="0"/>
  <w15:commentEx w15:paraId="1717C69C" w15:done="0"/>
  <w15:commentEx w15:paraId="52C52FB9" w15:done="0"/>
  <w15:commentEx w15:paraId="0CE645D6" w15:paraIdParent="52C52FB9" w15:done="0"/>
  <w15:commentEx w15:paraId="0862BDB6" w15:done="0"/>
  <w15:commentEx w15:paraId="128E7447" w15:done="0"/>
  <w15:commentEx w15:paraId="5BDDD50B" w15:paraIdParent="128E7447" w15:done="0"/>
  <w15:commentEx w15:paraId="72C9326D" w15:paraIdParent="128E7447" w15:done="0"/>
  <w15:commentEx w15:paraId="19F7403C" w15:done="0"/>
  <w15:commentEx w15:paraId="1E8081A0" w15:paraIdParent="19F7403C" w15:done="0"/>
  <w15:commentEx w15:paraId="3D381822" w15:done="0"/>
  <w15:commentEx w15:paraId="6FB25DA6" w15:paraIdParent="3D381822" w15:done="0"/>
  <w15:commentEx w15:paraId="5F70B71E" w15:done="0"/>
  <w15:commentEx w15:paraId="26D44072" w15:paraIdParent="5F70B71E" w15:done="0"/>
  <w15:commentEx w15:paraId="796E4AF5" w15:done="0"/>
  <w15:commentEx w15:paraId="6395E85F" w15:done="0"/>
  <w15:commentEx w15:paraId="014BFF85" w15:paraIdParent="6395E85F" w15:done="0"/>
  <w15:commentEx w15:paraId="6D4AE318" w15:done="0"/>
  <w15:commentEx w15:paraId="170A7E14" w15:paraIdParent="6D4AE318" w15:done="0"/>
  <w15:commentEx w15:paraId="4590468B" w15:done="0"/>
  <w15:commentEx w15:paraId="41D36419" w15:paraIdParent="4590468B" w15:done="0"/>
  <w15:commentEx w15:paraId="6B852E3F" w15:done="0"/>
  <w15:commentEx w15:paraId="6E575D89" w15:paraIdParent="6B852E3F" w15:done="0"/>
  <w15:commentEx w15:paraId="7A7947EB" w15:done="0"/>
  <w15:commentEx w15:paraId="05032724" w15:paraIdParent="7A7947EB" w15:done="0"/>
  <w15:commentEx w15:paraId="75504986" w15:done="0"/>
  <w15:commentEx w15:paraId="2F4B4A59" w15:paraIdParent="75504986" w15:done="0"/>
  <w15:commentEx w15:paraId="603B475E" w15:paraIdParent="75504986" w15:done="0"/>
  <w15:commentEx w15:paraId="345F5B96" w15:done="0"/>
  <w15:commentEx w15:paraId="5CB82316" w15:paraIdParent="345F5B96" w15:done="0"/>
  <w15:commentEx w15:paraId="558F9B0A" w15:done="0"/>
  <w15:commentEx w15:paraId="33AAC8F9" w15:paraIdParent="558F9B0A" w15:done="0"/>
  <w15:commentEx w15:paraId="2C5039C2" w15:done="0"/>
  <w15:commentEx w15:paraId="63C9E050" w15:paraIdParent="2C5039C2" w15:done="0"/>
  <w15:commentEx w15:paraId="0AF3225C" w15:done="0"/>
  <w15:commentEx w15:paraId="210C5F75" w15:paraIdParent="0AF3225C" w15:done="0"/>
  <w15:commentEx w15:paraId="099B15EB" w15:paraIdParent="0AF3225C" w15:done="0"/>
  <w15:commentEx w15:paraId="0A91CC6A" w15:done="0"/>
  <w15:commentEx w15:paraId="05A70D94" w15:paraIdParent="0A91CC6A" w15:done="0"/>
  <w15:commentEx w15:paraId="6BC38108" w15:done="0"/>
  <w15:commentEx w15:paraId="10772C3C" w15:paraIdParent="6BC38108" w15:done="0"/>
  <w15:commentEx w15:paraId="5FEB3CF2" w15:done="0"/>
  <w15:commentEx w15:paraId="7AFADD97" w15:paraIdParent="5FEB3CF2" w15:done="0"/>
  <w15:commentEx w15:paraId="618C199F" w15:done="0"/>
  <w15:commentEx w15:paraId="55F12CB4" w15:paraIdParent="618C199F" w15:done="0"/>
  <w15:commentEx w15:paraId="2D502301" w15:done="0"/>
  <w15:commentEx w15:paraId="1D316700" w15:paraIdParent="2D502301" w15:done="0"/>
  <w15:commentEx w15:paraId="02102B1A" w15:done="0"/>
  <w15:commentEx w15:paraId="2BC54D03" w15:paraIdParent="02102B1A" w15:done="0"/>
  <w15:commentEx w15:paraId="5E3CF324" w15:done="0"/>
  <w15:commentEx w15:paraId="6328688E" w15:paraIdParent="5E3CF324" w15:done="0"/>
  <w15:commentEx w15:paraId="66731DA6" w15:done="0"/>
  <w15:commentEx w15:paraId="3B4EF274" w15:paraIdParent="66731DA6" w15:done="0"/>
  <w15:commentEx w15:paraId="6FB30051" w15:done="0"/>
  <w15:commentEx w15:paraId="021B7E4C" w15:paraIdParent="6FB30051" w15:done="0"/>
  <w15:commentEx w15:paraId="5D883FE1" w15:done="0"/>
  <w15:commentEx w15:paraId="67398934" w15:paraIdParent="5D883FE1" w15:done="0"/>
  <w15:commentEx w15:paraId="01DE00F8" w15:paraIdParent="5D883FE1" w15:done="0"/>
  <w15:commentEx w15:paraId="2D19D422" w15:done="0"/>
  <w15:commentEx w15:paraId="456259BB" w15:paraIdParent="2D19D422" w15:done="0"/>
  <w15:commentEx w15:paraId="6B5ABC16" w15:done="0"/>
  <w15:commentEx w15:paraId="6E508683" w15:paraIdParent="6B5ABC16" w15:done="0"/>
  <w15:commentEx w15:paraId="0C5BC928" w15:done="0"/>
  <w15:commentEx w15:paraId="193E735E" w15:paraIdParent="0C5BC928" w15:done="0"/>
  <w15:commentEx w15:paraId="713827E3" w15:done="0"/>
  <w15:commentEx w15:paraId="5C420B81" w15:done="0"/>
  <w15:commentEx w15:paraId="59F63D11" w15:paraIdParent="5C420B81" w15:done="0"/>
  <w15:commentEx w15:paraId="783CB1A4" w15:done="0"/>
  <w15:commentEx w15:paraId="4BCBDDAD" w15:done="0"/>
  <w15:commentEx w15:paraId="65A4F235" w15:done="0"/>
  <w15:commentEx w15:paraId="7FCE6C5A" w15:done="0"/>
  <w15:commentEx w15:paraId="16963313" w15:paraIdParent="7FCE6C5A" w15:done="0"/>
  <w15:commentEx w15:paraId="70B3CDD9" w15:done="0"/>
  <w15:commentEx w15:paraId="1E9017B8" w15:done="0"/>
  <w15:commentEx w15:paraId="0944B59A" w15:done="0"/>
  <w15:commentEx w15:paraId="4F6C06CD" w15:paraIdParent="0944B59A" w15:done="0"/>
  <w15:commentEx w15:paraId="44E93346" w15:done="0"/>
  <w15:commentEx w15:paraId="60FAAA65" w15:paraIdParent="44E93346" w15:done="0"/>
  <w15:commentEx w15:paraId="0DA6A8CD" w15:done="0"/>
  <w15:commentEx w15:paraId="52007C79" w15:paraIdParent="0DA6A8CD" w15:done="0"/>
  <w15:commentEx w15:paraId="4CBBEE39" w15:done="0"/>
  <w15:commentEx w15:paraId="241D80C8" w15:paraIdParent="4CBBEE39" w15:done="0"/>
  <w15:commentEx w15:paraId="57DD7C16" w15:done="0"/>
  <w15:commentEx w15:paraId="31FEAB48" w15:done="0"/>
  <w15:commentEx w15:paraId="172C3054" w15:done="0"/>
  <w15:commentEx w15:paraId="12B0BF8D" w15:paraIdParent="172C30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64D993" w16cex:dateUtc="2023-07-21T08:16:00Z"/>
  <w16cex:commentExtensible w16cex:durableId="286A7EA9" w16cex:dateUtc="2023-07-25T16:02:00Z"/>
  <w16cex:commentExtensible w16cex:durableId="2864D72F" w16cex:dateUtc="2023-07-21T08:06:00Z"/>
  <w16cex:commentExtensible w16cex:durableId="286A7EB9" w16cex:dateUtc="2023-07-25T16:02:00Z"/>
  <w16cex:commentExtensible w16cex:durableId="2864D7B4" w16cex:dateUtc="2023-07-21T08:08:00Z"/>
  <w16cex:commentExtensible w16cex:durableId="2864D7CC" w16cex:dateUtc="2023-07-21T08:09:00Z"/>
  <w16cex:commentExtensible w16cex:durableId="286A7F4E" w16cex:dateUtc="2023-07-25T16:05:00Z"/>
  <w16cex:commentExtensible w16cex:durableId="285A6C6D" w16cex:dateUtc="2023-07-13T10:28:00Z"/>
  <w16cex:commentExtensible w16cex:durableId="286A7FB4" w16cex:dateUtc="2023-07-25T16:07:00Z"/>
  <w16cex:commentExtensible w16cex:durableId="285A6C87" w16cex:dateUtc="2023-07-13T10:28:00Z"/>
  <w16cex:commentExtensible w16cex:durableId="286A8056" w16cex:dateUtc="2023-07-25T16:09:00Z"/>
  <w16cex:commentExtensible w16cex:durableId="285A6CA5" w16cex:dateUtc="2023-07-13T10:29:00Z"/>
  <w16cex:commentExtensible w16cex:durableId="286A807C" w16cex:dateUtc="2023-07-25T16:10:00Z"/>
  <w16cex:commentExtensible w16cex:durableId="285A6CF7" w16cex:dateUtc="2023-07-13T10:30:00Z"/>
  <w16cex:commentExtensible w16cex:durableId="286A80A8" w16cex:dateUtc="2023-07-25T16:11:00Z"/>
  <w16cex:commentExtensible w16cex:durableId="285A6DC0" w16cex:dateUtc="2023-07-13T10:34:00Z"/>
  <w16cex:commentExtensible w16cex:durableId="285A7020" w16cex:dateUtc="2023-07-13T10:44:00Z"/>
  <w16cex:commentExtensible w16cex:durableId="285A6FC6" w16cex:dateUtc="2023-07-13T10:42:00Z"/>
  <w16cex:commentExtensible w16cex:durableId="286A839C" w16cex:dateUtc="2023-07-25T16:23:00Z"/>
  <w16cex:commentExtensible w16cex:durableId="285A703D" w16cex:dateUtc="2023-07-13T10:44:00Z"/>
  <w16cex:commentExtensible w16cex:durableId="285A70E7" w16cex:dateUtc="2023-07-13T10:47:00Z"/>
  <w16cex:commentExtensible w16cex:durableId="285A729D" w16cex:dateUtc="2023-07-13T10:54:00Z"/>
  <w16cex:commentExtensible w16cex:durableId="286A842B" w16cex:dateUtc="2023-07-25T16:26:00Z"/>
  <w16cex:commentExtensible w16cex:durableId="285A72DD" w16cex:dateUtc="2023-07-13T10:55:00Z"/>
  <w16cex:commentExtensible w16cex:durableId="286A89FD" w16cex:dateUtc="2023-07-25T16:50:00Z"/>
  <w16cex:commentExtensible w16cex:durableId="285A7306" w16cex:dateUtc="2023-07-13T10:56:00Z"/>
  <w16cex:commentExtensible w16cex:durableId="286BAD0C" w16cex:dateUtc="2023-07-26T13:32:00Z"/>
  <w16cex:commentExtensible w16cex:durableId="285A739F" w16cex:dateUtc="2023-07-13T10:59:00Z"/>
  <w16cex:commentExtensible w16cex:durableId="286BAD18" w16cex:dateUtc="2023-07-26T13:32:00Z"/>
  <w16cex:commentExtensible w16cex:durableId="285A73D5" w16cex:dateUtc="2023-07-13T11:00:00Z"/>
  <w16cex:commentExtensible w16cex:durableId="285A7470" w16cex:dateUtc="2023-07-13T11:02:00Z"/>
  <w16cex:commentExtensible w16cex:durableId="286CFBC2" w16cex:dateUtc="2023-07-27T13:20:00Z"/>
  <w16cex:commentExtensible w16cex:durableId="285A753B" w16cex:dateUtc="2023-07-13T11:06:00Z"/>
  <w16cex:commentExtensible w16cex:durableId="286CFBDE" w16cex:dateUtc="2023-07-27T13:21:00Z"/>
  <w16cex:commentExtensible w16cex:durableId="285A751A" w16cex:dateUtc="2023-07-13T11:05:00Z"/>
  <w16cex:commentExtensible w16cex:durableId="286CFC09" w16cex:dateUtc="2023-07-27T13:22:00Z"/>
  <w16cex:commentExtensible w16cex:durableId="285A757C" w16cex:dateUtc="2023-07-13T11:07:00Z"/>
  <w16cex:commentExtensible w16cex:durableId="286D005D" w16cex:dateUtc="2023-07-27T13:40:00Z"/>
  <w16cex:commentExtensible w16cex:durableId="285A7612" w16cex:dateUtc="2023-07-13T11:09:00Z"/>
  <w16cex:commentExtensible w16cex:durableId="286D00A1" w16cex:dateUtc="2023-07-27T13:41:00Z"/>
  <w16cex:commentExtensible w16cex:durableId="285A7660" w16cex:dateUtc="2023-07-13T11:10:00Z"/>
  <w16cex:commentExtensible w16cex:durableId="286D00B8" w16cex:dateUtc="2023-07-27T13:42:00Z"/>
  <w16cex:commentExtensible w16cex:durableId="286D00CA" w16cex:dateUtc="2023-07-27T13:42:00Z"/>
  <w16cex:commentExtensible w16cex:durableId="285A7695" w16cex:dateUtc="2023-07-13T11:11:00Z"/>
  <w16cex:commentExtensible w16cex:durableId="286D0102" w16cex:dateUtc="2023-07-27T13:43:00Z"/>
  <w16cex:commentExtensible w16cex:durableId="285A76CA" w16cex:dateUtc="2023-07-13T11:12:00Z"/>
  <w16cex:commentExtensible w16cex:durableId="286D0538" w16cex:dateUtc="2023-07-27T14:01:00Z"/>
  <w16cex:commentExtensible w16cex:durableId="285A76EE" w16cex:dateUtc="2023-07-13T11:13:00Z"/>
  <w16cex:commentExtensible w16cex:durableId="286D0534" w16cex:dateUtc="2023-07-27T14:01:00Z"/>
  <w16cex:commentExtensible w16cex:durableId="285A777C" w16cex:dateUtc="2023-07-13T11:15:00Z"/>
  <w16cex:commentExtensible w16cex:durableId="285A778D" w16cex:dateUtc="2023-07-13T11:15:00Z"/>
  <w16cex:commentExtensible w16cex:durableId="286D0CD8" w16cex:dateUtc="2023-07-27T14:33:00Z"/>
  <w16cex:commentExtensible w16cex:durableId="285A77C1" w16cex:dateUtc="2023-07-13T11:16:00Z"/>
  <w16cex:commentExtensible w16cex:durableId="286D0CED" w16cex:dateUtc="2023-07-27T14:34:00Z"/>
  <w16cex:commentExtensible w16cex:durableId="285A7910" w16cex:dateUtc="2023-07-13T11:22:00Z"/>
  <w16cex:commentExtensible w16cex:durableId="286D0D12" w16cex:dateUtc="2023-07-27T14:34:00Z"/>
  <w16cex:commentExtensible w16cex:durableId="2864E5D5" w16cex:dateUtc="2023-07-21T09:09:00Z"/>
  <w16cex:commentExtensible w16cex:durableId="286D1A4D" w16cex:dateUtc="2023-07-27T15:31:00Z"/>
  <w16cex:commentExtensible w16cex:durableId="285A7942" w16cex:dateUtc="2023-07-13T11:23:00Z"/>
  <w16cex:commentExtensible w16cex:durableId="286D1D2B" w16cex:dateUtc="2023-07-27T15:43:00Z"/>
  <w16cex:commentExtensible w16cex:durableId="285A77DA" w16cex:dateUtc="2023-07-13T11:17:00Z"/>
  <w16cex:commentExtensible w16cex:durableId="286D1D4C" w16cex:dateUtc="2023-07-27T15:43:00Z"/>
  <w16cex:commentExtensible w16cex:durableId="2864E9F1" w16cex:dateUtc="2023-07-21T09:26:00Z"/>
  <w16cex:commentExtensible w16cex:durableId="286D5396" w16cex:dateUtc="2023-07-27T19:35:00Z"/>
  <w16cex:commentExtensible w16cex:durableId="2864E630" w16cex:dateUtc="2023-07-21T09:10:00Z"/>
  <w16cex:commentExtensible w16cex:durableId="286E5A8D" w16cex:dateUtc="2023-07-28T14:17:00Z"/>
  <w16cex:commentExtensible w16cex:durableId="2864E73C" w16cex:dateUtc="2023-07-21T09:15:00Z"/>
  <w16cex:commentExtensible w16cex:durableId="287CB6A0" w16cex:dateUtc="2023-08-08T11:42:00Z"/>
  <w16cex:commentExtensible w16cex:durableId="2864E824" w16cex:dateUtc="2023-07-21T09:19:00Z"/>
  <w16cex:commentExtensible w16cex:durableId="287CB729" w16cex:dateUtc="2023-08-08T11:44:00Z"/>
  <w16cex:commentExtensible w16cex:durableId="2864E867" w16cex:dateUtc="2023-07-21T09:20:00Z"/>
  <w16cex:commentExtensible w16cex:durableId="2864E8AE" w16cex:dateUtc="2023-07-21T09:21:00Z"/>
  <w16cex:commentExtensible w16cex:durableId="287CC7A7" w16cex:dateUtc="2023-08-08T12:54:00Z"/>
  <w16cex:commentExtensible w16cex:durableId="2864E925" w16cex:dateUtc="2023-07-21T09:23:00Z"/>
  <w16cex:commentExtensible w16cex:durableId="287CC732" w16cex:dateUtc="2023-08-08T12:52:00Z"/>
  <w16cex:commentExtensible w16cex:durableId="2864E95C" w16cex:dateUtc="2023-07-21T09:24:00Z"/>
  <w16cex:commentExtensible w16cex:durableId="287CC7E1" w16cex:dateUtc="2023-08-08T12:55:00Z"/>
  <w16cex:commentExtensible w16cex:durableId="2864EBD6" w16cex:dateUtc="2023-07-21T09:34:00Z"/>
  <w16cex:commentExtensible w16cex:durableId="287CC7F2" w16cex:dateUtc="2023-08-08T12:56:00Z"/>
  <w16cex:commentExtensible w16cex:durableId="2864ECF7" w16cex:dateUtc="2023-07-21T09:39:00Z"/>
  <w16cex:commentExtensible w16cex:durableId="2864ED5F" w16cex:dateUtc="2023-07-21T09:41:00Z"/>
  <w16cex:commentExtensible w16cex:durableId="287CC935" w16cex:dateUtc="2023-08-08T13:01:00Z"/>
  <w16cex:commentExtensible w16cex:durableId="2864EE93" w16cex:dateUtc="2023-07-21T09:46:00Z"/>
  <w16cex:commentExtensible w16cex:durableId="2864EEE5" w16cex:dateUtc="2023-07-21T09:47:00Z"/>
  <w16cex:commentExtensible w16cex:durableId="2864EF20" w16cex:dateUtc="2023-07-21T09:48:00Z"/>
  <w16cex:commentExtensible w16cex:durableId="2864EF7C" w16cex:dateUtc="2023-07-21T09:50:00Z"/>
  <w16cex:commentExtensible w16cex:durableId="287E26C7" w16cex:dateUtc="2023-08-09T13:52:00Z"/>
  <w16cex:commentExtensible w16cex:durableId="2864F0B6" w16cex:dateUtc="2023-07-21T09:55:00Z"/>
  <w16cex:commentExtensible w16cex:durableId="2864F107" w16cex:dateUtc="2023-07-21T09:56:00Z"/>
  <w16cex:commentExtensible w16cex:durableId="2864F158" w16cex:dateUtc="2023-07-21T09:58:00Z"/>
  <w16cex:commentExtensible w16cex:durableId="28907248" w16cex:dateUtc="2023-08-23T10:55:00Z"/>
  <w16cex:commentExtensible w16cex:durableId="2864F2A8" w16cex:dateUtc="2023-07-21T10:03:00Z"/>
  <w16cex:commentExtensible w16cex:durableId="287F3AAB" w16cex:dateUtc="2023-08-10T09:30:00Z"/>
  <w16cex:commentExtensible w16cex:durableId="2864F2D5" w16cex:dateUtc="2023-07-21T10:04:00Z"/>
  <w16cex:commentExtensible w16cex:durableId="287F3B5C" w16cex:dateUtc="2023-08-10T09:33:00Z"/>
  <w16cex:commentExtensible w16cex:durableId="2864F3DB" w16cex:dateUtc="2023-07-21T10:08:00Z"/>
  <w16cex:commentExtensible w16cex:durableId="28908FD9" w16cex:dateUtc="2023-08-23T13:02:00Z"/>
  <w16cex:commentExtensible w16cex:durableId="2864F745" w16cex:dateUtc="2023-07-21T10:23:00Z"/>
  <w16cex:commentExtensible w16cex:durableId="2864F5F6" w16cex:dateUtc="2023-07-21T10:17:00Z"/>
  <w16cex:commentExtensible w16cex:durableId="2864F7C9" w16cex:dateUtc="2023-07-21T10:25:00Z"/>
  <w16cex:commentExtensible w16cex:durableId="2890A7D7" w16cex:dateUtc="2023-08-23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FFA65" w16cid:durableId="2864D993"/>
  <w16cid:commentId w16cid:paraId="7EA60BA5" w16cid:durableId="286A7EA9"/>
  <w16cid:commentId w16cid:paraId="3DAB5A41" w16cid:durableId="2864D72F"/>
  <w16cid:commentId w16cid:paraId="51EFA667" w16cid:durableId="286A7EB9"/>
  <w16cid:commentId w16cid:paraId="3A220401" w16cid:durableId="2864D7B4"/>
  <w16cid:commentId w16cid:paraId="06C8EDA1" w16cid:durableId="2864D7CC"/>
  <w16cid:commentId w16cid:paraId="67D3A6E8" w16cid:durableId="286A7F4E"/>
  <w16cid:commentId w16cid:paraId="36674FC6" w16cid:durableId="285A6C6D"/>
  <w16cid:commentId w16cid:paraId="2D0B05D9" w16cid:durableId="286A7FB4"/>
  <w16cid:commentId w16cid:paraId="75255FAB" w16cid:durableId="285A6C87"/>
  <w16cid:commentId w16cid:paraId="6F5E7EE9" w16cid:durableId="286A8056"/>
  <w16cid:commentId w16cid:paraId="547B1C11" w16cid:durableId="285A6CA5"/>
  <w16cid:commentId w16cid:paraId="18819DA7" w16cid:durableId="286A807C"/>
  <w16cid:commentId w16cid:paraId="657BC69C" w16cid:durableId="285A6CF7"/>
  <w16cid:commentId w16cid:paraId="7AE5013E" w16cid:durableId="286A80A8"/>
  <w16cid:commentId w16cid:paraId="74502A69" w16cid:durableId="285A6DC0"/>
  <w16cid:commentId w16cid:paraId="1717C69C" w16cid:durableId="285A7020"/>
  <w16cid:commentId w16cid:paraId="52C52FB9" w16cid:durableId="285A6FC6"/>
  <w16cid:commentId w16cid:paraId="0CE645D6" w16cid:durableId="286A839C"/>
  <w16cid:commentId w16cid:paraId="0862BDB6" w16cid:durableId="285A703D"/>
  <w16cid:commentId w16cid:paraId="128E7447" w16cid:durableId="285A70E7"/>
  <w16cid:commentId w16cid:paraId="5BDDD50B" w16cid:durableId="285A729D"/>
  <w16cid:commentId w16cid:paraId="72C9326D" w16cid:durableId="286A842B"/>
  <w16cid:commentId w16cid:paraId="19F7403C" w16cid:durableId="285A72DD"/>
  <w16cid:commentId w16cid:paraId="1E8081A0" w16cid:durableId="286A89FD"/>
  <w16cid:commentId w16cid:paraId="3D381822" w16cid:durableId="285A7306"/>
  <w16cid:commentId w16cid:paraId="6FB25DA6" w16cid:durableId="286BAD0C"/>
  <w16cid:commentId w16cid:paraId="5F70B71E" w16cid:durableId="285A739F"/>
  <w16cid:commentId w16cid:paraId="26D44072" w16cid:durableId="286BAD18"/>
  <w16cid:commentId w16cid:paraId="796E4AF5" w16cid:durableId="285A73D5"/>
  <w16cid:commentId w16cid:paraId="6395E85F" w16cid:durableId="285A7470"/>
  <w16cid:commentId w16cid:paraId="014BFF85" w16cid:durableId="286CFBC2"/>
  <w16cid:commentId w16cid:paraId="6D4AE318" w16cid:durableId="285A753B"/>
  <w16cid:commentId w16cid:paraId="170A7E14" w16cid:durableId="286CFBDE"/>
  <w16cid:commentId w16cid:paraId="4590468B" w16cid:durableId="285A751A"/>
  <w16cid:commentId w16cid:paraId="41D36419" w16cid:durableId="286CFC09"/>
  <w16cid:commentId w16cid:paraId="6B852E3F" w16cid:durableId="285A757C"/>
  <w16cid:commentId w16cid:paraId="6E575D89" w16cid:durableId="286D005D"/>
  <w16cid:commentId w16cid:paraId="7A7947EB" w16cid:durableId="285A7612"/>
  <w16cid:commentId w16cid:paraId="05032724" w16cid:durableId="286D00A1"/>
  <w16cid:commentId w16cid:paraId="75504986" w16cid:durableId="285A7660"/>
  <w16cid:commentId w16cid:paraId="2F4B4A59" w16cid:durableId="286D00B8"/>
  <w16cid:commentId w16cid:paraId="603B475E" w16cid:durableId="286D00CA"/>
  <w16cid:commentId w16cid:paraId="345F5B96" w16cid:durableId="285A7695"/>
  <w16cid:commentId w16cid:paraId="5CB82316" w16cid:durableId="286D0102"/>
  <w16cid:commentId w16cid:paraId="558F9B0A" w16cid:durableId="285A76CA"/>
  <w16cid:commentId w16cid:paraId="33AAC8F9" w16cid:durableId="286D0538"/>
  <w16cid:commentId w16cid:paraId="2C5039C2" w16cid:durableId="285A76EE"/>
  <w16cid:commentId w16cid:paraId="63C9E050" w16cid:durableId="286D0534"/>
  <w16cid:commentId w16cid:paraId="0AF3225C" w16cid:durableId="285A777C"/>
  <w16cid:commentId w16cid:paraId="210C5F75" w16cid:durableId="285A778D"/>
  <w16cid:commentId w16cid:paraId="099B15EB" w16cid:durableId="286D0CD8"/>
  <w16cid:commentId w16cid:paraId="0A91CC6A" w16cid:durableId="285A77C1"/>
  <w16cid:commentId w16cid:paraId="05A70D94" w16cid:durableId="286D0CED"/>
  <w16cid:commentId w16cid:paraId="6BC38108" w16cid:durableId="285A7910"/>
  <w16cid:commentId w16cid:paraId="10772C3C" w16cid:durableId="286D0D12"/>
  <w16cid:commentId w16cid:paraId="5FEB3CF2" w16cid:durableId="2864E5D5"/>
  <w16cid:commentId w16cid:paraId="7AFADD97" w16cid:durableId="286D1A4D"/>
  <w16cid:commentId w16cid:paraId="618C199F" w16cid:durableId="285A7942"/>
  <w16cid:commentId w16cid:paraId="55F12CB4" w16cid:durableId="286D1D2B"/>
  <w16cid:commentId w16cid:paraId="2D502301" w16cid:durableId="285A77DA"/>
  <w16cid:commentId w16cid:paraId="1D316700" w16cid:durableId="286D1D4C"/>
  <w16cid:commentId w16cid:paraId="02102B1A" w16cid:durableId="2864E9F1"/>
  <w16cid:commentId w16cid:paraId="2BC54D03" w16cid:durableId="286D5396"/>
  <w16cid:commentId w16cid:paraId="5E3CF324" w16cid:durableId="2864E630"/>
  <w16cid:commentId w16cid:paraId="6328688E" w16cid:durableId="286E5A8D"/>
  <w16cid:commentId w16cid:paraId="66731DA6" w16cid:durableId="2864E73C"/>
  <w16cid:commentId w16cid:paraId="3B4EF274" w16cid:durableId="287CB6A0"/>
  <w16cid:commentId w16cid:paraId="6FB30051" w16cid:durableId="2864E824"/>
  <w16cid:commentId w16cid:paraId="021B7E4C" w16cid:durableId="287CB729"/>
  <w16cid:commentId w16cid:paraId="5D883FE1" w16cid:durableId="2864E867"/>
  <w16cid:commentId w16cid:paraId="67398934" w16cid:durableId="2864E8AE"/>
  <w16cid:commentId w16cid:paraId="01DE00F8" w16cid:durableId="287CC7A7"/>
  <w16cid:commentId w16cid:paraId="2D19D422" w16cid:durableId="2864E925"/>
  <w16cid:commentId w16cid:paraId="456259BB" w16cid:durableId="287CC732"/>
  <w16cid:commentId w16cid:paraId="6B5ABC16" w16cid:durableId="2864E95C"/>
  <w16cid:commentId w16cid:paraId="6E508683" w16cid:durableId="287CC7E1"/>
  <w16cid:commentId w16cid:paraId="0C5BC928" w16cid:durableId="2864EBD6"/>
  <w16cid:commentId w16cid:paraId="193E735E" w16cid:durableId="287CC7F2"/>
  <w16cid:commentId w16cid:paraId="713827E3" w16cid:durableId="2864ECF7"/>
  <w16cid:commentId w16cid:paraId="5C420B81" w16cid:durableId="2864ED5F"/>
  <w16cid:commentId w16cid:paraId="59F63D11" w16cid:durableId="287CC935"/>
  <w16cid:commentId w16cid:paraId="783CB1A4" w16cid:durableId="2864EE93"/>
  <w16cid:commentId w16cid:paraId="4BCBDDAD" w16cid:durableId="2864EEE5"/>
  <w16cid:commentId w16cid:paraId="65A4F235" w16cid:durableId="2864EF20"/>
  <w16cid:commentId w16cid:paraId="7FCE6C5A" w16cid:durableId="2864EF7C"/>
  <w16cid:commentId w16cid:paraId="16963313" w16cid:durableId="287E26C7"/>
  <w16cid:commentId w16cid:paraId="70B3CDD9" w16cid:durableId="2864F0B6"/>
  <w16cid:commentId w16cid:paraId="1E9017B8" w16cid:durableId="2864F107"/>
  <w16cid:commentId w16cid:paraId="0944B59A" w16cid:durableId="2864F158"/>
  <w16cid:commentId w16cid:paraId="4F6C06CD" w16cid:durableId="28907248"/>
  <w16cid:commentId w16cid:paraId="44E93346" w16cid:durableId="2864F2A8"/>
  <w16cid:commentId w16cid:paraId="60FAAA65" w16cid:durableId="287F3AAB"/>
  <w16cid:commentId w16cid:paraId="0DA6A8CD" w16cid:durableId="2864F2D5"/>
  <w16cid:commentId w16cid:paraId="52007C79" w16cid:durableId="287F3B5C"/>
  <w16cid:commentId w16cid:paraId="4CBBEE39" w16cid:durableId="2864F3DB"/>
  <w16cid:commentId w16cid:paraId="241D80C8" w16cid:durableId="28908FD9"/>
  <w16cid:commentId w16cid:paraId="57DD7C16" w16cid:durableId="2864F745"/>
  <w16cid:commentId w16cid:paraId="31FEAB48" w16cid:durableId="2864F5F6"/>
  <w16cid:commentId w16cid:paraId="172C3054" w16cid:durableId="2864F7C9"/>
  <w16cid:commentId w16cid:paraId="12B0BF8D" w16cid:durableId="2890A7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BE5B" w14:textId="77777777" w:rsidR="00B873A5" w:rsidRDefault="00B873A5">
      <w:r>
        <w:separator/>
      </w:r>
    </w:p>
  </w:endnote>
  <w:endnote w:type="continuationSeparator" w:id="0">
    <w:p w14:paraId="35D51767" w14:textId="77777777" w:rsidR="00B873A5" w:rsidRDefault="00B87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Roboto">
    <w:altName w:val="Roboto"/>
    <w:charset w:val="00"/>
    <w:family w:val="auto"/>
    <w:pitch w:val="variable"/>
    <w:sig w:usb0="E0000AFF" w:usb1="5000217F" w:usb2="00000021"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03741" w14:textId="77777777" w:rsidR="00B873A5" w:rsidRDefault="00B873A5">
      <w:r>
        <w:separator/>
      </w:r>
    </w:p>
  </w:footnote>
  <w:footnote w:type="continuationSeparator" w:id="0">
    <w:p w14:paraId="3ADF39AD" w14:textId="77777777" w:rsidR="00B873A5" w:rsidRDefault="00B87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1248" w14:textId="0965DBA9" w:rsidR="00735E2D" w:rsidRDefault="003F2FDD">
    <w:pPr>
      <w:pStyle w:val="BodyText"/>
      <w:spacing w:before="0" w:line="14" w:lineRule="auto"/>
      <w:ind w:left="0"/>
      <w:rPr>
        <w:sz w:val="20"/>
      </w:rPr>
    </w:pPr>
    <w:r>
      <w:rPr>
        <w:noProof/>
      </w:rPr>
      <mc:AlternateContent>
        <mc:Choice Requires="wps">
          <w:drawing>
            <wp:anchor distT="0" distB="0" distL="114300" distR="114300" simplePos="0" relativeHeight="486685696" behindDoc="1" locked="0" layoutInCell="1" allowOverlap="1" wp14:anchorId="2A24A3C4" wp14:editId="274B28B8">
              <wp:simplePos x="0" y="0"/>
              <wp:positionH relativeFrom="page">
                <wp:posOffset>901700</wp:posOffset>
              </wp:positionH>
              <wp:positionV relativeFrom="page">
                <wp:posOffset>399415</wp:posOffset>
              </wp:positionV>
              <wp:extent cx="3156585"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25B49" w14:textId="77777777" w:rsidR="00735E2D" w:rsidRDefault="00000000">
                          <w:pPr>
                            <w:pStyle w:val="BodyText"/>
                            <w:spacing w:before="65"/>
                            <w:ind w:left="20"/>
                          </w:pPr>
                          <w:r>
                            <w:rPr>
                              <w:w w:val="105"/>
                            </w:rPr>
                            <w:t>CONTEXTUAL</w:t>
                          </w:r>
                          <w:r>
                            <w:rPr>
                              <w:spacing w:val="8"/>
                              <w:w w:val="105"/>
                            </w:rPr>
                            <w:t xml:space="preserve"> </w:t>
                          </w:r>
                          <w:r>
                            <w:rPr>
                              <w:w w:val="105"/>
                            </w:rPr>
                            <w:t>CUING</w:t>
                          </w:r>
                          <w:r>
                            <w:rPr>
                              <w:spacing w:val="8"/>
                              <w:w w:val="105"/>
                            </w:rPr>
                            <w:t xml:space="preserve"> </w:t>
                          </w:r>
                          <w:r>
                            <w:rPr>
                              <w:w w:val="105"/>
                            </w:rPr>
                            <w:t>AND</w:t>
                          </w:r>
                          <w:r>
                            <w:rPr>
                              <w:spacing w:val="7"/>
                              <w:w w:val="105"/>
                            </w:rPr>
                            <w:t xml:space="preserve"> </w:t>
                          </w:r>
                          <w:r>
                            <w:rPr>
                              <w:w w:val="105"/>
                            </w:rPr>
                            <w:t>INSTRUCTION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4A3C4" id="_x0000_t202" coordsize="21600,21600" o:spt="202" path="m,l,21600r21600,l21600,xe">
              <v:stroke joinstyle="miter"/>
              <v:path gradientshapeok="t" o:connecttype="rect"/>
            </v:shapetype>
            <v:shape id="_x0000_s1289" type="#_x0000_t202" style="position:absolute;margin-left:71pt;margin-top:31.45pt;width:248.55pt;height:18.85pt;z-index:-1663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" filled="f" stroked="f">
              <v:textbox inset="0,0,0,0">
                <w:txbxContent>
                  <w:p w14:paraId="52025B49" w14:textId="77777777" w:rsidR="00735E2D" w:rsidRDefault="00000000">
                    <w:pPr>
                      <w:pStyle w:val="BodyText"/>
                      <w:spacing w:before="65"/>
                      <w:ind w:left="20"/>
                    </w:pPr>
                    <w:r>
                      <w:rPr>
                        <w:w w:val="105"/>
                      </w:rPr>
                      <w:t>CONTEXTUAL</w:t>
                    </w:r>
                    <w:r>
                      <w:rPr>
                        <w:spacing w:val="8"/>
                        <w:w w:val="105"/>
                      </w:rPr>
                      <w:t xml:space="preserve"> </w:t>
                    </w:r>
                    <w:r>
                      <w:rPr>
                        <w:w w:val="105"/>
                      </w:rPr>
                      <w:t>CUING</w:t>
                    </w:r>
                    <w:r>
                      <w:rPr>
                        <w:spacing w:val="8"/>
                        <w:w w:val="105"/>
                      </w:rPr>
                      <w:t xml:space="preserve"> </w:t>
                    </w:r>
                    <w:r>
                      <w:rPr>
                        <w:w w:val="105"/>
                      </w:rPr>
                      <w:t>AND</w:t>
                    </w:r>
                    <w:r>
                      <w:rPr>
                        <w:spacing w:val="7"/>
                        <w:w w:val="105"/>
                      </w:rPr>
                      <w:t xml:space="preserve"> </w:t>
                    </w:r>
                    <w:r>
                      <w:rPr>
                        <w:w w:val="105"/>
                      </w:rPr>
                      <w:t>INSTRUCTION</w:t>
                    </w:r>
                  </w:p>
                </w:txbxContent>
              </v:textbox>
              <w10:wrap anchorx="page" anchory="page"/>
            </v:shape>
          </w:pict>
        </mc:Fallback>
      </mc:AlternateContent>
    </w:r>
    <w:r>
      <w:rPr>
        <w:noProof/>
      </w:rPr>
      <mc:AlternateContent>
        <mc:Choice Requires="wps">
          <w:drawing>
            <wp:anchor distT="0" distB="0" distL="114300" distR="114300" simplePos="0" relativeHeight="486686208" behindDoc="1" locked="0" layoutInCell="1" allowOverlap="1" wp14:anchorId="5AAB572A" wp14:editId="14C62383">
              <wp:simplePos x="0" y="0"/>
              <wp:positionH relativeFrom="page">
                <wp:posOffset>6671945</wp:posOffset>
              </wp:positionH>
              <wp:positionV relativeFrom="page">
                <wp:posOffset>399415</wp:posOffset>
              </wp:positionV>
              <wp:extent cx="225425" cy="2393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31F39" w14:textId="77777777" w:rsidR="00735E2D" w:rsidRDefault="00000000">
                          <w:pPr>
                            <w:pStyle w:val="BodyText"/>
                            <w:spacing w:before="65"/>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B572A" id="Text Box 1" o:spid="_x0000_s1290" type="#_x0000_t202" style="position:absolute;margin-left:525.35pt;margin-top:31.45pt;width:17.75pt;height:18.85pt;z-index:-1663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" filled="f" stroked="f">
              <v:textbox inset="0,0,0,0">
                <w:txbxContent>
                  <w:p w14:paraId="7F731F39" w14:textId="77777777" w:rsidR="00735E2D" w:rsidRDefault="00000000">
                    <w:pPr>
                      <w:pStyle w:val="BodyText"/>
                      <w:spacing w:before="65"/>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LUQUE RUIZ">
    <w15:presenceInfo w15:providerId="AD" w15:userId="S::davidluque@uma.es::0e62d4f6-d20a-4d6f-abcb-8a0d5ddba2de"/>
  </w15:person>
  <w15:person w15:author="Beesley, Tom">
    <w15:presenceInfo w15:providerId="None" w15:userId="Beesley, Tom"/>
  </w15:person>
  <w15:person w15:author="Tom Beesley">
    <w15:presenceInfo w15:providerId="None" w15:userId="Tom Beesley"/>
  </w15:person>
  <w15:person w15:author="Beesley, Tom [2]">
    <w15:presenceInfo w15:providerId="AD" w15:userId="S::beesleyt@lancaster.ac.uk::ee42a82f-7ffb-4da4-9528-a704ef14c0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2D"/>
    <w:rsid w:val="00015876"/>
    <w:rsid w:val="00050943"/>
    <w:rsid w:val="00092F76"/>
    <w:rsid w:val="00112523"/>
    <w:rsid w:val="00182704"/>
    <w:rsid w:val="00191BCC"/>
    <w:rsid w:val="002057E4"/>
    <w:rsid w:val="00216A3E"/>
    <w:rsid w:val="00240D6C"/>
    <w:rsid w:val="00241100"/>
    <w:rsid w:val="002F46D8"/>
    <w:rsid w:val="00313F9E"/>
    <w:rsid w:val="00365830"/>
    <w:rsid w:val="003A39B7"/>
    <w:rsid w:val="003E0800"/>
    <w:rsid w:val="003E6522"/>
    <w:rsid w:val="003E6B89"/>
    <w:rsid w:val="003F2FDD"/>
    <w:rsid w:val="00413E15"/>
    <w:rsid w:val="004523BF"/>
    <w:rsid w:val="00475E19"/>
    <w:rsid w:val="004966D4"/>
    <w:rsid w:val="004A77E5"/>
    <w:rsid w:val="004C2A89"/>
    <w:rsid w:val="005019C6"/>
    <w:rsid w:val="00514B00"/>
    <w:rsid w:val="0051753B"/>
    <w:rsid w:val="00550383"/>
    <w:rsid w:val="00572F94"/>
    <w:rsid w:val="005E4E0C"/>
    <w:rsid w:val="006078D5"/>
    <w:rsid w:val="0064762D"/>
    <w:rsid w:val="00677065"/>
    <w:rsid w:val="00735E2D"/>
    <w:rsid w:val="00754EA0"/>
    <w:rsid w:val="007751F3"/>
    <w:rsid w:val="007D1C01"/>
    <w:rsid w:val="007F0F87"/>
    <w:rsid w:val="00816F4D"/>
    <w:rsid w:val="00884DC2"/>
    <w:rsid w:val="0089279A"/>
    <w:rsid w:val="008D31C0"/>
    <w:rsid w:val="008D5D0E"/>
    <w:rsid w:val="008F06ED"/>
    <w:rsid w:val="00944BC3"/>
    <w:rsid w:val="009522F6"/>
    <w:rsid w:val="00971E09"/>
    <w:rsid w:val="009A55EF"/>
    <w:rsid w:val="00A554CC"/>
    <w:rsid w:val="00B47663"/>
    <w:rsid w:val="00B83300"/>
    <w:rsid w:val="00B873A5"/>
    <w:rsid w:val="00B94F9B"/>
    <w:rsid w:val="00BB1F3D"/>
    <w:rsid w:val="00BC7F74"/>
    <w:rsid w:val="00BE4E6D"/>
    <w:rsid w:val="00C07F2B"/>
    <w:rsid w:val="00C123E8"/>
    <w:rsid w:val="00C32B3D"/>
    <w:rsid w:val="00C52D66"/>
    <w:rsid w:val="00CB4D62"/>
    <w:rsid w:val="00CC3534"/>
    <w:rsid w:val="00D14C85"/>
    <w:rsid w:val="00D17A7E"/>
    <w:rsid w:val="00DA57D5"/>
    <w:rsid w:val="00E5110A"/>
    <w:rsid w:val="00E54319"/>
    <w:rsid w:val="00F1395D"/>
    <w:rsid w:val="00F2655D"/>
    <w:rsid w:val="00F9058C"/>
    <w:rsid w:val="00FD6C60"/>
    <w:rsid w:val="00FF79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70AFE"/>
  <w15:docId w15:val="{54548DA2-2F4C-46DD-B1D9-E32B6B07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2"/>
      <w:ind w:left="150"/>
      <w:outlineLvl w:val="0"/>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202"/>
      <w:ind w:left="15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50"/>
    </w:pPr>
  </w:style>
  <w:style w:type="character" w:styleId="CommentReference">
    <w:name w:val="annotation reference"/>
    <w:basedOn w:val="DefaultParagraphFont"/>
    <w:uiPriority w:val="99"/>
    <w:semiHidden/>
    <w:unhideWhenUsed/>
    <w:rsid w:val="00C52D66"/>
    <w:rPr>
      <w:sz w:val="16"/>
      <w:szCs w:val="16"/>
    </w:rPr>
  </w:style>
  <w:style w:type="paragraph" w:styleId="CommentText">
    <w:name w:val="annotation text"/>
    <w:basedOn w:val="Normal"/>
    <w:link w:val="CommentTextChar"/>
    <w:uiPriority w:val="99"/>
    <w:unhideWhenUsed/>
    <w:rsid w:val="00C52D66"/>
    <w:rPr>
      <w:sz w:val="20"/>
      <w:szCs w:val="20"/>
    </w:rPr>
  </w:style>
  <w:style w:type="character" w:customStyle="1" w:styleId="CommentTextChar">
    <w:name w:val="Comment Text Char"/>
    <w:basedOn w:val="DefaultParagraphFont"/>
    <w:link w:val="CommentText"/>
    <w:uiPriority w:val="99"/>
    <w:rsid w:val="00C52D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52D66"/>
    <w:rPr>
      <w:b/>
      <w:bCs/>
    </w:rPr>
  </w:style>
  <w:style w:type="character" w:customStyle="1" w:styleId="CommentSubjectChar">
    <w:name w:val="Comment Subject Char"/>
    <w:basedOn w:val="CommentTextChar"/>
    <w:link w:val="CommentSubject"/>
    <w:uiPriority w:val="99"/>
    <w:semiHidden/>
    <w:rsid w:val="00C52D66"/>
    <w:rPr>
      <w:rFonts w:ascii="Times New Roman" w:eastAsia="Times New Roman" w:hAnsi="Times New Roman" w:cs="Times New Roman"/>
      <w:b/>
      <w:bCs/>
      <w:sz w:val="20"/>
      <w:szCs w:val="20"/>
    </w:rPr>
  </w:style>
  <w:style w:type="paragraph" w:styleId="Revision">
    <w:name w:val="Revision"/>
    <w:hidden/>
    <w:uiPriority w:val="99"/>
    <w:semiHidden/>
    <w:rsid w:val="00365830"/>
    <w:pPr>
      <w:widowControl/>
      <w:autoSpaceDE/>
      <w:autoSpaceDN/>
    </w:pPr>
    <w:rPr>
      <w:rFonts w:ascii="Times New Roman" w:eastAsia="Times New Roman" w:hAnsi="Times New Roman" w:cs="Times New Roman"/>
    </w:rPr>
  </w:style>
  <w:style w:type="character" w:styleId="Hyperlink">
    <w:name w:val="Hyperlink"/>
    <w:basedOn w:val="DefaultParagraphFont"/>
    <w:uiPriority w:val="99"/>
    <w:unhideWhenUsed/>
    <w:rsid w:val="00FD6C60"/>
    <w:rPr>
      <w:color w:val="0000FF" w:themeColor="hyperlink"/>
      <w:u w:val="single"/>
    </w:rPr>
  </w:style>
  <w:style w:type="character" w:styleId="UnresolvedMention">
    <w:name w:val="Unresolved Mention"/>
    <w:basedOn w:val="DefaultParagraphFont"/>
    <w:uiPriority w:val="99"/>
    <w:semiHidden/>
    <w:unhideWhenUsed/>
    <w:rsid w:val="00FD6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europepmc.org/article/ppr/ppr616749" TargetMode="External"/><Relationship Id="rId1" Type="http://schemas.openxmlformats.org/officeDocument/2006/relationships/hyperlink" Target="https://journals.sagepub.com/doi/abs/10.1177/1071181311551046"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doi.org/10.3389/fpsyg.2021.650245" TargetMode="External"/><Relationship Id="rId21" Type="http://schemas.openxmlformats.org/officeDocument/2006/relationships/image" Target="media/image9.png"/><Relationship Id="rId42" Type="http://schemas.openxmlformats.org/officeDocument/2006/relationships/image" Target="media/image30.png"/><Relationship Id="rId63" Type="http://schemas.openxmlformats.org/officeDocument/2006/relationships/image" Target="media/image51.png"/><Relationship Id="rId84" Type="http://schemas.openxmlformats.org/officeDocument/2006/relationships/image" Target="media/image72.png"/><Relationship Id="rId16" Type="http://schemas.openxmlformats.org/officeDocument/2006/relationships/image" Target="media/image4.png"/><Relationship Id="rId107" Type="http://schemas.openxmlformats.org/officeDocument/2006/relationships/hyperlink" Target="https://doi.org/10.1037/xlm0000467" TargetMode="External"/><Relationship Id="rId11" Type="http://schemas.microsoft.com/office/2018/08/relationships/commentsExtensible" Target="commentsExtensible.xml"/><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image" Target="media/image41.png"/><Relationship Id="rId58" Type="http://schemas.openxmlformats.org/officeDocument/2006/relationships/image" Target="media/image46.png"/><Relationship Id="rId74" Type="http://schemas.openxmlformats.org/officeDocument/2006/relationships/image" Target="media/image62.png"/><Relationship Id="rId79" Type="http://schemas.openxmlformats.org/officeDocument/2006/relationships/image" Target="media/image67.png"/><Relationship Id="rId102" Type="http://schemas.openxmlformats.org/officeDocument/2006/relationships/image" Target="media/image90.png"/><Relationship Id="rId123" Type="http://schemas.openxmlformats.org/officeDocument/2006/relationships/hyperlink" Target="https://doi.org/10.3758/s13421-017-0745-9" TargetMode="External"/><Relationship Id="rId128" Type="http://schemas.openxmlformats.org/officeDocument/2006/relationships/hyperlink" Target="https://doi.org/10.3758/s13423-017-1364-y" TargetMode="External"/><Relationship Id="rId5" Type="http://schemas.openxmlformats.org/officeDocument/2006/relationships/endnotes" Target="endnotes.xml"/><Relationship Id="rId90" Type="http://schemas.openxmlformats.org/officeDocument/2006/relationships/image" Target="media/image78.png"/><Relationship Id="rId95" Type="http://schemas.openxmlformats.org/officeDocument/2006/relationships/image" Target="media/image83.png"/><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31.png"/><Relationship Id="rId48" Type="http://schemas.openxmlformats.org/officeDocument/2006/relationships/image" Target="media/image36.png"/><Relationship Id="rId64" Type="http://schemas.openxmlformats.org/officeDocument/2006/relationships/image" Target="media/image52.png"/><Relationship Id="rId69" Type="http://schemas.openxmlformats.org/officeDocument/2006/relationships/image" Target="media/image57.png"/><Relationship Id="rId113" Type="http://schemas.openxmlformats.org/officeDocument/2006/relationships/hyperlink" Target="https://doi.org/10.1080/135062800394685" TargetMode="External"/><Relationship Id="rId118" Type="http://schemas.openxmlformats.org/officeDocument/2006/relationships/hyperlink" Target="https://doi.org/10.1037/0096-1523.33.4.816" TargetMode="External"/><Relationship Id="rId134" Type="http://schemas.openxmlformats.org/officeDocument/2006/relationships/hyperlink" Target="https://doi.org/10.1167/13.3.19" TargetMode="External"/><Relationship Id="rId80" Type="http://schemas.openxmlformats.org/officeDocument/2006/relationships/image" Target="media/image68.png"/><Relationship Id="rId85" Type="http://schemas.openxmlformats.org/officeDocument/2006/relationships/image" Target="media/image73.png"/><Relationship Id="rId12" Type="http://schemas.openxmlformats.org/officeDocument/2006/relationships/hyperlink" Target="http://github.com/tombeesley/CC_Control" TargetMode="External"/><Relationship Id="rId17" Type="http://schemas.openxmlformats.org/officeDocument/2006/relationships/image" Target="media/image5.png"/><Relationship Id="rId33" Type="http://schemas.openxmlformats.org/officeDocument/2006/relationships/image" Target="media/image21.png"/><Relationship Id="rId38" Type="http://schemas.openxmlformats.org/officeDocument/2006/relationships/image" Target="media/image26.png"/><Relationship Id="rId59" Type="http://schemas.openxmlformats.org/officeDocument/2006/relationships/image" Target="media/image47.png"/><Relationship Id="rId103" Type="http://schemas.openxmlformats.org/officeDocument/2006/relationships/image" Target="media/image91.png"/><Relationship Id="rId108" Type="http://schemas.openxmlformats.org/officeDocument/2006/relationships/hyperlink" Target="https://doi.org/10.1037/a0024885" TargetMode="External"/><Relationship Id="rId124" Type="http://schemas.openxmlformats.org/officeDocument/2006/relationships/hyperlink" Target="https://doi.org/10.1080/17470218.2011.564291" TargetMode="External"/><Relationship Id="rId129" Type="http://schemas.openxmlformats.org/officeDocument/2006/relationships/hyperlink" Target="https://doi.org/10.3758/MC.36.2.403" TargetMode="External"/><Relationship Id="rId54" Type="http://schemas.openxmlformats.org/officeDocument/2006/relationships/image" Target="media/image42.png"/><Relationship Id="rId70" Type="http://schemas.openxmlformats.org/officeDocument/2006/relationships/image" Target="media/image58.png"/><Relationship Id="rId75" Type="http://schemas.openxmlformats.org/officeDocument/2006/relationships/image" Target="media/image63.png"/><Relationship Id="rId91" Type="http://schemas.openxmlformats.org/officeDocument/2006/relationships/image" Target="media/image79.png"/><Relationship Id="rId96" Type="http://schemas.openxmlformats.org/officeDocument/2006/relationships/image" Target="media/image84.png"/><Relationship Id="rId1" Type="http://schemas.openxmlformats.org/officeDocument/2006/relationships/styles" Target="styles.xml"/><Relationship Id="rId6" Type="http://schemas.openxmlformats.org/officeDocument/2006/relationships/hyperlink" Target="mailto:t.beesley@lancaster.ac.uk" TargetMode="External"/><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image" Target="media/image37.png"/><Relationship Id="rId114" Type="http://schemas.openxmlformats.org/officeDocument/2006/relationships/hyperlink" Target="https://doi.org/10.3758/s13423-016-1063-0" TargetMode="External"/><Relationship Id="rId119" Type="http://schemas.openxmlformats.org/officeDocument/2006/relationships/hyperlink" Target="https://doi.org/10.1080/17470218.2013.863373" TargetMode="External"/><Relationship Id="rId44" Type="http://schemas.openxmlformats.org/officeDocument/2006/relationships/image" Target="media/image32.png"/><Relationship Id="rId60" Type="http://schemas.openxmlformats.org/officeDocument/2006/relationships/image" Target="media/image48.png"/><Relationship Id="rId65" Type="http://schemas.openxmlformats.org/officeDocument/2006/relationships/image" Target="media/image53.png"/><Relationship Id="rId81" Type="http://schemas.openxmlformats.org/officeDocument/2006/relationships/image" Target="media/image69.png"/><Relationship Id="rId86" Type="http://schemas.openxmlformats.org/officeDocument/2006/relationships/image" Target="media/image74.png"/><Relationship Id="rId130" Type="http://schemas.openxmlformats.org/officeDocument/2006/relationships/hyperlink" Target="https://doi.org/10.3758/BF03195004" TargetMode="External"/><Relationship Id="rId135" Type="http://schemas.openxmlformats.org/officeDocument/2006/relationships/fontTable" Target="fontTable.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hyperlink" Target="https://doi.org/10.1037/xlm0000033" TargetMode="External"/><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png"/><Relationship Id="rId120" Type="http://schemas.openxmlformats.org/officeDocument/2006/relationships/hyperlink" Target="https://doi.org/10.1037/xhp0000930" TargetMode="External"/><Relationship Id="rId125" Type="http://schemas.openxmlformats.org/officeDocument/2006/relationships/hyperlink" Target="https://doi.org/10.1007/s00426-008-0211-1" TargetMode="External"/><Relationship Id="rId7" Type="http://schemas.openxmlformats.org/officeDocument/2006/relationships/header" Target="header1.xml"/><Relationship Id="rId71" Type="http://schemas.openxmlformats.org/officeDocument/2006/relationships/image" Target="media/image59.png"/><Relationship Id="rId92" Type="http://schemas.openxmlformats.org/officeDocument/2006/relationships/image" Target="media/image80.png"/><Relationship Id="rId2" Type="http://schemas.openxmlformats.org/officeDocument/2006/relationships/settings" Target="settings.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openxmlformats.org/officeDocument/2006/relationships/image" Target="media/image75.png"/><Relationship Id="rId110" Type="http://schemas.openxmlformats.org/officeDocument/2006/relationships/hyperlink" Target="https://doi.org/10.1037/xhp0000185" TargetMode="External"/><Relationship Id="rId115" Type="http://schemas.openxmlformats.org/officeDocument/2006/relationships/hyperlink" Target="https://doi.org/10.20982/tqmp.01.1.p042" TargetMode="External"/><Relationship Id="rId131" Type="http://schemas.openxmlformats.org/officeDocument/2006/relationships/hyperlink" Target="https://doi.org/10.3758/s13423-015-0892-6" TargetMode="External"/><Relationship Id="rId136" Type="http://schemas.microsoft.com/office/2011/relationships/people" Target="people.xml"/><Relationship Id="rId61" Type="http://schemas.openxmlformats.org/officeDocument/2006/relationships/image" Target="media/image49.png"/><Relationship Id="rId82" Type="http://schemas.openxmlformats.org/officeDocument/2006/relationships/image" Target="media/image70.png"/><Relationship Id="rId19" Type="http://schemas.openxmlformats.org/officeDocument/2006/relationships/image" Target="media/image7.png"/><Relationship Id="rId14" Type="http://schemas.openxmlformats.org/officeDocument/2006/relationships/image" Target="media/image2.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4.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126" Type="http://schemas.openxmlformats.org/officeDocument/2006/relationships/hyperlink" Target="https://doi.org/10.1080/13506280042000162" TargetMode="External"/><Relationship Id="rId8" Type="http://schemas.openxmlformats.org/officeDocument/2006/relationships/comments" Target="comments.xml"/><Relationship Id="rId51" Type="http://schemas.openxmlformats.org/officeDocument/2006/relationships/image" Target="media/image39.png"/><Relationship Id="rId72" Type="http://schemas.openxmlformats.org/officeDocument/2006/relationships/image" Target="media/image60.png"/><Relationship Id="rId93" Type="http://schemas.openxmlformats.org/officeDocument/2006/relationships/image" Target="media/image81.png"/><Relationship Id="rId98" Type="http://schemas.openxmlformats.org/officeDocument/2006/relationships/image" Target="media/image86.png"/><Relationship Id="rId121" Type="http://schemas.openxmlformats.org/officeDocument/2006/relationships/hyperlink" Target="https://doi.org/10.1038/srep39645" TargetMode="External"/><Relationship Id="rId3" Type="http://schemas.openxmlformats.org/officeDocument/2006/relationships/webSettings" Target="webSettings.xml"/><Relationship Id="rId25" Type="http://schemas.openxmlformats.org/officeDocument/2006/relationships/image" Target="media/image13.png"/><Relationship Id="rId46" Type="http://schemas.openxmlformats.org/officeDocument/2006/relationships/image" Target="media/image34.png"/><Relationship Id="rId67" Type="http://schemas.openxmlformats.org/officeDocument/2006/relationships/image" Target="media/image55.png"/><Relationship Id="rId116" Type="http://schemas.openxmlformats.org/officeDocument/2006/relationships/hyperlink" Target="https://doi.org/10.3758/BF03194880" TargetMode="External"/><Relationship Id="rId137"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9.png"/><Relationship Id="rId62" Type="http://schemas.openxmlformats.org/officeDocument/2006/relationships/image" Target="media/image50.png"/><Relationship Id="rId83" Type="http://schemas.openxmlformats.org/officeDocument/2006/relationships/image" Target="media/image71.png"/><Relationship Id="rId88" Type="http://schemas.openxmlformats.org/officeDocument/2006/relationships/image" Target="media/image76.png"/><Relationship Id="rId111" Type="http://schemas.openxmlformats.org/officeDocument/2006/relationships/hyperlink" Target="https://doi.org/10.1037/0096-1523.33.4.798" TargetMode="External"/><Relationship Id="rId132" Type="http://schemas.openxmlformats.org/officeDocument/2006/relationships/hyperlink" Target="https://doi.org/10.1167/5.1.8" TargetMode="External"/><Relationship Id="rId15" Type="http://schemas.openxmlformats.org/officeDocument/2006/relationships/image" Target="media/image3.png"/><Relationship Id="rId36" Type="http://schemas.openxmlformats.org/officeDocument/2006/relationships/image" Target="media/image24.png"/><Relationship Id="rId57" Type="http://schemas.openxmlformats.org/officeDocument/2006/relationships/image" Target="media/image45.png"/><Relationship Id="rId106" Type="http://schemas.openxmlformats.org/officeDocument/2006/relationships/image" Target="media/image94.png"/><Relationship Id="rId127" Type="http://schemas.openxmlformats.org/officeDocument/2006/relationships/hyperlink" Target="https://doi.org/10.1037/met0000057" TargetMode="External"/><Relationship Id="rId10" Type="http://schemas.microsoft.com/office/2016/09/relationships/commentsIds" Target="commentsIds.xml"/><Relationship Id="rId31" Type="http://schemas.openxmlformats.org/officeDocument/2006/relationships/image" Target="media/image19.png"/><Relationship Id="rId52" Type="http://schemas.openxmlformats.org/officeDocument/2006/relationships/image" Target="media/image40.png"/><Relationship Id="rId73" Type="http://schemas.openxmlformats.org/officeDocument/2006/relationships/image" Target="media/image61.png"/><Relationship Id="rId78" Type="http://schemas.openxmlformats.org/officeDocument/2006/relationships/image" Target="media/image66.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122" Type="http://schemas.openxmlformats.org/officeDocument/2006/relationships/hyperlink" Target="https://doi.org/10.1111/jpr.12146" TargetMode="External"/><Relationship Id="rId4" Type="http://schemas.openxmlformats.org/officeDocument/2006/relationships/footnotes" Target="footnotes.xml"/><Relationship Id="rId9" Type="http://schemas.microsoft.com/office/2011/relationships/commentsExtended" Target="commentsExtended.xml"/><Relationship Id="rId26" Type="http://schemas.openxmlformats.org/officeDocument/2006/relationships/image" Target="media/image14.png"/><Relationship Id="rId47" Type="http://schemas.openxmlformats.org/officeDocument/2006/relationships/image" Target="media/image35.png"/><Relationship Id="rId68" Type="http://schemas.openxmlformats.org/officeDocument/2006/relationships/image" Target="media/image56.png"/><Relationship Id="rId89" Type="http://schemas.openxmlformats.org/officeDocument/2006/relationships/image" Target="media/image77.png"/><Relationship Id="rId112" Type="http://schemas.openxmlformats.org/officeDocument/2006/relationships/hyperlink" Target="https://doi.org/10.1006/cogp.1998.0681" TargetMode="External"/><Relationship Id="rId133" Type="http://schemas.openxmlformats.org/officeDocument/2006/relationships/hyperlink" Target="https://doi.org/10.1037/a0024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2478</TotalTime>
  <Pages>32</Pages>
  <Words>9198</Words>
  <Characters>52432</Characters>
  <Application>Microsoft Office Word</Application>
  <DocSecurity>0</DocSecurity>
  <Lines>436</Lines>
  <Paragraphs>123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Contextual cuing in the presence of an overt instruction</vt:lpstr>
      <vt:lpstr>Contextual cuing in the presence of an overt instruction</vt:lpstr>
    </vt:vector>
  </TitlesOfParts>
  <Company/>
  <LinksUpToDate>false</LinksUpToDate>
  <CharactersWithSpaces>61507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Contextual cuing in the presence of an overt instruction</dc:title>
  <dc:creator>Tom Beesley1, Louise Earl1, Hope Butler1, Inez Sharp1, Ieva Jaceviciute1, &amp; David Luque2</dc:creator>
  <cp:keywords>keywords</cp:keywords>
  <cp:lastModifiedBy>Tom Beesley</cp:lastModifiedBy>
  <cp:revision>10</cp:revision>
  <dcterms:created xsi:type="dcterms:W3CDTF">2023-07-25T16:51:00Z</dcterms:created>
  <dcterms:modified xsi:type="dcterms:W3CDTF">2023-08-23T14:44:00Z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2023-07-11T00:00:00Z</vt:filetime>
  </property>
  <property fmtid="{D5CDD505-2E9C-101B-9397-08002B2CF9AE}" pid="3" name="Creator">
    <vt:lpwstr>LaTeX via pandoc</vt:lpwstr>
  </property>
  <property fmtid="{D5CDD505-2E9C-101B-9397-08002B2CF9AE}" pid="4" name="LastSaved">
    <vt:filetime>2023-07-12T00:00:00Z</vt:filetime>
  </property>
</Properties>
</file>